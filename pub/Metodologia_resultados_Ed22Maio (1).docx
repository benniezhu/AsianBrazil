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4BFC" w14:textId="727AE898" w:rsidR="003E73D0" w:rsidRPr="001D1900" w:rsidRDefault="00622443">
      <w:pPr>
        <w:rPr>
          <w:lang w:val="pt-BR"/>
        </w:rPr>
      </w:pPr>
      <w:r w:rsidRPr="001D1900">
        <w:rPr>
          <w:b/>
          <w:bCs/>
          <w:lang w:val="pt-BR"/>
        </w:rPr>
        <w:t>Metodologia</w:t>
      </w:r>
      <w:r w:rsidRPr="001D1900">
        <w:rPr>
          <w:lang w:val="pt-BR"/>
        </w:rPr>
        <w:t xml:space="preserve"> </w:t>
      </w:r>
    </w:p>
    <w:p w14:paraId="07FBC00E" w14:textId="27A357DB" w:rsidR="0039090B" w:rsidRDefault="003444AF" w:rsidP="00757836">
      <w:pPr>
        <w:ind w:firstLine="720"/>
        <w:rPr>
          <w:lang w:val="pt-BR"/>
        </w:rPr>
      </w:pPr>
      <w:r>
        <w:rPr>
          <w:lang w:val="pt-BR"/>
        </w:rPr>
        <w:t>Utilizando os dados do LAPOP para os anos de 2017 e 2019, c</w:t>
      </w:r>
      <w:r w:rsidR="00387FD4" w:rsidRPr="001D1900">
        <w:rPr>
          <w:lang w:val="pt-BR"/>
        </w:rPr>
        <w:t>riamos dois índices</w:t>
      </w:r>
      <w:r w:rsidR="00465FD1" w:rsidRPr="001D1900">
        <w:rPr>
          <w:lang w:val="pt-BR"/>
        </w:rPr>
        <w:t xml:space="preserve"> usando </w:t>
      </w:r>
      <w:r w:rsidR="002B0CA4" w:rsidRPr="001D1900">
        <w:rPr>
          <w:lang w:val="pt-BR"/>
        </w:rPr>
        <w:t>análise</w:t>
      </w:r>
      <w:r w:rsidR="00465FD1" w:rsidRPr="001D1900">
        <w:rPr>
          <w:lang w:val="pt-BR"/>
        </w:rPr>
        <w:t xml:space="preserve"> fatorial</w:t>
      </w:r>
      <w:r w:rsidR="00387FD4" w:rsidRPr="001D1900">
        <w:rPr>
          <w:lang w:val="pt-BR"/>
        </w:rPr>
        <w:t>.</w:t>
      </w:r>
      <w:r w:rsidR="0039090B">
        <w:rPr>
          <w:lang w:val="pt-BR"/>
        </w:rPr>
        <w:t xml:space="preserve"> </w:t>
      </w:r>
      <w:r w:rsidR="00387FD4" w:rsidRPr="001D1900">
        <w:rPr>
          <w:lang w:val="pt-BR"/>
        </w:rPr>
        <w:t xml:space="preserve">O </w:t>
      </w:r>
      <w:r>
        <w:rPr>
          <w:lang w:val="pt-BR"/>
        </w:rPr>
        <w:t xml:space="preserve">primeiro </w:t>
      </w:r>
      <w:r w:rsidR="00387FD4" w:rsidRPr="001D1900">
        <w:rPr>
          <w:lang w:val="pt-BR"/>
        </w:rPr>
        <w:t>chama</w:t>
      </w:r>
      <w:r w:rsidR="00A6500D" w:rsidRPr="001D1900">
        <w:rPr>
          <w:lang w:val="pt-BR"/>
        </w:rPr>
        <w:t>m</w:t>
      </w:r>
      <w:r w:rsidR="00387FD4" w:rsidRPr="001D1900">
        <w:rPr>
          <w:lang w:val="pt-BR"/>
        </w:rPr>
        <w:t xml:space="preserve">os </w:t>
      </w:r>
      <w:r>
        <w:rPr>
          <w:lang w:val="pt-BR"/>
        </w:rPr>
        <w:t>Índice de O</w:t>
      </w:r>
      <w:r w:rsidRPr="001D1900">
        <w:rPr>
          <w:lang w:val="pt-BR"/>
        </w:rPr>
        <w:t xml:space="preserve">rientação </w:t>
      </w:r>
      <w:r>
        <w:rPr>
          <w:lang w:val="pt-BR"/>
        </w:rPr>
        <w:t>C</w:t>
      </w:r>
      <w:r w:rsidRPr="001D1900">
        <w:rPr>
          <w:lang w:val="pt-BR"/>
        </w:rPr>
        <w:t xml:space="preserve">ogitativa </w:t>
      </w:r>
      <w:r w:rsidR="002B0CA4" w:rsidRPr="001D1900">
        <w:rPr>
          <w:lang w:val="pt-BR"/>
        </w:rPr>
        <w:t>(COPI)</w:t>
      </w:r>
      <w:r w:rsidR="00387FD4" w:rsidRPr="001D1900">
        <w:rPr>
          <w:lang w:val="pt-BR"/>
        </w:rPr>
        <w:t xml:space="preserve"> </w:t>
      </w:r>
      <w:r w:rsidR="00D60F89">
        <w:rPr>
          <w:lang w:val="pt-BR"/>
        </w:rPr>
        <w:t>à</w:t>
      </w:r>
      <w:r w:rsidR="00387FD4" w:rsidRPr="001D1900">
        <w:rPr>
          <w:lang w:val="pt-BR"/>
        </w:rPr>
        <w:t xml:space="preserve"> política e </w:t>
      </w:r>
      <w:r>
        <w:rPr>
          <w:lang w:val="pt-BR"/>
        </w:rPr>
        <w:t>reúne três variáveis</w:t>
      </w:r>
      <w:r w:rsidR="00387FD4" w:rsidRPr="001D1900">
        <w:rPr>
          <w:lang w:val="pt-BR"/>
        </w:rPr>
        <w:t xml:space="preserve">: </w:t>
      </w:r>
      <w:r w:rsidR="007F4368">
        <w:rPr>
          <w:lang w:val="pt-BR"/>
        </w:rPr>
        <w:t>interesse por política</w:t>
      </w:r>
      <w:r w:rsidR="00690396">
        <w:rPr>
          <w:rStyle w:val="Refdenotaderodap"/>
          <w:lang w:val="pt-BR"/>
        </w:rPr>
        <w:footnoteReference w:id="1"/>
      </w:r>
      <w:r w:rsidR="007F4368">
        <w:rPr>
          <w:lang w:val="pt-BR"/>
        </w:rPr>
        <w:t xml:space="preserve">, </w:t>
      </w:r>
      <w:r w:rsidR="00A01E4B">
        <w:rPr>
          <w:lang w:val="pt-BR"/>
        </w:rPr>
        <w:t>eficácia</w:t>
      </w:r>
      <w:r w:rsidR="007F4368">
        <w:rPr>
          <w:lang w:val="pt-BR"/>
        </w:rPr>
        <w:t xml:space="preserve"> política subjetiva</w:t>
      </w:r>
      <w:r w:rsidR="00690396">
        <w:rPr>
          <w:rStyle w:val="Refdenotaderodap"/>
          <w:lang w:val="pt-BR"/>
        </w:rPr>
        <w:footnoteReference w:id="2"/>
      </w:r>
      <w:r w:rsidR="007F4368">
        <w:rPr>
          <w:lang w:val="pt-BR"/>
        </w:rPr>
        <w:t xml:space="preserve"> e conhecimento político.</w:t>
      </w:r>
      <w:r w:rsidR="00690396">
        <w:rPr>
          <w:rStyle w:val="Refdenotaderodap"/>
          <w:lang w:val="pt-BR"/>
        </w:rPr>
        <w:footnoteReference w:id="3"/>
      </w:r>
      <w:r w:rsidR="00387FD4" w:rsidRPr="001D1900">
        <w:rPr>
          <w:lang w:val="pt-BR"/>
        </w:rPr>
        <w:t xml:space="preserve"> </w:t>
      </w:r>
      <w:r w:rsidR="00502391">
        <w:rPr>
          <w:lang w:val="pt-BR"/>
        </w:rPr>
        <w:t>Antes de usar as variáveis na a</w:t>
      </w:r>
      <w:r w:rsidR="00A01E4B">
        <w:rPr>
          <w:lang w:val="pt-BR"/>
        </w:rPr>
        <w:t>nálise, padronizamos todos à mesma escala de 1-7 e invertemos a ordem d</w:t>
      </w:r>
      <w:r>
        <w:rPr>
          <w:lang w:val="pt-BR"/>
        </w:rPr>
        <w:t>a</w:t>
      </w:r>
      <w:r w:rsidR="00A01E4B">
        <w:rPr>
          <w:lang w:val="pt-BR"/>
        </w:rPr>
        <w:t xml:space="preserve"> eficácia política subjetiva para todos elas te</w:t>
      </w:r>
      <w:r>
        <w:rPr>
          <w:lang w:val="pt-BR"/>
        </w:rPr>
        <w:t>nham a</w:t>
      </w:r>
      <w:r w:rsidR="00A01E4B">
        <w:rPr>
          <w:lang w:val="pt-BR"/>
        </w:rPr>
        <w:t xml:space="preserve"> </w:t>
      </w:r>
      <w:r>
        <w:rPr>
          <w:lang w:val="pt-BR"/>
        </w:rPr>
        <w:t xml:space="preserve">mesma </w:t>
      </w:r>
      <w:r w:rsidR="00A01E4B">
        <w:rPr>
          <w:lang w:val="pt-BR"/>
        </w:rPr>
        <w:t>direção</w:t>
      </w:r>
      <w:r w:rsidR="0039090B">
        <w:rPr>
          <w:lang w:val="pt-BR"/>
        </w:rPr>
        <w:t xml:space="preserve">. O </w:t>
      </w:r>
      <w:r w:rsidR="00387FD4" w:rsidRPr="001D1900">
        <w:rPr>
          <w:lang w:val="pt-BR"/>
        </w:rPr>
        <w:t xml:space="preserve">segundo índice chamamos </w:t>
      </w:r>
      <w:r>
        <w:rPr>
          <w:lang w:val="pt-BR"/>
        </w:rPr>
        <w:t>C</w:t>
      </w:r>
      <w:r w:rsidRPr="001D1900">
        <w:rPr>
          <w:lang w:val="pt-BR"/>
        </w:rPr>
        <w:t xml:space="preserve">onfiança </w:t>
      </w:r>
      <w:r>
        <w:rPr>
          <w:lang w:val="pt-BR"/>
        </w:rPr>
        <w:t>I</w:t>
      </w:r>
      <w:r w:rsidRPr="001D1900">
        <w:rPr>
          <w:lang w:val="pt-BR"/>
        </w:rPr>
        <w:t xml:space="preserve">nstitucional </w:t>
      </w:r>
      <w:r w:rsidR="002B0CA4" w:rsidRPr="001D1900">
        <w:rPr>
          <w:lang w:val="pt-BR"/>
        </w:rPr>
        <w:t xml:space="preserve">(CI) </w:t>
      </w:r>
      <w:r w:rsidR="00387FD4" w:rsidRPr="001D1900">
        <w:rPr>
          <w:lang w:val="pt-BR"/>
        </w:rPr>
        <w:t xml:space="preserve">e </w:t>
      </w:r>
      <w:r>
        <w:rPr>
          <w:lang w:val="pt-BR"/>
        </w:rPr>
        <w:t xml:space="preserve">reúne </w:t>
      </w:r>
      <w:ins w:id="9" w:author="Benjamin Zhu" w:date="2020-04-29T19:55:00Z">
        <w:r w:rsidR="00A01E4B">
          <w:rPr>
            <w:lang w:val="pt-BR"/>
          </w:rPr>
          <w:t xml:space="preserve">11 </w:t>
        </w:r>
      </w:ins>
      <w:r>
        <w:rPr>
          <w:lang w:val="pt-BR"/>
        </w:rPr>
        <w:t>variáveis</w:t>
      </w:r>
      <w:ins w:id="10" w:author="Benjamin Zhu" w:date="2020-05-16T20:49:00Z">
        <w:r w:rsidR="00690396">
          <w:rPr>
            <w:rStyle w:val="Refdenotaderodap"/>
            <w:lang w:val="pt-BR"/>
          </w:rPr>
          <w:footnoteReference w:id="4"/>
        </w:r>
      </w:ins>
      <w:ins w:id="11" w:author="Ednaldo Ribeiro" w:date="2020-05-14T09:02:00Z">
        <w:r>
          <w:rPr>
            <w:lang w:val="pt-BR"/>
          </w:rPr>
          <w:t xml:space="preserve"> sobre </w:t>
        </w:r>
      </w:ins>
      <w:ins w:id="12" w:author="Ednaldo Ribeiro" w:date="2020-05-22T16:11:00Z">
        <w:r w:rsidR="00757836">
          <w:rPr>
            <w:lang w:val="pt-BR"/>
          </w:rPr>
          <w:t>diversas</w:t>
        </w:r>
      </w:ins>
      <w:ins w:id="13" w:author="Ednaldo Ribeiro" w:date="2020-05-14T09:02:00Z">
        <w:r>
          <w:rPr>
            <w:lang w:val="pt-BR"/>
          </w:rPr>
          <w:t xml:space="preserve"> </w:t>
        </w:r>
      </w:ins>
      <w:r w:rsidR="00A6500D" w:rsidRPr="001D1900">
        <w:rPr>
          <w:lang w:val="pt-BR"/>
        </w:rPr>
        <w:t>instituições brasileiras como os partidos políticos, o STF</w:t>
      </w:r>
      <w:r>
        <w:rPr>
          <w:lang w:val="pt-BR"/>
        </w:rPr>
        <w:t xml:space="preserve"> e</w:t>
      </w:r>
      <w:r w:rsidR="00A6500D" w:rsidRPr="001D1900">
        <w:rPr>
          <w:lang w:val="pt-BR"/>
        </w:rPr>
        <w:t xml:space="preserve"> o congresso</w:t>
      </w:r>
      <w:r w:rsidR="00465FD1" w:rsidRPr="001D1900">
        <w:rPr>
          <w:lang w:val="pt-BR"/>
        </w:rPr>
        <w:t>.</w:t>
      </w:r>
      <w:r w:rsidR="00A01E4B">
        <w:rPr>
          <w:lang w:val="pt-BR"/>
        </w:rPr>
        <w:t xml:space="preserve"> Na análise fatorial para </w:t>
      </w:r>
      <w:ins w:id="14" w:author="Ednaldo Ribeiro" w:date="2020-05-22T16:17:00Z">
        <w:r w:rsidR="00757836">
          <w:rPr>
            <w:lang w:val="pt-BR"/>
          </w:rPr>
          <w:t>confirmar a pertinência</w:t>
        </w:r>
      </w:ins>
      <w:ins w:id="15" w:author="Ednaldo Ribeiro" w:date="2020-05-22T16:18:00Z">
        <w:r w:rsidR="00757836">
          <w:rPr>
            <w:lang w:val="pt-BR"/>
          </w:rPr>
          <w:t xml:space="preserve"> dos </w:t>
        </w:r>
      </w:ins>
      <w:del w:id="16" w:author="Ednaldo Ribeiro" w:date="2020-05-22T16:18:00Z">
        <w:r w:rsidR="00A01E4B" w:rsidDel="00757836">
          <w:rPr>
            <w:lang w:val="pt-BR"/>
          </w:rPr>
          <w:delText xml:space="preserve">criar os dois </w:delText>
        </w:r>
      </w:del>
      <w:r w:rsidR="00A01E4B">
        <w:rPr>
          <w:lang w:val="pt-BR"/>
        </w:rPr>
        <w:t>índices</w:t>
      </w:r>
      <w:ins w:id="17" w:author="Ednaldo Ribeiro" w:date="2020-05-22T16:18:00Z">
        <w:r w:rsidR="00757836">
          <w:rPr>
            <w:lang w:val="pt-BR"/>
          </w:rPr>
          <w:t xml:space="preserve"> usamos correção </w:t>
        </w:r>
        <w:proofErr w:type="spellStart"/>
        <w:r w:rsidR="00757836">
          <w:rPr>
            <w:lang w:val="pt-BR"/>
          </w:rPr>
          <w:t>policórica</w:t>
        </w:r>
        <w:proofErr w:type="spellEnd"/>
        <w:r w:rsidR="00757836">
          <w:rPr>
            <w:lang w:val="pt-BR"/>
          </w:rPr>
          <w:t xml:space="preserve"> e definimos a extração de apenas um fator, sem rotaç</w:t>
        </w:r>
      </w:ins>
      <w:ins w:id="18" w:author="Ednaldo Ribeiro" w:date="2020-05-22T16:19:00Z">
        <w:r w:rsidR="00757836">
          <w:rPr>
            <w:lang w:val="pt-BR"/>
          </w:rPr>
          <w:t>ão.</w:t>
        </w:r>
      </w:ins>
      <w:del w:id="19" w:author="Ednaldo Ribeiro" w:date="2020-05-22T16:19:00Z">
        <w:r w:rsidR="00A01E4B" w:rsidDel="00757836">
          <w:rPr>
            <w:lang w:val="pt-BR"/>
          </w:rPr>
          <w:delText xml:space="preserve">, </w:delText>
        </w:r>
      </w:del>
      <w:del w:id="20" w:author="Ednaldo Ribeiro" w:date="2020-05-22T16:17:00Z">
        <w:r w:rsidR="00A01E4B" w:rsidDel="00757836">
          <w:rPr>
            <w:lang w:val="pt-BR"/>
          </w:rPr>
          <w:delText xml:space="preserve">mantemos </w:delText>
        </w:r>
      </w:del>
      <w:del w:id="21" w:author="Ednaldo Ribeiro" w:date="2020-05-22T16:19:00Z">
        <w:r w:rsidR="00A01E4B" w:rsidDel="00757836">
          <w:rPr>
            <w:lang w:val="pt-BR"/>
          </w:rPr>
          <w:delText>apenas um fator, usamos a correção policórica, e não usamos rotação.</w:delText>
        </w:r>
      </w:del>
      <w:r w:rsidR="00C77D4A">
        <w:rPr>
          <w:lang w:val="pt-BR"/>
        </w:rPr>
        <w:t xml:space="preserve"> </w:t>
      </w:r>
      <w:r w:rsidR="0039090B">
        <w:rPr>
          <w:lang w:val="pt-BR"/>
        </w:rPr>
        <w:t>Tabela 1 apresenta os resultados de análise fatorial, incluindo as cargas fatoriais</w:t>
      </w:r>
      <w:r w:rsidR="00C77D4A">
        <w:rPr>
          <w:lang w:val="pt-BR"/>
        </w:rPr>
        <w:t>.</w:t>
      </w:r>
    </w:p>
    <w:p w14:paraId="406E3204" w14:textId="77777777" w:rsidR="00D46D62" w:rsidRPr="004E7BAC" w:rsidRDefault="00D46D62" w:rsidP="00757836">
      <w:pPr>
        <w:ind w:firstLine="720"/>
        <w:rPr>
          <w:lang w:val="pt-BR"/>
        </w:rPr>
      </w:pPr>
    </w:p>
    <w:p w14:paraId="60039AF2" w14:textId="5943FBA0" w:rsidR="0039090B" w:rsidRPr="0039090B" w:rsidDel="000F6889" w:rsidRDefault="0039090B" w:rsidP="00CA6ABB">
      <w:pPr>
        <w:jc w:val="center"/>
        <w:rPr>
          <w:lang w:val="pt-BR"/>
        </w:rPr>
        <w:pPrChange w:id="22" w:author="Ednaldo Ribeiro" w:date="2020-05-22T16:22:00Z">
          <w:pPr/>
        </w:pPrChange>
      </w:pPr>
      <w:commentRangeStart w:id="23"/>
      <w:commentRangeStart w:id="24"/>
      <w:r w:rsidRPr="0039090B">
        <w:rPr>
          <w:lang w:val="pt-BR"/>
        </w:rPr>
        <w:t xml:space="preserve">Tabela 1. </w:t>
      </w:r>
      <w:del w:id="25" w:author="Ednaldo Ribeiro" w:date="2020-05-22T16:19:00Z">
        <w:r w:rsidRPr="0039090B" w:rsidDel="00757836">
          <w:rPr>
            <w:lang w:val="pt-BR"/>
          </w:rPr>
          <w:delText xml:space="preserve">Resultados de </w:delText>
        </w:r>
      </w:del>
      <w:r w:rsidRPr="0039090B">
        <w:rPr>
          <w:lang w:val="pt-BR"/>
        </w:rPr>
        <w:t>Análise Fatorial</w:t>
      </w:r>
      <w:ins w:id="26" w:author="Ednaldo Ribeiro" w:date="2020-05-22T16:20:00Z">
        <w:r w:rsidR="00757836">
          <w:rPr>
            <w:lang w:val="pt-BR"/>
          </w:rPr>
          <w:t xml:space="preserve"> </w:t>
        </w:r>
        <w:proofErr w:type="spellStart"/>
        <w:r w:rsidR="00757836">
          <w:rPr>
            <w:lang w:val="pt-BR"/>
          </w:rPr>
          <w:t>Policórica</w:t>
        </w:r>
        <w:proofErr w:type="spellEnd"/>
        <w:r w:rsidR="00757836">
          <w:rPr>
            <w:lang w:val="pt-BR"/>
          </w:rPr>
          <w:t xml:space="preserve"> para COPI e CI</w:t>
        </w:r>
        <w:r w:rsidR="00CA6ABB">
          <w:rPr>
            <w:lang w:val="pt-BR"/>
          </w:rPr>
          <w:t>, Brasil, 2017-19</w:t>
        </w:r>
      </w:ins>
      <w:del w:id="27" w:author="Ednaldo Ribeiro" w:date="2020-05-22T16:20:00Z">
        <w:r w:rsidRPr="0039090B" w:rsidDel="00CA6ABB">
          <w:rPr>
            <w:lang w:val="pt-BR"/>
          </w:rPr>
          <w:delText>, Cargas fatoriais</w:delText>
        </w:r>
      </w:del>
      <w:r w:rsidRPr="0039090B">
        <w:rPr>
          <w:lang w:val="pt-BR"/>
        </w:rPr>
        <w:t xml:space="preserve"> </w:t>
      </w:r>
      <w:commentRangeEnd w:id="23"/>
      <w:r w:rsidRPr="00CA6ABB">
        <w:rPr>
          <w:rStyle w:val="Refdecomentrio"/>
          <w:lang w:val="pt-BR"/>
        </w:rPr>
        <w:commentReference w:id="23"/>
      </w:r>
      <w:commentRangeEnd w:id="24"/>
      <w:r w:rsidRPr="00CA6ABB">
        <w:rPr>
          <w:rStyle w:val="Refdecomentrio"/>
          <w:lang w:val="pt-BR"/>
        </w:rPr>
        <w:commentReference w:id="24"/>
      </w:r>
    </w:p>
    <w:tbl>
      <w:tblPr>
        <w:tblW w:w="7340" w:type="dxa"/>
        <w:jc w:val="center"/>
        <w:tblLook w:val="04A0" w:firstRow="1" w:lastRow="0" w:firstColumn="1" w:lastColumn="0" w:noHBand="0" w:noVBand="1"/>
        <w:tblPrChange w:id="28" w:author="Ednaldo Ribeiro" w:date="2020-05-22T16:22:00Z">
          <w:tblPr>
            <w:tblW w:w="7340" w:type="dxa"/>
            <w:tblLook w:val="04A0" w:firstRow="1" w:lastRow="0" w:firstColumn="1" w:lastColumn="0" w:noHBand="0" w:noVBand="1"/>
          </w:tblPr>
        </w:tblPrChange>
      </w:tblPr>
      <w:tblGrid>
        <w:gridCol w:w="5420"/>
        <w:gridCol w:w="960"/>
        <w:gridCol w:w="960"/>
        <w:tblGridChange w:id="29">
          <w:tblGrid>
            <w:gridCol w:w="5420"/>
            <w:gridCol w:w="960"/>
            <w:gridCol w:w="960"/>
          </w:tblGrid>
        </w:tblGridChange>
      </w:tblGrid>
      <w:tr w:rsidR="0039090B" w:rsidRPr="0039090B" w14:paraId="4369871C" w14:textId="77777777" w:rsidTr="00CA6ABB">
        <w:trPr>
          <w:trHeight w:val="300"/>
          <w:jc w:val="center"/>
          <w:trPrChange w:id="30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" w:author="Ednaldo Ribeiro" w:date="2020-05-22T16:22:00Z">
              <w:tcPr>
                <w:tcW w:w="5420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5C2928" w14:textId="0289860C" w:rsidR="0039090B" w:rsidRPr="00CA6ABB" w:rsidRDefault="00CF1A86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9090B">
              <w:rPr>
                <w:rFonts w:ascii="Calibri" w:eastAsia="Times New Roman" w:hAnsi="Calibri" w:cs="Calibri"/>
                <w:color w:val="000000"/>
                <w:lang w:val="pt-BR"/>
              </w:rPr>
              <w:t>Variável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" w:author="Ednaldo Ribeiro" w:date="2020-05-22T16:22:00Z">
              <w:tcPr>
                <w:tcW w:w="96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A3A4F2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CI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33" w:author="Ednaldo Ribeiro" w:date="2020-05-22T16:22:00Z">
              <w:tcPr>
                <w:tcW w:w="96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FBA159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COPI</w:t>
            </w:r>
          </w:p>
        </w:tc>
      </w:tr>
      <w:tr w:rsidR="0039090B" w:rsidRPr="0039090B" w14:paraId="629C042B" w14:textId="77777777" w:rsidTr="00CA6ABB">
        <w:trPr>
          <w:trHeight w:val="300"/>
          <w:jc w:val="center"/>
          <w:trPrChange w:id="34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5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71045B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6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C0DFF8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37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5CD674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39090B" w:rsidRPr="0039090B" w14:paraId="30DE1C01" w14:textId="77777777" w:rsidTr="00CA6ABB">
        <w:trPr>
          <w:trHeight w:val="300"/>
          <w:jc w:val="center"/>
          <w:trPrChange w:id="38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9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58D258" w14:textId="259B68F7" w:rsidR="0039090B" w:rsidRPr="0039090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9090B">
              <w:rPr>
                <w:rFonts w:ascii="Calibri" w:eastAsia="Times New Roman" w:hAnsi="Calibri" w:cs="Calibri"/>
                <w:color w:val="000000"/>
                <w:lang w:val="pt-BR"/>
              </w:rPr>
              <w:t xml:space="preserve">Tribunais de justiça </w:t>
            </w:r>
            <w:r w:rsidR="00C77D4A" w:rsidRPr="0039090B">
              <w:rPr>
                <w:rFonts w:ascii="Calibri" w:eastAsia="Times New Roman" w:hAnsi="Calibri" w:cs="Calibri"/>
                <w:color w:val="000000"/>
                <w:lang w:val="pt-BR"/>
              </w:rPr>
              <w:t>garantem</w:t>
            </w:r>
            <w:r w:rsidRPr="0039090B">
              <w:rPr>
                <w:rFonts w:ascii="Calibri" w:eastAsia="Times New Roman" w:hAnsi="Calibri" w:cs="Calibri"/>
                <w:color w:val="000000"/>
                <w:lang w:val="pt-BR"/>
              </w:rPr>
              <w:t xml:space="preserve"> um julgamento justo?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0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8A42F2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41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373AF9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39090B" w:rsidRPr="0039090B" w14:paraId="16BB84B6" w14:textId="77777777" w:rsidTr="00CA6ABB">
        <w:trPr>
          <w:trHeight w:val="300"/>
          <w:jc w:val="center"/>
          <w:trPrChange w:id="42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3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E51905" w14:textId="37F39752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 xml:space="preserve">Respeito pelas instituições </w:t>
            </w:r>
            <w:r w:rsidR="00C77D4A" w:rsidRPr="0039090B">
              <w:rPr>
                <w:rFonts w:ascii="Calibri" w:eastAsia="Times New Roman" w:hAnsi="Calibri" w:cs="Calibri"/>
                <w:color w:val="000000"/>
                <w:lang w:val="pt-BR"/>
              </w:rPr>
              <w:t>políticas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4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FDB9AC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45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C8C1B2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39090B" w:rsidRPr="0039090B" w14:paraId="52B3ED5B" w14:textId="77777777" w:rsidTr="00CA6ABB">
        <w:trPr>
          <w:trHeight w:val="300"/>
          <w:jc w:val="center"/>
          <w:trPrChange w:id="46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7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DEF2B0" w14:textId="77777777" w:rsidR="0039090B" w:rsidRPr="0039090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9090B">
              <w:rPr>
                <w:rFonts w:ascii="Calibri" w:eastAsia="Times New Roman" w:hAnsi="Calibri" w:cs="Calibri"/>
                <w:color w:val="000000"/>
                <w:lang w:val="pt-BR"/>
              </w:rPr>
              <w:t>Direitos básicos estão bem protegidos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8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112919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49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6271C8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39090B" w:rsidRPr="0039090B" w14:paraId="65B581B8" w14:textId="77777777" w:rsidTr="00CA6ABB">
        <w:trPr>
          <w:trHeight w:val="300"/>
          <w:jc w:val="center"/>
          <w:trPrChange w:id="50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1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A5A4E2" w14:textId="77777777" w:rsidR="0039090B" w:rsidRPr="0039090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9090B">
              <w:rPr>
                <w:rFonts w:ascii="Calibri" w:eastAsia="Times New Roman" w:hAnsi="Calibri" w:cs="Calibri"/>
                <w:color w:val="000000"/>
                <w:lang w:val="pt-BR"/>
              </w:rPr>
              <w:t>Sente orgulhoso de viver no sistema político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2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B3505C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53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1EC699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39090B" w:rsidRPr="0039090B" w14:paraId="6BAA4322" w14:textId="77777777" w:rsidTr="00CA6ABB">
        <w:trPr>
          <w:trHeight w:val="300"/>
          <w:jc w:val="center"/>
          <w:trPrChange w:id="54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5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3E5B23" w14:textId="77777777" w:rsidR="0039090B" w:rsidRPr="0039090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9090B">
              <w:rPr>
                <w:rFonts w:ascii="Calibri" w:eastAsia="Times New Roman" w:hAnsi="Calibri" w:cs="Calibri"/>
                <w:color w:val="000000"/>
                <w:lang w:val="pt-BR"/>
              </w:rPr>
              <w:t>Deve apoiar o sistema político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6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3B521E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57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C9FADF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39090B" w:rsidRPr="0039090B" w14:paraId="6FD5C9EA" w14:textId="77777777" w:rsidTr="00CA6ABB">
        <w:trPr>
          <w:trHeight w:val="300"/>
          <w:jc w:val="center"/>
          <w:trPrChange w:id="58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9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DE4E95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Confiança nas forças armadas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0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79A53C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61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C4D96B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39090B" w:rsidRPr="0039090B" w14:paraId="056F3CB7" w14:textId="77777777" w:rsidTr="00CA6ABB">
        <w:trPr>
          <w:trHeight w:val="300"/>
          <w:jc w:val="center"/>
          <w:trPrChange w:id="62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3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B0135C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Confiança no congresso nacional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4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E3AC47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65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550360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39090B" w:rsidRPr="0039090B" w14:paraId="626401D1" w14:textId="77777777" w:rsidTr="00CA6ABB">
        <w:trPr>
          <w:trHeight w:val="300"/>
          <w:jc w:val="center"/>
          <w:trPrChange w:id="66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7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78ECDC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Confiança nos partidos políticos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8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236620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69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11A7EE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39090B" w:rsidRPr="0039090B" w14:paraId="53E83E94" w14:textId="77777777" w:rsidTr="00CA6ABB">
        <w:trPr>
          <w:trHeight w:val="300"/>
          <w:jc w:val="center"/>
          <w:trPrChange w:id="70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1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1A69D26" w14:textId="77777777" w:rsidR="0039090B" w:rsidRPr="0039090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9090B">
              <w:rPr>
                <w:rFonts w:ascii="Calibri" w:eastAsia="Times New Roman" w:hAnsi="Calibri" w:cs="Calibri"/>
                <w:color w:val="000000"/>
                <w:lang w:val="pt-BR"/>
              </w:rPr>
              <w:t>Confiança no Presidente da República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2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E775B2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73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9B2506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39090B" w:rsidRPr="0039090B" w14:paraId="57759C91" w14:textId="77777777" w:rsidTr="00CA6ABB">
        <w:trPr>
          <w:trHeight w:val="300"/>
          <w:jc w:val="center"/>
          <w:trPrChange w:id="74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5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B5A715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Confiança na Prefeitura Municipal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6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D79902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77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15CD66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39090B" w:rsidRPr="0039090B" w14:paraId="7BD94A0C" w14:textId="77777777" w:rsidTr="00CA6ABB">
        <w:trPr>
          <w:trHeight w:val="300"/>
          <w:jc w:val="center"/>
          <w:trPrChange w:id="78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9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0450B3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Confiança nas eleições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0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98BDB0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81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B200E6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39090B" w:rsidRPr="0039090B" w14:paraId="7A0CF2FE" w14:textId="77777777" w:rsidTr="00CA6ABB">
        <w:trPr>
          <w:trHeight w:val="300"/>
          <w:jc w:val="center"/>
          <w:trPrChange w:id="82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3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FAAE09" w14:textId="53CA9D53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proofErr w:type="spellStart"/>
            <w:r w:rsidRPr="0039090B">
              <w:rPr>
                <w:rFonts w:ascii="Calibri" w:eastAsia="Times New Roman" w:hAnsi="Calibri" w:cs="Calibri"/>
                <w:color w:val="000000"/>
                <w:lang w:val="pt-BR"/>
              </w:rPr>
              <w:t>Autoavaliação</w:t>
            </w:r>
            <w:proofErr w:type="spellEnd"/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 xml:space="preserve"> de entendimento política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4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F37CE5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85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0B06B4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0,59</w:t>
            </w:r>
          </w:p>
        </w:tc>
      </w:tr>
      <w:tr w:rsidR="0039090B" w:rsidRPr="0039090B" w14:paraId="535680FA" w14:textId="77777777" w:rsidTr="00CA6ABB">
        <w:trPr>
          <w:trHeight w:val="300"/>
          <w:jc w:val="center"/>
          <w:trPrChange w:id="86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7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DD2EA2D" w14:textId="39E9B11B" w:rsidR="0039090B" w:rsidRPr="00CA6ABB" w:rsidRDefault="00C77D4A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proofErr w:type="spellStart"/>
            <w:r w:rsidRPr="0039090B">
              <w:rPr>
                <w:rFonts w:ascii="Calibri" w:eastAsia="Times New Roman" w:hAnsi="Calibri" w:cs="Calibri"/>
                <w:color w:val="000000"/>
                <w:lang w:val="pt-BR"/>
              </w:rPr>
              <w:lastRenderedPageBreak/>
              <w:t>Autoavaliação</w:t>
            </w:r>
            <w:proofErr w:type="spellEnd"/>
            <w:r w:rsidR="0039090B" w:rsidRPr="00CA6ABB">
              <w:rPr>
                <w:rFonts w:ascii="Calibri" w:eastAsia="Times New Roman" w:hAnsi="Calibri" w:cs="Calibri"/>
                <w:color w:val="000000"/>
                <w:lang w:val="pt-BR"/>
              </w:rPr>
              <w:t xml:space="preserve"> de interesse política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8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6EB828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89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9BC161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0,71</w:t>
            </w:r>
          </w:p>
        </w:tc>
      </w:tr>
      <w:tr w:rsidR="0039090B" w:rsidRPr="0039090B" w14:paraId="33850374" w14:textId="77777777" w:rsidTr="00CA6ABB">
        <w:trPr>
          <w:trHeight w:val="300"/>
          <w:jc w:val="center"/>
          <w:trPrChange w:id="90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91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9ECF63" w14:textId="77777777" w:rsidR="0039090B" w:rsidRPr="0039090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9090B">
              <w:rPr>
                <w:rFonts w:ascii="Calibri" w:eastAsia="Times New Roman" w:hAnsi="Calibri" w:cs="Calibri"/>
                <w:color w:val="000000"/>
                <w:lang w:val="pt-BR"/>
              </w:rPr>
              <w:t>Avaliação do entrevistador sobre conhecimento político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92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86D744" w14:textId="77777777" w:rsidR="0039090B" w:rsidRPr="0039090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93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FD1E6D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0,44</w:t>
            </w:r>
          </w:p>
        </w:tc>
      </w:tr>
      <w:tr w:rsidR="0039090B" w:rsidRPr="0039090B" w14:paraId="6AD0F693" w14:textId="77777777" w:rsidTr="00CA6ABB">
        <w:trPr>
          <w:trHeight w:val="300"/>
          <w:jc w:val="center"/>
          <w:trPrChange w:id="94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95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E25A67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% variação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96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B2CC0D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97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4AF620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0,35</w:t>
            </w:r>
          </w:p>
        </w:tc>
      </w:tr>
      <w:tr w:rsidR="0039090B" w:rsidRPr="0039090B" w14:paraId="283C0409" w14:textId="77777777" w:rsidTr="00CA6ABB">
        <w:trPr>
          <w:trHeight w:val="300"/>
          <w:jc w:val="center"/>
          <w:trPrChange w:id="98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99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905425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 xml:space="preserve">Alfa de </w:t>
            </w:r>
            <w:proofErr w:type="spellStart"/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Crombach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00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F8FB43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0,8676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01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CC21DD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0,5524</w:t>
            </w:r>
          </w:p>
        </w:tc>
      </w:tr>
      <w:tr w:rsidR="0039090B" w:rsidRPr="0039090B" w14:paraId="7A8758BB" w14:textId="77777777" w:rsidTr="00CA6ABB">
        <w:trPr>
          <w:trHeight w:val="315"/>
          <w:jc w:val="center"/>
          <w:trPrChange w:id="102" w:author="Ednaldo Ribeiro" w:date="2020-05-22T16:22:00Z">
            <w:trPr>
              <w:trHeight w:val="315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03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73A4B7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KMO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04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82B2FB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0,931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05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19315B" w14:textId="77777777" w:rsidR="0039090B" w:rsidRPr="00CA6ABB" w:rsidRDefault="0039090B" w:rsidP="00757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CA6ABB">
              <w:rPr>
                <w:rFonts w:ascii="Calibri" w:eastAsia="Times New Roman" w:hAnsi="Calibri" w:cs="Calibri"/>
                <w:color w:val="000000"/>
                <w:lang w:val="pt-BR"/>
              </w:rPr>
              <w:t>0,609</w:t>
            </w:r>
          </w:p>
        </w:tc>
      </w:tr>
    </w:tbl>
    <w:p w14:paraId="2D2538AB" w14:textId="64D36431" w:rsidR="0039090B" w:rsidRPr="0039090B" w:rsidRDefault="00CA6ABB" w:rsidP="00CA6ABB">
      <w:pPr>
        <w:ind w:firstLine="1134"/>
        <w:rPr>
          <w:lang w:val="pt-BR"/>
        </w:rPr>
      </w:pPr>
      <w:ins w:id="106" w:author="Ednaldo Ribeiro" w:date="2020-05-22T16:23:00Z">
        <w:r>
          <w:rPr>
            <w:lang w:val="pt-BR"/>
          </w:rPr>
          <w:t xml:space="preserve">Fonte: </w:t>
        </w:r>
        <w:proofErr w:type="spellStart"/>
        <w:r>
          <w:rPr>
            <w:lang w:val="pt-BR"/>
          </w:rPr>
          <w:t>Lapop</w:t>
        </w:r>
        <w:proofErr w:type="spellEnd"/>
        <w:r>
          <w:rPr>
            <w:lang w:val="pt-BR"/>
          </w:rPr>
          <w:t>, 2017 e 2019</w:t>
        </w:r>
      </w:ins>
      <w:ins w:id="107" w:author="Ednaldo Ribeiro" w:date="2020-05-22T16:41:00Z">
        <w:r w:rsidR="003B5FA6">
          <w:rPr>
            <w:lang w:val="pt-BR"/>
          </w:rPr>
          <w:t>.</w:t>
        </w:r>
      </w:ins>
    </w:p>
    <w:p w14:paraId="7AE651A0" w14:textId="77777777" w:rsidR="00D46D62" w:rsidRDefault="007A60BB">
      <w:pPr>
        <w:rPr>
          <w:lang w:val="pt-BR"/>
        </w:rPr>
      </w:pPr>
      <w:r w:rsidRPr="0039090B">
        <w:rPr>
          <w:lang w:val="pt-BR"/>
        </w:rPr>
        <w:tab/>
      </w:r>
    </w:p>
    <w:p w14:paraId="003AD0AD" w14:textId="05F09DE7" w:rsidR="007D70DD" w:rsidRPr="0039090B" w:rsidRDefault="00914535" w:rsidP="00D46D62">
      <w:pPr>
        <w:ind w:firstLine="720"/>
        <w:rPr>
          <w:lang w:val="pt-BR"/>
        </w:rPr>
      </w:pPr>
      <w:r w:rsidRPr="0039090B">
        <w:rPr>
          <w:lang w:val="pt-BR"/>
        </w:rPr>
        <w:t xml:space="preserve">Os dois índices foram na sequência </w:t>
      </w:r>
      <w:r w:rsidR="007A60BB" w:rsidRPr="0039090B">
        <w:rPr>
          <w:lang w:val="pt-BR"/>
        </w:rPr>
        <w:t xml:space="preserve">padronizamos </w:t>
      </w:r>
      <w:r w:rsidRPr="0039090B">
        <w:rPr>
          <w:lang w:val="pt-BR"/>
        </w:rPr>
        <w:t>para escala</w:t>
      </w:r>
      <w:r w:rsidR="00CA6ABB">
        <w:rPr>
          <w:lang w:val="pt-BR"/>
        </w:rPr>
        <w:t>s</w:t>
      </w:r>
      <w:r w:rsidRPr="0039090B">
        <w:rPr>
          <w:lang w:val="pt-BR"/>
        </w:rPr>
        <w:t xml:space="preserve"> de </w:t>
      </w:r>
      <w:r w:rsidR="007A60BB" w:rsidRPr="0039090B">
        <w:rPr>
          <w:lang w:val="pt-BR"/>
        </w:rPr>
        <w:t>0 e 1</w:t>
      </w:r>
      <w:r w:rsidR="00FE1162" w:rsidRPr="0039090B">
        <w:rPr>
          <w:lang w:val="pt-BR"/>
        </w:rPr>
        <w:t xml:space="preserve"> e usa</w:t>
      </w:r>
      <w:r w:rsidRPr="0039090B">
        <w:rPr>
          <w:lang w:val="pt-BR"/>
        </w:rPr>
        <w:t>dos</w:t>
      </w:r>
      <w:r w:rsidR="00FE1162" w:rsidRPr="0039090B">
        <w:rPr>
          <w:lang w:val="pt-BR"/>
        </w:rPr>
        <w:t xml:space="preserve"> </w:t>
      </w:r>
      <w:r w:rsidRPr="0039090B">
        <w:rPr>
          <w:lang w:val="pt-BR"/>
        </w:rPr>
        <w:t xml:space="preserve">como variáveis dependentes em </w:t>
      </w:r>
      <w:r w:rsidR="00FE1162" w:rsidRPr="0039090B">
        <w:rPr>
          <w:lang w:val="pt-BR"/>
        </w:rPr>
        <w:t>modelos de regressão</w:t>
      </w:r>
      <w:r w:rsidR="002B0CA4" w:rsidRPr="0039090B">
        <w:rPr>
          <w:lang w:val="pt-BR"/>
        </w:rPr>
        <w:t xml:space="preserve"> </w:t>
      </w:r>
      <w:r w:rsidRPr="0039090B">
        <w:rPr>
          <w:lang w:val="pt-BR"/>
        </w:rPr>
        <w:t xml:space="preserve">que tem no </w:t>
      </w:r>
      <w:r w:rsidR="002B0CA4" w:rsidRPr="0039090B">
        <w:rPr>
          <w:lang w:val="pt-BR"/>
        </w:rPr>
        <w:t xml:space="preserve">grupo étnico </w:t>
      </w:r>
      <w:r w:rsidRPr="0039090B">
        <w:rPr>
          <w:lang w:val="pt-BR"/>
        </w:rPr>
        <w:t>seu principa</w:t>
      </w:r>
      <w:r w:rsidR="00CA6ABB">
        <w:rPr>
          <w:lang w:val="pt-BR"/>
        </w:rPr>
        <w:t>l</w:t>
      </w:r>
      <w:r w:rsidRPr="0039090B">
        <w:rPr>
          <w:lang w:val="pt-BR"/>
        </w:rPr>
        <w:t xml:space="preserve"> </w:t>
      </w:r>
      <w:proofErr w:type="spellStart"/>
      <w:r w:rsidRPr="0039090B">
        <w:rPr>
          <w:lang w:val="pt-BR"/>
        </w:rPr>
        <w:t>preditor</w:t>
      </w:r>
      <w:proofErr w:type="spellEnd"/>
      <w:r w:rsidRPr="0039090B">
        <w:rPr>
          <w:lang w:val="pt-BR"/>
        </w:rPr>
        <w:t xml:space="preserve">. Os efeitos dessa medida demográfica são </w:t>
      </w:r>
      <w:r w:rsidR="00FE1162" w:rsidRPr="0039090B">
        <w:rPr>
          <w:lang w:val="pt-BR"/>
        </w:rPr>
        <w:t>controlado</w:t>
      </w:r>
      <w:r w:rsidRPr="0039090B">
        <w:rPr>
          <w:lang w:val="pt-BR"/>
        </w:rPr>
        <w:t>s</w:t>
      </w:r>
      <w:r w:rsidR="00FE1162" w:rsidRPr="0039090B">
        <w:rPr>
          <w:lang w:val="pt-BR"/>
        </w:rPr>
        <w:t xml:space="preserve"> por </w:t>
      </w:r>
      <w:r w:rsidR="002A76E2" w:rsidRPr="0039090B">
        <w:rPr>
          <w:lang w:val="pt-BR"/>
        </w:rPr>
        <w:t>educação, renda familiar, sexo, idade e ano da pesquisa</w:t>
      </w:r>
      <w:r w:rsidR="00FE1162" w:rsidRPr="0039090B">
        <w:rPr>
          <w:lang w:val="pt-BR"/>
        </w:rPr>
        <w:t xml:space="preserve">. </w:t>
      </w:r>
      <w:r w:rsidR="000D206E" w:rsidRPr="0039090B">
        <w:rPr>
          <w:lang w:val="pt-BR"/>
        </w:rPr>
        <w:t xml:space="preserve">Dada a centralidade do controle educacional sobre diferentes dimensões da cultura política, </w:t>
      </w:r>
      <w:r w:rsidR="007E427F" w:rsidRPr="0039090B">
        <w:rPr>
          <w:lang w:val="pt-BR"/>
        </w:rPr>
        <w:t xml:space="preserve">também </w:t>
      </w:r>
      <w:r w:rsidR="000D206E" w:rsidRPr="0039090B">
        <w:rPr>
          <w:lang w:val="pt-BR"/>
        </w:rPr>
        <w:t xml:space="preserve">propormos </w:t>
      </w:r>
      <w:r w:rsidR="002B0CA4" w:rsidRPr="0039090B">
        <w:rPr>
          <w:lang w:val="pt-BR"/>
        </w:rPr>
        <w:t xml:space="preserve">interações entre grupo étnico e educação. </w:t>
      </w:r>
      <w:r w:rsidR="00332D98" w:rsidRPr="0039090B">
        <w:rPr>
          <w:lang w:val="pt-BR"/>
        </w:rPr>
        <w:t>A</w:t>
      </w:r>
      <w:r w:rsidR="007D70DD" w:rsidRPr="0039090B">
        <w:rPr>
          <w:lang w:val="pt-BR"/>
        </w:rPr>
        <w:t>s</w:t>
      </w:r>
      <w:r w:rsidR="00332D98" w:rsidRPr="0039090B">
        <w:rPr>
          <w:lang w:val="pt-BR"/>
        </w:rPr>
        <w:t xml:space="preserve"> equaç</w:t>
      </w:r>
      <w:r w:rsidR="007D70DD" w:rsidRPr="0039090B">
        <w:rPr>
          <w:lang w:val="pt-BR"/>
        </w:rPr>
        <w:t>ões</w:t>
      </w:r>
      <w:r w:rsidR="00332D98" w:rsidRPr="0039090B">
        <w:rPr>
          <w:lang w:val="pt-BR"/>
        </w:rPr>
        <w:t xml:space="preserve"> do modelo estimado </w:t>
      </w:r>
      <w:r w:rsidR="007D70DD" w:rsidRPr="0039090B">
        <w:rPr>
          <w:lang w:val="pt-BR"/>
        </w:rPr>
        <w:t>são</w:t>
      </w:r>
      <w:r w:rsidR="00332D98" w:rsidRPr="0039090B">
        <w:rPr>
          <w:lang w:val="pt-BR"/>
        </w:rPr>
        <w:t>:</w:t>
      </w:r>
    </w:p>
    <w:p w14:paraId="6B641C51" w14:textId="63E15603" w:rsidR="007D70DD" w:rsidRPr="0039090B" w:rsidRDefault="00757836" w:rsidP="007D70DD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50E440D6" w14:textId="7D0A49A2" w:rsidR="00332D98" w:rsidRPr="0039090B" w:rsidRDefault="00757836" w:rsidP="00D46D62">
      <w:pPr>
        <w:jc w:val="center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*Etnic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7C0CD92B" w14:textId="77777777" w:rsidR="00D46D62" w:rsidRDefault="00D46D62" w:rsidP="00D46D62">
      <w:pPr>
        <w:ind w:firstLine="720"/>
        <w:rPr>
          <w:lang w:val="pt-BR"/>
        </w:rPr>
      </w:pPr>
    </w:p>
    <w:p w14:paraId="46E95154" w14:textId="1A3B9D43" w:rsidR="00332D98" w:rsidRPr="0039090B" w:rsidRDefault="00332D98" w:rsidP="00D46D62">
      <w:pPr>
        <w:ind w:firstLine="720"/>
        <w:rPr>
          <w:lang w:val="pt-BR"/>
        </w:rPr>
      </w:pPr>
      <w:r w:rsidRPr="0039090B">
        <w:rPr>
          <w:lang w:val="pt-BR"/>
        </w:rPr>
        <w:t>Onde Y</w:t>
      </w:r>
      <w:r w:rsidRPr="0039090B">
        <w:rPr>
          <w:vertAlign w:val="subscript"/>
          <w:lang w:val="pt-BR"/>
        </w:rPr>
        <w:t>i</w:t>
      </w:r>
      <w:r w:rsidRPr="0039090B">
        <w:rPr>
          <w:lang w:val="pt-BR"/>
        </w:rPr>
        <w:t xml:space="preserve"> e o índice de COPI ou CI e educação, étnico, renda familiar, sexo e ano são variáveis </w:t>
      </w:r>
      <w:proofErr w:type="spellStart"/>
      <w:ins w:id="108" w:author="Ednaldo Ribeiro" w:date="2020-05-22T16:28:00Z">
        <w:r w:rsidR="00CA6ABB">
          <w:rPr>
            <w:lang w:val="pt-BR"/>
          </w:rPr>
          <w:t>preditoras</w:t>
        </w:r>
      </w:ins>
      <w:proofErr w:type="spellEnd"/>
      <w:del w:id="109" w:author="Ednaldo Ribeiro" w:date="2020-05-22T16:29:00Z">
        <w:r w:rsidRPr="0039090B" w:rsidDel="00CA6ABB">
          <w:rPr>
            <w:lang w:val="pt-BR"/>
          </w:rPr>
          <w:delText>dummy</w:delText>
        </w:r>
      </w:del>
      <w:r w:rsidRPr="0039090B">
        <w:rPr>
          <w:lang w:val="pt-BR"/>
        </w:rPr>
        <w:t>.</w:t>
      </w:r>
      <w:r w:rsidR="00210F80" w:rsidRPr="0039090B">
        <w:rPr>
          <w:lang w:val="pt-BR"/>
        </w:rPr>
        <w:t xml:space="preserve"> Tabela </w:t>
      </w:r>
      <w:r w:rsidR="00690396" w:rsidRPr="0039090B">
        <w:rPr>
          <w:lang w:val="pt-BR"/>
        </w:rPr>
        <w:t>2</w:t>
      </w:r>
      <w:r w:rsidR="00210F80" w:rsidRPr="0039090B">
        <w:rPr>
          <w:lang w:val="pt-BR"/>
        </w:rPr>
        <w:t xml:space="preserve"> mostra as proporções ou, no caso de idade, média, dessas variáveis. </w:t>
      </w:r>
    </w:p>
    <w:p w14:paraId="3EEDE46F" w14:textId="77777777" w:rsidR="00D46D62" w:rsidRDefault="00D46D62">
      <w:pPr>
        <w:rPr>
          <w:b/>
          <w:bCs/>
          <w:lang w:val="pt-BR"/>
        </w:rPr>
      </w:pPr>
    </w:p>
    <w:p w14:paraId="78C420D0" w14:textId="0DDEFF1E" w:rsidR="002B0CA4" w:rsidRPr="0039090B" w:rsidRDefault="002B0CA4">
      <w:pPr>
        <w:rPr>
          <w:b/>
          <w:bCs/>
          <w:lang w:val="pt-BR"/>
        </w:rPr>
      </w:pPr>
      <w:r w:rsidRPr="0039090B">
        <w:rPr>
          <w:b/>
          <w:bCs/>
          <w:lang w:val="pt-BR"/>
        </w:rPr>
        <w:t>Resultados</w:t>
      </w:r>
    </w:p>
    <w:p w14:paraId="0C46D296" w14:textId="5F154F72" w:rsidR="004E7BAC" w:rsidRPr="0039090B" w:rsidDel="0039090B" w:rsidRDefault="00C77D4A" w:rsidP="00CA6ABB">
      <w:pPr>
        <w:ind w:firstLine="720"/>
        <w:rPr>
          <w:del w:id="110" w:author="Benjamin Zhu" w:date="2020-05-16T21:02:00Z"/>
          <w:lang w:val="pt-BR"/>
        </w:rPr>
      </w:pPr>
      <w:r>
        <w:rPr>
          <w:lang w:val="pt-BR"/>
        </w:rPr>
        <w:t>Tabela 2 apresenta as estatísticas descritivas das variáveis independentes usadas nos modelos e dos índices.</w:t>
      </w:r>
      <w:r w:rsidR="005218B6" w:rsidRPr="0039090B">
        <w:rPr>
          <w:b/>
          <w:bCs/>
          <w:lang w:val="pt-BR"/>
        </w:rPr>
        <w:tab/>
      </w:r>
      <w:ins w:id="111" w:author="Ednaldo Ribeiro" w:date="2020-05-14T09:10:00Z">
        <w:del w:id="112" w:author="Benjamin Zhu" w:date="2020-05-16T21:02:00Z">
          <w:r w:rsidR="003E5238" w:rsidRPr="0039090B" w:rsidDel="0039090B">
            <w:rPr>
              <w:lang w:val="pt-BR"/>
            </w:rPr>
            <w:delText>e</w:delText>
          </w:r>
        </w:del>
      </w:ins>
      <w:del w:id="113" w:author="Benjamin Zhu" w:date="2020-04-29T20:00:00Z">
        <w:r w:rsidR="004E7BAC" w:rsidRPr="0039090B" w:rsidDel="005218B6">
          <w:rPr>
            <w:b/>
            <w:bCs/>
            <w:lang w:val="pt-BR"/>
          </w:rPr>
          <w:tab/>
        </w:r>
        <w:r w:rsidR="004E7BAC" w:rsidRPr="0039090B" w:rsidDel="005218B6">
          <w:rPr>
            <w:lang w:val="pt-BR"/>
          </w:rPr>
          <w:delText xml:space="preserve">Tabelas 1- X apresentam os resultados de </w:delText>
        </w:r>
        <w:r w:rsidR="007E427F" w:rsidRPr="0039090B" w:rsidDel="005218B6">
          <w:rPr>
            <w:lang w:val="pt-BR"/>
          </w:rPr>
          <w:delText>análise</w:delText>
        </w:r>
        <w:r w:rsidR="004E7BAC" w:rsidRPr="0039090B" w:rsidDel="005218B6">
          <w:rPr>
            <w:lang w:val="pt-BR"/>
          </w:rPr>
          <w:delText xml:space="preserve"> fatorial, e as estatísticas descritivas das variáveis usados </w:delText>
        </w:r>
        <w:r w:rsidR="00D719EF" w:rsidRPr="0039090B" w:rsidDel="005218B6">
          <w:rPr>
            <w:lang w:val="pt-BR"/>
          </w:rPr>
          <w:delText>na analise fatorial e nos modelos de regressão</w:delText>
        </w:r>
        <w:r w:rsidR="002B3904" w:rsidRPr="0039090B" w:rsidDel="005218B6">
          <w:rPr>
            <w:lang w:val="pt-BR"/>
          </w:rPr>
          <w:delText xml:space="preserve">. </w:delText>
        </w:r>
      </w:del>
      <w:del w:id="114" w:author="Benjamin Zhu" w:date="2020-04-29T19:52:00Z">
        <w:r w:rsidR="007E427F" w:rsidRPr="0039090B" w:rsidDel="00A01E4B">
          <w:rPr>
            <w:lang w:val="pt-BR"/>
          </w:rPr>
          <w:delText>Na análise fatorial</w:delText>
        </w:r>
        <w:r w:rsidR="002B3904" w:rsidRPr="0039090B" w:rsidDel="00A01E4B">
          <w:rPr>
            <w:lang w:val="pt-BR"/>
          </w:rPr>
          <w:delText xml:space="preserve">, </w:delText>
        </w:r>
      </w:del>
      <w:del w:id="115" w:author="Benjamin Zhu" w:date="2020-04-29T19:23:00Z">
        <w:r w:rsidR="002B3904" w:rsidRPr="0039090B" w:rsidDel="007F4368">
          <w:rPr>
            <w:lang w:val="pt-BR"/>
          </w:rPr>
          <w:delText>identificamos cargas fatorais suficientes para identificar um componente reunindo entre as variáveis usadas para criar os índices.</w:delText>
        </w:r>
      </w:del>
      <w:del w:id="116" w:author="Benjamin Zhu" w:date="2020-04-29T19:52:00Z">
        <w:r w:rsidR="002B3904" w:rsidRPr="0039090B" w:rsidDel="00A01E4B">
          <w:rPr>
            <w:lang w:val="pt-BR"/>
          </w:rPr>
          <w:delText xml:space="preserve"> </w:delText>
        </w:r>
      </w:del>
    </w:p>
    <w:p w14:paraId="49D47F28" w14:textId="6273EC26" w:rsidR="00E05A78" w:rsidRPr="0039090B" w:rsidDel="000F6889" w:rsidRDefault="004C2ACA" w:rsidP="00CA6ABB">
      <w:pPr>
        <w:ind w:firstLine="720"/>
        <w:rPr>
          <w:del w:id="117" w:author="Benjamin Zhu" w:date="2020-04-29T00:09:00Z"/>
          <w:lang w:val="pt-BR"/>
        </w:rPr>
      </w:pPr>
      <w:commentRangeStart w:id="118"/>
      <w:commentRangeStart w:id="119"/>
      <w:del w:id="120" w:author="Benjamin Zhu" w:date="2020-05-16T21:02:00Z">
        <w:r w:rsidRPr="0039090B" w:rsidDel="0039090B">
          <w:rPr>
            <w:lang w:val="pt-BR"/>
          </w:rPr>
          <w:delText>Tabela</w:delText>
        </w:r>
        <w:r w:rsidR="00E05A78" w:rsidRPr="0039090B" w:rsidDel="0039090B">
          <w:rPr>
            <w:lang w:val="pt-BR"/>
          </w:rPr>
          <w:delText xml:space="preserve"> 1. Resultados de </w:delText>
        </w:r>
        <w:r w:rsidR="007E427F" w:rsidRPr="0039090B" w:rsidDel="0039090B">
          <w:rPr>
            <w:lang w:val="pt-BR"/>
          </w:rPr>
          <w:delText>Análise</w:delText>
        </w:r>
        <w:r w:rsidR="00E05A78" w:rsidRPr="0039090B" w:rsidDel="0039090B">
          <w:rPr>
            <w:lang w:val="pt-BR"/>
          </w:rPr>
          <w:delText xml:space="preserve"> Fatorial</w:delText>
        </w:r>
        <w:r w:rsidR="00D60790" w:rsidRPr="0039090B" w:rsidDel="0039090B">
          <w:rPr>
            <w:lang w:val="pt-BR"/>
          </w:rPr>
          <w:delText>, Cargas fatoriais</w:delText>
        </w:r>
        <w:r w:rsidR="00E05A78" w:rsidRPr="0039090B" w:rsidDel="0039090B">
          <w:rPr>
            <w:lang w:val="pt-BR"/>
          </w:rPr>
          <w:delText xml:space="preserve"> </w:delText>
        </w:r>
        <w:commentRangeEnd w:id="118"/>
        <w:r w:rsidR="00091C8F" w:rsidRPr="0039090B" w:rsidDel="0039090B">
          <w:rPr>
            <w:rStyle w:val="Refdecomentrio"/>
            <w:lang w:val="pt-BR"/>
            <w:rPrChange w:id="121" w:author="Benjamin Zhu" w:date="2020-05-16T21:03:00Z">
              <w:rPr>
                <w:rStyle w:val="Refdecomentrio"/>
              </w:rPr>
            </w:rPrChange>
          </w:rPr>
          <w:commentReference w:id="118"/>
        </w:r>
        <w:commentRangeEnd w:id="119"/>
        <w:r w:rsidR="003E5238" w:rsidRPr="0039090B" w:rsidDel="0039090B">
          <w:rPr>
            <w:rStyle w:val="Refdecomentrio"/>
            <w:lang w:val="pt-BR"/>
            <w:rPrChange w:id="122" w:author="Benjamin Zhu" w:date="2020-05-16T21:03:00Z">
              <w:rPr>
                <w:rStyle w:val="Refdecomentrio"/>
              </w:rPr>
            </w:rPrChange>
          </w:rPr>
          <w:commentReference w:id="119"/>
        </w:r>
      </w:del>
    </w:p>
    <w:tbl>
      <w:tblPr>
        <w:tblW w:w="7600" w:type="dxa"/>
        <w:tblLook w:val="04A0" w:firstRow="1" w:lastRow="0" w:firstColumn="1" w:lastColumn="0" w:noHBand="0" w:noVBand="1"/>
      </w:tblPr>
      <w:tblGrid>
        <w:gridCol w:w="5680"/>
        <w:gridCol w:w="1549"/>
        <w:gridCol w:w="1549"/>
      </w:tblGrid>
      <w:tr w:rsidR="004C2ACA" w:rsidRPr="00757836" w:rsidDel="000F6889" w14:paraId="00EFB4C3" w14:textId="376D023B" w:rsidTr="004C2ACA">
        <w:trPr>
          <w:trHeight w:val="290"/>
          <w:del w:id="123" w:author="Benjamin Zhu" w:date="2020-04-29T00:09:00Z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5152" w14:textId="737CEFD2" w:rsidR="004C2ACA" w:rsidRPr="0039090B" w:rsidDel="000F6889" w:rsidRDefault="008C228B">
            <w:pPr>
              <w:ind w:firstLine="720"/>
              <w:rPr>
                <w:del w:id="12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25" w:author="Benjamin Zhu" w:date="2020-05-16T22:22:00Z">
                <w:pPr/>
              </w:pPrChange>
            </w:pPr>
            <w:del w:id="126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Variável</w:delText>
              </w:r>
            </w:del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9B46" w14:textId="4C5D4CA5" w:rsidR="004C2ACA" w:rsidRPr="0039090B" w:rsidDel="000F6889" w:rsidRDefault="004C2ACA">
            <w:pPr>
              <w:ind w:firstLine="720"/>
              <w:rPr>
                <w:del w:id="12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28" w:author="Benjamin Zhu" w:date="2020-05-16T22:22:00Z">
                <w:pPr/>
              </w:pPrChange>
            </w:pPr>
            <w:del w:id="12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CI</w:delText>
              </w:r>
            </w:del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A6FCC" w14:textId="153F45FF" w:rsidR="004C2ACA" w:rsidRPr="0039090B" w:rsidDel="000F6889" w:rsidRDefault="004C2ACA">
            <w:pPr>
              <w:ind w:firstLine="720"/>
              <w:rPr>
                <w:del w:id="13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31" w:author="Benjamin Zhu" w:date="2020-05-16T22:22:00Z">
                <w:pPr/>
              </w:pPrChange>
            </w:pPr>
            <w:del w:id="13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COPI</w:delText>
              </w:r>
            </w:del>
          </w:p>
        </w:tc>
      </w:tr>
      <w:tr w:rsidR="004C2ACA" w:rsidRPr="00757836" w:rsidDel="000F6889" w14:paraId="6EA5B912" w14:textId="60436CC0" w:rsidTr="004C2ACA">
        <w:trPr>
          <w:trHeight w:val="290"/>
          <w:del w:id="133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5F01" w14:textId="278E6B42" w:rsidR="004C2ACA" w:rsidRPr="0039090B" w:rsidDel="000F6889" w:rsidRDefault="004C2ACA">
            <w:pPr>
              <w:ind w:firstLine="720"/>
              <w:rPr>
                <w:del w:id="13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35" w:author="Benjamin Zhu" w:date="2020-05-16T22:22:00Z">
                <w:pPr/>
              </w:pPrChange>
            </w:pPr>
            <w:del w:id="136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6BC0" w14:textId="1DB58E6F" w:rsidR="004C2ACA" w:rsidRPr="0039090B" w:rsidDel="000F6889" w:rsidRDefault="004C2ACA">
            <w:pPr>
              <w:ind w:firstLine="720"/>
              <w:rPr>
                <w:del w:id="13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38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D878C" w14:textId="1E528EF7" w:rsidR="004C2ACA" w:rsidRPr="0039090B" w:rsidDel="000F6889" w:rsidRDefault="004C2ACA">
            <w:pPr>
              <w:ind w:firstLine="720"/>
              <w:rPr>
                <w:del w:id="13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40" w:author="Benjamin Zhu" w:date="2020-05-16T22:22:00Z">
                <w:pPr/>
              </w:pPrChange>
            </w:pPr>
            <w:del w:id="141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757836" w:rsidDel="000F6889" w14:paraId="1728E4F5" w14:textId="269D2AE7" w:rsidTr="004C2ACA">
        <w:trPr>
          <w:trHeight w:val="290"/>
          <w:del w:id="14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DA5D" w14:textId="6AF8D850" w:rsidR="004C2ACA" w:rsidRPr="0039090B" w:rsidDel="000F6889" w:rsidRDefault="004C2ACA">
            <w:pPr>
              <w:ind w:firstLine="720"/>
              <w:rPr>
                <w:del w:id="14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44" w:author="Benjamin Zhu" w:date="2020-05-16T22:22:00Z">
                <w:pPr/>
              </w:pPrChange>
            </w:pPr>
            <w:del w:id="14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 xml:space="preserve">Tribunais de justiça </w:delText>
              </w:r>
              <w:r w:rsidR="008C228B"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garantem</w:delText>
              </w:r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 xml:space="preserve"> um julgamento justo?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1CE5" w14:textId="02C9A387" w:rsidR="004C2ACA" w:rsidRPr="0039090B" w:rsidDel="000F6889" w:rsidRDefault="004C2ACA">
            <w:pPr>
              <w:ind w:firstLine="720"/>
              <w:rPr>
                <w:del w:id="14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47" w:author="Benjamin Zhu" w:date="2020-05-16T22:22:00Z">
                <w:pPr/>
              </w:pPrChange>
            </w:pPr>
            <w:del w:id="14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0,53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04160" w14:textId="02FC5D8A" w:rsidR="004C2ACA" w:rsidRPr="0039090B" w:rsidDel="000F6889" w:rsidRDefault="004C2ACA">
            <w:pPr>
              <w:ind w:firstLine="720"/>
              <w:rPr>
                <w:del w:id="14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50" w:author="Benjamin Zhu" w:date="2020-05-16T22:22:00Z">
                <w:pPr/>
              </w:pPrChange>
            </w:pPr>
            <w:del w:id="151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757836" w:rsidDel="000F6889" w14:paraId="09690DB4" w14:textId="77257557" w:rsidTr="004C2ACA">
        <w:trPr>
          <w:trHeight w:val="290"/>
          <w:del w:id="15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56C2" w14:textId="0F577BCB" w:rsidR="004C2ACA" w:rsidRPr="0039090B" w:rsidDel="000F6889" w:rsidRDefault="004C2ACA">
            <w:pPr>
              <w:ind w:firstLine="720"/>
              <w:rPr>
                <w:del w:id="15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54" w:author="Benjamin Zhu" w:date="2020-05-16T22:22:00Z">
                <w:pPr/>
              </w:pPrChange>
            </w:pPr>
            <w:del w:id="15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 xml:space="preserve">Respeito pelas instituições </w:delText>
              </w:r>
              <w:r w:rsidR="008C228B"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políticas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1C74" w14:textId="45EF5CDB" w:rsidR="004C2ACA" w:rsidRPr="0039090B" w:rsidDel="000F6889" w:rsidRDefault="004C2ACA">
            <w:pPr>
              <w:ind w:firstLine="720"/>
              <w:rPr>
                <w:del w:id="15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57" w:author="Benjamin Zhu" w:date="2020-05-16T22:22:00Z">
                <w:pPr/>
              </w:pPrChange>
            </w:pPr>
            <w:del w:id="15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0,57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D6F05" w14:textId="04276A4B" w:rsidR="004C2ACA" w:rsidRPr="0039090B" w:rsidDel="000F6889" w:rsidRDefault="004C2ACA">
            <w:pPr>
              <w:ind w:firstLine="720"/>
              <w:rPr>
                <w:del w:id="15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60" w:author="Benjamin Zhu" w:date="2020-05-16T22:22:00Z">
                <w:pPr/>
              </w:pPrChange>
            </w:pPr>
            <w:del w:id="161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757836" w:rsidDel="000F6889" w14:paraId="1A481D96" w14:textId="56E9307F" w:rsidTr="004C2ACA">
        <w:trPr>
          <w:trHeight w:val="290"/>
          <w:del w:id="16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61AC" w14:textId="1975D842" w:rsidR="004C2ACA" w:rsidRPr="0039090B" w:rsidDel="000F6889" w:rsidRDefault="004C2ACA">
            <w:pPr>
              <w:ind w:firstLine="720"/>
              <w:rPr>
                <w:del w:id="16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64" w:author="Benjamin Zhu" w:date="2020-05-16T22:22:00Z">
                <w:pPr/>
              </w:pPrChange>
            </w:pPr>
            <w:del w:id="16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Direitos básicos estão bem protegidos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CE91" w14:textId="7592E617" w:rsidR="004C2ACA" w:rsidRPr="0039090B" w:rsidDel="000F6889" w:rsidRDefault="004C2ACA">
            <w:pPr>
              <w:ind w:firstLine="720"/>
              <w:rPr>
                <w:del w:id="16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67" w:author="Benjamin Zhu" w:date="2020-05-16T22:22:00Z">
                <w:pPr/>
              </w:pPrChange>
            </w:pPr>
            <w:del w:id="16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0,69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B444E" w14:textId="3E156C51" w:rsidR="004C2ACA" w:rsidRPr="0039090B" w:rsidDel="000F6889" w:rsidRDefault="004C2ACA">
            <w:pPr>
              <w:ind w:firstLine="720"/>
              <w:rPr>
                <w:del w:id="16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70" w:author="Benjamin Zhu" w:date="2020-05-16T22:22:00Z">
                <w:pPr/>
              </w:pPrChange>
            </w:pPr>
            <w:del w:id="171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757836" w:rsidDel="000F6889" w14:paraId="3165DE1D" w14:textId="2B93D3FC" w:rsidTr="004C2ACA">
        <w:trPr>
          <w:trHeight w:val="290"/>
          <w:del w:id="17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B9C7" w14:textId="69C7520E" w:rsidR="004C2ACA" w:rsidRPr="0039090B" w:rsidDel="000F6889" w:rsidRDefault="004C2ACA">
            <w:pPr>
              <w:ind w:firstLine="720"/>
              <w:rPr>
                <w:del w:id="17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74" w:author="Benjamin Zhu" w:date="2020-05-16T22:22:00Z">
                <w:pPr/>
              </w:pPrChange>
            </w:pPr>
            <w:del w:id="17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Sente orgulhoso de viver no sistema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E4EB" w14:textId="0DC3FD0B" w:rsidR="004C2ACA" w:rsidRPr="0039090B" w:rsidDel="000F6889" w:rsidRDefault="004C2ACA">
            <w:pPr>
              <w:ind w:firstLine="720"/>
              <w:rPr>
                <w:del w:id="17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77" w:author="Benjamin Zhu" w:date="2020-05-16T22:22:00Z">
                <w:pPr/>
              </w:pPrChange>
            </w:pPr>
            <w:del w:id="17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0,68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CD075" w14:textId="56F90DD0" w:rsidR="004C2ACA" w:rsidRPr="0039090B" w:rsidDel="000F6889" w:rsidRDefault="004C2ACA">
            <w:pPr>
              <w:ind w:firstLine="720"/>
              <w:rPr>
                <w:del w:id="17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80" w:author="Benjamin Zhu" w:date="2020-05-16T22:22:00Z">
                <w:pPr/>
              </w:pPrChange>
            </w:pPr>
            <w:del w:id="181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757836" w:rsidDel="000F6889" w14:paraId="326D6AEA" w14:textId="28F31EB6" w:rsidTr="004C2ACA">
        <w:trPr>
          <w:trHeight w:val="290"/>
          <w:del w:id="18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CE8F" w14:textId="41773742" w:rsidR="004C2ACA" w:rsidRPr="0039090B" w:rsidDel="000F6889" w:rsidRDefault="004C2ACA">
            <w:pPr>
              <w:ind w:firstLine="720"/>
              <w:rPr>
                <w:del w:id="18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84" w:author="Benjamin Zhu" w:date="2020-05-16T22:22:00Z">
                <w:pPr/>
              </w:pPrChange>
            </w:pPr>
            <w:del w:id="18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Deve apoiar o sistema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1D7E" w14:textId="42E07C0F" w:rsidR="004C2ACA" w:rsidRPr="0039090B" w:rsidDel="000F6889" w:rsidRDefault="004C2ACA">
            <w:pPr>
              <w:ind w:firstLine="720"/>
              <w:rPr>
                <w:del w:id="18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87" w:author="Benjamin Zhu" w:date="2020-05-16T22:22:00Z">
                <w:pPr/>
              </w:pPrChange>
            </w:pPr>
            <w:del w:id="18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B2092" w14:textId="6ECF7CC9" w:rsidR="004C2ACA" w:rsidRPr="0039090B" w:rsidDel="000F6889" w:rsidRDefault="004C2ACA">
            <w:pPr>
              <w:ind w:firstLine="720"/>
              <w:rPr>
                <w:del w:id="18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90" w:author="Benjamin Zhu" w:date="2020-05-16T22:22:00Z">
                <w:pPr/>
              </w:pPrChange>
            </w:pPr>
            <w:del w:id="191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757836" w:rsidDel="000F6889" w14:paraId="3A40105B" w14:textId="09CBD234" w:rsidTr="004C2ACA">
        <w:trPr>
          <w:trHeight w:val="290"/>
          <w:del w:id="19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5FBC" w14:textId="70427DE2" w:rsidR="004C2ACA" w:rsidRPr="0039090B" w:rsidDel="000F6889" w:rsidRDefault="004C2ACA">
            <w:pPr>
              <w:ind w:firstLine="720"/>
              <w:rPr>
                <w:del w:id="19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94" w:author="Benjamin Zhu" w:date="2020-05-16T22:22:00Z">
                <w:pPr/>
              </w:pPrChange>
            </w:pPr>
            <w:del w:id="19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nas forças armadas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8924" w14:textId="6DF208AF" w:rsidR="004C2ACA" w:rsidRPr="0039090B" w:rsidDel="000F6889" w:rsidRDefault="004C2ACA">
            <w:pPr>
              <w:ind w:firstLine="720"/>
              <w:rPr>
                <w:del w:id="19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97" w:author="Benjamin Zhu" w:date="2020-05-16T22:22:00Z">
                <w:pPr/>
              </w:pPrChange>
            </w:pPr>
            <w:del w:id="19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0,42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DD562" w14:textId="430AA0E9" w:rsidR="004C2ACA" w:rsidRPr="0039090B" w:rsidDel="000F6889" w:rsidRDefault="004C2ACA">
            <w:pPr>
              <w:ind w:firstLine="720"/>
              <w:rPr>
                <w:del w:id="19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00" w:author="Benjamin Zhu" w:date="2020-05-16T22:22:00Z">
                <w:pPr/>
              </w:pPrChange>
            </w:pPr>
            <w:del w:id="201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757836" w:rsidDel="000F6889" w14:paraId="21AC2CDE" w14:textId="28DC35B6" w:rsidTr="004C2ACA">
        <w:trPr>
          <w:trHeight w:val="290"/>
          <w:del w:id="20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415C" w14:textId="580190E9" w:rsidR="004C2ACA" w:rsidRPr="0039090B" w:rsidDel="000F6889" w:rsidRDefault="004C2ACA">
            <w:pPr>
              <w:ind w:firstLine="720"/>
              <w:rPr>
                <w:del w:id="20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04" w:author="Benjamin Zhu" w:date="2020-05-16T22:22:00Z">
                <w:pPr/>
              </w:pPrChange>
            </w:pPr>
            <w:del w:id="20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 congresso nacional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3924" w14:textId="44ED55C5" w:rsidR="004C2ACA" w:rsidRPr="0039090B" w:rsidDel="000F6889" w:rsidRDefault="004C2ACA">
            <w:pPr>
              <w:ind w:firstLine="720"/>
              <w:rPr>
                <w:del w:id="20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07" w:author="Benjamin Zhu" w:date="2020-05-16T22:22:00Z">
                <w:pPr/>
              </w:pPrChange>
            </w:pPr>
            <w:del w:id="20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5084C" w14:textId="025242E0" w:rsidR="004C2ACA" w:rsidRPr="0039090B" w:rsidDel="000F6889" w:rsidRDefault="004C2ACA">
            <w:pPr>
              <w:ind w:firstLine="720"/>
              <w:rPr>
                <w:del w:id="20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10" w:author="Benjamin Zhu" w:date="2020-05-16T22:22:00Z">
                <w:pPr/>
              </w:pPrChange>
            </w:pPr>
            <w:del w:id="211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757836" w:rsidDel="000F6889" w14:paraId="2103701E" w14:textId="0F906F1A" w:rsidTr="004C2ACA">
        <w:trPr>
          <w:trHeight w:val="290"/>
          <w:del w:id="21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11A5" w14:textId="1E407862" w:rsidR="004C2ACA" w:rsidRPr="0039090B" w:rsidDel="000F6889" w:rsidRDefault="004C2ACA">
            <w:pPr>
              <w:ind w:firstLine="720"/>
              <w:rPr>
                <w:del w:id="21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14" w:author="Benjamin Zhu" w:date="2020-05-16T22:22:00Z">
                <w:pPr/>
              </w:pPrChange>
            </w:pPr>
            <w:del w:id="21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nos partidos políticos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CE58" w14:textId="6777AE17" w:rsidR="004C2ACA" w:rsidRPr="0039090B" w:rsidDel="000F6889" w:rsidRDefault="004C2ACA">
            <w:pPr>
              <w:ind w:firstLine="720"/>
              <w:rPr>
                <w:del w:id="21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17" w:author="Benjamin Zhu" w:date="2020-05-16T22:22:00Z">
                <w:pPr/>
              </w:pPrChange>
            </w:pPr>
            <w:del w:id="21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7D2ED" w14:textId="46A6FEF9" w:rsidR="004C2ACA" w:rsidRPr="0039090B" w:rsidDel="000F6889" w:rsidRDefault="004C2ACA">
            <w:pPr>
              <w:ind w:firstLine="720"/>
              <w:rPr>
                <w:del w:id="21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20" w:author="Benjamin Zhu" w:date="2020-05-16T22:22:00Z">
                <w:pPr/>
              </w:pPrChange>
            </w:pPr>
            <w:del w:id="221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757836" w:rsidDel="000F6889" w14:paraId="38CF37BC" w14:textId="4F420753" w:rsidTr="004C2ACA">
        <w:trPr>
          <w:trHeight w:val="290"/>
          <w:del w:id="22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F436" w14:textId="6599C9D7" w:rsidR="004C2ACA" w:rsidRPr="0039090B" w:rsidDel="000F6889" w:rsidRDefault="004C2ACA">
            <w:pPr>
              <w:ind w:firstLine="720"/>
              <w:rPr>
                <w:del w:id="22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24" w:author="Benjamin Zhu" w:date="2020-05-16T22:22:00Z">
                <w:pPr/>
              </w:pPrChange>
            </w:pPr>
            <w:del w:id="22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 Presidente da República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6FC5" w14:textId="71CF8CDC" w:rsidR="004C2ACA" w:rsidRPr="0039090B" w:rsidDel="000F6889" w:rsidRDefault="004C2ACA">
            <w:pPr>
              <w:ind w:firstLine="720"/>
              <w:rPr>
                <w:del w:id="22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27" w:author="Benjamin Zhu" w:date="2020-05-16T22:22:00Z">
                <w:pPr/>
              </w:pPrChange>
            </w:pPr>
            <w:del w:id="22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D9C39" w14:textId="547608F2" w:rsidR="004C2ACA" w:rsidRPr="0039090B" w:rsidDel="000F6889" w:rsidRDefault="004C2ACA">
            <w:pPr>
              <w:ind w:firstLine="720"/>
              <w:rPr>
                <w:del w:id="22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30" w:author="Benjamin Zhu" w:date="2020-05-16T22:22:00Z">
                <w:pPr/>
              </w:pPrChange>
            </w:pPr>
            <w:del w:id="231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757836" w:rsidDel="000F6889" w14:paraId="53212E7B" w14:textId="2BEA64A0" w:rsidTr="004C2ACA">
        <w:trPr>
          <w:trHeight w:val="290"/>
          <w:del w:id="23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F8E6" w14:textId="6AB03E1C" w:rsidR="004C2ACA" w:rsidRPr="0039090B" w:rsidDel="000F6889" w:rsidRDefault="004C2ACA">
            <w:pPr>
              <w:ind w:firstLine="720"/>
              <w:rPr>
                <w:del w:id="23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34" w:author="Benjamin Zhu" w:date="2020-05-16T22:22:00Z">
                <w:pPr/>
              </w:pPrChange>
            </w:pPr>
            <w:del w:id="23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 Prefeitura Municipal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3B9D" w14:textId="215D5304" w:rsidR="004C2ACA" w:rsidRPr="0039090B" w:rsidDel="000F6889" w:rsidRDefault="004C2ACA">
            <w:pPr>
              <w:ind w:firstLine="720"/>
              <w:rPr>
                <w:del w:id="23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37" w:author="Benjamin Zhu" w:date="2020-05-16T22:22:00Z">
                <w:pPr/>
              </w:pPrChange>
            </w:pPr>
            <w:del w:id="23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1C862" w14:textId="6FEB2B56" w:rsidR="004C2ACA" w:rsidRPr="0039090B" w:rsidDel="000F6889" w:rsidRDefault="004C2ACA">
            <w:pPr>
              <w:ind w:firstLine="720"/>
              <w:rPr>
                <w:del w:id="23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40" w:author="Benjamin Zhu" w:date="2020-05-16T22:22:00Z">
                <w:pPr/>
              </w:pPrChange>
            </w:pPr>
            <w:del w:id="241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757836" w:rsidDel="000F6889" w14:paraId="09441CD3" w14:textId="1623F785" w:rsidTr="004C2ACA">
        <w:trPr>
          <w:trHeight w:val="290"/>
          <w:del w:id="24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02D5" w14:textId="0EDB61C6" w:rsidR="004C2ACA" w:rsidRPr="0039090B" w:rsidDel="000F6889" w:rsidRDefault="004C2ACA">
            <w:pPr>
              <w:ind w:firstLine="720"/>
              <w:rPr>
                <w:del w:id="24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44" w:author="Benjamin Zhu" w:date="2020-05-16T22:22:00Z">
                <w:pPr/>
              </w:pPrChange>
            </w:pPr>
            <w:del w:id="24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nas eleições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74F4" w14:textId="41C2271C" w:rsidR="004C2ACA" w:rsidRPr="0039090B" w:rsidDel="000F6889" w:rsidRDefault="004C2ACA">
            <w:pPr>
              <w:ind w:firstLine="720"/>
              <w:rPr>
                <w:del w:id="24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47" w:author="Benjamin Zhu" w:date="2020-05-16T22:22:00Z">
                <w:pPr/>
              </w:pPrChange>
            </w:pPr>
            <w:del w:id="24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518ABC" w14:textId="0B13EAD0" w:rsidR="004C2ACA" w:rsidRPr="0039090B" w:rsidDel="000F6889" w:rsidRDefault="004C2ACA">
            <w:pPr>
              <w:ind w:firstLine="720"/>
              <w:rPr>
                <w:del w:id="24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50" w:author="Benjamin Zhu" w:date="2020-05-16T22:22:00Z">
                <w:pPr/>
              </w:pPrChange>
            </w:pPr>
            <w:del w:id="251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4C2ACA" w:rsidRPr="00757836" w:rsidDel="000F6889" w14:paraId="12201F8F" w14:textId="1DFBA0D7" w:rsidTr="004C2ACA">
        <w:trPr>
          <w:trHeight w:val="290"/>
          <w:del w:id="25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8BEB" w14:textId="081EB6EE" w:rsidR="004C2ACA" w:rsidRPr="0039090B" w:rsidDel="000F6889" w:rsidRDefault="004C2ACA">
            <w:pPr>
              <w:ind w:firstLine="720"/>
              <w:rPr>
                <w:del w:id="25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54" w:author="Benjamin Zhu" w:date="2020-05-16T22:22:00Z">
                <w:pPr/>
              </w:pPrChange>
            </w:pPr>
            <w:del w:id="25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Autoavaliação de entendimento política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71DE" w14:textId="1D5C6DB4" w:rsidR="004C2ACA" w:rsidRPr="0039090B" w:rsidDel="000F6889" w:rsidRDefault="004C2ACA">
            <w:pPr>
              <w:ind w:firstLine="720"/>
              <w:rPr>
                <w:del w:id="25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57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30DAB" w14:textId="7ABF7515" w:rsidR="004C2ACA" w:rsidRPr="0039090B" w:rsidDel="000F6889" w:rsidRDefault="004C2ACA">
            <w:pPr>
              <w:ind w:firstLine="720"/>
              <w:rPr>
                <w:del w:id="25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59" w:author="Benjamin Zhu" w:date="2020-05-16T22:22:00Z">
                <w:pPr/>
              </w:pPrChange>
            </w:pPr>
            <w:del w:id="260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0,58</w:delText>
              </w:r>
            </w:del>
          </w:p>
        </w:tc>
      </w:tr>
      <w:tr w:rsidR="004C2ACA" w:rsidRPr="00757836" w:rsidDel="000F6889" w14:paraId="162ABEB5" w14:textId="4B869999" w:rsidTr="004C2ACA">
        <w:trPr>
          <w:trHeight w:val="290"/>
          <w:del w:id="26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5A88" w14:textId="568293BB" w:rsidR="004C2ACA" w:rsidRPr="0039090B" w:rsidDel="000F6889" w:rsidRDefault="004C2ACA">
            <w:pPr>
              <w:ind w:firstLine="720"/>
              <w:rPr>
                <w:del w:id="26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63" w:author="Benjamin Zhu" w:date="2020-05-16T22:22:00Z">
                <w:pPr/>
              </w:pPrChange>
            </w:pPr>
            <w:del w:id="264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Autoavaliação de interesse política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0C58" w14:textId="6A6A3F6D" w:rsidR="004C2ACA" w:rsidRPr="0039090B" w:rsidDel="000F6889" w:rsidRDefault="004C2ACA">
            <w:pPr>
              <w:ind w:firstLine="720"/>
              <w:rPr>
                <w:del w:id="26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66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B460B" w14:textId="4E4BC30D" w:rsidR="004C2ACA" w:rsidRPr="0039090B" w:rsidDel="000F6889" w:rsidRDefault="004C2ACA">
            <w:pPr>
              <w:ind w:firstLine="720"/>
              <w:rPr>
                <w:del w:id="26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68" w:author="Benjamin Zhu" w:date="2020-05-16T22:22:00Z">
                <w:pPr/>
              </w:pPrChange>
            </w:pPr>
            <w:del w:id="269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0,64</w:delText>
              </w:r>
            </w:del>
          </w:p>
        </w:tc>
      </w:tr>
      <w:tr w:rsidR="004C2ACA" w:rsidRPr="00757836" w:rsidDel="000F6889" w14:paraId="6BA074CF" w14:textId="38E62CC4" w:rsidTr="004C2ACA">
        <w:trPr>
          <w:trHeight w:val="290"/>
          <w:del w:id="270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EDC4" w14:textId="1727457B" w:rsidR="004C2ACA" w:rsidRPr="0039090B" w:rsidDel="000F6889" w:rsidRDefault="004C2ACA">
            <w:pPr>
              <w:ind w:firstLine="720"/>
              <w:rPr>
                <w:del w:id="27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72" w:author="Benjamin Zhu" w:date="2020-05-16T22:22:00Z">
                <w:pPr/>
              </w:pPrChange>
            </w:pPr>
            <w:del w:id="273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Avaliação do entrevistador sobre conhecimento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1AAC" w14:textId="58A14272" w:rsidR="004C2ACA" w:rsidRPr="0039090B" w:rsidDel="000F6889" w:rsidRDefault="004C2ACA">
            <w:pPr>
              <w:ind w:firstLine="720"/>
              <w:rPr>
                <w:del w:id="27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75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4013E" w14:textId="47DE5EC3" w:rsidR="004C2ACA" w:rsidRPr="0039090B" w:rsidDel="000F6889" w:rsidRDefault="004C2ACA">
            <w:pPr>
              <w:ind w:firstLine="720"/>
              <w:rPr>
                <w:del w:id="27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77" w:author="Benjamin Zhu" w:date="2020-05-16T22:22:00Z">
                <w:pPr/>
              </w:pPrChange>
            </w:pPr>
            <w:del w:id="27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0,42</w:delText>
              </w:r>
            </w:del>
          </w:p>
        </w:tc>
      </w:tr>
      <w:tr w:rsidR="004C2ACA" w:rsidRPr="00757836" w:rsidDel="000F6889" w14:paraId="0CA74438" w14:textId="33D5CDA5" w:rsidTr="004C2ACA">
        <w:trPr>
          <w:trHeight w:val="290"/>
          <w:del w:id="279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2416" w14:textId="2C85BEE1" w:rsidR="004C2ACA" w:rsidRPr="0039090B" w:rsidDel="000F6889" w:rsidRDefault="004C2ACA">
            <w:pPr>
              <w:ind w:firstLine="720"/>
              <w:rPr>
                <w:del w:id="28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81" w:author="Benjamin Zhu" w:date="2020-05-16T22:22:00Z">
                <w:pPr/>
              </w:pPrChange>
            </w:pPr>
            <w:del w:id="28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% variação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0F47" w14:textId="53F692D3" w:rsidR="004C2ACA" w:rsidRPr="0039090B" w:rsidDel="000F6889" w:rsidRDefault="004C2ACA">
            <w:pPr>
              <w:ind w:firstLine="720"/>
              <w:rPr>
                <w:del w:id="28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84" w:author="Benjamin Zhu" w:date="2020-05-16T22:22:00Z">
                <w:pPr/>
              </w:pPrChange>
            </w:pPr>
            <w:del w:id="28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39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5BB82" w14:textId="77773915" w:rsidR="004C2ACA" w:rsidRPr="0039090B" w:rsidDel="000F6889" w:rsidRDefault="004C2ACA">
            <w:pPr>
              <w:ind w:firstLine="720"/>
              <w:rPr>
                <w:del w:id="28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87" w:author="Benjamin Zhu" w:date="2020-05-16T22:22:00Z">
                <w:pPr/>
              </w:pPrChange>
            </w:pPr>
            <w:del w:id="28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31</w:delText>
              </w:r>
            </w:del>
          </w:p>
        </w:tc>
      </w:tr>
      <w:tr w:rsidR="004C2ACA" w:rsidRPr="00757836" w:rsidDel="000F6889" w14:paraId="71276650" w14:textId="00D0B9B9" w:rsidTr="004C2ACA">
        <w:trPr>
          <w:trHeight w:val="290"/>
          <w:del w:id="289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D198" w14:textId="08D1B23B" w:rsidR="004C2ACA" w:rsidRPr="0039090B" w:rsidDel="000F6889" w:rsidRDefault="004C2ACA">
            <w:pPr>
              <w:ind w:firstLine="720"/>
              <w:rPr>
                <w:del w:id="29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91" w:author="Benjamin Zhu" w:date="2020-05-16T22:22:00Z">
                <w:pPr/>
              </w:pPrChange>
            </w:pPr>
            <w:del w:id="29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Alfa de Crombach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5F01" w14:textId="2ECFE8DA" w:rsidR="004C2ACA" w:rsidRPr="0039090B" w:rsidDel="000F6889" w:rsidRDefault="004C2ACA">
            <w:pPr>
              <w:ind w:firstLine="720"/>
              <w:rPr>
                <w:del w:id="29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94" w:author="Benjamin Zhu" w:date="2020-05-16T22:22:00Z">
                <w:pPr/>
              </w:pPrChange>
            </w:pPr>
            <w:del w:id="29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0,8676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A7857" w14:textId="144D9EC5" w:rsidR="004C2ACA" w:rsidRPr="0039090B" w:rsidDel="000F6889" w:rsidRDefault="004C2ACA">
            <w:pPr>
              <w:ind w:firstLine="720"/>
              <w:rPr>
                <w:del w:id="29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97" w:author="Benjamin Zhu" w:date="2020-05-16T22:22:00Z">
                <w:pPr/>
              </w:pPrChange>
            </w:pPr>
            <w:del w:id="29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0,4977</w:delText>
              </w:r>
            </w:del>
          </w:p>
        </w:tc>
      </w:tr>
      <w:tr w:rsidR="004C2ACA" w:rsidRPr="00757836" w:rsidDel="000F6889" w14:paraId="6E4DB6B5" w14:textId="6C8ECE63" w:rsidTr="004C2ACA">
        <w:trPr>
          <w:trHeight w:val="300"/>
          <w:del w:id="299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CFA8F" w14:textId="392CCC97" w:rsidR="004C2ACA" w:rsidRPr="0039090B" w:rsidDel="000F6889" w:rsidRDefault="004C2ACA">
            <w:pPr>
              <w:ind w:firstLine="720"/>
              <w:rPr>
                <w:del w:id="30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01" w:author="Benjamin Zhu" w:date="2020-05-16T22:22:00Z">
                <w:pPr/>
              </w:pPrChange>
            </w:pPr>
            <w:del w:id="302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KMO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4FE37" w14:textId="62E6DF41" w:rsidR="004C2ACA" w:rsidRPr="0039090B" w:rsidDel="000F6889" w:rsidRDefault="004C2ACA">
            <w:pPr>
              <w:ind w:firstLine="720"/>
              <w:rPr>
                <w:del w:id="30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04" w:author="Benjamin Zhu" w:date="2020-05-16T22:22:00Z">
                <w:pPr/>
              </w:pPrChange>
            </w:pPr>
            <w:del w:id="305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0,931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95BA5" w14:textId="4799A654" w:rsidR="004C2ACA" w:rsidRPr="0039090B" w:rsidDel="000F6889" w:rsidRDefault="004C2ACA">
            <w:pPr>
              <w:ind w:firstLine="720"/>
              <w:rPr>
                <w:del w:id="30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07" w:author="Benjamin Zhu" w:date="2020-05-16T22:22:00Z">
                <w:pPr/>
              </w:pPrChange>
            </w:pPr>
            <w:del w:id="308" w:author="Benjamin Zhu" w:date="2020-04-29T00:09:00Z">
              <w:r w:rsidRPr="0039090B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0,609</w:delText>
              </w:r>
            </w:del>
          </w:p>
        </w:tc>
      </w:tr>
    </w:tbl>
    <w:p w14:paraId="7CF02541" w14:textId="4CB34CFB" w:rsidR="002B0CA4" w:rsidRPr="0039090B" w:rsidDel="0039376F" w:rsidRDefault="002B0CA4" w:rsidP="00CA6ABB">
      <w:pPr>
        <w:ind w:firstLine="720"/>
        <w:rPr>
          <w:del w:id="309" w:author="Benjamin Zhu" w:date="2020-04-29T00:02:00Z"/>
          <w:lang w:val="pt-BR"/>
        </w:rPr>
      </w:pPr>
      <w:commentRangeStart w:id="310"/>
      <w:del w:id="311" w:author="Benjamin Zhu" w:date="2020-04-29T00:02:00Z">
        <w:r w:rsidRPr="0039090B" w:rsidDel="0039376F">
          <w:rPr>
            <w:lang w:val="pt-BR"/>
          </w:rPr>
          <w:delText xml:space="preserve">Tabela </w:delText>
        </w:r>
        <w:r w:rsidR="00E05A78" w:rsidRPr="0039090B" w:rsidDel="0039376F">
          <w:rPr>
            <w:lang w:val="pt-BR"/>
          </w:rPr>
          <w:delText>2</w:delText>
        </w:r>
        <w:r w:rsidRPr="0039090B" w:rsidDel="0039376F">
          <w:rPr>
            <w:lang w:val="pt-BR"/>
          </w:rPr>
          <w:delText xml:space="preserve">. </w:delText>
        </w:r>
        <w:r w:rsidR="007E427F" w:rsidRPr="0039090B" w:rsidDel="0039376F">
          <w:rPr>
            <w:lang w:val="pt-BR"/>
          </w:rPr>
          <w:delText>Média</w:delText>
        </w:r>
        <w:r w:rsidRPr="0039090B" w:rsidDel="0039376F">
          <w:rPr>
            <w:lang w:val="pt-BR"/>
          </w:rPr>
          <w:delText xml:space="preserve"> e Desavio Padrão das variáveis usados para criar a COPI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CD555C" w:rsidRPr="00CA6ABB" w:rsidDel="0039376F" w14:paraId="14F731EE" w14:textId="15807A6C" w:rsidTr="00D83ED6">
        <w:trPr>
          <w:del w:id="312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D64B8" w14:textId="159D24DC" w:rsidR="00CD555C" w:rsidRPr="0039090B" w:rsidDel="0039376F" w:rsidRDefault="00CD555C">
            <w:pPr>
              <w:ind w:firstLine="720"/>
              <w:rPr>
                <w:del w:id="31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14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DD789" w14:textId="1A245C91" w:rsidR="00CD555C" w:rsidRPr="0039090B" w:rsidDel="0039376F" w:rsidRDefault="00CD555C">
            <w:pPr>
              <w:ind w:firstLine="720"/>
              <w:rPr>
                <w:del w:id="31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16" w:author="Benjamin Zhu" w:date="2020-05-16T22:22:00Z">
                <w:pPr/>
              </w:pPrChange>
            </w:pPr>
            <w:del w:id="317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(1)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283CE" w14:textId="7FFFDAF9" w:rsidR="00CD555C" w:rsidRPr="0039090B" w:rsidDel="0039376F" w:rsidRDefault="00CD555C">
            <w:pPr>
              <w:ind w:firstLine="720"/>
              <w:rPr>
                <w:del w:id="31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19" w:author="Benjamin Zhu" w:date="2020-05-16T22:22:00Z">
                <w:pPr/>
              </w:pPrChange>
            </w:pPr>
          </w:p>
        </w:tc>
      </w:tr>
      <w:tr w:rsidR="00CD555C" w:rsidRPr="00CA6ABB" w:rsidDel="0039376F" w14:paraId="7BFCF871" w14:textId="0EA0BF5D" w:rsidTr="00D83ED6">
        <w:trPr>
          <w:del w:id="32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4344DC" w14:textId="7CE52D5D" w:rsidR="00CD555C" w:rsidRPr="0039090B" w:rsidDel="0039376F" w:rsidRDefault="00CD555C">
            <w:pPr>
              <w:ind w:firstLine="720"/>
              <w:rPr>
                <w:del w:id="32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22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B59E1D" w14:textId="7F0A4876" w:rsidR="00CD555C" w:rsidRPr="0039090B" w:rsidDel="0039376F" w:rsidRDefault="00CD555C">
            <w:pPr>
              <w:ind w:firstLine="720"/>
              <w:rPr>
                <w:del w:id="32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24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7F917C" w14:textId="488AC47D" w:rsidR="00CD555C" w:rsidRPr="0039090B" w:rsidDel="0039376F" w:rsidRDefault="00CD555C">
            <w:pPr>
              <w:ind w:firstLine="720"/>
              <w:rPr>
                <w:del w:id="32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26" w:author="Benjamin Zhu" w:date="2020-05-16T22:22:00Z">
                <w:pPr/>
              </w:pPrChange>
            </w:pPr>
          </w:p>
        </w:tc>
      </w:tr>
      <w:tr w:rsidR="00CD555C" w:rsidRPr="00CA6ABB" w:rsidDel="0039376F" w14:paraId="1528E461" w14:textId="54979B1B" w:rsidTr="00D83ED6">
        <w:trPr>
          <w:del w:id="32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D4024F" w14:textId="47D9FEFE" w:rsidR="00CD555C" w:rsidRPr="0039090B" w:rsidDel="0039376F" w:rsidRDefault="00CD555C">
            <w:pPr>
              <w:ind w:firstLine="720"/>
              <w:rPr>
                <w:del w:id="32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29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6962E6" w14:textId="68F1CF15" w:rsidR="00CD555C" w:rsidRPr="0039090B" w:rsidDel="0039376F" w:rsidRDefault="007E427F">
            <w:pPr>
              <w:ind w:firstLine="720"/>
              <w:rPr>
                <w:del w:id="33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31" w:author="Benjamin Zhu" w:date="2020-05-16T22:22:00Z">
                <w:pPr/>
              </w:pPrChange>
            </w:pPr>
            <w:del w:id="332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Média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03CF00" w14:textId="30C6C59B" w:rsidR="00CD555C" w:rsidRPr="0039090B" w:rsidDel="0039376F" w:rsidRDefault="00D83ED6">
            <w:pPr>
              <w:ind w:firstLine="720"/>
              <w:rPr>
                <w:del w:id="33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34" w:author="Benjamin Zhu" w:date="2020-05-16T22:22:00Z">
                <w:pPr/>
              </w:pPrChange>
            </w:pPr>
            <w:del w:id="335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Desavio Padrão</w:delText>
              </w:r>
            </w:del>
          </w:p>
        </w:tc>
      </w:tr>
      <w:tr w:rsidR="00CD555C" w:rsidRPr="00757836" w:rsidDel="0039376F" w14:paraId="1E1BFFF8" w14:textId="7AC7C165" w:rsidTr="00D83ED6">
        <w:trPr>
          <w:del w:id="336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E2B9D" w14:textId="7250D85C" w:rsidR="00CD555C" w:rsidRPr="0039090B" w:rsidDel="0039376F" w:rsidRDefault="00CD555C">
            <w:pPr>
              <w:ind w:firstLine="720"/>
              <w:rPr>
                <w:del w:id="33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38" w:author="Benjamin Zhu" w:date="2020-05-16T22:22:00Z">
                <w:pPr/>
              </w:pPrChange>
            </w:pPr>
            <w:del w:id="339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pol1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BFFB9" w14:textId="293F480B" w:rsidR="00CD555C" w:rsidRPr="0039090B" w:rsidDel="0039376F" w:rsidRDefault="00CD555C">
            <w:pPr>
              <w:ind w:firstLine="720"/>
              <w:rPr>
                <w:del w:id="34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41" w:author="Benjamin Zhu" w:date="2020-05-16T22:22:00Z">
                <w:pPr/>
              </w:pPrChange>
            </w:pPr>
            <w:del w:id="342" w:author="Benjamin Zhu" w:date="2020-04-29T00:01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2.95079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E464F" w14:textId="5C59C42C" w:rsidR="00CD555C" w:rsidRPr="0039090B" w:rsidDel="0039376F" w:rsidRDefault="00CD555C">
            <w:pPr>
              <w:ind w:firstLine="720"/>
              <w:rPr>
                <w:del w:id="34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44" w:author="Benjamin Zhu" w:date="2020-05-16T22:22:00Z">
                <w:pPr/>
              </w:pPrChange>
            </w:pPr>
            <w:del w:id="345" w:author="Benjamin Zhu" w:date="2020-04-29T00:01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.9837305</w:delText>
              </w:r>
            </w:del>
          </w:p>
        </w:tc>
      </w:tr>
      <w:tr w:rsidR="00CD555C" w:rsidRPr="00757836" w:rsidDel="0039376F" w14:paraId="7B7B84CF" w14:textId="5114061A" w:rsidTr="00D83ED6">
        <w:trPr>
          <w:del w:id="34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379A92" w14:textId="7EA7BE74" w:rsidR="00CD555C" w:rsidRPr="0039090B" w:rsidDel="0039376F" w:rsidRDefault="00CD555C">
            <w:pPr>
              <w:ind w:firstLine="720"/>
              <w:rPr>
                <w:del w:id="34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48" w:author="Benjamin Zhu" w:date="2020-05-16T22:22:00Z">
                <w:pPr/>
              </w:pPrChange>
            </w:pPr>
            <w:del w:id="349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eff2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731A5D5" w14:textId="024F6537" w:rsidR="00CD555C" w:rsidRPr="0039090B" w:rsidDel="0039376F" w:rsidRDefault="00CD555C">
            <w:pPr>
              <w:ind w:firstLine="720"/>
              <w:rPr>
                <w:del w:id="35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51" w:author="Benjamin Zhu" w:date="2020-05-16T22:22:00Z">
                <w:pPr/>
              </w:pPrChange>
            </w:pPr>
            <w:del w:id="352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4</w:delText>
              </w:r>
            </w:del>
            <w:del w:id="353" w:author="Benjamin Zhu" w:date="2020-04-29T00:01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del w:id="354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149571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B3D191" w14:textId="439BF508" w:rsidR="00CD555C" w:rsidRPr="0039090B" w:rsidDel="0039376F" w:rsidRDefault="00CD555C">
            <w:pPr>
              <w:ind w:firstLine="720"/>
              <w:rPr>
                <w:del w:id="35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56" w:author="Benjamin Zhu" w:date="2020-05-16T22:22:00Z">
                <w:pPr/>
              </w:pPrChange>
            </w:pPr>
            <w:del w:id="357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</w:delText>
              </w:r>
            </w:del>
            <w:del w:id="358" w:author="Benjamin Zhu" w:date="2020-04-29T00:01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del w:id="359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852412</w:delText>
              </w:r>
            </w:del>
          </w:p>
        </w:tc>
      </w:tr>
      <w:tr w:rsidR="00CD555C" w:rsidRPr="00757836" w:rsidDel="0039376F" w14:paraId="73F6FF7A" w14:textId="0AA4022C" w:rsidTr="00D83ED6">
        <w:trPr>
          <w:del w:id="36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2F0EF" w14:textId="592C29FD" w:rsidR="00CD555C" w:rsidRPr="0039090B" w:rsidDel="0039376F" w:rsidRDefault="00CD555C">
            <w:pPr>
              <w:ind w:firstLine="720"/>
              <w:rPr>
                <w:del w:id="36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62" w:author="Benjamin Zhu" w:date="2020-05-16T22:22:00Z">
                <w:pPr/>
              </w:pPrChange>
            </w:pPr>
            <w:del w:id="36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conocim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1E4DB" w14:textId="25184A60" w:rsidR="00CD555C" w:rsidRPr="0039090B" w:rsidDel="0039376F" w:rsidRDefault="00CD555C">
            <w:pPr>
              <w:ind w:firstLine="720"/>
              <w:rPr>
                <w:del w:id="36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65" w:author="Benjamin Zhu" w:date="2020-05-16T22:22:00Z">
                <w:pPr/>
              </w:pPrChange>
            </w:pPr>
            <w:del w:id="366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2.801781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56BD8" w14:textId="3F1458EB" w:rsidR="00CD555C" w:rsidRPr="0039090B" w:rsidDel="0039376F" w:rsidRDefault="00CD555C">
            <w:pPr>
              <w:ind w:firstLine="720"/>
              <w:rPr>
                <w:del w:id="36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68" w:author="Benjamin Zhu" w:date="2020-05-16T22:22:00Z">
                <w:pPr/>
              </w:pPrChange>
            </w:pPr>
            <w:del w:id="369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1.063992</w:delText>
              </w:r>
            </w:del>
          </w:p>
        </w:tc>
      </w:tr>
      <w:tr w:rsidR="00CD555C" w:rsidRPr="00757836" w:rsidDel="0039376F" w14:paraId="750397DA" w14:textId="1CC34001" w:rsidTr="00D83ED6">
        <w:trPr>
          <w:del w:id="37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3EC7F" w14:textId="3ADBC48D" w:rsidR="00CD555C" w:rsidRPr="0039090B" w:rsidDel="0039376F" w:rsidRDefault="00CD555C">
            <w:pPr>
              <w:ind w:firstLine="720"/>
              <w:rPr>
                <w:del w:id="37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72" w:author="Benjamin Zhu" w:date="2020-05-16T22:22:00Z">
                <w:pPr/>
              </w:pPrChange>
            </w:pPr>
            <w:del w:id="373" w:author="Benjamin Zhu" w:date="2020-04-29T00:02:00Z">
              <w:r w:rsidRPr="0039090B" w:rsidDel="0039376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delText>N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4A3AC" w14:textId="32A57919" w:rsidR="00CD555C" w:rsidRPr="0039090B" w:rsidDel="0039376F" w:rsidRDefault="00CD555C">
            <w:pPr>
              <w:ind w:firstLine="720"/>
              <w:rPr>
                <w:del w:id="37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75" w:author="Benjamin Zhu" w:date="2020-05-16T22:22:00Z">
                <w:pPr/>
              </w:pPrChange>
            </w:pPr>
            <w:del w:id="376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3030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7C7A9" w14:textId="112392CB" w:rsidR="00CD555C" w:rsidRPr="0039090B" w:rsidDel="0039376F" w:rsidRDefault="00CD555C">
            <w:pPr>
              <w:ind w:firstLine="720"/>
              <w:rPr>
                <w:del w:id="37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78" w:author="Benjamin Zhu" w:date="2020-05-16T22:22:00Z">
                <w:pPr/>
              </w:pPrChange>
            </w:pPr>
          </w:p>
        </w:tc>
      </w:tr>
    </w:tbl>
    <w:p w14:paraId="3359E5C2" w14:textId="097B1A11" w:rsidR="002B0CA4" w:rsidRPr="0039090B" w:rsidDel="0039376F" w:rsidRDefault="002B0CA4" w:rsidP="00CA6ABB">
      <w:pPr>
        <w:ind w:firstLine="720"/>
        <w:rPr>
          <w:del w:id="379" w:author="Benjamin Zhu" w:date="2020-04-29T00:02:00Z"/>
          <w:lang w:val="pt-BR"/>
        </w:rPr>
      </w:pPr>
    </w:p>
    <w:p w14:paraId="1D0BB2B9" w14:textId="3E0EE899" w:rsidR="002B0CA4" w:rsidRPr="0039090B" w:rsidDel="0039376F" w:rsidRDefault="002B0CA4" w:rsidP="00CA6ABB">
      <w:pPr>
        <w:ind w:firstLine="720"/>
        <w:rPr>
          <w:del w:id="380" w:author="Benjamin Zhu" w:date="2020-04-29T00:02:00Z"/>
          <w:lang w:val="pt-BR"/>
        </w:rPr>
      </w:pPr>
      <w:del w:id="381" w:author="Benjamin Zhu" w:date="2020-04-29T00:02:00Z">
        <w:r w:rsidRPr="0039090B" w:rsidDel="0039376F">
          <w:rPr>
            <w:lang w:val="pt-BR"/>
          </w:rPr>
          <w:delText xml:space="preserve">Tabela </w:delText>
        </w:r>
        <w:r w:rsidR="00E05A78" w:rsidRPr="0039090B" w:rsidDel="0039376F">
          <w:rPr>
            <w:lang w:val="pt-BR"/>
          </w:rPr>
          <w:delText>3</w:delText>
        </w:r>
        <w:r w:rsidRPr="0039090B" w:rsidDel="0039376F">
          <w:rPr>
            <w:lang w:val="pt-BR"/>
          </w:rPr>
          <w:delText xml:space="preserve">. </w:delText>
        </w:r>
        <w:r w:rsidR="007E427F" w:rsidRPr="0039090B" w:rsidDel="0039376F">
          <w:rPr>
            <w:lang w:val="pt-BR"/>
          </w:rPr>
          <w:delText>Média</w:delText>
        </w:r>
        <w:r w:rsidRPr="0039090B" w:rsidDel="0039376F">
          <w:rPr>
            <w:lang w:val="pt-BR"/>
          </w:rPr>
          <w:delText xml:space="preserve"> e Desavio Padrão das variáveis usados para criar a CI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2B0CA4" w:rsidRPr="00757836" w:rsidDel="0039376F" w14:paraId="56ABF5EF" w14:textId="52B97560" w:rsidTr="00D83ED6">
        <w:trPr>
          <w:del w:id="382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E0ECCA" w14:textId="5CFDFC03" w:rsidR="002B0CA4" w:rsidRPr="0039090B" w:rsidDel="0039376F" w:rsidRDefault="002B0CA4">
            <w:pPr>
              <w:ind w:firstLine="720"/>
              <w:rPr>
                <w:del w:id="38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84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8ECD5" w14:textId="770842FC" w:rsidR="002B0CA4" w:rsidRPr="0039090B" w:rsidDel="0039376F" w:rsidRDefault="002B0CA4">
            <w:pPr>
              <w:ind w:firstLine="720"/>
              <w:rPr>
                <w:del w:id="38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86" w:author="Benjamin Zhu" w:date="2020-05-16T22:22:00Z">
                <w:pPr/>
              </w:pPrChange>
            </w:pPr>
            <w:del w:id="387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(1)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26CFD" w14:textId="12FEC432" w:rsidR="002B0CA4" w:rsidRPr="0039090B" w:rsidDel="0039376F" w:rsidRDefault="002B0CA4">
            <w:pPr>
              <w:ind w:firstLine="720"/>
              <w:rPr>
                <w:del w:id="38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89" w:author="Benjamin Zhu" w:date="2020-05-16T22:22:00Z">
                <w:pPr/>
              </w:pPrChange>
            </w:pPr>
          </w:p>
        </w:tc>
      </w:tr>
      <w:tr w:rsidR="002B0CA4" w:rsidRPr="00757836" w:rsidDel="0039376F" w14:paraId="0A58251D" w14:textId="1805F115" w:rsidTr="00D83ED6">
        <w:trPr>
          <w:del w:id="390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06AB5E" w14:textId="2FD8BB18" w:rsidR="002B0CA4" w:rsidRPr="0039090B" w:rsidDel="0039376F" w:rsidRDefault="002B0CA4">
            <w:pPr>
              <w:ind w:firstLine="720"/>
              <w:rPr>
                <w:del w:id="39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92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E8EAF3" w14:textId="288E4BAE" w:rsidR="002B0CA4" w:rsidRPr="0039090B" w:rsidDel="0039376F" w:rsidRDefault="002B0CA4">
            <w:pPr>
              <w:ind w:firstLine="720"/>
              <w:rPr>
                <w:del w:id="39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94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8A2FCB" w14:textId="75FA2262" w:rsidR="002B0CA4" w:rsidRPr="0039090B" w:rsidDel="0039376F" w:rsidRDefault="002B0CA4">
            <w:pPr>
              <w:ind w:firstLine="720"/>
              <w:rPr>
                <w:del w:id="395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96" w:author="Benjamin Zhu" w:date="2020-05-16T22:22:00Z">
                <w:pPr/>
              </w:pPrChange>
            </w:pPr>
          </w:p>
        </w:tc>
      </w:tr>
      <w:tr w:rsidR="002B0CA4" w:rsidRPr="00757836" w:rsidDel="0039376F" w14:paraId="4BD65058" w14:textId="4C13AD0A" w:rsidTr="00D83ED6">
        <w:trPr>
          <w:del w:id="39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948882" w14:textId="36FE6043" w:rsidR="002B0CA4" w:rsidRPr="0039090B" w:rsidDel="0039376F" w:rsidRDefault="002B0CA4">
            <w:pPr>
              <w:ind w:firstLine="720"/>
              <w:rPr>
                <w:del w:id="39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99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45D2EB" w14:textId="70A56399" w:rsidR="002B0CA4" w:rsidRPr="0039090B" w:rsidDel="0039376F" w:rsidRDefault="007E427F">
            <w:pPr>
              <w:ind w:firstLine="720"/>
              <w:rPr>
                <w:del w:id="40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01" w:author="Benjamin Zhu" w:date="2020-05-16T22:22:00Z">
                <w:pPr/>
              </w:pPrChange>
            </w:pPr>
            <w:del w:id="402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Média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B94D46" w14:textId="34F8E91C" w:rsidR="002B0CA4" w:rsidRPr="0039090B" w:rsidDel="0039376F" w:rsidRDefault="00D83ED6">
            <w:pPr>
              <w:ind w:firstLine="720"/>
              <w:rPr>
                <w:del w:id="40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04" w:author="Benjamin Zhu" w:date="2020-05-16T22:22:00Z">
                <w:pPr/>
              </w:pPrChange>
            </w:pPr>
            <w:del w:id="405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Desavio Padrão</w:delText>
              </w:r>
            </w:del>
          </w:p>
        </w:tc>
      </w:tr>
      <w:tr w:rsidR="002B0CA4" w:rsidRPr="00757836" w:rsidDel="0039376F" w14:paraId="6E5E3123" w14:textId="1D6ED2BB" w:rsidTr="00D83ED6">
        <w:trPr>
          <w:del w:id="406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189B" w14:textId="66A2D306" w:rsidR="002B0CA4" w:rsidRPr="0039090B" w:rsidDel="0039376F" w:rsidRDefault="002B0CA4">
            <w:pPr>
              <w:ind w:firstLine="720"/>
              <w:rPr>
                <w:del w:id="40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08" w:author="Benjamin Zhu" w:date="2020-05-16T22:22:00Z">
                <w:pPr/>
              </w:pPrChange>
            </w:pPr>
            <w:del w:id="409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DEDF1" w14:textId="33337097" w:rsidR="002B0CA4" w:rsidRPr="0039090B" w:rsidDel="0039376F" w:rsidRDefault="002B0CA4">
            <w:pPr>
              <w:ind w:firstLine="720"/>
              <w:rPr>
                <w:del w:id="41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11" w:author="Benjamin Zhu" w:date="2020-05-16T22:22:00Z">
                <w:pPr/>
              </w:pPrChange>
            </w:pPr>
            <w:del w:id="412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3.426956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E054D" w14:textId="78D4F959" w:rsidR="002B0CA4" w:rsidRPr="0039090B" w:rsidDel="0039376F" w:rsidRDefault="002B0CA4">
            <w:pPr>
              <w:ind w:firstLine="720"/>
              <w:rPr>
                <w:del w:id="41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14" w:author="Benjamin Zhu" w:date="2020-05-16T22:22:00Z">
                <w:pPr/>
              </w:pPrChange>
            </w:pPr>
            <w:del w:id="415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1.819571</w:delText>
              </w:r>
            </w:del>
          </w:p>
        </w:tc>
      </w:tr>
      <w:tr w:rsidR="002B0CA4" w:rsidRPr="00757836" w:rsidDel="0039376F" w14:paraId="4DFA4D52" w14:textId="4B4BBF6B" w:rsidTr="00D83ED6">
        <w:trPr>
          <w:del w:id="41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900793" w14:textId="20B815D1" w:rsidR="002B0CA4" w:rsidRPr="0039090B" w:rsidDel="0039376F" w:rsidRDefault="002B0CA4">
            <w:pPr>
              <w:ind w:firstLine="720"/>
              <w:rPr>
                <w:del w:id="41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18" w:author="Benjamin Zhu" w:date="2020-05-16T22:22:00Z">
                <w:pPr/>
              </w:pPrChange>
            </w:pPr>
            <w:del w:id="419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7F4F9E" w14:textId="48E9AC2C" w:rsidR="002B0CA4" w:rsidRPr="0039090B" w:rsidDel="0039376F" w:rsidRDefault="002B0CA4">
            <w:pPr>
              <w:ind w:firstLine="720"/>
              <w:rPr>
                <w:del w:id="42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21" w:author="Benjamin Zhu" w:date="2020-05-16T22:22:00Z">
                <w:pPr/>
              </w:pPrChange>
            </w:pPr>
            <w:del w:id="422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4.071827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1E4999" w14:textId="6B5F8A5B" w:rsidR="002B0CA4" w:rsidRPr="0039090B" w:rsidDel="0039376F" w:rsidRDefault="002B0CA4">
            <w:pPr>
              <w:ind w:firstLine="720"/>
              <w:rPr>
                <w:del w:id="42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24" w:author="Benjamin Zhu" w:date="2020-05-16T22:22:00Z">
                <w:pPr/>
              </w:pPrChange>
            </w:pPr>
            <w:del w:id="425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2.059753</w:delText>
              </w:r>
            </w:del>
          </w:p>
        </w:tc>
      </w:tr>
      <w:tr w:rsidR="002B0CA4" w:rsidRPr="00757836" w:rsidDel="0039376F" w14:paraId="31763F4D" w14:textId="61D5190D" w:rsidTr="00D83ED6">
        <w:trPr>
          <w:del w:id="42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751B5B" w14:textId="478081E1" w:rsidR="002B0CA4" w:rsidRPr="0039090B" w:rsidDel="0039376F" w:rsidRDefault="002B0CA4">
            <w:pPr>
              <w:ind w:firstLine="720"/>
              <w:rPr>
                <w:del w:id="42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28" w:author="Benjamin Zhu" w:date="2020-05-16T22:22:00Z">
                <w:pPr/>
              </w:pPrChange>
            </w:pPr>
            <w:del w:id="429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A7405C" w14:textId="25B900D2" w:rsidR="002B0CA4" w:rsidRPr="0039090B" w:rsidDel="0039376F" w:rsidRDefault="002B0CA4">
            <w:pPr>
              <w:ind w:firstLine="720"/>
              <w:rPr>
                <w:del w:id="43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31" w:author="Benjamin Zhu" w:date="2020-05-16T22:22:00Z">
                <w:pPr/>
              </w:pPrChange>
            </w:pPr>
            <w:del w:id="432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2.804628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5CDC25" w14:textId="3E6272A6" w:rsidR="002B0CA4" w:rsidRPr="0039090B" w:rsidDel="0039376F" w:rsidRDefault="002B0CA4">
            <w:pPr>
              <w:ind w:firstLine="720"/>
              <w:rPr>
                <w:del w:id="43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34" w:author="Benjamin Zhu" w:date="2020-05-16T22:22:00Z">
                <w:pPr/>
              </w:pPrChange>
            </w:pPr>
            <w:del w:id="435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1.739748</w:delText>
              </w:r>
            </w:del>
          </w:p>
        </w:tc>
      </w:tr>
      <w:tr w:rsidR="005F0BF8" w:rsidRPr="00757836" w:rsidDel="0039376F" w14:paraId="54893A18" w14:textId="41095690" w:rsidTr="00D83ED6">
        <w:trPr>
          <w:del w:id="43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B8DCDA" w14:textId="71C3071B" w:rsidR="005F0BF8" w:rsidRPr="0039090B" w:rsidDel="0039376F" w:rsidRDefault="005F0BF8">
            <w:pPr>
              <w:ind w:firstLine="720"/>
              <w:rPr>
                <w:del w:id="43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38" w:author="Benjamin Zhu" w:date="2020-05-16T22:22:00Z">
                <w:pPr/>
              </w:pPrChange>
            </w:pPr>
            <w:del w:id="439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b4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FD6E30" w14:textId="7B05314A" w:rsidR="005F0BF8" w:rsidRPr="0039090B" w:rsidDel="0039376F" w:rsidRDefault="005F0BF8">
            <w:pPr>
              <w:ind w:firstLine="720"/>
              <w:rPr>
                <w:del w:id="44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41" w:author="Benjamin Zhu" w:date="2020-05-16T22:22:00Z">
                <w:pPr/>
              </w:pPrChange>
            </w:pPr>
            <w:del w:id="442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2.721777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78FCDA" w14:textId="023B8927" w:rsidR="005F0BF8" w:rsidRPr="0039090B" w:rsidDel="0039376F" w:rsidRDefault="005F0BF8">
            <w:pPr>
              <w:ind w:firstLine="720"/>
              <w:rPr>
                <w:del w:id="44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44" w:author="Benjamin Zhu" w:date="2020-05-16T22:22:00Z">
                <w:pPr/>
              </w:pPrChange>
            </w:pPr>
            <w:del w:id="445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1.900617</w:delText>
              </w:r>
            </w:del>
          </w:p>
        </w:tc>
      </w:tr>
      <w:commentRangeEnd w:id="310"/>
      <w:tr w:rsidR="005F0BF8" w:rsidRPr="00757836" w:rsidDel="0039376F" w14:paraId="7B4F2C74" w14:textId="2A4A9016" w:rsidTr="00D83ED6">
        <w:trPr>
          <w:del w:id="44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869126" w14:textId="2194FAFE" w:rsidR="005F0BF8" w:rsidRPr="0039090B" w:rsidDel="0039376F" w:rsidRDefault="00091C8F">
            <w:pPr>
              <w:ind w:firstLine="720"/>
              <w:rPr>
                <w:del w:id="44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48" w:author="Benjamin Zhu" w:date="2020-05-16T22:22:00Z">
                <w:pPr/>
              </w:pPrChange>
            </w:pPr>
            <w:del w:id="449" w:author="Benjamin Zhu" w:date="2020-04-29T00:02:00Z">
              <w:r w:rsidRPr="0039090B" w:rsidDel="0039376F">
                <w:rPr>
                  <w:rStyle w:val="Refdecomentrio"/>
                  <w:lang w:val="pt-BR"/>
                  <w:rPrChange w:id="450" w:author="Benjamin Zhu" w:date="2020-05-16T21:03:00Z">
                    <w:rPr>
                      <w:rStyle w:val="Refdecomentrio"/>
                    </w:rPr>
                  </w:rPrChange>
                </w:rPr>
                <w:commentReference w:id="310"/>
              </w:r>
              <w:r w:rsidR="005F0BF8"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b6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7B1DE5" w14:textId="67448AD7" w:rsidR="005F0BF8" w:rsidRPr="0039090B" w:rsidDel="0039376F" w:rsidRDefault="005F0BF8">
            <w:pPr>
              <w:ind w:firstLine="720"/>
              <w:rPr>
                <w:del w:id="45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52" w:author="Benjamin Zhu" w:date="2020-05-16T22:22:00Z">
                <w:pPr/>
              </w:pPrChange>
            </w:pPr>
            <w:del w:id="45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3.33425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36B1C9" w14:textId="53DEED83" w:rsidR="005F0BF8" w:rsidRPr="0039090B" w:rsidDel="0039376F" w:rsidRDefault="005F0BF8">
            <w:pPr>
              <w:ind w:firstLine="720"/>
              <w:rPr>
                <w:del w:id="45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55" w:author="Benjamin Zhu" w:date="2020-05-16T22:22:00Z">
                <w:pPr/>
              </w:pPrChange>
            </w:pPr>
            <w:del w:id="456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2.06756</w:delText>
              </w:r>
            </w:del>
          </w:p>
        </w:tc>
      </w:tr>
      <w:tr w:rsidR="002B0CA4" w:rsidRPr="00757836" w:rsidDel="0039376F" w14:paraId="72D6B9EB" w14:textId="67C01B52" w:rsidTr="00D83ED6">
        <w:trPr>
          <w:del w:id="45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6727DE" w14:textId="02164F96" w:rsidR="002B0CA4" w:rsidRPr="0039090B" w:rsidDel="0039376F" w:rsidRDefault="002B0CA4">
            <w:pPr>
              <w:ind w:firstLine="720"/>
              <w:rPr>
                <w:del w:id="45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59" w:author="Benjamin Zhu" w:date="2020-05-16T22:22:00Z">
                <w:pPr/>
              </w:pPrChange>
            </w:pPr>
            <w:del w:id="460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7140A6" w14:textId="3D3EF31B" w:rsidR="002B0CA4" w:rsidRPr="0039090B" w:rsidDel="0039376F" w:rsidRDefault="002B0CA4">
            <w:pPr>
              <w:ind w:firstLine="720"/>
              <w:rPr>
                <w:del w:id="46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62" w:author="Benjamin Zhu" w:date="2020-05-16T22:22:00Z">
                <w:pPr/>
              </w:pPrChange>
            </w:pPr>
            <w:del w:id="46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5.112029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3C9E159" w14:textId="4B99D653" w:rsidR="002B0CA4" w:rsidRPr="0039090B" w:rsidDel="0039376F" w:rsidRDefault="002B0CA4">
            <w:pPr>
              <w:ind w:firstLine="720"/>
              <w:rPr>
                <w:del w:id="46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65" w:author="Benjamin Zhu" w:date="2020-05-16T22:22:00Z">
                <w:pPr/>
              </w:pPrChange>
            </w:pPr>
            <w:del w:id="466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1.924139</w:delText>
              </w:r>
            </w:del>
          </w:p>
        </w:tc>
      </w:tr>
      <w:tr w:rsidR="002B0CA4" w:rsidRPr="00757836" w:rsidDel="0039376F" w14:paraId="5D860702" w14:textId="71F47D66" w:rsidTr="00D83ED6">
        <w:trPr>
          <w:del w:id="46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A75B1E" w14:textId="20FA1119" w:rsidR="002B0CA4" w:rsidRPr="0039090B" w:rsidDel="0039376F" w:rsidRDefault="002B0CA4">
            <w:pPr>
              <w:ind w:firstLine="720"/>
              <w:rPr>
                <w:del w:id="46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69" w:author="Benjamin Zhu" w:date="2020-05-16T22:22:00Z">
                <w:pPr/>
              </w:pPrChange>
            </w:pPr>
            <w:del w:id="470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5F535B" w14:textId="142B1445" w:rsidR="002B0CA4" w:rsidRPr="0039090B" w:rsidDel="0039376F" w:rsidRDefault="002B0CA4">
            <w:pPr>
              <w:ind w:firstLine="720"/>
              <w:rPr>
                <w:del w:id="47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72" w:author="Benjamin Zhu" w:date="2020-05-16T22:22:00Z">
                <w:pPr/>
              </w:pPrChange>
            </w:pPr>
            <w:del w:id="47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3.066493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0DB282" w14:textId="6DF1D7E6" w:rsidR="002B0CA4" w:rsidRPr="0039090B" w:rsidDel="0039376F" w:rsidRDefault="002B0CA4">
            <w:pPr>
              <w:ind w:firstLine="720"/>
              <w:rPr>
                <w:del w:id="47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75" w:author="Benjamin Zhu" w:date="2020-05-16T22:22:00Z">
                <w:pPr/>
              </w:pPrChange>
            </w:pPr>
            <w:del w:id="476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1.941934</w:delText>
              </w:r>
            </w:del>
          </w:p>
        </w:tc>
      </w:tr>
      <w:tr w:rsidR="002B0CA4" w:rsidRPr="00757836" w:rsidDel="0039376F" w14:paraId="25956FA3" w14:textId="4D665586" w:rsidTr="00D83ED6">
        <w:trPr>
          <w:del w:id="47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C7B323" w14:textId="6394DE2B" w:rsidR="002B0CA4" w:rsidRPr="0039090B" w:rsidDel="0039376F" w:rsidRDefault="002B0CA4">
            <w:pPr>
              <w:ind w:firstLine="720"/>
              <w:rPr>
                <w:del w:id="47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79" w:author="Benjamin Zhu" w:date="2020-05-16T22:22:00Z">
                <w:pPr/>
              </w:pPrChange>
            </w:pPr>
            <w:del w:id="480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3036A1" w14:textId="0D1B7337" w:rsidR="002B0CA4" w:rsidRPr="0039090B" w:rsidDel="0039376F" w:rsidRDefault="002B0CA4">
            <w:pPr>
              <w:ind w:firstLine="720"/>
              <w:rPr>
                <w:del w:id="48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82" w:author="Benjamin Zhu" w:date="2020-05-16T22:22:00Z">
                <w:pPr/>
              </w:pPrChange>
            </w:pPr>
            <w:del w:id="48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2.222281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ACB480" w14:textId="6C106E5A" w:rsidR="002B0CA4" w:rsidRPr="0039090B" w:rsidDel="0039376F" w:rsidRDefault="002B0CA4">
            <w:pPr>
              <w:ind w:firstLine="720"/>
              <w:rPr>
                <w:del w:id="48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85" w:author="Benjamin Zhu" w:date="2020-05-16T22:22:00Z">
                <w:pPr/>
              </w:pPrChange>
            </w:pPr>
            <w:del w:id="486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1.621907</w:delText>
              </w:r>
            </w:del>
          </w:p>
        </w:tc>
      </w:tr>
      <w:tr w:rsidR="002B0CA4" w:rsidRPr="00757836" w:rsidDel="0039376F" w14:paraId="6FF0A6D4" w14:textId="24E08A93" w:rsidTr="00D83ED6">
        <w:trPr>
          <w:del w:id="48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E89196" w14:textId="19E34C31" w:rsidR="002B0CA4" w:rsidRPr="0039090B" w:rsidDel="0039376F" w:rsidRDefault="002B0CA4">
            <w:pPr>
              <w:ind w:firstLine="720"/>
              <w:rPr>
                <w:del w:id="48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89" w:author="Benjamin Zhu" w:date="2020-05-16T22:22:00Z">
                <w:pPr/>
              </w:pPrChange>
            </w:pPr>
            <w:del w:id="490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b21a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260B60" w14:textId="45F52E07" w:rsidR="002B0CA4" w:rsidRPr="0039090B" w:rsidDel="0039376F" w:rsidRDefault="002B0CA4">
            <w:pPr>
              <w:ind w:firstLine="720"/>
              <w:rPr>
                <w:del w:id="49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92" w:author="Benjamin Zhu" w:date="2020-05-16T22:22:00Z">
                <w:pPr/>
              </w:pPrChange>
            </w:pPr>
            <w:del w:id="49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3.261056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8F1A4C" w14:textId="424D2711" w:rsidR="002B0CA4" w:rsidRPr="0039090B" w:rsidDel="0039376F" w:rsidRDefault="002B0CA4">
            <w:pPr>
              <w:ind w:firstLine="720"/>
              <w:rPr>
                <w:del w:id="49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95" w:author="Benjamin Zhu" w:date="2020-05-16T22:22:00Z">
                <w:pPr/>
              </w:pPrChange>
            </w:pPr>
            <w:del w:id="496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2.250339</w:delText>
              </w:r>
            </w:del>
          </w:p>
        </w:tc>
      </w:tr>
      <w:tr w:rsidR="002B0CA4" w:rsidRPr="00757836" w:rsidDel="0039376F" w14:paraId="3E535AE9" w14:textId="1BD83759" w:rsidTr="00D83ED6">
        <w:trPr>
          <w:del w:id="49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3D0F51" w14:textId="4F8ACA6B" w:rsidR="002B0CA4" w:rsidRPr="0039090B" w:rsidDel="0039376F" w:rsidRDefault="002B0CA4">
            <w:pPr>
              <w:ind w:firstLine="720"/>
              <w:rPr>
                <w:del w:id="49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99" w:author="Benjamin Zhu" w:date="2020-05-16T22:22:00Z">
                <w:pPr/>
              </w:pPrChange>
            </w:pPr>
            <w:del w:id="500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b32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81A3D2" w14:textId="5E7AF53A" w:rsidR="002B0CA4" w:rsidRPr="0039090B" w:rsidDel="0039376F" w:rsidRDefault="002B0CA4">
            <w:pPr>
              <w:ind w:firstLine="720"/>
              <w:rPr>
                <w:del w:id="50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02" w:author="Benjamin Zhu" w:date="2020-05-16T22:22:00Z">
                <w:pPr/>
              </w:pPrChange>
            </w:pPr>
            <w:del w:id="50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3.372535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76597A" w14:textId="69AFE45A" w:rsidR="002B0CA4" w:rsidRPr="0039090B" w:rsidDel="0039376F" w:rsidRDefault="002B0CA4">
            <w:pPr>
              <w:ind w:firstLine="720"/>
              <w:rPr>
                <w:del w:id="50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05" w:author="Benjamin Zhu" w:date="2020-05-16T22:22:00Z">
                <w:pPr/>
              </w:pPrChange>
            </w:pPr>
            <w:del w:id="506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1.977211</w:delText>
              </w:r>
            </w:del>
          </w:p>
        </w:tc>
      </w:tr>
      <w:tr w:rsidR="002B0CA4" w:rsidRPr="00757836" w:rsidDel="0039376F" w14:paraId="262CEC10" w14:textId="0D51476E" w:rsidTr="00D83ED6">
        <w:trPr>
          <w:del w:id="50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38253" w14:textId="5C34D2BE" w:rsidR="002B0CA4" w:rsidRPr="0039090B" w:rsidDel="0039376F" w:rsidRDefault="002B0CA4">
            <w:pPr>
              <w:ind w:firstLine="720"/>
              <w:rPr>
                <w:del w:id="50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09" w:author="Benjamin Zhu" w:date="2020-05-16T22:22:00Z">
                <w:pPr/>
              </w:pPrChange>
            </w:pPr>
            <w:del w:id="510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b47a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B7049" w14:textId="2FFC03A5" w:rsidR="002B0CA4" w:rsidRPr="0039090B" w:rsidDel="0039376F" w:rsidRDefault="002B0CA4">
            <w:pPr>
              <w:ind w:firstLine="720"/>
              <w:rPr>
                <w:del w:id="51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12" w:author="Benjamin Zhu" w:date="2020-05-16T22:22:00Z">
                <w:pPr/>
              </w:pPrChange>
            </w:pPr>
            <w:del w:id="51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3.165352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F7AF6" w14:textId="028D99C8" w:rsidR="002B0CA4" w:rsidRPr="0039090B" w:rsidDel="0039376F" w:rsidRDefault="002B0CA4">
            <w:pPr>
              <w:ind w:firstLine="720"/>
              <w:rPr>
                <w:del w:id="51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15" w:author="Benjamin Zhu" w:date="2020-05-16T22:22:00Z">
                <w:pPr/>
              </w:pPrChange>
            </w:pPr>
            <w:del w:id="516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1.982984</w:delText>
              </w:r>
            </w:del>
          </w:p>
        </w:tc>
      </w:tr>
      <w:tr w:rsidR="002B0CA4" w:rsidRPr="00757836" w:rsidDel="0039376F" w14:paraId="1085E36E" w14:textId="2D6F06A6" w:rsidTr="00D83ED6">
        <w:trPr>
          <w:del w:id="517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8DA3C" w14:textId="392FA061" w:rsidR="002B0CA4" w:rsidRPr="0039090B" w:rsidDel="0039376F" w:rsidRDefault="002B0CA4">
            <w:pPr>
              <w:ind w:firstLine="720"/>
              <w:rPr>
                <w:del w:id="518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19" w:author="Benjamin Zhu" w:date="2020-05-16T22:22:00Z">
                <w:pPr/>
              </w:pPrChange>
            </w:pPr>
            <w:del w:id="520" w:author="Benjamin Zhu" w:date="2020-04-29T00:02:00Z">
              <w:r w:rsidRPr="0039090B" w:rsidDel="0039376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delText>N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90104" w14:textId="738E1AA8" w:rsidR="002B0CA4" w:rsidRPr="0039090B" w:rsidDel="0039376F" w:rsidRDefault="002B0CA4">
            <w:pPr>
              <w:ind w:firstLine="720"/>
              <w:rPr>
                <w:del w:id="521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22" w:author="Benjamin Zhu" w:date="2020-05-16T22:22:00Z">
                <w:pPr/>
              </w:pPrChange>
            </w:pPr>
            <w:del w:id="523" w:author="Benjamin Zhu" w:date="2020-04-29T00:02:00Z">
              <w:r w:rsidRPr="0039090B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3028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8F2C2" w14:textId="2DA1A621" w:rsidR="002B0CA4" w:rsidRPr="0039090B" w:rsidDel="0039376F" w:rsidRDefault="002B0CA4">
            <w:pPr>
              <w:ind w:firstLine="720"/>
              <w:rPr>
                <w:del w:id="52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25" w:author="Benjamin Zhu" w:date="2020-05-16T22:22:00Z">
                <w:pPr/>
              </w:pPrChange>
            </w:pPr>
          </w:p>
        </w:tc>
      </w:tr>
    </w:tbl>
    <w:p w14:paraId="04567EAC" w14:textId="3CDB02E5" w:rsidR="002B0CA4" w:rsidDel="00C77D4A" w:rsidRDefault="002B0CA4" w:rsidP="00CA6ABB">
      <w:pPr>
        <w:ind w:firstLine="720"/>
        <w:rPr>
          <w:del w:id="526" w:author="Benjamin Zhu" w:date="2020-04-29T00:02:00Z"/>
          <w:lang w:val="pt-BR"/>
        </w:rPr>
      </w:pPr>
    </w:p>
    <w:p w14:paraId="390ACE2E" w14:textId="77777777" w:rsidR="00C77D4A" w:rsidRPr="0039090B" w:rsidRDefault="00C77D4A" w:rsidP="00CA6ABB">
      <w:pPr>
        <w:ind w:firstLine="720"/>
        <w:rPr>
          <w:ins w:id="527" w:author="Benjamin Zhu" w:date="2020-05-16T22:22:00Z"/>
          <w:lang w:val="pt-BR"/>
        </w:rPr>
      </w:pPr>
    </w:p>
    <w:p w14:paraId="02A23E4E" w14:textId="29855590" w:rsidR="003B5FA6" w:rsidRPr="0039090B" w:rsidRDefault="002B0CA4" w:rsidP="003B5FA6">
      <w:pPr>
        <w:jc w:val="center"/>
        <w:rPr>
          <w:lang w:val="pt-BR"/>
        </w:rPr>
      </w:pPr>
      <w:r w:rsidRPr="0039090B">
        <w:rPr>
          <w:lang w:val="pt-BR"/>
        </w:rPr>
        <w:t xml:space="preserve">Tabela </w:t>
      </w:r>
      <w:ins w:id="528" w:author="Benjamin Zhu" w:date="2020-04-29T20:02:00Z">
        <w:r w:rsidR="005218B6" w:rsidRPr="0039090B">
          <w:rPr>
            <w:lang w:val="pt-BR"/>
          </w:rPr>
          <w:t>2</w:t>
        </w:r>
      </w:ins>
      <w:del w:id="529" w:author="Benjamin Zhu" w:date="2020-04-29T20:02:00Z">
        <w:r w:rsidR="00E05A78" w:rsidRPr="0039090B" w:rsidDel="005218B6">
          <w:rPr>
            <w:lang w:val="pt-BR"/>
          </w:rPr>
          <w:delText>4</w:delText>
        </w:r>
      </w:del>
      <w:r w:rsidRPr="0039090B">
        <w:rPr>
          <w:lang w:val="pt-BR"/>
        </w:rPr>
        <w:t xml:space="preserve">. </w:t>
      </w:r>
      <w:del w:id="530" w:author="Ednaldo Ribeiro" w:date="2020-05-22T16:30:00Z">
        <w:r w:rsidR="007E427F" w:rsidRPr="0039090B" w:rsidDel="00CA6ABB">
          <w:rPr>
            <w:lang w:val="pt-BR"/>
          </w:rPr>
          <w:delText>Média</w:delText>
        </w:r>
        <w:r w:rsidRPr="0039090B" w:rsidDel="00CA6ABB">
          <w:rPr>
            <w:lang w:val="pt-BR"/>
          </w:rPr>
          <w:delText xml:space="preserve"> e Desavio Padrão </w:delText>
        </w:r>
        <w:r w:rsidR="007E427F" w:rsidRPr="0039090B" w:rsidDel="00CA6ABB">
          <w:rPr>
            <w:lang w:val="pt-BR"/>
          </w:rPr>
          <w:delText>d</w:delText>
        </w:r>
      </w:del>
      <w:ins w:id="531" w:author="Benjamin Zhu" w:date="2020-05-16T22:23:00Z">
        <w:del w:id="532" w:author="Ednaldo Ribeiro" w:date="2020-05-22T16:30:00Z">
          <w:r w:rsidR="00C77D4A" w:rsidDel="00CA6ABB">
            <w:rPr>
              <w:lang w:val="pt-BR"/>
            </w:rPr>
            <w:delText>a</w:delText>
          </w:r>
        </w:del>
      </w:ins>
      <w:del w:id="533" w:author="Ednaldo Ribeiro" w:date="2020-05-22T16:30:00Z">
        <w:r w:rsidR="007E427F" w:rsidRPr="0039090B" w:rsidDel="00CA6ABB">
          <w:rPr>
            <w:lang w:val="pt-BR"/>
          </w:rPr>
          <w:delText>os variáveis</w:delText>
        </w:r>
      </w:del>
      <w:ins w:id="534" w:author="Benjamin Zhu" w:date="2020-05-16T22:23:00Z">
        <w:del w:id="535" w:author="Ednaldo Ribeiro" w:date="2020-05-22T16:30:00Z">
          <w:r w:rsidR="00C77D4A" w:rsidDel="00CA6ABB">
            <w:rPr>
              <w:lang w:val="pt-BR"/>
            </w:rPr>
            <w:delText xml:space="preserve"> </w:delText>
          </w:r>
        </w:del>
      </w:ins>
      <w:ins w:id="536" w:author="Ednaldo Ribeiro" w:date="2020-05-22T16:30:00Z">
        <w:r w:rsidR="00CA6ABB">
          <w:rPr>
            <w:lang w:val="pt-BR"/>
          </w:rPr>
          <w:t>Descritivas das variáveis, Brasil, 2017-19.</w:t>
        </w:r>
      </w:ins>
      <w:del w:id="537" w:author="Benjamin Zhu" w:date="2020-05-16T22:23:00Z">
        <w:r w:rsidR="007E427F" w:rsidRPr="0039090B" w:rsidDel="00C77D4A">
          <w:rPr>
            <w:lang w:val="pt-BR"/>
          </w:rPr>
          <w:delText xml:space="preserve"> </w:delText>
        </w:r>
      </w:del>
      <w:del w:id="538" w:author="Ednaldo Ribeiro" w:date="2020-05-22T16:29:00Z">
        <w:r w:rsidR="007E427F" w:rsidRPr="0039090B" w:rsidDel="00CA6ABB">
          <w:rPr>
            <w:lang w:val="pt-BR"/>
          </w:rPr>
          <w:delText>controles</w:delText>
        </w:r>
      </w:del>
      <w:ins w:id="539" w:author="Benjamin Zhu" w:date="2020-05-16T22:23:00Z">
        <w:del w:id="540" w:author="Ednaldo Ribeiro" w:date="2020-05-22T16:29:00Z">
          <w:r w:rsidR="00C77D4A" w:rsidDel="00CA6ABB">
            <w:rPr>
              <w:lang w:val="pt-BR"/>
            </w:rPr>
            <w:delText xml:space="preserve"> e os </w:delText>
          </w:r>
        </w:del>
      </w:ins>
      <w:ins w:id="541" w:author="Benjamin Zhu" w:date="2020-05-16T22:24:00Z">
        <w:del w:id="542" w:author="Ednaldo Ribeiro" w:date="2020-05-22T16:29:00Z">
          <w:r w:rsidR="00C77D4A" w:rsidDel="00CA6ABB">
            <w:rPr>
              <w:lang w:val="pt-BR"/>
            </w:rPr>
            <w:delText>í</w:delText>
          </w:r>
        </w:del>
      </w:ins>
      <w:ins w:id="543" w:author="Benjamin Zhu" w:date="2020-05-16T22:23:00Z">
        <w:del w:id="544" w:author="Ednaldo Ribeiro" w:date="2020-05-22T16:29:00Z">
          <w:r w:rsidR="00C77D4A" w:rsidDel="00CA6ABB">
            <w:rPr>
              <w:lang w:val="pt-BR"/>
            </w:rPr>
            <w:delText>ndices</w:delText>
          </w:r>
        </w:del>
      </w:ins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1656"/>
        <w:gridCol w:w="1656"/>
      </w:tblGrid>
      <w:tr w:rsidR="00E94647" w:rsidRPr="0039090B" w14:paraId="1C1DA374" w14:textId="77777777" w:rsidTr="003B5FA6"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2604C" w14:textId="77777777" w:rsidR="00E94647" w:rsidRPr="0039090B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51FFF" w14:textId="1DAD20B6" w:rsidR="00E94647" w:rsidRPr="0039090B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9090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Proporção (</w:t>
            </w:r>
            <w:r w:rsidR="007E427F" w:rsidRPr="0039090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Média</w:t>
            </w:r>
            <w:r w:rsidRPr="0039090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para Idade)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89520D" w14:textId="77777777" w:rsidR="00E94647" w:rsidRPr="0039090B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9090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E94647" w:rsidRPr="00E94647" w14:paraId="0A20DDBB" w14:textId="77777777" w:rsidTr="003B5FA6">
        <w:tc>
          <w:tcPr>
            <w:tcW w:w="3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144DBE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Feminina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73920" w14:textId="5CF9AF67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5025053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78F4B" w14:textId="7CCA00E0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5000763</w:t>
            </w:r>
          </w:p>
        </w:tc>
      </w:tr>
      <w:tr w:rsidR="00E94647" w:rsidRPr="00E94647" w14:paraId="3A2A5A37" w14:textId="77777777" w:rsidTr="003B5FA6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29E70C3A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Idade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CCD6E1" w14:textId="6E3534C6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38</w:t>
            </w:r>
            <w:r w:rsidR="006A343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,</w:t>
            </w: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87245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5C25FF" w14:textId="228F8E16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15</w:t>
            </w:r>
            <w:r w:rsidR="006A343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,</w:t>
            </w: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91045</w:t>
            </w:r>
          </w:p>
        </w:tc>
      </w:tr>
      <w:tr w:rsidR="00E94647" w:rsidRPr="00E94647" w14:paraId="022743F3" w14:textId="77777777" w:rsidTr="003B5FA6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05D3BAC3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Formação Superior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6B088F5" w14:textId="4615F219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1020371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82E8BB" w14:textId="52F571C3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302747</w:t>
            </w:r>
          </w:p>
        </w:tc>
      </w:tr>
      <w:tr w:rsidR="00E94647" w:rsidRPr="00E94647" w14:paraId="4EBB3C76" w14:textId="77777777" w:rsidTr="003B5FA6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376677FA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0-1050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1157C39" w14:textId="2D1A2706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2825094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4B95B5" w14:textId="5F57DB35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4502941</w:t>
            </w:r>
          </w:p>
        </w:tc>
      </w:tr>
      <w:tr w:rsidR="00E94647" w:rsidRPr="00E94647" w14:paraId="41C47D37" w14:textId="77777777" w:rsidTr="003B5FA6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000B5071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1051-1950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D199CCC" w14:textId="48816BC7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2860213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A11C38" w14:textId="28107DDF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4519741</w:t>
            </w:r>
          </w:p>
        </w:tc>
      </w:tr>
      <w:tr w:rsidR="00E94647" w:rsidRPr="00E94647" w14:paraId="315D97CC" w14:textId="77777777" w:rsidTr="003B5FA6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2A047DE6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1951-2550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5EAF02" w14:textId="1BB99FEB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1523037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6C9A06" w14:textId="3B38ADEC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3593743</w:t>
            </w:r>
          </w:p>
        </w:tc>
      </w:tr>
      <w:tr w:rsidR="00E94647" w:rsidRPr="00E94647" w14:paraId="4BAF1494" w14:textId="77777777" w:rsidTr="003B5FA6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6E9528C0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4951p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B493E11" w14:textId="08750F61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1451925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3DEF6CD" w14:textId="165BB9AF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352353</w:t>
            </w:r>
          </w:p>
        </w:tc>
      </w:tr>
      <w:tr w:rsidR="00E94647" w:rsidRPr="00E94647" w14:paraId="0A3A2ED0" w14:textId="77777777" w:rsidTr="003B5FA6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16B54038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6D5EA3" w14:textId="57EF2DD0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2971485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D47930" w14:textId="0DBD6A18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4570789</w:t>
            </w:r>
          </w:p>
        </w:tc>
      </w:tr>
      <w:tr w:rsidR="00E94647" w:rsidRPr="00E94647" w14:paraId="385B498D" w14:textId="77777777" w:rsidTr="003B5FA6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75228527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Negro/Pardo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85B0DB9" w14:textId="369BD2EA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6055005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2A430D" w14:textId="12F73DB1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4888246</w:t>
            </w:r>
          </w:p>
        </w:tc>
      </w:tr>
      <w:tr w:rsidR="00E94647" w:rsidRPr="00E94647" w14:paraId="2895CF58" w14:textId="77777777" w:rsidTr="003B5FA6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21217B6B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887F81" w14:textId="32066B3F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0370604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904437" w14:textId="3B4D0F5A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1889413</w:t>
            </w:r>
          </w:p>
        </w:tc>
      </w:tr>
      <w:tr w:rsidR="00E94647" w:rsidRPr="00E94647" w14:paraId="5268BD7C" w14:textId="77777777" w:rsidTr="003B5FA6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164022E3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5870F9E" w14:textId="1652C3C5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0602907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96F003C" w14:textId="002D0867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2380643</w:t>
            </w:r>
          </w:p>
        </w:tc>
      </w:tr>
      <w:tr w:rsidR="00E94647" w:rsidRPr="00E94647" w14:paraId="1B4953FF" w14:textId="77777777" w:rsidTr="003B5FA6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173A2706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2017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CF7D704" w14:textId="5AA814DC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5056106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007305" w14:textId="7D3513A9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500051</w:t>
            </w:r>
          </w:p>
        </w:tc>
      </w:tr>
      <w:tr w:rsidR="00E94647" w:rsidRPr="00E94647" w14:paraId="35F1A27F" w14:textId="77777777" w:rsidTr="003B5FA6">
        <w:tc>
          <w:tcPr>
            <w:tcW w:w="3074" w:type="dxa"/>
            <w:tcBorders>
              <w:top w:val="nil"/>
              <w:left w:val="nil"/>
              <w:right w:val="nil"/>
            </w:tcBorders>
          </w:tcPr>
          <w:p w14:paraId="6728148F" w14:textId="77777777" w:rsidR="00E94647" w:rsidRP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2019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07A99143" w14:textId="78403D84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4943894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0F366C9E" w14:textId="5384EC5C" w:rsidR="00E94647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</w:t>
            </w:r>
            <w:r w:rsidR="00E94647" w:rsidRPr="00E9464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500051</w:t>
            </w:r>
          </w:p>
        </w:tc>
      </w:tr>
      <w:tr w:rsidR="006A343D" w:rsidRPr="00E94647" w14:paraId="10277E16" w14:textId="77777777" w:rsidTr="003B5FA6">
        <w:tc>
          <w:tcPr>
            <w:tcW w:w="3074" w:type="dxa"/>
            <w:tcBorders>
              <w:top w:val="nil"/>
              <w:left w:val="nil"/>
              <w:right w:val="nil"/>
            </w:tcBorders>
          </w:tcPr>
          <w:p w14:paraId="5E201E5A" w14:textId="2FB0C8A9" w:rsidR="006A343D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COPI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11394036" w14:textId="69D09BFA" w:rsidR="006A343D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0,4281259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5C60FF1A" w14:textId="566B5C40" w:rsidR="006A343D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0,2337673</w:t>
            </w:r>
          </w:p>
        </w:tc>
      </w:tr>
      <w:tr w:rsidR="006A343D" w:rsidRPr="00E94647" w14:paraId="71B75EDD" w14:textId="77777777" w:rsidTr="003B5FA6">
        <w:tc>
          <w:tcPr>
            <w:tcW w:w="3074" w:type="dxa"/>
            <w:tcBorders>
              <w:top w:val="nil"/>
              <w:left w:val="nil"/>
              <w:right w:val="nil"/>
            </w:tcBorders>
          </w:tcPr>
          <w:p w14:paraId="09BF0932" w14:textId="4D682F61" w:rsidR="006A343D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CI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00D084E1" w14:textId="1F6D81BA" w:rsidR="006A343D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0,3555311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5A866AAD" w14:textId="0D90D347" w:rsidR="006A343D" w:rsidRPr="00E94647" w:rsidRDefault="006A34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0,2155426</w:t>
            </w:r>
          </w:p>
        </w:tc>
      </w:tr>
      <w:tr w:rsidR="00E94647" w14:paraId="5DD29A3F" w14:textId="77777777" w:rsidTr="003B5FA6">
        <w:tc>
          <w:tcPr>
            <w:tcW w:w="3074" w:type="dxa"/>
            <w:tcBorders>
              <w:left w:val="nil"/>
              <w:bottom w:val="single" w:sz="4" w:space="0" w:color="auto"/>
              <w:right w:val="nil"/>
            </w:tcBorders>
          </w:tcPr>
          <w:p w14:paraId="11F3A55A" w14:textId="77777777" w:rsid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</w:tcPr>
          <w:p w14:paraId="4B1B1E8C" w14:textId="77777777" w:rsid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3030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</w:tcPr>
          <w:p w14:paraId="6A6FCB2E" w14:textId="77777777" w:rsidR="00E94647" w:rsidRDefault="00E946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7CCB03" w14:textId="5C2F40CE" w:rsidR="00D46D62" w:rsidRPr="0039090B" w:rsidRDefault="006A343D" w:rsidP="00D46D62">
      <w:pPr>
        <w:ind w:firstLine="1560"/>
        <w:rPr>
          <w:ins w:id="545" w:author="Ednaldo Ribeiro" w:date="2020-05-22T16:43:00Z"/>
          <w:lang w:val="pt-BR"/>
        </w:rPr>
        <w:pPrChange w:id="546" w:author="Ednaldo Ribeiro" w:date="2020-05-22T16:43:00Z">
          <w:pPr>
            <w:ind w:firstLine="1134"/>
          </w:pPr>
        </w:pPrChange>
      </w:pPr>
      <w:del w:id="547" w:author="Ednaldo Ribeiro" w:date="2020-05-22T16:43:00Z">
        <w:r w:rsidDel="00D46D62">
          <w:rPr>
            <w:lang w:val="pt-BR"/>
          </w:rPr>
          <w:br w:type="textWrapping" w:clear="all"/>
        </w:r>
      </w:del>
      <w:ins w:id="548" w:author="Ednaldo Ribeiro" w:date="2020-05-22T16:43:00Z">
        <w:r w:rsidR="00D46D62">
          <w:rPr>
            <w:lang w:val="pt-BR"/>
          </w:rPr>
          <w:t xml:space="preserve">Fonte: </w:t>
        </w:r>
        <w:proofErr w:type="spellStart"/>
        <w:r w:rsidR="00D46D62">
          <w:rPr>
            <w:lang w:val="pt-BR"/>
          </w:rPr>
          <w:t>Lapop</w:t>
        </w:r>
        <w:proofErr w:type="spellEnd"/>
        <w:r w:rsidR="00D46D62">
          <w:rPr>
            <w:lang w:val="pt-BR"/>
          </w:rPr>
          <w:t>, 2017 e 2019.</w:t>
        </w:r>
      </w:ins>
    </w:p>
    <w:p w14:paraId="2964234F" w14:textId="3D85184B" w:rsidR="00E94647" w:rsidRDefault="00E94647">
      <w:pPr>
        <w:rPr>
          <w:lang w:val="pt-BR"/>
        </w:rPr>
      </w:pPr>
    </w:p>
    <w:p w14:paraId="076F4E87" w14:textId="5CC3A2E1" w:rsidR="00643453" w:rsidRDefault="00643453" w:rsidP="003B5FA6">
      <w:pPr>
        <w:ind w:firstLine="720"/>
        <w:rPr>
          <w:lang w:val="pt-BR"/>
        </w:rPr>
      </w:pPr>
      <w:r>
        <w:rPr>
          <w:lang w:val="pt-BR"/>
        </w:rPr>
        <w:t xml:space="preserve">Tabela 3 apresenta os resultados dos modelos de regressão. </w:t>
      </w:r>
      <w:ins w:id="549" w:author="Ednaldo Ribeiro" w:date="2020-05-22T16:37:00Z">
        <w:r w:rsidR="003B5FA6">
          <w:rPr>
            <w:lang w:val="pt-BR"/>
          </w:rPr>
          <w:t xml:space="preserve">As </w:t>
        </w:r>
      </w:ins>
      <w:del w:id="550" w:author="Ednaldo Ribeiro" w:date="2020-05-22T16:37:00Z">
        <w:r w:rsidDel="003B5FA6">
          <w:rPr>
            <w:lang w:val="pt-BR"/>
          </w:rPr>
          <w:delText xml:space="preserve">Colunas </w:delText>
        </w:r>
      </w:del>
      <w:ins w:id="551" w:author="Ednaldo Ribeiro" w:date="2020-05-22T16:37:00Z">
        <w:r w:rsidR="003B5FA6">
          <w:rPr>
            <w:lang w:val="pt-BR"/>
          </w:rPr>
          <w:t>c</w:t>
        </w:r>
        <w:r w:rsidR="003B5FA6">
          <w:rPr>
            <w:lang w:val="pt-BR"/>
          </w:rPr>
          <w:t xml:space="preserve">olunas </w:t>
        </w:r>
      </w:ins>
      <w:r>
        <w:rPr>
          <w:lang w:val="pt-BR"/>
        </w:rPr>
        <w:t xml:space="preserve">1 e 2 apresentam os modelos usando os </w:t>
      </w:r>
      <w:r w:rsidR="00874EA6">
        <w:rPr>
          <w:lang w:val="pt-BR"/>
        </w:rPr>
        <w:t>índices</w:t>
      </w:r>
      <w:r>
        <w:rPr>
          <w:lang w:val="pt-BR"/>
        </w:rPr>
        <w:t xml:space="preserve"> de COPI e CI, respetivamente, sem interação, e</w:t>
      </w:r>
      <w:ins w:id="552" w:author="Ednaldo Ribeiro" w:date="2020-05-22T16:37:00Z">
        <w:r w:rsidR="003B5FA6">
          <w:rPr>
            <w:lang w:val="pt-BR"/>
          </w:rPr>
          <w:t>nquanto as</w:t>
        </w:r>
      </w:ins>
      <w:del w:id="553" w:author="Ednaldo Ribeiro" w:date="2020-05-22T16:37:00Z">
        <w:r w:rsidDel="003B5FA6">
          <w:rPr>
            <w:lang w:val="pt-BR"/>
          </w:rPr>
          <w:delText xml:space="preserve"> colunas</w:delText>
        </w:r>
      </w:del>
      <w:r>
        <w:rPr>
          <w:lang w:val="pt-BR"/>
        </w:rPr>
        <w:t xml:space="preserve"> 3 e 4 </w:t>
      </w:r>
      <w:ins w:id="554" w:author="Ednaldo Ribeiro" w:date="2020-05-22T16:37:00Z">
        <w:r w:rsidR="003B5FA6">
          <w:rPr>
            <w:lang w:val="pt-BR"/>
          </w:rPr>
          <w:t>mostram</w:t>
        </w:r>
      </w:ins>
      <w:del w:id="555" w:author="Ednaldo Ribeiro" w:date="2020-05-22T16:37:00Z">
        <w:r w:rsidDel="003B5FA6">
          <w:rPr>
            <w:lang w:val="pt-BR"/>
          </w:rPr>
          <w:delText>apresentam</w:delText>
        </w:r>
      </w:del>
      <w:r>
        <w:rPr>
          <w:lang w:val="pt-BR"/>
        </w:rPr>
        <w:t xml:space="preserve"> os mesmos modelos com interação entre formação superior e grupo </w:t>
      </w:r>
      <w:r w:rsidR="00CF1A86">
        <w:rPr>
          <w:lang w:val="pt-BR"/>
        </w:rPr>
        <w:t>étnico.</w:t>
      </w:r>
      <w:r>
        <w:rPr>
          <w:lang w:val="pt-BR"/>
        </w:rPr>
        <w:t xml:space="preserve"> </w:t>
      </w:r>
    </w:p>
    <w:p w14:paraId="1D662E9D" w14:textId="77777777" w:rsidR="003B5FA6" w:rsidRDefault="003B5FA6" w:rsidP="003B5FA6">
      <w:pPr>
        <w:jc w:val="center"/>
        <w:rPr>
          <w:ins w:id="556" w:author="Ednaldo Ribeiro" w:date="2020-05-22T16:38:00Z"/>
          <w:lang w:val="pt-BR"/>
        </w:rPr>
        <w:pPrChange w:id="557" w:author="Ednaldo Ribeiro" w:date="2020-05-22T16:38:00Z">
          <w:pPr/>
        </w:pPrChange>
      </w:pPr>
    </w:p>
    <w:p w14:paraId="0B46F89C" w14:textId="612C48D0" w:rsidR="00C77D4A" w:rsidDel="003B5FA6" w:rsidRDefault="00C77D4A">
      <w:pPr>
        <w:rPr>
          <w:del w:id="558" w:author="Ednaldo Ribeiro" w:date="2020-05-22T16:37:00Z"/>
          <w:lang w:val="pt-BR"/>
        </w:rPr>
      </w:pPr>
    </w:p>
    <w:p w14:paraId="1AA017D9" w14:textId="7AF2326B" w:rsidR="00C77D4A" w:rsidDel="003B5FA6" w:rsidRDefault="00C77D4A">
      <w:pPr>
        <w:rPr>
          <w:del w:id="559" w:author="Ednaldo Ribeiro" w:date="2020-05-22T16:37:00Z"/>
          <w:lang w:val="pt-BR"/>
        </w:rPr>
      </w:pPr>
    </w:p>
    <w:p w14:paraId="7640444D" w14:textId="3885316D" w:rsidR="00C77D4A" w:rsidDel="003B5FA6" w:rsidRDefault="00C77D4A">
      <w:pPr>
        <w:rPr>
          <w:del w:id="560" w:author="Ednaldo Ribeiro" w:date="2020-05-22T16:37:00Z"/>
          <w:lang w:val="pt-BR"/>
        </w:rPr>
      </w:pPr>
    </w:p>
    <w:p w14:paraId="1F6227D1" w14:textId="68C5F47E" w:rsidR="00C77D4A" w:rsidDel="003B5FA6" w:rsidRDefault="00C77D4A">
      <w:pPr>
        <w:rPr>
          <w:del w:id="561" w:author="Ednaldo Ribeiro" w:date="2020-05-22T16:37:00Z"/>
          <w:lang w:val="pt-BR"/>
        </w:rPr>
      </w:pPr>
    </w:p>
    <w:p w14:paraId="392934C5" w14:textId="0D417412" w:rsidR="00C77D4A" w:rsidDel="003B5FA6" w:rsidRDefault="00C77D4A">
      <w:pPr>
        <w:rPr>
          <w:del w:id="562" w:author="Ednaldo Ribeiro" w:date="2020-05-22T16:37:00Z"/>
          <w:lang w:val="pt-BR"/>
        </w:rPr>
      </w:pPr>
    </w:p>
    <w:p w14:paraId="59424204" w14:textId="230E9867" w:rsidR="00C77D4A" w:rsidDel="003B5FA6" w:rsidRDefault="00C77D4A">
      <w:pPr>
        <w:rPr>
          <w:del w:id="563" w:author="Ednaldo Ribeiro" w:date="2020-05-22T16:37:00Z"/>
          <w:lang w:val="pt-BR"/>
        </w:rPr>
      </w:pPr>
    </w:p>
    <w:p w14:paraId="2EDA84BE" w14:textId="01F9744C" w:rsidR="00C77D4A" w:rsidDel="003B5FA6" w:rsidRDefault="00C77D4A">
      <w:pPr>
        <w:rPr>
          <w:del w:id="564" w:author="Ednaldo Ribeiro" w:date="2020-05-22T16:37:00Z"/>
          <w:lang w:val="pt-BR"/>
        </w:rPr>
      </w:pPr>
    </w:p>
    <w:p w14:paraId="330F2D38" w14:textId="59EF4905" w:rsidR="00C77D4A" w:rsidDel="003B5FA6" w:rsidRDefault="00C77D4A">
      <w:pPr>
        <w:rPr>
          <w:del w:id="565" w:author="Ednaldo Ribeiro" w:date="2020-05-22T16:37:00Z"/>
          <w:lang w:val="pt-BR"/>
        </w:rPr>
      </w:pPr>
    </w:p>
    <w:p w14:paraId="75344DFD" w14:textId="4BD1349D" w:rsidR="00C77D4A" w:rsidDel="003B5FA6" w:rsidRDefault="00C77D4A">
      <w:pPr>
        <w:rPr>
          <w:del w:id="566" w:author="Ednaldo Ribeiro" w:date="2020-05-22T16:37:00Z"/>
          <w:lang w:val="pt-BR"/>
        </w:rPr>
      </w:pPr>
    </w:p>
    <w:p w14:paraId="1E2204B8" w14:textId="33DC35D1" w:rsidR="00C77D4A" w:rsidDel="003B5FA6" w:rsidRDefault="00C77D4A">
      <w:pPr>
        <w:rPr>
          <w:del w:id="567" w:author="Ednaldo Ribeiro" w:date="2020-05-22T16:37:00Z"/>
          <w:lang w:val="pt-BR"/>
        </w:rPr>
      </w:pPr>
    </w:p>
    <w:p w14:paraId="3842C55F" w14:textId="2209510B" w:rsidR="00C77D4A" w:rsidDel="003B5FA6" w:rsidRDefault="00C77D4A">
      <w:pPr>
        <w:rPr>
          <w:del w:id="568" w:author="Ednaldo Ribeiro" w:date="2020-05-22T16:37:00Z"/>
          <w:lang w:val="pt-BR"/>
        </w:rPr>
      </w:pPr>
    </w:p>
    <w:p w14:paraId="6A470E0F" w14:textId="5A76DCB9" w:rsidR="00C77D4A" w:rsidDel="003B5FA6" w:rsidRDefault="00C77D4A">
      <w:pPr>
        <w:rPr>
          <w:del w:id="569" w:author="Ednaldo Ribeiro" w:date="2020-05-22T16:37:00Z"/>
          <w:lang w:val="pt-BR"/>
        </w:rPr>
      </w:pPr>
    </w:p>
    <w:p w14:paraId="07726FA9" w14:textId="1CFE9B39" w:rsidR="00C77D4A" w:rsidDel="003B5FA6" w:rsidRDefault="00C77D4A">
      <w:pPr>
        <w:rPr>
          <w:del w:id="570" w:author="Ednaldo Ribeiro" w:date="2020-05-22T16:37:00Z"/>
          <w:lang w:val="pt-BR"/>
        </w:rPr>
      </w:pPr>
    </w:p>
    <w:p w14:paraId="4349CAB3" w14:textId="6E959067" w:rsidR="00C77D4A" w:rsidDel="003B5FA6" w:rsidRDefault="00C77D4A">
      <w:pPr>
        <w:rPr>
          <w:del w:id="571" w:author="Ednaldo Ribeiro" w:date="2020-05-22T16:37:00Z"/>
          <w:lang w:val="pt-BR"/>
        </w:rPr>
      </w:pPr>
    </w:p>
    <w:p w14:paraId="62451FE7" w14:textId="7AD1B02F" w:rsidR="00C77D4A" w:rsidDel="003B5FA6" w:rsidRDefault="00C77D4A">
      <w:pPr>
        <w:rPr>
          <w:del w:id="572" w:author="Ednaldo Ribeiro" w:date="2020-05-22T16:37:00Z"/>
          <w:lang w:val="pt-BR"/>
        </w:rPr>
      </w:pPr>
    </w:p>
    <w:p w14:paraId="5C1D14DD" w14:textId="5960E326" w:rsidR="00C77D4A" w:rsidDel="003B5FA6" w:rsidRDefault="00C77D4A">
      <w:pPr>
        <w:rPr>
          <w:del w:id="573" w:author="Ednaldo Ribeiro" w:date="2020-05-22T16:37:00Z"/>
          <w:lang w:val="pt-BR"/>
        </w:rPr>
      </w:pPr>
    </w:p>
    <w:p w14:paraId="07B120D2" w14:textId="74F70E2E" w:rsidR="00C77D4A" w:rsidDel="003B5FA6" w:rsidRDefault="00C77D4A">
      <w:pPr>
        <w:rPr>
          <w:del w:id="574" w:author="Ednaldo Ribeiro" w:date="2020-05-22T16:37:00Z"/>
          <w:lang w:val="pt-BR"/>
        </w:rPr>
      </w:pPr>
    </w:p>
    <w:p w14:paraId="0FD56370" w14:textId="44E7F1B2" w:rsidR="00643453" w:rsidDel="003B5FA6" w:rsidRDefault="00643453">
      <w:pPr>
        <w:rPr>
          <w:del w:id="575" w:author="Ednaldo Ribeiro" w:date="2020-05-22T16:37:00Z"/>
          <w:lang w:val="pt-BR"/>
        </w:rPr>
      </w:pPr>
    </w:p>
    <w:p w14:paraId="6CF4C74F" w14:textId="484FC451" w:rsidR="005218B6" w:rsidRPr="003B5FA6" w:rsidRDefault="005218B6" w:rsidP="003B5FA6">
      <w:pPr>
        <w:jc w:val="center"/>
        <w:rPr>
          <w:rFonts w:ascii="Times New Roman" w:hAnsi="Times New Roman"/>
          <w:sz w:val="20"/>
          <w:szCs w:val="20"/>
          <w:lang w:val="pt-BR"/>
        </w:rPr>
        <w:pPrChange w:id="576" w:author="Ednaldo Ribeiro" w:date="2020-05-22T16:38:00Z">
          <w:pPr/>
        </w:pPrChange>
      </w:pPr>
      <w:bookmarkStart w:id="577" w:name="_Hlk39095572"/>
      <w:r>
        <w:rPr>
          <w:lang w:val="pt-BR"/>
        </w:rPr>
        <w:t>Tabela 3</w:t>
      </w:r>
      <w:r w:rsidR="00643453">
        <w:rPr>
          <w:lang w:val="pt-BR"/>
        </w:rPr>
        <w:t xml:space="preserve">. </w:t>
      </w:r>
      <w:del w:id="578" w:author="Ednaldo Ribeiro" w:date="2020-05-22T16:38:00Z">
        <w:r w:rsidR="00643453" w:rsidDel="003B5FA6">
          <w:rPr>
            <w:lang w:val="pt-BR"/>
          </w:rPr>
          <w:delText>Resultados dos m</w:delText>
        </w:r>
      </w:del>
      <w:ins w:id="579" w:author="Ednaldo Ribeiro" w:date="2020-05-22T16:38:00Z">
        <w:r w:rsidR="003B5FA6">
          <w:rPr>
            <w:lang w:val="pt-BR"/>
          </w:rPr>
          <w:t>M</w:t>
        </w:r>
      </w:ins>
      <w:r w:rsidR="00643453">
        <w:rPr>
          <w:lang w:val="pt-BR"/>
        </w:rPr>
        <w:t>odelos de regressão</w:t>
      </w:r>
      <w:ins w:id="580" w:author="Ednaldo Ribeiro" w:date="2020-05-22T16:38:00Z">
        <w:r w:rsidR="003B5FA6">
          <w:rPr>
            <w:lang w:val="pt-BR"/>
          </w:rPr>
          <w:t xml:space="preserve"> linear para COPI e CI, Brasil, 2017-19</w:t>
        </w:r>
      </w:ins>
      <w:r>
        <w:rPr>
          <w:lang w:val="pt-BR"/>
        </w:rPr>
        <w:t>.</w:t>
      </w:r>
    </w:p>
    <w:tbl>
      <w:tblPr>
        <w:tblW w:w="10680" w:type="dxa"/>
        <w:tblLayout w:type="fixed"/>
        <w:tblLook w:val="0000" w:firstRow="0" w:lastRow="0" w:firstColumn="0" w:lastColumn="0" w:noHBand="0" w:noVBand="0"/>
        <w:tblPrChange w:id="581" w:author="Ednaldo Ribeiro" w:date="2020-05-22T16:40:00Z">
          <w:tblPr>
            <w:tblW w:w="10680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410"/>
        <w:gridCol w:w="2222"/>
        <w:gridCol w:w="2016"/>
        <w:gridCol w:w="2016"/>
        <w:gridCol w:w="2016"/>
        <w:tblGridChange w:id="582">
          <w:tblGrid>
            <w:gridCol w:w="2340"/>
            <w:gridCol w:w="2292"/>
            <w:gridCol w:w="2016"/>
            <w:gridCol w:w="2016"/>
            <w:gridCol w:w="2016"/>
          </w:tblGrid>
        </w:tblGridChange>
      </w:tblGrid>
      <w:tr w:rsidR="001B6055" w14:paraId="2661D894" w14:textId="77777777" w:rsidTr="003B5FA6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83" w:author="Ednaldo Ribeiro" w:date="2020-05-22T16:40:00Z">
              <w:tcPr>
                <w:tcW w:w="234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424C5FF3" w14:textId="77777777" w:rsidR="001B6055" w:rsidRPr="003B5FA6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84" w:author="Ednaldo Ribeiro" w:date="2020-05-22T16:40:00Z">
              <w:tcPr>
                <w:tcW w:w="229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709D462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85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F2564A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86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8944013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87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6A6B0313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1B6055" w14:paraId="490CBA62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58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BE7618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58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FC51F68" w14:textId="6C0A37C5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59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52A476" w14:textId="798D9BBB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59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7C07E0" w14:textId="0C163BD5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59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470162" w14:textId="5D1567A3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</w:tr>
      <w:tr w:rsidR="001B6055" w14:paraId="5A5FDE54" w14:textId="77777777" w:rsidTr="003B5FA6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93" w:author="Ednaldo Ribeiro" w:date="2020-05-22T16:40:00Z">
              <w:tcPr>
                <w:tcW w:w="234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8571AC5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Branco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94" w:author="Ednaldo Ribeiro" w:date="2020-05-22T16:40:00Z">
              <w:tcPr>
                <w:tcW w:w="229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0AAB0E4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95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F50CC94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96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59C53AFB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97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E749AB4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6055" w14:paraId="6C0834A3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59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AE12EE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59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BD24850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0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2CF575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0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0D185E2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0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0A1D06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1B6055" w14:paraId="61CF460D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0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4CB809E" w14:textId="19BA596F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Negro/Pardo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0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E121FBD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-0.0162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0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58768B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-0.00223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0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4C88718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-0.0196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0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BF359F8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-0.00275</w:t>
            </w:r>
          </w:p>
        </w:tc>
      </w:tr>
      <w:tr w:rsidR="001B6055" w14:paraId="3115A089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0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BF3B16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0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E4A9715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1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92BD2B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1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E7011D5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(-1.74)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1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C68F1EC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(-0.29)</w:t>
            </w:r>
          </w:p>
        </w:tc>
      </w:tr>
      <w:tr w:rsidR="001B6055" w14:paraId="55CB3A5A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1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46EC273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Outro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1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26A81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-0.0238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1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E0C67C8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0.0192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1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CF6382D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-0.0263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1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CD5EBFE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0.0120</w:t>
            </w:r>
          </w:p>
        </w:tc>
      </w:tr>
      <w:tr w:rsidR="001B6055" w14:paraId="192DDDA7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1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08A68AE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1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DEE130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(-0.95)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2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9719938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(0.90)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2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0FEEAE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(-1.03)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2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C447448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(0.55)</w:t>
            </w:r>
          </w:p>
        </w:tc>
      </w:tr>
      <w:tr w:rsidR="001B6055" w14:paraId="3DA634B1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2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9E5CF9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Amarelo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2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C618942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-0.0204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2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4DB89CA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-0.0120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2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541B191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-0.0366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2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4607CD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-0.0151</w:t>
            </w:r>
          </w:p>
        </w:tc>
      </w:tr>
      <w:tr w:rsidR="001B6055" w14:paraId="6D1D5827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2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C402F76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2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698E72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3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D8A7751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(-0.69)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3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4103857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(-1.68)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3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4E3A3E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(-0.82)</w:t>
            </w:r>
          </w:p>
        </w:tc>
      </w:tr>
      <w:tr w:rsidR="001B6055" w14:paraId="436CAA6A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3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FC9BD92" w14:textId="74869AAA" w:rsidR="001B6055" w:rsidRDefault="00643453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Formação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Superior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3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97A74BC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3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DD4350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-0.0247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3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6C26E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3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1E749D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-0.0318</w:t>
            </w:r>
          </w:p>
        </w:tc>
      </w:tr>
      <w:tr w:rsidR="001B6055" w14:paraId="555E0F81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3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AD27641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3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70F7BF9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(9.33)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4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813C98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(-1.88)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4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A286570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(4.77)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4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AC86881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(-1.45)</w:t>
            </w:r>
          </w:p>
        </w:tc>
      </w:tr>
      <w:tr w:rsidR="001B6055" w14:paraId="036DF5AA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4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1985F7F" w14:textId="041ECDF8" w:rsidR="001B6055" w:rsidRDefault="00643453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Feminina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4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D948B1C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-0.0976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4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A9BAAA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-0.0188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4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6AF195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-0.0979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4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9C2DB90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-0.0190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1B6055" w14:paraId="646861C2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4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C761FC6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4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ADBE6E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(-10.36)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5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6F5117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(-2.37)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5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7868BA3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(-10.40)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5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A7D376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(-2.41)</w:t>
            </w:r>
          </w:p>
        </w:tc>
      </w:tr>
      <w:tr w:rsidR="001B6055" w14:paraId="1523495E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5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FFD3B3E" w14:textId="284DE4A2" w:rsidR="001B6055" w:rsidRDefault="00643453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Idade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5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D6A27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-0.000779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5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24CE69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0.000732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5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00F57AE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-0.000788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5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7A37744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0.000738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1B6055" w14:paraId="4F1F0AB2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5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5C25094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5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A99DE70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(-2.58)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6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BF729A8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(2.89)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6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405E9F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6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1EEBEEA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(2.92)</w:t>
            </w:r>
          </w:p>
        </w:tc>
      </w:tr>
      <w:tr w:rsidR="001B6055" w14:paraId="1F163BB6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6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B17F49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&lt;1050R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6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26CF4DA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6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FA2729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6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BD332D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6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6112AC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6055" w14:paraId="634DBE2F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6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2FD65D2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6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E3805AD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7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3E9644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7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A176F11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7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0CBA23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1B6055" w14:paraId="52551367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7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DFBF6E8" w14:textId="08547C4F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1051</w:t>
            </w:r>
            <w:r w:rsidR="0064345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-1950R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7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63C06C2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7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7DC3091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-0.0262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7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4020B0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7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32DCF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-0.0261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1B6055" w14:paraId="0DD8C255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7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D63E7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7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284D14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8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721C1ED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(-2.50)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8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19436A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8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3C1AB1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(-2.49)</w:t>
            </w:r>
          </w:p>
        </w:tc>
      </w:tr>
      <w:tr w:rsidR="001B6055" w14:paraId="3A877A89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8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DA9DF74" w14:textId="2C31942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1951</w:t>
            </w:r>
            <w:r w:rsidR="0064345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-2550R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8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EE4F9D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8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711825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-0.0384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8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B822AE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8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D171B84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-0.0378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1B6055" w14:paraId="5004A018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8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A749C9A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8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6A8C10B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(3.88)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02C1F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(-3.05)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BD94F45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(3.84)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C2D8D0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(-3.01)</w:t>
            </w:r>
          </w:p>
        </w:tc>
      </w:tr>
      <w:tr w:rsidR="001B6055" w14:paraId="49188849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9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4274F74" w14:textId="050D7184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2551</w:t>
            </w:r>
            <w:r w:rsidR="0064345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-4950R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9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1FFDF7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5ECAFD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-0.0627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89E3914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900A722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-0.0626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1B6055" w14:paraId="501030D4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9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D31368E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9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06BDD9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(6.49)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AE2CFC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(-4.75)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200A2D3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D736C57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(-4.75)</w:t>
            </w:r>
          </w:p>
        </w:tc>
      </w:tr>
      <w:tr w:rsidR="001B6055" w14:paraId="7DB38478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0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1406612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4951R+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0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98A923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9D936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-0.0347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2DDC92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B739F4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-0.0338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1B6055" w14:paraId="6A8963E8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0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EDE993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0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426A184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(3.81)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90F1B33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(-2.59)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93299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(3.87)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FB0BE82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(-2.52)</w:t>
            </w:r>
          </w:p>
        </w:tc>
      </w:tr>
      <w:tr w:rsidR="001B6055" w14:paraId="79D4C829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1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36F69E6" w14:textId="7CE9AB65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1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3E8647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DB236F3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F2C425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5B9E4C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6055" w14:paraId="4D2EA4A3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1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0FC527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1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0B578A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2A120A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602D95C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6595C17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1B6055" w14:paraId="0FCA8615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2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DA44A73" w14:textId="2B614950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2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C8EC88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26CD36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0.0992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9B661D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CA923AD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0.0994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1B6055" w14:paraId="223C5FE2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2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868C1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2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FBA7FD1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0C646C0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(12.53)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194F4B6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(3.59)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A7CD676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(12.55)</w:t>
            </w:r>
          </w:p>
        </w:tc>
      </w:tr>
      <w:tr w:rsidR="001B6055" w14:paraId="30E9C000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3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137340D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3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DD48D1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36B329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83E31E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ACCAB7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055" w14:paraId="03A128F0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3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777A99" w14:textId="3A192A04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Branco</w:t>
            </w:r>
            <w:del w:id="739" w:author="Ednaldo Ribeiro" w:date="2020-05-22T16:40:00Z">
              <w:r w:rsidDel="003B5FA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del w:id="740" w:author="Ednaldo Ribeiro" w:date="2020-05-22T16:40:00Z">
              <w:r w:rsidDel="003B5FA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741" w:author="Ednaldo Ribeiro" w:date="2020-05-22T16:39:00Z">
              <w:r w:rsidR="00643453" w:rsidDel="003B5FA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Formação </w:delText>
              </w:r>
            </w:del>
            <w:r w:rsidR="00643453">
              <w:rPr>
                <w:rFonts w:ascii="Times New Roman" w:hAnsi="Times New Roman" w:cs="Times New Roman"/>
                <w:sz w:val="24"/>
                <w:szCs w:val="24"/>
              </w:rPr>
              <w:t>Superior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4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CA6F4B6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4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C069546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4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399903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4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3F976E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6055" w14:paraId="39358C1F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4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AC27B9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4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F7CC84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4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11D7250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4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1B74B50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FD13D9E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1B6055" w14:paraId="2A41C718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5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4F80E1" w14:textId="42F1DF28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Negro/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Pardo</w:t>
            </w:r>
            <w:del w:id="752" w:author="Ednaldo Ribeiro" w:date="2020-05-22T16:40:00Z">
              <w:r w:rsidDel="003B5FA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del w:id="753" w:author="Ednaldo Ribeiro" w:date="2020-05-22T16:40:00Z">
              <w:r w:rsidDel="003B5FA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754" w:author="Ednaldo Ribeiro" w:date="2020-05-22T16:39:00Z">
              <w:r w:rsidR="00643453" w:rsidDel="003B5FA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Formação </w:delText>
              </w:r>
            </w:del>
            <w:r w:rsidR="00643453">
              <w:rPr>
                <w:rFonts w:ascii="Times New Roman" w:hAnsi="Times New Roman" w:cs="Times New Roman"/>
                <w:sz w:val="24"/>
                <w:szCs w:val="24"/>
              </w:rPr>
              <w:t>Superior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55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C1016FA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4E2320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0A66635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0.0272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AABC216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0.00427</w:t>
            </w:r>
          </w:p>
        </w:tc>
      </w:tr>
      <w:tr w:rsidR="001B6055" w14:paraId="1AA147F7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59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7FBC5C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60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769EAB1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55D56E6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DBA425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(0.83)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D35238B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(0.16)</w:t>
            </w:r>
          </w:p>
        </w:tc>
      </w:tr>
      <w:tr w:rsidR="001B6055" w14:paraId="03A0AACD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64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B8A77F" w14:textId="311EC1B3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Outro</w:t>
            </w:r>
            <w:del w:id="765" w:author="Ednaldo Ribeiro" w:date="2020-05-22T16:41:00Z">
              <w:r w:rsidDel="003B5FA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del w:id="766" w:author="Ednaldo Ribeiro" w:date="2020-05-22T16:41:00Z">
              <w:r w:rsidDel="003B5FA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  <w:r w:rsidR="00643453" w:rsidDel="003B5FA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Formação </w:delText>
              </w:r>
            </w:del>
            <w:r w:rsidR="00643453">
              <w:rPr>
                <w:rFonts w:ascii="Times New Roman" w:hAnsi="Times New Roman" w:cs="Times New Roman"/>
                <w:sz w:val="24"/>
                <w:szCs w:val="24"/>
              </w:rPr>
              <w:t>Superior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6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4FE7EF7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2599CAE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2DC759B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0.00755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7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E98B691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1B6055" w14:paraId="00CA673B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7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5C530F2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7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F38FC7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7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2DF934A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7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6228176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7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4CD3DD7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(1.68)</w:t>
            </w:r>
          </w:p>
        </w:tc>
      </w:tr>
      <w:tr w:rsidR="001B6055" w14:paraId="5BFD8A0E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7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D30395" w14:textId="79D508C3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Amarelo</w:t>
            </w:r>
            <w:del w:id="777" w:author="Ednaldo Ribeiro" w:date="2020-05-22T16:41:00Z">
              <w:r w:rsidDel="003B5FA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del w:id="778" w:author="Ednaldo Ribeiro" w:date="2020-05-22T16:41:00Z">
              <w:r w:rsidDel="003B5FA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="00643453">
              <w:rPr>
                <w:rFonts w:ascii="Times New Roman" w:hAnsi="Times New Roman" w:cs="Times New Roman"/>
                <w:sz w:val="24"/>
                <w:szCs w:val="24"/>
              </w:rPr>
              <w:t>Formação</w:t>
            </w:r>
            <w:proofErr w:type="spellEnd"/>
            <w:r w:rsidR="006434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779" w:author="Ednaldo Ribeiro" w:date="2020-05-22T16:41:00Z">
              <w:r w:rsidR="00643453" w:rsidDel="003B5FA6">
                <w:rPr>
                  <w:rFonts w:ascii="Times New Roman" w:hAnsi="Times New Roman" w:cs="Times New Roman"/>
                  <w:sz w:val="24"/>
                  <w:szCs w:val="24"/>
                </w:rPr>
                <w:delText>Superior</w:delText>
              </w:r>
            </w:del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80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3D4B0A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D74854B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2A4CBC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CEB4DD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0.0369</w:t>
            </w:r>
          </w:p>
        </w:tc>
      </w:tr>
      <w:tr w:rsidR="001B6055" w14:paraId="17BB260E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84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8A61A06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85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74110FB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6351485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D611A05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(2.42)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2FF447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(0.57)</w:t>
            </w:r>
          </w:p>
        </w:tc>
      </w:tr>
      <w:tr w:rsidR="001B6055" w14:paraId="3BE624DC" w14:textId="77777777" w:rsidTr="003B5FA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89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FCBF67C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90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BBB789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9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27CB6FF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9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851F44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9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0D4A3E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1B6055" w14:paraId="13903C02" w14:textId="77777777" w:rsidTr="003B5FA6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794" w:author="Ednaldo Ribeiro" w:date="2020-05-22T16:40:00Z">
              <w:tcPr>
                <w:tcW w:w="234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0720DAFA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795" w:author="Ednaldo Ribeiro" w:date="2020-05-22T16:40:00Z">
              <w:tcPr>
                <w:tcW w:w="229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27D4E23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(25.74)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796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6C2B59B9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(20.89)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797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61DF336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(25.60)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798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60832C3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(20.61)</w:t>
            </w:r>
          </w:p>
        </w:tc>
      </w:tr>
      <w:tr w:rsidR="001B6055" w14:paraId="0F2ADD9D" w14:textId="77777777" w:rsidTr="003B5FA6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799" w:author="Ednaldo Ribeiro" w:date="2020-05-22T16:40:00Z">
              <w:tcPr>
                <w:tcW w:w="234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F5AD20D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00" w:author="Ednaldo Ribeiro" w:date="2020-05-22T16:40:00Z">
              <w:tcPr>
                <w:tcW w:w="229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A38EE79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01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521892C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02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22984882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03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47226FE1" w14:textId="77777777" w:rsidR="001B6055" w:rsidRDefault="001B6055" w:rsidP="00177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2861</w:t>
            </w:r>
          </w:p>
        </w:tc>
      </w:tr>
    </w:tbl>
    <w:p w14:paraId="7A847F76" w14:textId="77777777" w:rsidR="001B6055" w:rsidRDefault="001B6055" w:rsidP="001B60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statistics in parentheses</w:t>
      </w:r>
    </w:p>
    <w:p w14:paraId="481AD13F" w14:textId="77777777" w:rsidR="001B6055" w:rsidRDefault="001B6055" w:rsidP="001B60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</w:t>
      </w:r>
    </w:p>
    <w:p w14:paraId="03F388C5" w14:textId="77777777" w:rsidR="00D46D62" w:rsidRPr="0039090B" w:rsidRDefault="00D46D62" w:rsidP="00D46D62">
      <w:pPr>
        <w:rPr>
          <w:ins w:id="804" w:author="Ednaldo Ribeiro" w:date="2020-05-22T16:43:00Z"/>
          <w:lang w:val="pt-BR"/>
        </w:rPr>
        <w:pPrChange w:id="805" w:author="Ednaldo Ribeiro" w:date="2020-05-22T16:43:00Z">
          <w:pPr>
            <w:ind w:firstLine="1134"/>
          </w:pPr>
        </w:pPrChange>
      </w:pPr>
      <w:ins w:id="806" w:author="Ednaldo Ribeiro" w:date="2020-05-22T16:43:00Z">
        <w:r>
          <w:rPr>
            <w:lang w:val="pt-BR"/>
          </w:rPr>
          <w:t xml:space="preserve">Fonte: </w:t>
        </w:r>
        <w:proofErr w:type="spellStart"/>
        <w:r>
          <w:rPr>
            <w:lang w:val="pt-BR"/>
          </w:rPr>
          <w:t>Lapop</w:t>
        </w:r>
        <w:proofErr w:type="spellEnd"/>
        <w:r>
          <w:rPr>
            <w:lang w:val="pt-BR"/>
          </w:rPr>
          <w:t>, 2017 e 2019.</w:t>
        </w:r>
      </w:ins>
    </w:p>
    <w:bookmarkEnd w:id="577"/>
    <w:p w14:paraId="4F4C863F" w14:textId="7FDA061E" w:rsidR="00D46D62" w:rsidRDefault="00D46D62">
      <w:pPr>
        <w:rPr>
          <w:lang w:val="pt-BR"/>
        </w:rPr>
      </w:pPr>
    </w:p>
    <w:p w14:paraId="5CFBF4C3" w14:textId="4B1CE1E7" w:rsidR="00EC2ED5" w:rsidRPr="00087555" w:rsidRDefault="00EC2ED5">
      <w:pPr>
        <w:rPr>
          <w:lang w:val="pt-BR"/>
        </w:rPr>
      </w:pPr>
      <w:r w:rsidRPr="00F41507">
        <w:rPr>
          <w:lang w:val="pt-BR"/>
        </w:rPr>
        <w:tab/>
      </w:r>
      <w:r w:rsidR="00060FAA">
        <w:rPr>
          <w:lang w:val="pt-BR"/>
        </w:rPr>
        <w:t>Para os modelos sem interações</w:t>
      </w:r>
      <w:r>
        <w:rPr>
          <w:lang w:val="pt-BR"/>
        </w:rPr>
        <w:t xml:space="preserve">, só o </w:t>
      </w:r>
      <w:r w:rsidR="00B37454">
        <w:rPr>
          <w:lang w:val="pt-BR"/>
        </w:rPr>
        <w:t>grupo étnico</w:t>
      </w:r>
      <w:r>
        <w:rPr>
          <w:lang w:val="pt-BR"/>
        </w:rPr>
        <w:t xml:space="preserve"> não foi significad</w:t>
      </w:r>
      <w:r w:rsidR="00B37454">
        <w:rPr>
          <w:lang w:val="pt-BR"/>
        </w:rPr>
        <w:t>o</w:t>
      </w:r>
      <w:r w:rsidR="00052254">
        <w:rPr>
          <w:lang w:val="pt-BR"/>
        </w:rPr>
        <w:t>, um resultado inesperad</w:t>
      </w:r>
      <w:r w:rsidR="003E5238">
        <w:rPr>
          <w:lang w:val="pt-BR"/>
        </w:rPr>
        <w:t>o</w:t>
      </w:r>
      <w:r w:rsidR="00D24C24">
        <w:rPr>
          <w:lang w:val="pt-BR"/>
        </w:rPr>
        <w:t xml:space="preserve"> </w:t>
      </w:r>
      <w:r w:rsidR="00052254">
        <w:rPr>
          <w:lang w:val="pt-BR"/>
        </w:rPr>
        <w:t xml:space="preserve">dada a riqueza da literatura sobre a relação entre grupo étnico e cultura política. </w:t>
      </w:r>
      <w:r w:rsidR="00384868">
        <w:rPr>
          <w:lang w:val="pt-BR"/>
        </w:rPr>
        <w:t>R</w:t>
      </w:r>
      <w:r>
        <w:rPr>
          <w:lang w:val="pt-BR"/>
        </w:rPr>
        <w:t>enda familiar e escolaridade</w:t>
      </w:r>
      <w:r w:rsidR="007B707C">
        <w:rPr>
          <w:lang w:val="pt-BR"/>
        </w:rPr>
        <w:t xml:space="preserve"> apresentaram efeitos </w:t>
      </w:r>
      <w:r w:rsidR="005C1B29">
        <w:rPr>
          <w:lang w:val="pt-BR"/>
        </w:rPr>
        <w:t>positiv</w:t>
      </w:r>
      <w:r w:rsidR="003E5238">
        <w:rPr>
          <w:lang w:val="pt-BR"/>
        </w:rPr>
        <w:t>o</w:t>
      </w:r>
      <w:r w:rsidR="005C1B29">
        <w:rPr>
          <w:lang w:val="pt-BR"/>
        </w:rPr>
        <w:t>s,</w:t>
      </w:r>
      <w:r w:rsidR="007B707C">
        <w:rPr>
          <w:lang w:val="pt-BR"/>
        </w:rPr>
        <w:t xml:space="preserve"> indicando </w:t>
      </w:r>
      <w:r w:rsidR="003E5238">
        <w:rPr>
          <w:lang w:val="pt-BR"/>
        </w:rPr>
        <w:t xml:space="preserve">a existência de relação entre o status socioeconômico e </w:t>
      </w:r>
      <w:r w:rsidR="00B37454">
        <w:rPr>
          <w:lang w:val="pt-BR"/>
        </w:rPr>
        <w:t>os dois índices</w:t>
      </w:r>
      <w:r w:rsidR="003E5238">
        <w:rPr>
          <w:lang w:val="pt-BR"/>
        </w:rPr>
        <w:t xml:space="preserve">, corroborando grande parte da literatura sobre atitudes e comportamentos políticos que associam o nível educacional ao maior ativismo </w:t>
      </w:r>
      <w:r w:rsidR="00753FDA">
        <w:rPr>
          <w:lang w:val="pt-BR"/>
        </w:rPr>
        <w:t>polític</w:t>
      </w:r>
      <w:r w:rsidR="003E5238">
        <w:rPr>
          <w:lang w:val="pt-BR"/>
        </w:rPr>
        <w:t>o</w:t>
      </w:r>
      <w:r w:rsidR="00050A9C">
        <w:rPr>
          <w:lang w:val="pt-BR"/>
        </w:rPr>
        <w:t xml:space="preserve"> atr</w:t>
      </w:r>
      <w:r w:rsidR="003E5238">
        <w:rPr>
          <w:lang w:val="pt-BR"/>
        </w:rPr>
        <w:t>a</w:t>
      </w:r>
      <w:r w:rsidR="00050A9C">
        <w:rPr>
          <w:lang w:val="pt-BR"/>
        </w:rPr>
        <w:t>v</w:t>
      </w:r>
      <w:r w:rsidR="003E5238">
        <w:rPr>
          <w:lang w:val="pt-BR"/>
        </w:rPr>
        <w:t>é</w:t>
      </w:r>
      <w:r w:rsidR="00050A9C">
        <w:rPr>
          <w:lang w:val="pt-BR"/>
        </w:rPr>
        <w:t xml:space="preserve">s </w:t>
      </w:r>
      <w:r w:rsidR="00087555">
        <w:rPr>
          <w:lang w:val="pt-BR"/>
        </w:rPr>
        <w:t>d</w:t>
      </w:r>
      <w:r w:rsidR="00050A9C">
        <w:rPr>
          <w:lang w:val="pt-BR"/>
        </w:rPr>
        <w:t>o desenvolvimento de habilidades</w:t>
      </w:r>
      <w:r w:rsidR="00D04F45">
        <w:rPr>
          <w:rStyle w:val="Refdenotaderodap"/>
          <w:lang w:val="pt-BR"/>
        </w:rPr>
        <w:footnoteReference w:id="5"/>
      </w:r>
      <w:r w:rsidR="00050A9C">
        <w:rPr>
          <w:lang w:val="pt-BR"/>
        </w:rPr>
        <w:t xml:space="preserve"> cognitivas ou cívicas, a cultivação de interesse política</w:t>
      </w:r>
      <w:r w:rsidR="00D04F45">
        <w:rPr>
          <w:rStyle w:val="Refdenotaderodap"/>
          <w:lang w:val="pt-BR"/>
        </w:rPr>
        <w:footnoteReference w:id="6"/>
      </w:r>
      <w:r w:rsidR="00050A9C">
        <w:rPr>
          <w:lang w:val="pt-BR"/>
        </w:rPr>
        <w:t xml:space="preserve"> e a provisão de informação política</w:t>
      </w:r>
      <w:r w:rsidR="00D04F45">
        <w:rPr>
          <w:lang w:val="pt-BR"/>
        </w:rPr>
        <w:t>.</w:t>
      </w:r>
      <w:r w:rsidR="00D04F45">
        <w:rPr>
          <w:rStyle w:val="Refdenotaderodap"/>
          <w:lang w:val="pt-BR"/>
        </w:rPr>
        <w:footnoteReference w:id="7"/>
      </w:r>
      <w:r w:rsidR="00384868">
        <w:rPr>
          <w:lang w:val="pt-BR"/>
        </w:rPr>
        <w:t xml:space="preserve"> O efeito de tempo mostrou que </w:t>
      </w:r>
      <w:r w:rsidR="00753FDA">
        <w:rPr>
          <w:lang w:val="pt-BR"/>
        </w:rPr>
        <w:t xml:space="preserve">os dois </w:t>
      </w:r>
      <w:r w:rsidR="00D24C24">
        <w:rPr>
          <w:lang w:val="pt-BR"/>
        </w:rPr>
        <w:t>índices</w:t>
      </w:r>
      <w:r w:rsidR="00753FDA">
        <w:rPr>
          <w:lang w:val="pt-BR"/>
        </w:rPr>
        <w:t xml:space="preserve"> aument</w:t>
      </w:r>
      <w:r w:rsidR="00087555">
        <w:rPr>
          <w:lang w:val="pt-BR"/>
        </w:rPr>
        <w:t>aram</w:t>
      </w:r>
      <w:r w:rsidR="00753FDA">
        <w:rPr>
          <w:lang w:val="pt-BR"/>
        </w:rPr>
        <w:t xml:space="preserve"> </w:t>
      </w:r>
      <w:r w:rsidR="00384868">
        <w:rPr>
          <w:lang w:val="pt-BR"/>
        </w:rPr>
        <w:t xml:space="preserve">entre 2017 e </w:t>
      </w:r>
      <w:r w:rsidR="007E427F">
        <w:rPr>
          <w:lang w:val="pt-BR"/>
        </w:rPr>
        <w:t>2019</w:t>
      </w:r>
      <w:r w:rsidR="00753FDA">
        <w:rPr>
          <w:lang w:val="pt-BR"/>
        </w:rPr>
        <w:t>.</w:t>
      </w:r>
      <w:r w:rsidR="00384868">
        <w:rPr>
          <w:lang w:val="pt-BR"/>
        </w:rPr>
        <w:t xml:space="preserve"> </w:t>
      </w:r>
      <w:r w:rsidR="00B37454">
        <w:rPr>
          <w:lang w:val="pt-BR"/>
        </w:rPr>
        <w:t xml:space="preserve">A idade apresentou um efeito positivo </w:t>
      </w:r>
      <w:ins w:id="807" w:author="Ednaldo Ribeiro" w:date="2020-05-22T16:46:00Z">
        <w:r w:rsidR="00D46D62">
          <w:rPr>
            <w:lang w:val="pt-BR"/>
          </w:rPr>
          <w:t xml:space="preserve">sobre  </w:t>
        </w:r>
      </w:ins>
      <w:del w:id="808" w:author="Ednaldo Ribeiro" w:date="2020-05-22T16:46:00Z">
        <w:r w:rsidR="00753FDA" w:rsidDel="00D46D62">
          <w:rPr>
            <w:lang w:val="pt-BR"/>
          </w:rPr>
          <w:delText xml:space="preserve">com </w:delText>
        </w:r>
      </w:del>
      <w:r w:rsidR="00753FDA">
        <w:rPr>
          <w:lang w:val="pt-BR"/>
        </w:rPr>
        <w:t xml:space="preserve">o CI e um efeito negativo </w:t>
      </w:r>
      <w:ins w:id="809" w:author="Ednaldo Ribeiro" w:date="2020-05-22T16:46:00Z">
        <w:r w:rsidR="00D46D62">
          <w:rPr>
            <w:lang w:val="pt-BR"/>
          </w:rPr>
          <w:t xml:space="preserve">sobre </w:t>
        </w:r>
      </w:ins>
      <w:del w:id="810" w:author="Ednaldo Ribeiro" w:date="2020-05-22T16:46:00Z">
        <w:r w:rsidR="00753FDA" w:rsidDel="00D46D62">
          <w:rPr>
            <w:lang w:val="pt-BR"/>
          </w:rPr>
          <w:delText xml:space="preserve">com </w:delText>
        </w:r>
      </w:del>
      <w:r w:rsidR="00753FDA">
        <w:rPr>
          <w:lang w:val="pt-BR"/>
        </w:rPr>
        <w:t>o COPI</w:t>
      </w:r>
      <w:r w:rsidR="00B37454">
        <w:rPr>
          <w:lang w:val="pt-BR"/>
        </w:rPr>
        <w:t xml:space="preserve">, indicando que mais velhos tendem a ter mais confiança institucional e </w:t>
      </w:r>
      <w:r w:rsidR="00753FDA">
        <w:rPr>
          <w:lang w:val="pt-BR"/>
        </w:rPr>
        <w:t xml:space="preserve">menos </w:t>
      </w:r>
      <w:r w:rsidR="00B37454">
        <w:rPr>
          <w:lang w:val="pt-BR"/>
        </w:rPr>
        <w:t>orientação a política.</w:t>
      </w:r>
      <w:r w:rsidR="00205273">
        <w:rPr>
          <w:lang w:val="pt-BR"/>
        </w:rPr>
        <w:t xml:space="preserve"> </w:t>
      </w:r>
      <w:ins w:id="811" w:author="Ednaldo Ribeiro" w:date="2020-05-22T16:47:00Z">
        <w:r w:rsidR="00D46D62">
          <w:rPr>
            <w:lang w:val="pt-BR"/>
          </w:rPr>
          <w:t xml:space="preserve">Sobre o gênero, </w:t>
        </w:r>
      </w:ins>
      <w:del w:id="812" w:author="Ednaldo Ribeiro" w:date="2020-05-22T16:47:00Z">
        <w:r w:rsidR="00205273" w:rsidDel="00D46D62">
          <w:rPr>
            <w:lang w:val="pt-BR"/>
          </w:rPr>
          <w:delText xml:space="preserve">Mulheres </w:delText>
        </w:r>
      </w:del>
      <w:ins w:id="813" w:author="Ednaldo Ribeiro" w:date="2020-05-22T16:47:00Z">
        <w:r w:rsidR="00D46D62">
          <w:rPr>
            <w:lang w:val="pt-BR"/>
          </w:rPr>
          <w:t>m</w:t>
        </w:r>
        <w:r w:rsidR="00D46D62">
          <w:rPr>
            <w:lang w:val="pt-BR"/>
          </w:rPr>
          <w:t xml:space="preserve">ulheres </w:t>
        </w:r>
      </w:ins>
      <w:r w:rsidR="00205273">
        <w:rPr>
          <w:lang w:val="pt-BR"/>
        </w:rPr>
        <w:t>tem menos confiança</w:t>
      </w:r>
      <w:r w:rsidR="003E73EE">
        <w:rPr>
          <w:lang w:val="pt-BR"/>
        </w:rPr>
        <w:t xml:space="preserve"> institucional</w:t>
      </w:r>
      <w:r w:rsidR="00205273">
        <w:rPr>
          <w:lang w:val="pt-BR"/>
        </w:rPr>
        <w:t xml:space="preserve"> e uma orientação</w:t>
      </w:r>
      <w:r w:rsidR="003E73EE">
        <w:rPr>
          <w:lang w:val="pt-BR"/>
        </w:rPr>
        <w:t xml:space="preserve"> cogitativa </w:t>
      </w:r>
      <w:r w:rsidR="00D55B6E">
        <w:rPr>
          <w:lang w:val="pt-BR"/>
        </w:rPr>
        <w:t>à política m</w:t>
      </w:r>
      <w:r w:rsidR="00753FDA">
        <w:rPr>
          <w:lang w:val="pt-BR"/>
        </w:rPr>
        <w:t>enor</w:t>
      </w:r>
      <w:r w:rsidR="002B3904">
        <w:rPr>
          <w:lang w:val="pt-BR"/>
        </w:rPr>
        <w:t xml:space="preserve"> do que os homens.</w:t>
      </w:r>
      <w:r w:rsidR="007D439A">
        <w:rPr>
          <w:lang w:val="pt-BR"/>
        </w:rPr>
        <w:t xml:space="preserve"> </w:t>
      </w:r>
      <w:r w:rsidR="00052254">
        <w:rPr>
          <w:lang w:val="pt-BR"/>
        </w:rPr>
        <w:t xml:space="preserve">Esse resultado </w:t>
      </w:r>
      <w:r w:rsidR="00087555">
        <w:rPr>
          <w:lang w:val="pt-BR"/>
        </w:rPr>
        <w:t>confirma achados d</w:t>
      </w:r>
      <w:r w:rsidR="00052254">
        <w:rPr>
          <w:lang w:val="pt-BR"/>
        </w:rPr>
        <w:t>a</w:t>
      </w:r>
      <w:r w:rsidR="007D439A">
        <w:rPr>
          <w:lang w:val="pt-BR"/>
        </w:rPr>
        <w:t xml:space="preserve"> literatura</w:t>
      </w:r>
      <w:r w:rsidR="00052254">
        <w:rPr>
          <w:lang w:val="pt-BR"/>
        </w:rPr>
        <w:t xml:space="preserve"> </w:t>
      </w:r>
      <w:r w:rsidR="00087555">
        <w:rPr>
          <w:lang w:val="pt-BR"/>
        </w:rPr>
        <w:t xml:space="preserve">internacional </w:t>
      </w:r>
      <w:r w:rsidR="00052254">
        <w:rPr>
          <w:lang w:val="pt-BR"/>
        </w:rPr>
        <w:t>que</w:t>
      </w:r>
      <w:r w:rsidR="007D439A">
        <w:rPr>
          <w:lang w:val="pt-BR"/>
        </w:rPr>
        <w:t xml:space="preserve"> mostra que mulheres geralmente particip</w:t>
      </w:r>
      <w:r w:rsidR="00087555">
        <w:rPr>
          <w:lang w:val="pt-BR"/>
        </w:rPr>
        <w:t xml:space="preserve">am menos </w:t>
      </w:r>
      <w:del w:id="814" w:author="Ednaldo Ribeiro" w:date="2020-05-22T16:48:00Z">
        <w:r w:rsidR="00087555" w:rsidDel="00D46D62">
          <w:rPr>
            <w:lang w:val="pt-BR"/>
          </w:rPr>
          <w:delText>políticamente</w:delText>
        </w:r>
      </w:del>
      <w:ins w:id="815" w:author="Ednaldo Ribeiro" w:date="2020-05-22T16:48:00Z">
        <w:r w:rsidR="00D46D62">
          <w:rPr>
            <w:lang w:val="pt-BR"/>
          </w:rPr>
          <w:t>pol</w:t>
        </w:r>
        <w:r w:rsidR="00D46D62">
          <w:rPr>
            <w:lang w:val="pt-BR"/>
          </w:rPr>
          <w:t>i</w:t>
        </w:r>
        <w:r w:rsidR="00D46D62">
          <w:rPr>
            <w:lang w:val="pt-BR"/>
          </w:rPr>
          <w:t>ticamente</w:t>
        </w:r>
      </w:ins>
      <w:ins w:id="816" w:author="Benjamin Zhu" w:date="2020-04-29T23:03:00Z">
        <w:del w:id="817" w:author="Ednaldo Ribeiro" w:date="2020-05-14T09:19:00Z">
          <w:r w:rsidR="007D439A" w:rsidDel="00087555">
            <w:rPr>
              <w:lang w:val="pt-BR"/>
            </w:rPr>
            <w:delText>em menos na área de política</w:delText>
          </w:r>
        </w:del>
        <w:r w:rsidR="007D439A">
          <w:rPr>
            <w:rStyle w:val="Refdenotaderodap"/>
            <w:lang w:val="pt-BR"/>
          </w:rPr>
          <w:footnoteReference w:id="8"/>
        </w:r>
      </w:ins>
      <w:r w:rsidR="00384868">
        <w:rPr>
          <w:lang w:val="pt-BR"/>
        </w:rPr>
        <w:t xml:space="preserve"> </w:t>
      </w:r>
      <w:r w:rsidR="007D439A">
        <w:rPr>
          <w:lang w:val="pt-BR"/>
        </w:rPr>
        <w:t>e têm menos confiança nas instituições</w:t>
      </w:r>
      <w:r w:rsidR="007D439A">
        <w:rPr>
          <w:rStyle w:val="Refdenotaderodap"/>
          <w:lang w:val="pt-BR"/>
        </w:rPr>
        <w:footnoteReference w:id="9"/>
      </w:r>
      <w:r w:rsidR="007D439A">
        <w:rPr>
          <w:lang w:val="pt-BR"/>
        </w:rPr>
        <w:t xml:space="preserve"> </w:t>
      </w:r>
      <w:r w:rsidR="00087555">
        <w:rPr>
          <w:lang w:val="pt-BR"/>
        </w:rPr>
        <w:t xml:space="preserve">em razão de </w:t>
      </w:r>
      <w:del w:id="818" w:author="Ednaldo Ribeiro" w:date="2020-05-14T09:20:00Z">
        <w:r w:rsidR="007D439A" w:rsidDel="00087555">
          <w:rPr>
            <w:lang w:val="pt-BR"/>
          </w:rPr>
          <w:delText xml:space="preserve">por </w:delText>
        </w:r>
      </w:del>
      <w:r w:rsidR="007D439A">
        <w:rPr>
          <w:lang w:val="pt-BR"/>
        </w:rPr>
        <w:t xml:space="preserve">vários </w:t>
      </w:r>
      <w:r w:rsidR="00087555">
        <w:rPr>
          <w:lang w:val="pt-BR"/>
        </w:rPr>
        <w:t xml:space="preserve">condicionantes, como </w:t>
      </w:r>
      <w:del w:id="819" w:author="Ednaldo Ribeiro" w:date="2020-05-14T09:20:00Z">
        <w:r w:rsidR="007D439A" w:rsidDel="00087555">
          <w:rPr>
            <w:lang w:val="pt-BR"/>
          </w:rPr>
          <w:delText xml:space="preserve">mecanismos como </w:delText>
        </w:r>
      </w:del>
      <w:r w:rsidR="007D439A">
        <w:rPr>
          <w:lang w:val="pt-BR"/>
        </w:rPr>
        <w:t xml:space="preserve">responsabilidades familiares que desproporcionalmente caem nas </w:t>
      </w:r>
      <w:r w:rsidR="00087555">
        <w:rPr>
          <w:lang w:val="pt-BR"/>
        </w:rPr>
        <w:t xml:space="preserve">suas </w:t>
      </w:r>
      <w:r w:rsidR="007D439A">
        <w:rPr>
          <w:lang w:val="pt-BR"/>
        </w:rPr>
        <w:t>costas</w:t>
      </w:r>
      <w:del w:id="820" w:author="Ednaldo Ribeiro" w:date="2020-05-22T16:48:00Z">
        <w:r w:rsidR="007D439A" w:rsidDel="00D46D62">
          <w:rPr>
            <w:lang w:val="pt-BR"/>
          </w:rPr>
          <w:delText xml:space="preserve"> das mulheres</w:delText>
        </w:r>
      </w:del>
      <w:r w:rsidR="007D439A">
        <w:rPr>
          <w:lang w:val="pt-BR"/>
        </w:rPr>
        <w:t xml:space="preserve"> e </w:t>
      </w:r>
      <w:r w:rsidR="00087555">
        <w:rPr>
          <w:lang w:val="pt-BR"/>
        </w:rPr>
        <w:t xml:space="preserve">também em virtude </w:t>
      </w:r>
      <w:ins w:id="821" w:author="Ednaldo Ribeiro" w:date="2020-05-22T16:49:00Z">
        <w:r w:rsidR="00D46D62">
          <w:rPr>
            <w:lang w:val="pt-BR"/>
          </w:rPr>
          <w:t xml:space="preserve">do </w:t>
        </w:r>
      </w:ins>
      <w:del w:id="822" w:author="Ednaldo Ribeiro" w:date="2020-05-14T09:20:00Z">
        <w:r w:rsidR="007D439A" w:rsidDel="00087555">
          <w:rPr>
            <w:lang w:val="pt-BR"/>
          </w:rPr>
          <w:delText xml:space="preserve">o </w:delText>
        </w:r>
      </w:del>
      <w:r w:rsidR="007D439A">
        <w:rPr>
          <w:lang w:val="pt-BR"/>
        </w:rPr>
        <w:t>processo de socialização política</w:t>
      </w:r>
      <w:r w:rsidR="00087555">
        <w:rPr>
          <w:lang w:val="pt-BR"/>
        </w:rPr>
        <w:t xml:space="preserve"> replicar padrões de desigualdade entre os gêneros</w:t>
      </w:r>
      <w:r w:rsidR="007D439A">
        <w:rPr>
          <w:lang w:val="pt-BR"/>
        </w:rPr>
        <w:t>.</w:t>
      </w:r>
      <w:r w:rsidR="003E73EE">
        <w:rPr>
          <w:lang w:val="pt-BR"/>
        </w:rPr>
        <w:t xml:space="preserve"> </w:t>
      </w:r>
    </w:p>
    <w:p w14:paraId="108F34B9" w14:textId="4172F134" w:rsidR="00384868" w:rsidRDefault="00F86A18" w:rsidP="00384868">
      <w:pPr>
        <w:rPr>
          <w:lang w:val="pt-BR"/>
        </w:rPr>
      </w:pPr>
      <w:r>
        <w:rPr>
          <w:lang w:val="pt-BR"/>
        </w:rPr>
        <w:tab/>
        <w:t xml:space="preserve">Quando adicionamos </w:t>
      </w:r>
      <w:r w:rsidR="009004C2">
        <w:rPr>
          <w:lang w:val="pt-BR"/>
        </w:rPr>
        <w:t>uma interação</w:t>
      </w:r>
      <w:r>
        <w:rPr>
          <w:lang w:val="pt-BR"/>
        </w:rPr>
        <w:t xml:space="preserve"> entre escolaridade e grupo étnico, os efeitos d</w:t>
      </w:r>
      <w:ins w:id="823" w:author="Ednaldo Ribeiro" w:date="2020-05-22T16:52:00Z">
        <w:r w:rsidR="005F746C">
          <w:rPr>
            <w:lang w:val="pt-BR"/>
          </w:rPr>
          <w:t xml:space="preserve">as categorias </w:t>
        </w:r>
      </w:ins>
      <w:del w:id="824" w:author="Ednaldo Ribeiro" w:date="2020-05-22T16:52:00Z">
        <w:r w:rsidDel="005F746C">
          <w:rPr>
            <w:lang w:val="pt-BR"/>
          </w:rPr>
          <w:delText xml:space="preserve">os </w:delText>
        </w:r>
      </w:del>
      <w:r>
        <w:rPr>
          <w:lang w:val="pt-BR"/>
        </w:rPr>
        <w:t xml:space="preserve">negros/pardos e </w:t>
      </w:r>
      <w:del w:id="825" w:author="Ednaldo Ribeiro" w:date="2020-05-22T16:52:00Z">
        <w:r w:rsidDel="005F746C">
          <w:rPr>
            <w:lang w:val="pt-BR"/>
          </w:rPr>
          <w:delText xml:space="preserve">os </w:delText>
        </w:r>
      </w:del>
      <w:r>
        <w:rPr>
          <w:lang w:val="pt-BR"/>
        </w:rPr>
        <w:t>amarelos</w:t>
      </w:r>
      <w:r w:rsidR="00A20107">
        <w:rPr>
          <w:lang w:val="pt-BR"/>
        </w:rPr>
        <w:t xml:space="preserve"> foram </w:t>
      </w:r>
      <w:r w:rsidR="009F3C67">
        <w:rPr>
          <w:lang w:val="pt-BR"/>
        </w:rPr>
        <w:t>negativos</w:t>
      </w:r>
      <w:r w:rsidR="00A20107">
        <w:rPr>
          <w:lang w:val="pt-BR"/>
        </w:rPr>
        <w:t xml:space="preserve"> para o COPI</w:t>
      </w:r>
      <w:r w:rsidR="00087555">
        <w:rPr>
          <w:lang w:val="pt-BR"/>
        </w:rPr>
        <w:t xml:space="preserve">, enquanto os impactos </w:t>
      </w:r>
      <w:r w:rsidR="003E73EE">
        <w:rPr>
          <w:lang w:val="pt-BR"/>
        </w:rPr>
        <w:t xml:space="preserve">de renda, idade e </w:t>
      </w:r>
      <w:r w:rsidR="00B026A6">
        <w:rPr>
          <w:lang w:val="pt-BR"/>
        </w:rPr>
        <w:t>sexo não</w:t>
      </w:r>
      <w:r w:rsidR="003E73EE">
        <w:rPr>
          <w:lang w:val="pt-BR"/>
        </w:rPr>
        <w:t xml:space="preserve"> </w:t>
      </w:r>
      <w:ins w:id="826" w:author="Ednaldo Ribeiro" w:date="2020-05-22T16:52:00Z">
        <w:r w:rsidR="005F746C">
          <w:rPr>
            <w:lang w:val="pt-BR"/>
          </w:rPr>
          <w:t xml:space="preserve">tiveram seus impactos alterados. </w:t>
        </w:r>
      </w:ins>
      <w:del w:id="827" w:author="Ednaldo Ribeiro" w:date="2020-05-22T16:52:00Z">
        <w:r w:rsidR="003E73EE" w:rsidDel="005F746C">
          <w:rPr>
            <w:lang w:val="pt-BR"/>
          </w:rPr>
          <w:delText xml:space="preserve">mudaram com essa adição. </w:delText>
        </w:r>
      </w:del>
      <w:r w:rsidR="003E73EE">
        <w:rPr>
          <w:lang w:val="pt-BR"/>
        </w:rPr>
        <w:t xml:space="preserve">O efeito </w:t>
      </w:r>
      <w:del w:id="828" w:author="Ednaldo Ribeiro" w:date="2020-05-22T16:53:00Z">
        <w:r w:rsidR="003E73EE" w:rsidDel="005F746C">
          <w:rPr>
            <w:lang w:val="pt-BR"/>
          </w:rPr>
          <w:delText xml:space="preserve">de </w:delText>
        </w:r>
      </w:del>
      <w:ins w:id="829" w:author="Ednaldo Ribeiro" w:date="2020-05-22T16:53:00Z">
        <w:r w:rsidR="005F746C">
          <w:rPr>
            <w:lang w:val="pt-BR"/>
          </w:rPr>
          <w:t>d</w:t>
        </w:r>
        <w:r w:rsidR="005F746C">
          <w:rPr>
            <w:lang w:val="pt-BR"/>
          </w:rPr>
          <w:t>a</w:t>
        </w:r>
        <w:r w:rsidR="005F746C">
          <w:rPr>
            <w:lang w:val="pt-BR"/>
          </w:rPr>
          <w:t xml:space="preserve"> </w:t>
        </w:r>
      </w:ins>
      <w:r w:rsidR="003E73EE">
        <w:rPr>
          <w:lang w:val="pt-BR"/>
        </w:rPr>
        <w:t>escolaridade continuou ser</w:t>
      </w:r>
      <w:r w:rsidR="009F3C67">
        <w:rPr>
          <w:lang w:val="pt-BR"/>
        </w:rPr>
        <w:t xml:space="preserve"> positivo</w:t>
      </w:r>
      <w:r w:rsidR="003E73EE">
        <w:rPr>
          <w:lang w:val="pt-BR"/>
        </w:rPr>
        <w:t xml:space="preserve"> </w:t>
      </w:r>
      <w:r w:rsidR="00087555">
        <w:rPr>
          <w:lang w:val="pt-BR"/>
        </w:rPr>
        <w:t xml:space="preserve">e </w:t>
      </w:r>
      <w:r w:rsidR="003E73EE">
        <w:rPr>
          <w:lang w:val="pt-BR"/>
        </w:rPr>
        <w:t>significa</w:t>
      </w:r>
      <w:r w:rsidR="00087555">
        <w:rPr>
          <w:lang w:val="pt-BR"/>
        </w:rPr>
        <w:t>tivo</w:t>
      </w:r>
      <w:r w:rsidR="003E73EE">
        <w:rPr>
          <w:lang w:val="pt-BR"/>
        </w:rPr>
        <w:t xml:space="preserve"> para o COPI</w:t>
      </w:r>
      <w:r w:rsidR="00087555">
        <w:rPr>
          <w:lang w:val="pt-BR"/>
        </w:rPr>
        <w:t>,</w:t>
      </w:r>
      <w:r w:rsidR="003E73EE">
        <w:rPr>
          <w:lang w:val="pt-BR"/>
        </w:rPr>
        <w:t xml:space="preserve"> mas </w:t>
      </w:r>
      <w:r w:rsidR="00087555">
        <w:rPr>
          <w:lang w:val="pt-BR"/>
        </w:rPr>
        <w:t xml:space="preserve">deixou de ser relevante no modelo para </w:t>
      </w:r>
      <w:r w:rsidR="003E73EE">
        <w:rPr>
          <w:lang w:val="pt-BR"/>
        </w:rPr>
        <w:t xml:space="preserve"> CI. A interação entre escolaridade e </w:t>
      </w:r>
      <w:r w:rsidR="00A20107">
        <w:rPr>
          <w:lang w:val="pt-BR"/>
        </w:rPr>
        <w:t>amarelo</w:t>
      </w:r>
      <w:r w:rsidR="00B026A6">
        <w:rPr>
          <w:lang w:val="pt-BR"/>
        </w:rPr>
        <w:t xml:space="preserve"> </w:t>
      </w:r>
      <w:r w:rsidR="00A20107">
        <w:rPr>
          <w:lang w:val="pt-BR"/>
        </w:rPr>
        <w:t xml:space="preserve">foi </w:t>
      </w:r>
      <w:r w:rsidR="00A20107">
        <w:rPr>
          <w:lang w:val="pt-BR"/>
        </w:rPr>
        <w:lastRenderedPageBreak/>
        <w:t>significa</w:t>
      </w:r>
      <w:r w:rsidR="00087555">
        <w:rPr>
          <w:lang w:val="pt-BR"/>
        </w:rPr>
        <w:t>tiva</w:t>
      </w:r>
      <w:r w:rsidR="00A20107">
        <w:rPr>
          <w:lang w:val="pt-BR"/>
        </w:rPr>
        <w:t xml:space="preserve"> </w:t>
      </w:r>
      <w:r w:rsidR="00A20107">
        <w:rPr>
          <w:lang w:val="pt-BR"/>
        </w:rPr>
        <w:t>e</w:t>
      </w:r>
      <w:r w:rsidR="00856463">
        <w:rPr>
          <w:lang w:val="pt-BR"/>
        </w:rPr>
        <w:t xml:space="preserve"> </w:t>
      </w:r>
      <w:r w:rsidR="009F3C67">
        <w:rPr>
          <w:lang w:val="pt-BR"/>
        </w:rPr>
        <w:t>positiv</w:t>
      </w:r>
      <w:r w:rsidR="00087555">
        <w:rPr>
          <w:lang w:val="pt-BR"/>
        </w:rPr>
        <w:t>a</w:t>
      </w:r>
      <w:r w:rsidR="003E73EE">
        <w:rPr>
          <w:lang w:val="pt-BR"/>
        </w:rPr>
        <w:t xml:space="preserve"> para o COPI</w:t>
      </w:r>
      <w:r w:rsidR="00A20107">
        <w:rPr>
          <w:lang w:val="pt-BR"/>
        </w:rPr>
        <w:t>, indicando que a formação superior tem uma relação</w:t>
      </w:r>
      <w:r w:rsidR="009004C2">
        <w:rPr>
          <w:lang w:val="pt-BR"/>
        </w:rPr>
        <w:t xml:space="preserve"> </w:t>
      </w:r>
      <w:r w:rsidR="009F3C67">
        <w:rPr>
          <w:lang w:val="pt-BR"/>
        </w:rPr>
        <w:t>positiva par</w:t>
      </w:r>
      <w:r w:rsidR="009004C2">
        <w:rPr>
          <w:lang w:val="pt-BR"/>
        </w:rPr>
        <w:t>ticularmente forte para os brasileiros</w:t>
      </w:r>
      <w:r w:rsidR="00384868">
        <w:rPr>
          <w:lang w:val="pt-BR"/>
        </w:rPr>
        <w:t xml:space="preserve"> asiáticos.</w:t>
      </w:r>
      <w:r w:rsidR="00651214">
        <w:rPr>
          <w:lang w:val="pt-BR"/>
        </w:rPr>
        <w:t xml:space="preserve"> Um</w:t>
      </w:r>
      <w:r w:rsidR="00C10564">
        <w:rPr>
          <w:lang w:val="pt-BR"/>
        </w:rPr>
        <w:t>a</w:t>
      </w:r>
      <w:r w:rsidR="00651214">
        <w:rPr>
          <w:lang w:val="pt-BR"/>
        </w:rPr>
        <w:t xml:space="preserve"> suposição na teoria sobre a </w:t>
      </w:r>
      <w:r w:rsidR="00C10564">
        <w:rPr>
          <w:lang w:val="pt-BR"/>
        </w:rPr>
        <w:t>relaç</w:t>
      </w:r>
      <w:r w:rsidR="00C10564" w:rsidRPr="00651214">
        <w:rPr>
          <w:lang w:val="pt-BR"/>
        </w:rPr>
        <w:t>ão</w:t>
      </w:r>
      <w:r w:rsidR="00651214" w:rsidRPr="00D46D62">
        <w:rPr>
          <w:lang w:val="pt-BR"/>
        </w:rPr>
        <w:t xml:space="preserve"> entre </w:t>
      </w:r>
      <w:r w:rsidR="00651214">
        <w:rPr>
          <w:lang w:val="pt-BR"/>
        </w:rPr>
        <w:t xml:space="preserve">escolaridade e </w:t>
      </w:r>
      <w:r w:rsidR="00C10564">
        <w:rPr>
          <w:lang w:val="pt-BR"/>
        </w:rPr>
        <w:t>participação</w:t>
      </w:r>
      <w:r w:rsidR="00651214">
        <w:rPr>
          <w:lang w:val="pt-BR"/>
        </w:rPr>
        <w:t xml:space="preserve"> </w:t>
      </w:r>
      <w:r w:rsidR="00C10564">
        <w:rPr>
          <w:lang w:val="pt-BR"/>
        </w:rPr>
        <w:t>política</w:t>
      </w:r>
      <w:r w:rsidR="00651214">
        <w:rPr>
          <w:lang w:val="pt-BR"/>
        </w:rPr>
        <w:t xml:space="preserve"> </w:t>
      </w:r>
      <w:r w:rsidR="00651214" w:rsidRPr="00D46D62">
        <w:rPr>
          <w:lang w:val="pt-BR"/>
        </w:rPr>
        <w:t xml:space="preserve">é que </w:t>
      </w:r>
      <w:r w:rsidR="00651214">
        <w:rPr>
          <w:lang w:val="pt-BR"/>
        </w:rPr>
        <w:t xml:space="preserve">ela tem um efeito semelhante em grupos étnicos </w:t>
      </w:r>
      <w:r w:rsidR="00874EA6">
        <w:rPr>
          <w:lang w:val="pt-BR"/>
        </w:rPr>
        <w:t>diferentes,</w:t>
      </w:r>
      <w:r w:rsidR="00651214">
        <w:rPr>
          <w:lang w:val="pt-BR"/>
        </w:rPr>
        <w:t xml:space="preserve"> mas a </w:t>
      </w:r>
      <w:r w:rsidR="00874EA6">
        <w:rPr>
          <w:lang w:val="pt-BR"/>
        </w:rPr>
        <w:t>evidência</w:t>
      </w:r>
      <w:r w:rsidR="00087555">
        <w:rPr>
          <w:lang w:val="pt-BR"/>
        </w:rPr>
        <w:t>s</w:t>
      </w:r>
      <w:r w:rsidR="00651214">
        <w:rPr>
          <w:lang w:val="pt-BR"/>
        </w:rPr>
        <w:t xml:space="preserve"> </w:t>
      </w:r>
      <w:r w:rsidR="00087555">
        <w:rPr>
          <w:lang w:val="pt-BR"/>
        </w:rPr>
        <w:t xml:space="preserve">a esse respeito ainda </w:t>
      </w:r>
      <w:r w:rsidR="00651214">
        <w:rPr>
          <w:lang w:val="pt-BR"/>
        </w:rPr>
        <w:t xml:space="preserve">não </w:t>
      </w:r>
      <w:r w:rsidR="00087555">
        <w:rPr>
          <w:lang w:val="pt-BR"/>
        </w:rPr>
        <w:t xml:space="preserve">são </w:t>
      </w:r>
      <w:r w:rsidR="00C10564">
        <w:rPr>
          <w:lang w:val="pt-BR"/>
        </w:rPr>
        <w:t>conclusiv</w:t>
      </w:r>
      <w:r w:rsidR="00087555">
        <w:rPr>
          <w:lang w:val="pt-BR"/>
        </w:rPr>
        <w:t>as na literatura especializada</w:t>
      </w:r>
      <w:r w:rsidR="00651214">
        <w:rPr>
          <w:lang w:val="pt-BR"/>
        </w:rPr>
        <w:t xml:space="preserve">. </w:t>
      </w:r>
      <w:proofErr w:type="spellStart"/>
      <w:r w:rsidR="00651214">
        <w:rPr>
          <w:lang w:val="pt-BR"/>
        </w:rPr>
        <w:t>Lien</w:t>
      </w:r>
      <w:proofErr w:type="spellEnd"/>
      <w:r w:rsidR="00651214">
        <w:rPr>
          <w:lang w:val="pt-BR"/>
        </w:rPr>
        <w:t xml:space="preserve"> mostrou que, nos EUA, educação</w:t>
      </w:r>
      <w:r w:rsidR="00C10564">
        <w:rPr>
          <w:lang w:val="pt-BR"/>
        </w:rPr>
        <w:t xml:space="preserve"> </w:t>
      </w:r>
      <w:r w:rsidR="00651214">
        <w:rPr>
          <w:lang w:val="pt-BR"/>
        </w:rPr>
        <w:t xml:space="preserve">tem uma relação forte com participação política para Americanos com </w:t>
      </w:r>
      <w:r w:rsidR="00C10564">
        <w:rPr>
          <w:lang w:val="pt-BR"/>
        </w:rPr>
        <w:t>ascendência</w:t>
      </w:r>
      <w:r w:rsidR="00651214">
        <w:rPr>
          <w:lang w:val="pt-BR"/>
        </w:rPr>
        <w:t xml:space="preserve"> </w:t>
      </w:r>
      <w:r w:rsidR="00874EA6">
        <w:rPr>
          <w:lang w:val="pt-BR"/>
        </w:rPr>
        <w:t>Mexicanas,</w:t>
      </w:r>
      <w:r w:rsidR="00651214">
        <w:rPr>
          <w:lang w:val="pt-BR"/>
        </w:rPr>
        <w:t xml:space="preserve"> mas não para os Americanos </w:t>
      </w:r>
      <w:r w:rsidR="00C10564">
        <w:rPr>
          <w:lang w:val="pt-BR"/>
        </w:rPr>
        <w:t>Asiáticos</w:t>
      </w:r>
      <w:r w:rsidR="00651214">
        <w:rPr>
          <w:lang w:val="pt-BR"/>
        </w:rPr>
        <w:t>.</w:t>
      </w:r>
      <w:r w:rsidR="00651214">
        <w:rPr>
          <w:rStyle w:val="Refdenotaderodap"/>
          <w:lang w:val="pt-BR"/>
        </w:rPr>
        <w:footnoteReference w:id="10"/>
      </w:r>
      <w:r w:rsidR="00742E20">
        <w:rPr>
          <w:lang w:val="pt-BR"/>
        </w:rPr>
        <w:t xml:space="preserve"> </w:t>
      </w:r>
      <w:r w:rsidR="00C10564">
        <w:rPr>
          <w:lang w:val="pt-BR"/>
        </w:rPr>
        <w:t>A literatura</w:t>
      </w:r>
      <w:ins w:id="830" w:author="Ednaldo Ribeiro" w:date="2020-05-22T16:54:00Z">
        <w:r w:rsidR="005F746C">
          <w:rPr>
            <w:lang w:val="pt-BR"/>
          </w:rPr>
          <w:t>,</w:t>
        </w:r>
      </w:ins>
      <w:r w:rsidR="00C10564">
        <w:rPr>
          <w:lang w:val="pt-BR"/>
        </w:rPr>
        <w:t xml:space="preserve"> </w:t>
      </w:r>
      <w:ins w:id="831" w:author="Ednaldo Ribeiro" w:date="2020-05-22T16:54:00Z">
        <w:r w:rsidR="005F746C">
          <w:rPr>
            <w:lang w:val="pt-BR"/>
          </w:rPr>
          <w:t xml:space="preserve">em termos gerais, </w:t>
        </w:r>
      </w:ins>
      <w:del w:id="832" w:author="Ednaldo Ribeiro" w:date="2020-05-22T16:54:00Z">
        <w:r w:rsidR="00C10564" w:rsidDel="005F746C">
          <w:rPr>
            <w:lang w:val="pt-BR"/>
          </w:rPr>
          <w:delText xml:space="preserve">geralmente </w:delText>
        </w:r>
      </w:del>
      <w:r w:rsidR="00C10564">
        <w:rPr>
          <w:lang w:val="pt-BR"/>
        </w:rPr>
        <w:t xml:space="preserve">é </w:t>
      </w:r>
      <w:r w:rsidR="00874EA6">
        <w:rPr>
          <w:lang w:val="pt-BR"/>
        </w:rPr>
        <w:t>escassa</w:t>
      </w:r>
      <w:r w:rsidR="00C10564">
        <w:rPr>
          <w:lang w:val="pt-BR"/>
        </w:rPr>
        <w:t xml:space="preserve"> sobre esse efeito n</w:t>
      </w:r>
      <w:ins w:id="833" w:author="Ednaldo Ribeiro" w:date="2020-05-22T16:54:00Z">
        <w:r w:rsidR="005F746C">
          <w:rPr>
            <w:lang w:val="pt-BR"/>
          </w:rPr>
          <w:t>esse último grupo étnico específico</w:t>
        </w:r>
      </w:ins>
      <w:del w:id="834" w:author="Ednaldo Ribeiro" w:date="2020-05-22T16:54:00Z">
        <w:r w:rsidR="00C10564" w:rsidDel="005F746C">
          <w:rPr>
            <w:lang w:val="pt-BR"/>
          </w:rPr>
          <w:delText>os Asiáticos especificamente</w:delText>
        </w:r>
      </w:del>
      <w:r w:rsidR="00C10564">
        <w:rPr>
          <w:lang w:val="pt-BR"/>
        </w:rPr>
        <w:t xml:space="preserve">. </w:t>
      </w:r>
      <w:ins w:id="835" w:author="Ednaldo Ribeiro" w:date="2020-05-22T16:54:00Z">
        <w:r w:rsidR="00177641">
          <w:rPr>
            <w:lang w:val="pt-BR"/>
          </w:rPr>
          <w:t xml:space="preserve">Tornando </w:t>
        </w:r>
      </w:ins>
      <w:ins w:id="836" w:author="Ednaldo Ribeiro" w:date="2020-05-22T16:55:00Z">
        <w:r w:rsidR="00177641">
          <w:rPr>
            <w:lang w:val="pt-BR"/>
          </w:rPr>
          <w:t xml:space="preserve">essa discussão ainda mais complexa, </w:t>
        </w:r>
      </w:ins>
      <w:del w:id="837" w:author="Ednaldo Ribeiro" w:date="2020-05-22T16:55:00Z">
        <w:r w:rsidR="00C10564" w:rsidDel="00177641">
          <w:rPr>
            <w:lang w:val="pt-BR"/>
          </w:rPr>
          <w:delText xml:space="preserve">Complicando ainda mais, </w:delText>
        </w:r>
      </w:del>
      <w:r w:rsidR="00C10564">
        <w:rPr>
          <w:lang w:val="pt-BR"/>
        </w:rPr>
        <w:t xml:space="preserve">as </w:t>
      </w:r>
      <w:del w:id="838" w:author="Ednaldo Ribeiro" w:date="2020-05-22T16:55:00Z">
        <w:r w:rsidR="00C10564" w:rsidDel="00177641">
          <w:rPr>
            <w:lang w:val="pt-BR"/>
          </w:rPr>
          <w:delText xml:space="preserve">metodologias </w:delText>
        </w:r>
      </w:del>
      <w:ins w:id="839" w:author="Ednaldo Ribeiro" w:date="2020-05-22T16:55:00Z">
        <w:r w:rsidR="00177641">
          <w:rPr>
            <w:lang w:val="pt-BR"/>
          </w:rPr>
          <w:t>técnicas de</w:t>
        </w:r>
      </w:ins>
      <w:del w:id="840" w:author="Ednaldo Ribeiro" w:date="2020-05-22T16:55:00Z">
        <w:r w:rsidR="00C10564" w:rsidDel="00177641">
          <w:rPr>
            <w:lang w:val="pt-BR"/>
          </w:rPr>
          <w:delText>sobre a</w:delText>
        </w:r>
      </w:del>
      <w:r w:rsidR="00C10564">
        <w:rPr>
          <w:lang w:val="pt-BR"/>
        </w:rPr>
        <w:t xml:space="preserve"> amostragem geralmente são mal adotadas para a comparação entre grupos múltiplos.</w:t>
      </w:r>
      <w:r w:rsidR="00C10564">
        <w:rPr>
          <w:rStyle w:val="Refdenotaderodap"/>
          <w:lang w:val="pt-BR"/>
        </w:rPr>
        <w:footnoteReference w:id="11"/>
      </w:r>
      <w:r w:rsidR="00C10564">
        <w:rPr>
          <w:lang w:val="pt-BR"/>
        </w:rPr>
        <w:t xml:space="preserve"> </w:t>
      </w:r>
      <w:r w:rsidR="00651214">
        <w:rPr>
          <w:lang w:val="pt-BR"/>
        </w:rPr>
        <w:t xml:space="preserve">Curiosamente nosso resultado indicou um efeito oposto, </w:t>
      </w:r>
      <w:r w:rsidR="00087555">
        <w:rPr>
          <w:lang w:val="pt-BR"/>
        </w:rPr>
        <w:t xml:space="preserve">sugerindo </w:t>
      </w:r>
      <w:r w:rsidR="00651214">
        <w:rPr>
          <w:lang w:val="pt-BR"/>
        </w:rPr>
        <w:t xml:space="preserve">diferença entre a </w:t>
      </w:r>
      <w:r w:rsidR="00C10564">
        <w:rPr>
          <w:lang w:val="pt-BR"/>
        </w:rPr>
        <w:t>posição</w:t>
      </w:r>
      <w:r w:rsidR="00651214">
        <w:rPr>
          <w:lang w:val="pt-BR"/>
        </w:rPr>
        <w:t xml:space="preserve"> dos </w:t>
      </w:r>
      <w:commentRangeStart w:id="841"/>
      <w:r w:rsidR="00C10564">
        <w:rPr>
          <w:lang w:val="pt-BR"/>
        </w:rPr>
        <w:t>Asiáticos</w:t>
      </w:r>
      <w:r w:rsidR="00651214">
        <w:rPr>
          <w:lang w:val="pt-BR"/>
        </w:rPr>
        <w:t xml:space="preserve"> no Brasil e nos EUA</w:t>
      </w:r>
      <w:commentRangeEnd w:id="841"/>
      <w:r w:rsidR="00177641">
        <w:rPr>
          <w:rStyle w:val="Refdecomentrio"/>
        </w:rPr>
        <w:commentReference w:id="841"/>
      </w:r>
      <w:r w:rsidR="00651214">
        <w:rPr>
          <w:lang w:val="pt-BR"/>
        </w:rPr>
        <w:t>.</w:t>
      </w:r>
      <w:r w:rsidR="006B5509">
        <w:rPr>
          <w:lang w:val="pt-BR"/>
        </w:rPr>
        <w:t xml:space="preserve"> </w:t>
      </w:r>
      <w:r w:rsidR="00384868">
        <w:rPr>
          <w:lang w:val="pt-BR"/>
        </w:rPr>
        <w:t xml:space="preserve">Em respeito a CI, </w:t>
      </w:r>
      <w:r w:rsidR="00087555">
        <w:rPr>
          <w:lang w:val="pt-BR"/>
        </w:rPr>
        <w:t xml:space="preserve">a condição de </w:t>
      </w:r>
      <w:r w:rsidR="00384868">
        <w:rPr>
          <w:lang w:val="pt-BR"/>
        </w:rPr>
        <w:t xml:space="preserve">asiático e a </w:t>
      </w:r>
      <w:r w:rsidR="00087555">
        <w:rPr>
          <w:lang w:val="pt-BR"/>
        </w:rPr>
        <w:t xml:space="preserve">sua </w:t>
      </w:r>
      <w:r w:rsidR="00384868">
        <w:rPr>
          <w:lang w:val="pt-BR"/>
        </w:rPr>
        <w:t xml:space="preserve">interação </w:t>
      </w:r>
      <w:r w:rsidR="00087555">
        <w:rPr>
          <w:lang w:val="pt-BR"/>
        </w:rPr>
        <w:t xml:space="preserve">com </w:t>
      </w:r>
      <w:r w:rsidR="00384868">
        <w:rPr>
          <w:lang w:val="pt-BR"/>
        </w:rPr>
        <w:t xml:space="preserve">escolaridade não </w:t>
      </w:r>
      <w:r w:rsidR="00087555">
        <w:rPr>
          <w:lang w:val="pt-BR"/>
        </w:rPr>
        <w:t xml:space="preserve">se mostraram </w:t>
      </w:r>
      <w:r w:rsidR="00384868">
        <w:rPr>
          <w:lang w:val="pt-BR"/>
        </w:rPr>
        <w:t xml:space="preserve">significados, indicando que os brasileiros asiáticos </w:t>
      </w:r>
      <w:r w:rsidR="00B026A6">
        <w:rPr>
          <w:lang w:val="pt-BR"/>
        </w:rPr>
        <w:t xml:space="preserve">têm níveis de confiança institucional semelhantes </w:t>
      </w:r>
      <w:r w:rsidR="00087555">
        <w:rPr>
          <w:lang w:val="pt-BR"/>
        </w:rPr>
        <w:t xml:space="preserve">aos dos demais </w:t>
      </w:r>
      <w:r w:rsidR="00B026A6">
        <w:rPr>
          <w:lang w:val="pt-BR"/>
        </w:rPr>
        <w:t>grupos</w:t>
      </w:r>
      <w:r w:rsidR="00087555">
        <w:rPr>
          <w:lang w:val="pt-BR"/>
        </w:rPr>
        <w:t xml:space="preserve"> étnicos</w:t>
      </w:r>
      <w:r w:rsidR="00B026A6">
        <w:rPr>
          <w:lang w:val="pt-BR"/>
        </w:rPr>
        <w:t xml:space="preserve">. </w:t>
      </w:r>
    </w:p>
    <w:p w14:paraId="3F5A4A52" w14:textId="324D4EB0" w:rsidR="00874EA6" w:rsidRDefault="009004C2" w:rsidP="00177641">
      <w:pPr>
        <w:ind w:firstLine="720"/>
        <w:rPr>
          <w:lang w:val="pt-BR"/>
        </w:rPr>
      </w:pPr>
      <w:r>
        <w:rPr>
          <w:lang w:val="pt-BR"/>
        </w:rPr>
        <w:t>Conjuntos, esses modelos mostram</w:t>
      </w:r>
      <w:r w:rsidR="005E74A5">
        <w:rPr>
          <w:lang w:val="pt-BR"/>
        </w:rPr>
        <w:t xml:space="preserve"> que a identidade étnica, particularmente para os asiáticos, não tem um efeito forte</w:t>
      </w:r>
      <w:r>
        <w:rPr>
          <w:lang w:val="pt-BR"/>
        </w:rPr>
        <w:t xml:space="preserve"> </w:t>
      </w:r>
      <w:r w:rsidR="005E74A5">
        <w:rPr>
          <w:lang w:val="pt-BR"/>
        </w:rPr>
        <w:t xml:space="preserve">na orientação cognitiva </w:t>
      </w:r>
      <w:r w:rsidR="00087555">
        <w:rPr>
          <w:lang w:val="pt-BR"/>
        </w:rPr>
        <w:t xml:space="preserve">para a </w:t>
      </w:r>
      <w:r w:rsidR="00FB1F1B">
        <w:rPr>
          <w:lang w:val="pt-BR"/>
        </w:rPr>
        <w:t>política</w:t>
      </w:r>
      <w:r w:rsidR="005E74A5">
        <w:rPr>
          <w:lang w:val="pt-BR"/>
        </w:rPr>
        <w:t xml:space="preserve"> e na confiança institucional.</w:t>
      </w:r>
      <w:r w:rsidR="006316C8">
        <w:rPr>
          <w:lang w:val="pt-BR"/>
        </w:rPr>
        <w:t xml:space="preserve"> Porém os modelos mostram</w:t>
      </w:r>
      <w:r w:rsidR="005E74A5">
        <w:rPr>
          <w:lang w:val="pt-BR"/>
        </w:rPr>
        <w:t xml:space="preserve"> </w:t>
      </w:r>
      <w:r w:rsidR="008D20F3">
        <w:rPr>
          <w:lang w:val="pt-BR"/>
        </w:rPr>
        <w:t>que a educação tem efeitos diferentes</w:t>
      </w:r>
      <w:r w:rsidR="00087555">
        <w:rPr>
          <w:lang w:val="pt-BR"/>
        </w:rPr>
        <w:t xml:space="preserve">, ainda que reduzidos, </w:t>
      </w:r>
      <w:r w:rsidR="008D20F3">
        <w:rPr>
          <w:lang w:val="pt-BR"/>
        </w:rPr>
        <w:t xml:space="preserve"> entre os grupos étnicos</w:t>
      </w:r>
      <w:r w:rsidR="009734B0">
        <w:rPr>
          <w:lang w:val="pt-BR"/>
        </w:rPr>
        <w:t xml:space="preserve"> e que os </w:t>
      </w:r>
      <w:r w:rsidR="00087555">
        <w:rPr>
          <w:lang w:val="pt-BR"/>
        </w:rPr>
        <w:t>impactos dos</w:t>
      </w:r>
      <w:r w:rsidR="009734B0">
        <w:rPr>
          <w:lang w:val="pt-BR"/>
        </w:rPr>
        <w:t xml:space="preserve"> recursos socioeconômicos variam entre grupos étnicos</w:t>
      </w:r>
      <w:r w:rsidR="008D20F3">
        <w:rPr>
          <w:lang w:val="pt-BR"/>
        </w:rPr>
        <w:t xml:space="preserve">. Para os </w:t>
      </w:r>
      <w:r w:rsidR="009535A0">
        <w:rPr>
          <w:lang w:val="pt-BR"/>
        </w:rPr>
        <w:t>asiáticos</w:t>
      </w:r>
      <w:r w:rsidR="008D20F3">
        <w:rPr>
          <w:lang w:val="pt-BR"/>
        </w:rPr>
        <w:t>,</w:t>
      </w:r>
      <w:r w:rsidR="00087555">
        <w:rPr>
          <w:lang w:val="pt-BR"/>
        </w:rPr>
        <w:t xml:space="preserve"> categoria que nos interessa mais diretamente, </w:t>
      </w:r>
      <w:r w:rsidR="008D20F3">
        <w:rPr>
          <w:lang w:val="pt-BR"/>
        </w:rPr>
        <w:t>formação superio</w:t>
      </w:r>
      <w:r w:rsidR="006B5509">
        <w:rPr>
          <w:lang w:val="pt-BR"/>
        </w:rPr>
        <w:t>r aumentou</w:t>
      </w:r>
      <w:r w:rsidR="008D20F3">
        <w:rPr>
          <w:lang w:val="pt-BR"/>
        </w:rPr>
        <w:t xml:space="preserve"> a </w:t>
      </w:r>
      <w:r w:rsidR="00087555">
        <w:rPr>
          <w:lang w:val="pt-BR"/>
        </w:rPr>
        <w:t xml:space="preserve">pontuação da medida sobre </w:t>
      </w:r>
      <w:r w:rsidR="00EF325E">
        <w:rPr>
          <w:lang w:val="pt-BR"/>
        </w:rPr>
        <w:t>a dimensão cognitiva</w:t>
      </w:r>
      <w:r w:rsidR="008D20F3">
        <w:rPr>
          <w:lang w:val="pt-BR"/>
        </w:rPr>
        <w:t>.</w:t>
      </w:r>
      <w:r w:rsidR="00975E56">
        <w:rPr>
          <w:lang w:val="pt-BR"/>
        </w:rPr>
        <w:t xml:space="preserve"> </w:t>
      </w:r>
    </w:p>
    <w:p w14:paraId="482783E1" w14:textId="77777777" w:rsidR="00874EA6" w:rsidRDefault="00874EA6" w:rsidP="00874EA6">
      <w:pPr>
        <w:rPr>
          <w:lang w:val="pt-BR"/>
        </w:rPr>
      </w:pPr>
    </w:p>
    <w:sectPr w:rsidR="0087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3" w:author="Ednaldo Ribeiro" w:date="2020-04-24T15:48:00Z" w:initials="ER">
    <w:p w14:paraId="3563F4B2" w14:textId="77777777" w:rsidR="00757836" w:rsidRPr="00091C8F" w:rsidRDefault="00757836" w:rsidP="0039090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91C8F">
        <w:rPr>
          <w:lang w:val="pt-BR"/>
        </w:rPr>
        <w:t xml:space="preserve">Não está claro </w:t>
      </w:r>
      <w:r>
        <w:rPr>
          <w:lang w:val="pt-BR"/>
        </w:rPr>
        <w:t xml:space="preserve">se usou a fatorial com correção </w:t>
      </w:r>
      <w:proofErr w:type="spellStart"/>
      <w:r>
        <w:rPr>
          <w:lang w:val="pt-BR"/>
        </w:rPr>
        <w:t>policórica</w:t>
      </w:r>
      <w:proofErr w:type="spellEnd"/>
      <w:r>
        <w:rPr>
          <w:lang w:val="pt-BR"/>
        </w:rPr>
        <w:t xml:space="preserve"> ou não. Usou rotação? Foi “forçado” um fator apenas? </w:t>
      </w:r>
    </w:p>
  </w:comment>
  <w:comment w:id="24" w:author="Ednaldo Ribeiro" w:date="2020-05-14T09:11:00Z" w:initials="ER">
    <w:p w14:paraId="56AF26C1" w14:textId="77777777" w:rsidR="00757836" w:rsidRPr="003E5238" w:rsidRDefault="00757836" w:rsidP="0039090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E5238">
        <w:rPr>
          <w:lang w:val="pt-BR"/>
        </w:rPr>
        <w:t>Ben, acho que</w:t>
      </w:r>
      <w:r>
        <w:rPr>
          <w:lang w:val="pt-BR"/>
        </w:rPr>
        <w:t xml:space="preserve"> os resultados das fatoriais podem ser apresentados na seção de metodologia, pois não fazem parte dos resultados da pesquisa, mas de uma etapa preparatória. </w:t>
      </w:r>
    </w:p>
  </w:comment>
  <w:comment w:id="118" w:author="Ednaldo Ribeiro" w:date="2020-04-24T15:48:00Z" w:initials="ER">
    <w:p w14:paraId="3FDF612D" w14:textId="61A52CE2" w:rsidR="00757836" w:rsidRPr="00091C8F" w:rsidRDefault="0075783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91C8F">
        <w:rPr>
          <w:lang w:val="pt-BR"/>
        </w:rPr>
        <w:t xml:space="preserve">Não está claro </w:t>
      </w:r>
      <w:r>
        <w:rPr>
          <w:lang w:val="pt-BR"/>
        </w:rPr>
        <w:t xml:space="preserve">se usou a fatorial com correção </w:t>
      </w:r>
      <w:proofErr w:type="spellStart"/>
      <w:r>
        <w:rPr>
          <w:lang w:val="pt-BR"/>
        </w:rPr>
        <w:t>policórica</w:t>
      </w:r>
      <w:proofErr w:type="spellEnd"/>
      <w:r>
        <w:rPr>
          <w:lang w:val="pt-BR"/>
        </w:rPr>
        <w:t xml:space="preserve"> ou não. Usou rotação? Foi “forçado” um fator apenas? </w:t>
      </w:r>
    </w:p>
  </w:comment>
  <w:comment w:id="119" w:author="Ednaldo Ribeiro" w:date="2020-05-14T09:11:00Z" w:initials="ER">
    <w:p w14:paraId="63D97E95" w14:textId="4F5A0E43" w:rsidR="00757836" w:rsidRPr="003E5238" w:rsidRDefault="0075783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E5238">
        <w:rPr>
          <w:lang w:val="pt-BR"/>
        </w:rPr>
        <w:t>Ben, acho que</w:t>
      </w:r>
      <w:r>
        <w:rPr>
          <w:lang w:val="pt-BR"/>
        </w:rPr>
        <w:t xml:space="preserve"> os resultados das fatoriais podem ser apresentados na seção de metodologia, pois não fazem parte dos resultados da pesquisa, mas de uma etapa preparatória. </w:t>
      </w:r>
    </w:p>
  </w:comment>
  <w:comment w:id="310" w:author="Ednaldo Ribeiro" w:date="2020-04-24T15:51:00Z" w:initials="ER">
    <w:p w14:paraId="18B7BC43" w14:textId="4B8E2CE3" w:rsidR="00757836" w:rsidRPr="00091C8F" w:rsidRDefault="0075783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091C8F">
        <w:rPr>
          <w:lang w:val="pt-BR"/>
        </w:rPr>
        <w:t>Penso que essas duas tabelas com medias e des</w:t>
      </w:r>
      <w:r>
        <w:rPr>
          <w:lang w:val="pt-BR"/>
        </w:rPr>
        <w:t xml:space="preserve">vios também pode ir para o anexo metodológico. Aqui no corpo do artigo podem ficar a tabela da fatorial e a das regressões. </w:t>
      </w:r>
    </w:p>
  </w:comment>
  <w:comment w:id="841" w:author="Ednaldo Ribeiro" w:date="2020-05-22T16:56:00Z" w:initials="ER">
    <w:p w14:paraId="25F1CEFC" w14:textId="11F9E488" w:rsidR="00177641" w:rsidRPr="00177641" w:rsidRDefault="00177641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177641">
        <w:rPr>
          <w:lang w:val="pt-BR"/>
        </w:rPr>
        <w:t xml:space="preserve">Alguma intuição sobre a razão dessa diferença?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63F4B2" w15:done="1"/>
  <w15:commentEx w15:paraId="56AF26C1" w15:done="1"/>
  <w15:commentEx w15:paraId="3FDF612D" w15:done="1"/>
  <w15:commentEx w15:paraId="63D97E95" w15:done="0"/>
  <w15:commentEx w15:paraId="18B7BC43" w15:done="0"/>
  <w15:commentEx w15:paraId="25F1CE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789AB" w16cex:dateUtc="2020-05-14T12:11:00Z"/>
  <w16cex:commentExtensible w16cex:durableId="227282BA" w16cex:dateUtc="2020-05-22T1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63F4B2" w16cid:durableId="226AD361"/>
  <w16cid:commentId w16cid:paraId="56AF26C1" w16cid:durableId="226AD360"/>
  <w16cid:commentId w16cid:paraId="3FDF612D" w16cid:durableId="224D88EA"/>
  <w16cid:commentId w16cid:paraId="63D97E95" w16cid:durableId="226789AB"/>
  <w16cid:commentId w16cid:paraId="18B7BC43" w16cid:durableId="224D8982"/>
  <w16cid:commentId w16cid:paraId="25F1CEFC" w16cid:durableId="227282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0BB7C" w14:textId="77777777" w:rsidR="00B47FB0" w:rsidRDefault="00B47FB0" w:rsidP="00050A9C">
      <w:pPr>
        <w:spacing w:after="0" w:line="240" w:lineRule="auto"/>
      </w:pPr>
      <w:r>
        <w:separator/>
      </w:r>
    </w:p>
  </w:endnote>
  <w:endnote w:type="continuationSeparator" w:id="0">
    <w:p w14:paraId="14E621BA" w14:textId="77777777" w:rsidR="00B47FB0" w:rsidRDefault="00B47FB0" w:rsidP="0005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AFD23" w14:textId="77777777" w:rsidR="00B47FB0" w:rsidRDefault="00B47FB0" w:rsidP="00050A9C">
      <w:pPr>
        <w:spacing w:after="0" w:line="240" w:lineRule="auto"/>
      </w:pPr>
      <w:r>
        <w:separator/>
      </w:r>
    </w:p>
  </w:footnote>
  <w:footnote w:type="continuationSeparator" w:id="0">
    <w:p w14:paraId="06C17117" w14:textId="77777777" w:rsidR="00B47FB0" w:rsidRDefault="00B47FB0" w:rsidP="00050A9C">
      <w:pPr>
        <w:spacing w:after="0" w:line="240" w:lineRule="auto"/>
      </w:pPr>
      <w:r>
        <w:continuationSeparator/>
      </w:r>
    </w:p>
  </w:footnote>
  <w:footnote w:id="1">
    <w:p w14:paraId="070C28D6" w14:textId="77ADA143" w:rsidR="00757836" w:rsidRPr="00CA6ABB" w:rsidRDefault="00757836">
      <w:pPr>
        <w:pStyle w:val="Textodenotaderodap"/>
        <w:rPr>
          <w:lang w:val="pt-BR"/>
        </w:rPr>
      </w:pPr>
      <w:r w:rsidRPr="00CA6ABB">
        <w:rPr>
          <w:rStyle w:val="Refdenotaderodap"/>
          <w:lang w:val="pt-BR"/>
        </w:rPr>
        <w:footnoteRef/>
      </w:r>
      <w:r w:rsidRPr="00CA6ABB">
        <w:rPr>
          <w:lang w:val="pt-BR"/>
        </w:rPr>
        <w:t xml:space="preserve"> </w:t>
      </w:r>
      <w:ins w:id="0" w:author="Ednaldo Ribeiro" w:date="2020-05-22T16:23:00Z">
        <w:r w:rsidR="00CA6ABB">
          <w:rPr>
            <w:lang w:val="pt-BR"/>
          </w:rPr>
          <w:t>A redaç</w:t>
        </w:r>
      </w:ins>
      <w:ins w:id="1" w:author="Ednaldo Ribeiro" w:date="2020-05-22T16:24:00Z">
        <w:r w:rsidR="00CA6ABB">
          <w:rPr>
            <w:lang w:val="pt-BR"/>
          </w:rPr>
          <w:t xml:space="preserve">ão da pergunta no questionário é: </w:t>
        </w:r>
      </w:ins>
      <w:del w:id="2" w:author="Ednaldo Ribeiro" w:date="2020-05-22T16:24:00Z">
        <w:r w:rsidRPr="00CA6ABB" w:rsidDel="00CA6ABB">
          <w:rPr>
            <w:lang w:val="pt-BR"/>
          </w:rPr>
          <w:delText xml:space="preserve">POL1. </w:delText>
        </w:r>
      </w:del>
      <w:r w:rsidRPr="00CA6ABB">
        <w:rPr>
          <w:lang w:val="pt-BR"/>
        </w:rPr>
        <w:t>O quanto o(a) sr./sra. se interessa por política: muito, algo, pouco ou nada?</w:t>
      </w:r>
    </w:p>
  </w:footnote>
  <w:footnote w:id="2">
    <w:p w14:paraId="6D2AD995" w14:textId="44C82921" w:rsidR="00757836" w:rsidRPr="00CA6ABB" w:rsidRDefault="00757836">
      <w:pPr>
        <w:pStyle w:val="Textodenotaderodap"/>
        <w:rPr>
          <w:lang w:val="pt-BR"/>
        </w:rPr>
      </w:pPr>
      <w:r w:rsidRPr="00CA6ABB">
        <w:rPr>
          <w:rStyle w:val="Refdenotaderodap"/>
          <w:lang w:val="pt-BR"/>
        </w:rPr>
        <w:footnoteRef/>
      </w:r>
      <w:r w:rsidRPr="00CA6ABB">
        <w:rPr>
          <w:lang w:val="pt-BR"/>
        </w:rPr>
        <w:t xml:space="preserve"> </w:t>
      </w:r>
      <w:ins w:id="3" w:author="Ednaldo Ribeiro" w:date="2020-05-22T16:24:00Z">
        <w:r w:rsidR="00CA6ABB">
          <w:rPr>
            <w:lang w:val="pt-BR"/>
          </w:rPr>
          <w:t xml:space="preserve">A pergunta formulada é: </w:t>
        </w:r>
      </w:ins>
      <w:del w:id="4" w:author="Ednaldo Ribeiro" w:date="2020-05-22T16:24:00Z">
        <w:r w:rsidRPr="00CA6ABB" w:rsidDel="00CA6ABB">
          <w:rPr>
            <w:lang w:val="pt-BR"/>
          </w:rPr>
          <w:delText xml:space="preserve">EFF2. </w:delText>
        </w:r>
      </w:del>
      <w:r w:rsidRPr="00CA6ABB">
        <w:rPr>
          <w:lang w:val="pt-BR"/>
        </w:rPr>
        <w:t>O(A) sr./sra. sente que entende bem os assuntos políticos mais importantes do país. Até que ponto concorda ou discorda desta frase?</w:t>
      </w:r>
    </w:p>
  </w:footnote>
  <w:footnote w:id="3">
    <w:p w14:paraId="45E3B8CE" w14:textId="138D704D" w:rsidR="00757836" w:rsidRPr="00CA6ABB" w:rsidRDefault="00757836">
      <w:pPr>
        <w:pStyle w:val="Textodenotaderodap"/>
        <w:rPr>
          <w:lang w:val="pt-BR"/>
        </w:rPr>
      </w:pPr>
      <w:r w:rsidRPr="00CA6ABB">
        <w:rPr>
          <w:rStyle w:val="Refdenotaderodap"/>
          <w:lang w:val="pt-BR"/>
        </w:rPr>
        <w:footnoteRef/>
      </w:r>
      <w:r w:rsidRPr="00CA6ABB">
        <w:rPr>
          <w:lang w:val="pt-BR"/>
        </w:rPr>
        <w:t xml:space="preserve"> </w:t>
      </w:r>
      <w:del w:id="5" w:author="Ednaldo Ribeiro" w:date="2020-05-22T16:24:00Z">
        <w:r w:rsidRPr="00CA6ABB" w:rsidDel="00CA6ABB">
          <w:rPr>
            <w:lang w:val="pt-BR"/>
          </w:rPr>
          <w:delText>CONOCIM.</w:delText>
        </w:r>
      </w:del>
      <w:ins w:id="6" w:author="Ednaldo Ribeiro" w:date="2020-05-22T16:24:00Z">
        <w:r w:rsidR="00CA6ABB">
          <w:rPr>
            <w:lang w:val="pt-BR"/>
          </w:rPr>
          <w:t>Com a reda</w:t>
        </w:r>
      </w:ins>
      <w:ins w:id="7" w:author="Ednaldo Ribeiro" w:date="2020-05-22T16:25:00Z">
        <w:r w:rsidR="00CA6ABB">
          <w:rPr>
            <w:lang w:val="pt-BR"/>
          </w:rPr>
          <w:t xml:space="preserve">ção: </w:t>
        </w:r>
      </w:ins>
      <w:del w:id="8" w:author="Ednaldo Ribeiro" w:date="2020-05-22T16:25:00Z">
        <w:r w:rsidRPr="00CA6ABB" w:rsidDel="00CA6ABB">
          <w:rPr>
            <w:lang w:val="pt-BR"/>
          </w:rPr>
          <w:delText xml:space="preserve"> </w:delText>
        </w:r>
      </w:del>
      <w:r w:rsidRPr="00CA6ABB">
        <w:rPr>
          <w:lang w:val="pt-BR"/>
        </w:rPr>
        <w:t>Usando a escala apresentada abaixo, por favor qualifique a sua percepção sobre o nível de conhecimento político do entrevistado</w:t>
      </w:r>
    </w:p>
  </w:footnote>
  <w:footnote w:id="4">
    <w:p w14:paraId="462D0747" w14:textId="46F0E8C9" w:rsidR="00757836" w:rsidRPr="00CA6ABB" w:rsidRDefault="00757836">
      <w:pPr>
        <w:pStyle w:val="Textodenotaderodap"/>
        <w:rPr>
          <w:lang w:val="pt-BR"/>
        </w:rPr>
      </w:pPr>
      <w:r w:rsidRPr="00CA6ABB">
        <w:rPr>
          <w:rStyle w:val="Refdenotaderodap"/>
          <w:lang w:val="pt-BR"/>
        </w:rPr>
        <w:footnoteRef/>
      </w:r>
      <w:r w:rsidRPr="00CA6ABB">
        <w:rPr>
          <w:lang w:val="pt-BR"/>
        </w:rPr>
        <w:t xml:space="preserve"> Usamos </w:t>
      </w:r>
      <w:r w:rsidRPr="00690396">
        <w:rPr>
          <w:lang w:val="pt-BR"/>
        </w:rPr>
        <w:t>os seguintes itens</w:t>
      </w:r>
      <w:r>
        <w:rPr>
          <w:lang w:val="pt-BR"/>
        </w:rPr>
        <w:t xml:space="preserve"> do LAPOP: B1 (</w:t>
      </w:r>
      <w:r w:rsidRPr="00CA6ABB">
        <w:rPr>
          <w:lang w:val="pt-BR"/>
        </w:rPr>
        <w:t>Até que ponto o(a) sr./sra. acredita que os tribunais de justiça do Brasil garantem um julgamento justo?</w:t>
      </w:r>
      <w:r>
        <w:rPr>
          <w:lang w:val="pt-BR"/>
        </w:rPr>
        <w:t>), B2 (</w:t>
      </w:r>
      <w:r w:rsidRPr="00CA6ABB">
        <w:rPr>
          <w:lang w:val="pt-BR"/>
        </w:rPr>
        <w:t>Até que ponto o(a) sr./sra. tem respeito pelas instituições políticas do Brasil? Até que ponto o(a) sr./sra. tem respeito pelas instituições políticas do Brasil?</w:t>
      </w:r>
      <w:r>
        <w:rPr>
          <w:lang w:val="pt-BR"/>
        </w:rPr>
        <w:t>)</w:t>
      </w:r>
      <w:r w:rsidRPr="00CA6ABB">
        <w:rPr>
          <w:lang w:val="pt-BR"/>
        </w:rPr>
        <w:t xml:space="preserve"> </w:t>
      </w:r>
      <w:r>
        <w:rPr>
          <w:lang w:val="pt-BR"/>
        </w:rPr>
        <w:t>B3 (</w:t>
      </w:r>
      <w:r w:rsidRPr="00CA6ABB">
        <w:rPr>
          <w:lang w:val="pt-BR"/>
        </w:rPr>
        <w:t>Até que ponto o(a) sr./sra. acredita que os direitos básicos do cidadão estão bem protegidos pelo sistema político brasileiro?</w:t>
      </w:r>
      <w:r>
        <w:rPr>
          <w:lang w:val="pt-BR"/>
        </w:rPr>
        <w:t>), B4 (</w:t>
      </w:r>
      <w:r w:rsidRPr="00CA6ABB">
        <w:rPr>
          <w:lang w:val="pt-BR"/>
        </w:rPr>
        <w:t>Até que ponto o(a) sr./sra. se sente orgulhoso(a) de viver no sistema político brasileiro?</w:t>
      </w:r>
      <w:r>
        <w:rPr>
          <w:lang w:val="pt-BR"/>
        </w:rPr>
        <w:t>), B6 (</w:t>
      </w:r>
      <w:r w:rsidRPr="00CA6ABB">
        <w:rPr>
          <w:lang w:val="pt-BR"/>
        </w:rPr>
        <w:t>Até que ponto o(a) sr./sra. acha que se deve apoiar o sistema político brasileiro?</w:t>
      </w:r>
      <w:r>
        <w:rPr>
          <w:lang w:val="pt-BR"/>
        </w:rPr>
        <w:t>), B12 (</w:t>
      </w:r>
      <w:r w:rsidRPr="00CA6ABB">
        <w:rPr>
          <w:lang w:val="pt-BR"/>
        </w:rPr>
        <w:t>Até que ponto o(a) sr./sra. tem confiança nas Forças Armadas [o Exército]?</w:t>
      </w:r>
      <w:r>
        <w:rPr>
          <w:lang w:val="pt-BR"/>
        </w:rPr>
        <w:t>), B13 (</w:t>
      </w:r>
      <w:r w:rsidRPr="00CA6ABB">
        <w:rPr>
          <w:lang w:val="pt-BR"/>
        </w:rPr>
        <w:t>Até que ponto o(a) sr./sra. tem confiança no Congresso Nacional?</w:t>
      </w:r>
      <w:r>
        <w:rPr>
          <w:lang w:val="pt-BR"/>
        </w:rPr>
        <w:t>), B21 (</w:t>
      </w:r>
      <w:r w:rsidRPr="00CA6ABB">
        <w:rPr>
          <w:lang w:val="pt-BR"/>
        </w:rPr>
        <w:t>Até que ponto o(a) sr./sra. tem confiança nos partidos políticos?</w:t>
      </w:r>
      <w:r>
        <w:rPr>
          <w:lang w:val="pt-BR"/>
        </w:rPr>
        <w:t>), B21A (</w:t>
      </w:r>
      <w:r w:rsidRPr="00CA6ABB">
        <w:rPr>
          <w:lang w:val="pt-BR"/>
        </w:rPr>
        <w:t>Até que ponto o(a) sr./sra. tem confiança no Presidente da República?</w:t>
      </w:r>
      <w:r>
        <w:rPr>
          <w:lang w:val="pt-BR"/>
        </w:rPr>
        <w:t>), B32 (</w:t>
      </w:r>
      <w:r w:rsidRPr="00CA6ABB">
        <w:rPr>
          <w:lang w:val="pt-BR"/>
        </w:rPr>
        <w:t>Até que ponto o(a) sr./sra. tem confiança na Prefeitura Municipal</w:t>
      </w:r>
      <w:r>
        <w:rPr>
          <w:lang w:val="pt-BR"/>
        </w:rPr>
        <w:t>?), B47A (</w:t>
      </w:r>
      <w:r w:rsidRPr="00CA6ABB">
        <w:rPr>
          <w:lang w:val="pt-BR"/>
        </w:rPr>
        <w:t>Até que ponto o(a) sr./sra. tem confiança nas eleições neste país? Até que ponto o(a) sr./sra. tem confiança nas eleições neste país?</w:t>
      </w:r>
      <w:r>
        <w:rPr>
          <w:lang w:val="pt-BR"/>
        </w:rPr>
        <w:t xml:space="preserve">) </w:t>
      </w:r>
    </w:p>
  </w:footnote>
  <w:footnote w:id="5">
    <w:p w14:paraId="1E7A15D8" w14:textId="10BDD3A9" w:rsidR="00757836" w:rsidRPr="00CF1A86" w:rsidRDefault="00757836">
      <w:pPr>
        <w:pStyle w:val="Textodenotaderodap"/>
      </w:pPr>
      <w:r w:rsidRPr="00D46D62">
        <w:rPr>
          <w:rStyle w:val="Refdenotaderodap"/>
          <w:lang w:val="pt-BR"/>
        </w:rPr>
        <w:footnoteRef/>
      </w:r>
      <w:r w:rsidRPr="00CF1A86">
        <w:t xml:space="preserve"> Campbell, Angus, Philip E. Converse, Warren E. Miller, and Donald E. Stokes. 1960. The American Voter: Unabridged Edition. Chicago: University of Chicago Press</w:t>
      </w:r>
    </w:p>
  </w:footnote>
  <w:footnote w:id="6">
    <w:p w14:paraId="2AD10E75" w14:textId="09D91228" w:rsidR="00757836" w:rsidRPr="00CF1A86" w:rsidRDefault="00757836">
      <w:pPr>
        <w:pStyle w:val="Textodenotaderodap"/>
      </w:pPr>
      <w:r w:rsidRPr="00D46D62">
        <w:rPr>
          <w:rStyle w:val="Refdenotaderodap"/>
          <w:lang w:val="pt-BR"/>
        </w:rPr>
        <w:footnoteRef/>
      </w:r>
      <w:r w:rsidRPr="00CF1A86">
        <w:t xml:space="preserve"> </w:t>
      </w:r>
      <w:proofErr w:type="spellStart"/>
      <w:r w:rsidRPr="00CF1A86">
        <w:t>Rosenstone</w:t>
      </w:r>
      <w:proofErr w:type="spellEnd"/>
      <w:r w:rsidRPr="00CF1A86">
        <w:t>, Steven J., and John Mark Hansen. 1993. Mobilization, Participation, and Democracy in America. New York: Longman.</w:t>
      </w:r>
    </w:p>
  </w:footnote>
  <w:footnote w:id="7">
    <w:p w14:paraId="363E7F6C" w14:textId="4AFC66AC" w:rsidR="00757836" w:rsidRPr="00CF1A86" w:rsidRDefault="00757836">
      <w:pPr>
        <w:pStyle w:val="Textodenotaderodap"/>
      </w:pPr>
      <w:r w:rsidRPr="00D46D62">
        <w:rPr>
          <w:rStyle w:val="Refdenotaderodap"/>
          <w:lang w:val="pt-BR"/>
        </w:rPr>
        <w:footnoteRef/>
      </w:r>
      <w:r w:rsidRPr="00CF1A86">
        <w:t xml:space="preserve"> </w:t>
      </w:r>
      <w:proofErr w:type="spellStart"/>
      <w:r w:rsidRPr="00CF1A86">
        <w:t>Delli</w:t>
      </w:r>
      <w:proofErr w:type="spellEnd"/>
      <w:r w:rsidRPr="00CF1A86">
        <w:t xml:space="preserve"> </w:t>
      </w:r>
      <w:proofErr w:type="spellStart"/>
      <w:r w:rsidRPr="00CF1A86">
        <w:t>Carpini</w:t>
      </w:r>
      <w:proofErr w:type="spellEnd"/>
      <w:r w:rsidRPr="00CF1A86">
        <w:t xml:space="preserve">, Michael X., and Scott </w:t>
      </w:r>
      <w:proofErr w:type="spellStart"/>
      <w:r w:rsidRPr="00CF1A86">
        <w:t>Keeter</w:t>
      </w:r>
      <w:proofErr w:type="spellEnd"/>
      <w:r w:rsidRPr="00CF1A86">
        <w:t>. 1996. What Americans Know about Politics and Why it Matters. New Haven, CT: Yale University Press.</w:t>
      </w:r>
    </w:p>
  </w:footnote>
  <w:footnote w:id="8">
    <w:p w14:paraId="06D8C035" w14:textId="17A210D5" w:rsidR="00757836" w:rsidRPr="00CF1A86" w:rsidRDefault="00757836">
      <w:pPr>
        <w:pStyle w:val="Textodenotaderodap"/>
      </w:pPr>
      <w:r w:rsidRPr="00177641">
        <w:rPr>
          <w:rStyle w:val="Refdenotaderodap"/>
          <w:lang w:val="pt-BR"/>
        </w:rPr>
        <w:footnoteRef/>
      </w:r>
      <w:r w:rsidRPr="00CF1A86">
        <w:t xml:space="preserve"> </w:t>
      </w:r>
      <w:r w:rsidRPr="00CF1A86">
        <w:rPr>
          <w:rFonts w:ascii="Arial" w:hAnsi="Arial" w:cs="Arial"/>
          <w:color w:val="222222"/>
          <w:shd w:val="clear" w:color="auto" w:fill="FFFFFF"/>
        </w:rPr>
        <w:t>Welch, Susan. "Women as political animals? A test of some explanations for male-female political participation differences." </w:t>
      </w:r>
      <w:r w:rsidRPr="00CF1A86">
        <w:rPr>
          <w:rFonts w:ascii="Arial" w:hAnsi="Arial" w:cs="Arial"/>
          <w:i/>
          <w:iCs/>
          <w:color w:val="222222"/>
          <w:shd w:val="clear" w:color="auto" w:fill="FFFFFF"/>
        </w:rPr>
        <w:t>American Journal of Political Science</w:t>
      </w:r>
      <w:r w:rsidRPr="00CF1A86">
        <w:rPr>
          <w:rFonts w:ascii="Arial" w:hAnsi="Arial" w:cs="Arial"/>
          <w:color w:val="222222"/>
          <w:shd w:val="clear" w:color="auto" w:fill="FFFFFF"/>
        </w:rPr>
        <w:t> (1977): 711-730.</w:t>
      </w:r>
    </w:p>
  </w:footnote>
  <w:footnote w:id="9">
    <w:p w14:paraId="2BD3F705" w14:textId="56FB5972" w:rsidR="00757836" w:rsidRPr="00CF1A86" w:rsidRDefault="00757836">
      <w:pPr>
        <w:pStyle w:val="Textodenotaderodap"/>
      </w:pPr>
      <w:r w:rsidRPr="00177641">
        <w:rPr>
          <w:rStyle w:val="Refdenotaderodap"/>
          <w:lang w:val="pt-BR"/>
        </w:rPr>
        <w:footnoteRef/>
      </w:r>
      <w:r w:rsidRPr="00CF1A86">
        <w:t xml:space="preserve"> </w:t>
      </w:r>
      <w:r w:rsidRPr="00CF1A86">
        <w:rPr>
          <w:rFonts w:ascii="Arial" w:hAnsi="Arial" w:cs="Arial"/>
          <w:color w:val="222222"/>
          <w:shd w:val="clear" w:color="auto" w:fill="FFFFFF"/>
        </w:rPr>
        <w:t>Welch, Susan. "Women as political animals? A test of some explanations for male-female political participation differences." </w:t>
      </w:r>
      <w:r w:rsidRPr="00CF1A86">
        <w:rPr>
          <w:rFonts w:ascii="Arial" w:hAnsi="Arial" w:cs="Arial"/>
          <w:i/>
          <w:iCs/>
          <w:color w:val="222222"/>
          <w:shd w:val="clear" w:color="auto" w:fill="FFFFFF"/>
        </w:rPr>
        <w:t>American Journal of Political Science</w:t>
      </w:r>
      <w:r w:rsidRPr="00CF1A86">
        <w:rPr>
          <w:rFonts w:ascii="Arial" w:hAnsi="Arial" w:cs="Arial"/>
          <w:color w:val="222222"/>
          <w:shd w:val="clear" w:color="auto" w:fill="FFFFFF"/>
        </w:rPr>
        <w:t> (1977): 711-730.</w:t>
      </w:r>
    </w:p>
  </w:footnote>
  <w:footnote w:id="10">
    <w:p w14:paraId="101DF281" w14:textId="1351E46C" w:rsidR="00757836" w:rsidRPr="00CF1A86" w:rsidRDefault="00757836">
      <w:pPr>
        <w:pStyle w:val="Textodenotaderodap"/>
      </w:pPr>
      <w:r w:rsidRPr="00177641">
        <w:rPr>
          <w:rStyle w:val="Refdenotaderodap"/>
          <w:lang w:val="pt-BR"/>
        </w:rPr>
        <w:footnoteRef/>
      </w:r>
      <w:r w:rsidRPr="00CF1A86">
        <w:t xml:space="preserve"> Lien, Pei-</w:t>
      </w:r>
      <w:proofErr w:type="spellStart"/>
      <w:r w:rsidRPr="00CF1A86">
        <w:t>te</w:t>
      </w:r>
      <w:proofErr w:type="spellEnd"/>
      <w:r w:rsidRPr="00CF1A86">
        <w:t xml:space="preserve">. 1994a. "Ethnicity and Political Participation: A Comparison between Asian and </w:t>
      </w:r>
      <w:proofErr w:type="spellStart"/>
      <w:r w:rsidRPr="00CF1A86">
        <w:t>Mexi</w:t>
      </w:r>
      <w:proofErr w:type="spellEnd"/>
      <w:r w:rsidRPr="00CF1A86">
        <w:t>- can Americans." Political Behavior 16(2): 237-64</w:t>
      </w:r>
    </w:p>
  </w:footnote>
  <w:footnote w:id="11">
    <w:p w14:paraId="62838425" w14:textId="77777777" w:rsidR="00757836" w:rsidRPr="00177641" w:rsidRDefault="00757836" w:rsidP="00C10564">
      <w:pPr>
        <w:pStyle w:val="Textodenotaderodap"/>
        <w:rPr>
          <w:lang w:val="pt-BR"/>
        </w:rPr>
      </w:pPr>
      <w:r w:rsidRPr="00177641">
        <w:rPr>
          <w:rStyle w:val="Refdenotaderodap"/>
          <w:lang w:val="pt-BR"/>
        </w:rPr>
        <w:footnoteRef/>
      </w:r>
      <w:r w:rsidRPr="00CF1A86">
        <w:t xml:space="preserve"> </w:t>
      </w:r>
      <w:proofErr w:type="spellStart"/>
      <w:r w:rsidRPr="00CF1A86">
        <w:rPr>
          <w:rFonts w:ascii="Arial" w:hAnsi="Arial" w:cs="Arial"/>
          <w:color w:val="222222"/>
          <w:shd w:val="clear" w:color="auto" w:fill="FFFFFF"/>
        </w:rPr>
        <w:t>Leighley</w:t>
      </w:r>
      <w:proofErr w:type="spellEnd"/>
      <w:r w:rsidRPr="00CF1A86">
        <w:rPr>
          <w:rFonts w:ascii="Arial" w:hAnsi="Arial" w:cs="Arial"/>
          <w:color w:val="222222"/>
          <w:shd w:val="clear" w:color="auto" w:fill="FFFFFF"/>
        </w:rPr>
        <w:t xml:space="preserve">, Jan E., and Arnold </w:t>
      </w:r>
      <w:proofErr w:type="spellStart"/>
      <w:r w:rsidRPr="00CF1A86">
        <w:rPr>
          <w:rFonts w:ascii="Arial" w:hAnsi="Arial" w:cs="Arial"/>
          <w:color w:val="222222"/>
          <w:shd w:val="clear" w:color="auto" w:fill="FFFFFF"/>
        </w:rPr>
        <w:t>Vedlitz</w:t>
      </w:r>
      <w:proofErr w:type="spellEnd"/>
      <w:r w:rsidRPr="00CF1A86">
        <w:rPr>
          <w:rFonts w:ascii="Arial" w:hAnsi="Arial" w:cs="Arial"/>
          <w:color w:val="222222"/>
          <w:shd w:val="clear" w:color="auto" w:fill="FFFFFF"/>
        </w:rPr>
        <w:t>. "Race, ethnicity, and political participation: Competing models and contrasting explanations." </w:t>
      </w:r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 xml:space="preserve">The </w:t>
      </w:r>
      <w:proofErr w:type="spellStart"/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>Journal</w:t>
      </w:r>
      <w:proofErr w:type="spellEnd"/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 xml:space="preserve"> </w:t>
      </w:r>
      <w:proofErr w:type="spellStart"/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>of</w:t>
      </w:r>
      <w:proofErr w:type="spellEnd"/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 xml:space="preserve"> </w:t>
      </w:r>
      <w:proofErr w:type="spellStart"/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>Politics</w:t>
      </w:r>
      <w:proofErr w:type="spellEnd"/>
      <w:r w:rsidRPr="00177641">
        <w:rPr>
          <w:rFonts w:ascii="Arial" w:hAnsi="Arial" w:cs="Arial"/>
          <w:color w:val="222222"/>
          <w:shd w:val="clear" w:color="auto" w:fill="FFFFFF"/>
          <w:lang w:val="pt-BR"/>
        </w:rPr>
        <w:t> 61, no. 4 (1999): 1092-1114.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naldo Ribeiro">
    <w15:presenceInfo w15:providerId="Windows Live" w15:userId="2ae5bb6342fd839d"/>
  </w15:person>
  <w15:person w15:author="Benjamin Zhu">
    <w15:presenceInfo w15:providerId="Windows Live" w15:userId="f6dcddd67b74f2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43"/>
    <w:rsid w:val="00050A9C"/>
    <w:rsid w:val="00052254"/>
    <w:rsid w:val="00060FAA"/>
    <w:rsid w:val="00087555"/>
    <w:rsid w:val="00091C8F"/>
    <w:rsid w:val="000D206E"/>
    <w:rsid w:val="000E1E4F"/>
    <w:rsid w:val="000F6889"/>
    <w:rsid w:val="00135A73"/>
    <w:rsid w:val="00177641"/>
    <w:rsid w:val="001B6055"/>
    <w:rsid w:val="001D1900"/>
    <w:rsid w:val="00205273"/>
    <w:rsid w:val="00210F80"/>
    <w:rsid w:val="00224EA1"/>
    <w:rsid w:val="002A3F51"/>
    <w:rsid w:val="002A76E2"/>
    <w:rsid w:val="002B0CA4"/>
    <w:rsid w:val="002B1EA0"/>
    <w:rsid w:val="002B3904"/>
    <w:rsid w:val="00332D98"/>
    <w:rsid w:val="003444AF"/>
    <w:rsid w:val="003447B7"/>
    <w:rsid w:val="00376621"/>
    <w:rsid w:val="0038193F"/>
    <w:rsid w:val="00384868"/>
    <w:rsid w:val="00387FD4"/>
    <w:rsid w:val="0039090B"/>
    <w:rsid w:val="0039376F"/>
    <w:rsid w:val="003B5FA6"/>
    <w:rsid w:val="003C76D0"/>
    <w:rsid w:val="003E5238"/>
    <w:rsid w:val="003E73D0"/>
    <w:rsid w:val="003E73EE"/>
    <w:rsid w:val="004632FA"/>
    <w:rsid w:val="00465786"/>
    <w:rsid w:val="00465FD1"/>
    <w:rsid w:val="004B3F4B"/>
    <w:rsid w:val="004C2ACA"/>
    <w:rsid w:val="004E5087"/>
    <w:rsid w:val="004E7BAC"/>
    <w:rsid w:val="00502391"/>
    <w:rsid w:val="00512783"/>
    <w:rsid w:val="005218B6"/>
    <w:rsid w:val="00536D49"/>
    <w:rsid w:val="00587D22"/>
    <w:rsid w:val="005C1B29"/>
    <w:rsid w:val="005E74A5"/>
    <w:rsid w:val="005F0BF8"/>
    <w:rsid w:val="005F746C"/>
    <w:rsid w:val="00622443"/>
    <w:rsid w:val="006316C8"/>
    <w:rsid w:val="00643453"/>
    <w:rsid w:val="00651214"/>
    <w:rsid w:val="00690396"/>
    <w:rsid w:val="006A343D"/>
    <w:rsid w:val="006B5509"/>
    <w:rsid w:val="00742E20"/>
    <w:rsid w:val="00753FDA"/>
    <w:rsid w:val="00757836"/>
    <w:rsid w:val="007A60BB"/>
    <w:rsid w:val="007B707C"/>
    <w:rsid w:val="007D439A"/>
    <w:rsid w:val="007D70DD"/>
    <w:rsid w:val="007E427F"/>
    <w:rsid w:val="007E78F1"/>
    <w:rsid w:val="007F4368"/>
    <w:rsid w:val="00804C72"/>
    <w:rsid w:val="00856463"/>
    <w:rsid w:val="00874EA6"/>
    <w:rsid w:val="00875BC2"/>
    <w:rsid w:val="00877E68"/>
    <w:rsid w:val="008C228B"/>
    <w:rsid w:val="008D20F3"/>
    <w:rsid w:val="009004C2"/>
    <w:rsid w:val="00914535"/>
    <w:rsid w:val="009535A0"/>
    <w:rsid w:val="009734B0"/>
    <w:rsid w:val="00975E56"/>
    <w:rsid w:val="009F3C67"/>
    <w:rsid w:val="00A01E4B"/>
    <w:rsid w:val="00A20107"/>
    <w:rsid w:val="00A6500D"/>
    <w:rsid w:val="00A8673E"/>
    <w:rsid w:val="00AE5589"/>
    <w:rsid w:val="00B026A6"/>
    <w:rsid w:val="00B37454"/>
    <w:rsid w:val="00B47FB0"/>
    <w:rsid w:val="00B66228"/>
    <w:rsid w:val="00B82D26"/>
    <w:rsid w:val="00B9381D"/>
    <w:rsid w:val="00BA5715"/>
    <w:rsid w:val="00BA7FA7"/>
    <w:rsid w:val="00C10564"/>
    <w:rsid w:val="00C2084D"/>
    <w:rsid w:val="00C77D4A"/>
    <w:rsid w:val="00CA6ABB"/>
    <w:rsid w:val="00CD555C"/>
    <w:rsid w:val="00CF1A86"/>
    <w:rsid w:val="00D04F45"/>
    <w:rsid w:val="00D24C24"/>
    <w:rsid w:val="00D46D62"/>
    <w:rsid w:val="00D55B6E"/>
    <w:rsid w:val="00D60790"/>
    <w:rsid w:val="00D60F89"/>
    <w:rsid w:val="00D719EF"/>
    <w:rsid w:val="00D71EB6"/>
    <w:rsid w:val="00D83ED6"/>
    <w:rsid w:val="00D8649D"/>
    <w:rsid w:val="00DA459B"/>
    <w:rsid w:val="00DB3DDA"/>
    <w:rsid w:val="00DD5F4E"/>
    <w:rsid w:val="00E05A78"/>
    <w:rsid w:val="00E94647"/>
    <w:rsid w:val="00EB5923"/>
    <w:rsid w:val="00EC2ED5"/>
    <w:rsid w:val="00EF325E"/>
    <w:rsid w:val="00F41507"/>
    <w:rsid w:val="00F62765"/>
    <w:rsid w:val="00F86A18"/>
    <w:rsid w:val="00FB1F1B"/>
    <w:rsid w:val="00FE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AA74"/>
  <w15:chartTrackingRefBased/>
  <w15:docId w15:val="{05B5B08A-2F42-457A-9CEC-8EC7C1FC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2D9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9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8D20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D20F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D20F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D20F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D20F3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0A9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0A9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50A9C"/>
    <w:rPr>
      <w:vertAlign w:val="superscript"/>
    </w:rPr>
  </w:style>
  <w:style w:type="paragraph" w:styleId="Reviso">
    <w:name w:val="Revision"/>
    <w:hidden/>
    <w:uiPriority w:val="99"/>
    <w:semiHidden/>
    <w:rsid w:val="007578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05F6F-A174-46E2-951E-11F5C55C6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1686</Words>
  <Characters>9110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Ednaldo Ribeiro</cp:lastModifiedBy>
  <cp:revision>2</cp:revision>
  <dcterms:created xsi:type="dcterms:W3CDTF">2020-05-22T20:04:00Z</dcterms:created>
  <dcterms:modified xsi:type="dcterms:W3CDTF">2020-05-22T20:04:00Z</dcterms:modified>
</cp:coreProperties>
</file>