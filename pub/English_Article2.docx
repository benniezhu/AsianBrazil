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0C30BA7" w14:textId="0C528547" w:rsidR="00AC15BF" w:rsidRPr="00DD6D87" w:rsidRDefault="00AC15BF" w:rsidP="00AC15BF">
      <w:pPr>
        <w:spacing w:line="480" w:lineRule="auto"/>
        <w:jc w:val="center"/>
        <w:rPr>
          <w:rFonts w:ascii="Times New Roman" w:hAnsi="Times New Roman" w:cs="Times New Roman"/>
          <w:bCs/>
          <w:sz w:val="24"/>
          <w:szCs w:val="24"/>
          <w:rPrChange w:id="0" w:author="Benjamin Zhu" w:date="2020-06-27T00:39:00Z">
            <w:rPr>
              <w:rFonts w:ascii="Times New Roman" w:hAnsi="Times New Roman" w:cs="Times New Roman"/>
              <w:bCs/>
              <w:sz w:val="24"/>
              <w:szCs w:val="24"/>
              <w:lang w:val="pt-BR"/>
            </w:rPr>
          </w:rPrChange>
        </w:rPr>
      </w:pPr>
      <w:r>
        <w:rPr>
          <w:bCs/>
          <w:sz w:val="24"/>
          <w:szCs w:val="24"/>
          <w:lang w:val="en"/>
        </w:rPr>
        <w:t>The Political</w:t>
      </w:r>
      <w:r>
        <w:rPr>
          <w:lang w:val="en"/>
        </w:rPr>
        <w:t xml:space="preserve"> Culture</w:t>
      </w:r>
      <w:r>
        <w:rPr>
          <w:bCs/>
          <w:sz w:val="24"/>
          <w:szCs w:val="24"/>
          <w:lang w:val="en"/>
        </w:rPr>
        <w:t xml:space="preserve"> of </w:t>
      </w:r>
      <w:ins w:id="1" w:author="Benjamin Zhu" w:date="2020-06-27T00:47:00Z">
        <w:r w:rsidR="00F9069E">
          <w:rPr>
            <w:bCs/>
            <w:sz w:val="24"/>
            <w:szCs w:val="24"/>
            <w:lang w:val="en"/>
          </w:rPr>
          <w:t xml:space="preserve">Asian </w:t>
        </w:r>
      </w:ins>
      <w:r>
        <w:rPr>
          <w:bCs/>
          <w:sz w:val="24"/>
          <w:szCs w:val="24"/>
          <w:lang w:val="en"/>
        </w:rPr>
        <w:t xml:space="preserve">Brazilians </w:t>
      </w:r>
      <w:del w:id="2" w:author="Benjamin Zhu" w:date="2020-06-27T00:47:00Z">
        <w:r w:rsidDel="00F9069E">
          <w:rPr>
            <w:bCs/>
            <w:sz w:val="24"/>
            <w:szCs w:val="24"/>
            <w:lang w:val="en"/>
          </w:rPr>
          <w:delText xml:space="preserve">of </w:delText>
        </w:r>
        <w:r w:rsidDel="00F9069E">
          <w:rPr>
            <w:lang w:val="en"/>
          </w:rPr>
          <w:delText xml:space="preserve"> </w:delText>
        </w:r>
        <w:r w:rsidDel="00F9069E">
          <w:rPr>
            <w:bCs/>
            <w:sz w:val="24"/>
            <w:szCs w:val="24"/>
            <w:lang w:val="en"/>
          </w:rPr>
          <w:delText>Asiatic</w:delText>
        </w:r>
        <w:r w:rsidDel="00F9069E">
          <w:rPr>
            <w:lang w:val="en"/>
          </w:rPr>
          <w:delText xml:space="preserve"> Origin</w:delText>
        </w:r>
      </w:del>
    </w:p>
    <w:p w14:paraId="18212850" w14:textId="4D0F5880" w:rsidR="009D459F" w:rsidRPr="00DD6D87" w:rsidRDefault="009D459F" w:rsidP="009D459F">
      <w:pPr>
        <w:spacing w:line="480" w:lineRule="auto"/>
        <w:rPr>
          <w:rFonts w:ascii="Times New Roman" w:hAnsi="Times New Roman" w:cs="Times New Roman"/>
          <w:b/>
          <w:sz w:val="24"/>
          <w:szCs w:val="24"/>
          <w:rPrChange w:id="3" w:author="Benjamin Zhu" w:date="2020-06-27T00:39:00Z">
            <w:rPr>
              <w:rFonts w:ascii="Times New Roman" w:hAnsi="Times New Roman" w:cs="Times New Roman"/>
              <w:b/>
              <w:sz w:val="24"/>
              <w:szCs w:val="24"/>
              <w:lang w:val="pt-BR"/>
            </w:rPr>
          </w:rPrChange>
        </w:rPr>
      </w:pPr>
      <w:r w:rsidRPr="00511193">
        <w:rPr>
          <w:b/>
          <w:sz w:val="24"/>
          <w:szCs w:val="24"/>
          <w:lang w:val="en"/>
        </w:rPr>
        <w:t>Introduction</w:t>
      </w:r>
    </w:p>
    <w:p w14:paraId="4B143504" w14:textId="5149C14D" w:rsidR="009D459F" w:rsidRPr="00DD6D87" w:rsidRDefault="009D459F" w:rsidP="009D459F">
      <w:pPr>
        <w:autoSpaceDE w:val="0"/>
        <w:autoSpaceDN w:val="0"/>
        <w:adjustRightInd w:val="0"/>
        <w:spacing w:after="0" w:line="480" w:lineRule="auto"/>
        <w:rPr>
          <w:rFonts w:ascii="Times New Roman" w:hAnsi="Times New Roman" w:cs="Times New Roman"/>
          <w:sz w:val="24"/>
          <w:szCs w:val="24"/>
          <w:rPrChange w:id="4" w:author="Benjamin Zhu" w:date="2020-06-27T00:39:00Z">
            <w:rPr>
              <w:rFonts w:ascii="Times New Roman" w:hAnsi="Times New Roman" w:cs="Times New Roman"/>
              <w:sz w:val="24"/>
              <w:szCs w:val="24"/>
              <w:lang w:val="pt-BR"/>
            </w:rPr>
          </w:rPrChange>
        </w:rPr>
      </w:pPr>
      <w:r w:rsidRPr="00511193">
        <w:rPr>
          <w:sz w:val="24"/>
          <w:szCs w:val="24"/>
          <w:lang w:val="en"/>
        </w:rPr>
        <w:tab/>
        <w:t xml:space="preserve">Brazil is a country of immigrants and </w:t>
      </w:r>
      <w:ins w:id="5" w:author="Benjamin Zhu" w:date="2020-07-01T00:12:00Z">
        <w:r w:rsidR="00375739">
          <w:rPr>
            <w:rFonts w:hint="eastAsia"/>
            <w:sz w:val="24"/>
            <w:szCs w:val="24"/>
            <w:lang w:val="en"/>
          </w:rPr>
          <w:t>Asian</w:t>
        </w:r>
        <w:r w:rsidR="00375739">
          <w:rPr>
            <w:sz w:val="24"/>
            <w:szCs w:val="24"/>
            <w:lang w:val="en"/>
          </w:rPr>
          <w:t xml:space="preserve"> immigrants</w:t>
        </w:r>
      </w:ins>
      <w:del w:id="6" w:author="Benjamin Zhu" w:date="2020-07-01T00:12:00Z">
        <w:r w:rsidRPr="00511193" w:rsidDel="00375739">
          <w:rPr>
            <w:sz w:val="24"/>
            <w:szCs w:val="24"/>
            <w:lang w:val="en"/>
          </w:rPr>
          <w:delText>those from the Asian continent</w:delText>
        </w:r>
      </w:del>
      <w:r w:rsidRPr="00511193">
        <w:rPr>
          <w:sz w:val="24"/>
          <w:szCs w:val="24"/>
          <w:lang w:val="en"/>
        </w:rPr>
        <w:t xml:space="preserve"> have </w:t>
      </w:r>
      <w:del w:id="7" w:author="Benjamin Zhu" w:date="2020-06-27T00:47:00Z">
        <w:r w:rsidRPr="00511193" w:rsidDel="00F9069E">
          <w:rPr>
            <w:sz w:val="24"/>
            <w:szCs w:val="24"/>
            <w:lang w:val="en"/>
          </w:rPr>
          <w:delText xml:space="preserve">been </w:delText>
        </w:r>
      </w:del>
      <w:ins w:id="8" w:author="Benjamin Zhu" w:date="2020-06-27T00:47:00Z">
        <w:r w:rsidR="00F9069E">
          <w:rPr>
            <w:sz w:val="24"/>
            <w:szCs w:val="24"/>
            <w:lang w:val="en"/>
          </w:rPr>
          <w:t xml:space="preserve">played </w:t>
        </w:r>
      </w:ins>
      <w:r w:rsidRPr="00511193">
        <w:rPr>
          <w:sz w:val="24"/>
          <w:szCs w:val="24"/>
          <w:lang w:val="en"/>
        </w:rPr>
        <w:t xml:space="preserve">an important part in </w:t>
      </w:r>
      <w:ins w:id="9" w:author="Benjamin Zhu" w:date="2020-07-01T00:12:00Z">
        <w:r w:rsidR="00375739">
          <w:rPr>
            <w:sz w:val="24"/>
            <w:szCs w:val="24"/>
            <w:lang w:val="en"/>
          </w:rPr>
          <w:t xml:space="preserve">her </w:t>
        </w:r>
      </w:ins>
      <w:r w:rsidRPr="00511193">
        <w:rPr>
          <w:sz w:val="24"/>
          <w:szCs w:val="24"/>
          <w:lang w:val="en"/>
        </w:rPr>
        <w:t xml:space="preserve">national history. </w:t>
      </w:r>
      <w:ins w:id="10" w:author="Benjamin Zhu" w:date="2020-06-27T00:48:00Z">
        <w:r w:rsidR="00F9069E">
          <w:rPr>
            <w:sz w:val="24"/>
            <w:szCs w:val="24"/>
            <w:lang w:val="en"/>
          </w:rPr>
          <w:t>Asian immigration</w:t>
        </w:r>
      </w:ins>
      <w:del w:id="11" w:author="Benjamin Zhu" w:date="2020-06-27T00:48:00Z">
        <w:r w:rsidRPr="00511193" w:rsidDel="00F9069E">
          <w:rPr>
            <w:sz w:val="24"/>
            <w:szCs w:val="24"/>
            <w:lang w:val="en"/>
          </w:rPr>
          <w:delText>I</w:delText>
        </w:r>
      </w:del>
      <w:del w:id="12" w:author="Benjamin Zhu" w:date="2020-06-27T00:47:00Z">
        <w:r w:rsidRPr="00511193" w:rsidDel="00F9069E">
          <w:rPr>
            <w:sz w:val="24"/>
            <w:szCs w:val="24"/>
            <w:lang w:val="en"/>
          </w:rPr>
          <w:delText>t</w:delText>
        </w:r>
      </w:del>
      <w:r w:rsidRPr="00511193">
        <w:rPr>
          <w:sz w:val="24"/>
          <w:szCs w:val="24"/>
          <w:lang w:val="en"/>
        </w:rPr>
        <w:t xml:space="preserve"> </w:t>
      </w:r>
      <w:ins w:id="13" w:author="Benjamin Zhu" w:date="2020-07-01T00:12:00Z">
        <w:r w:rsidR="00375739">
          <w:rPr>
            <w:sz w:val="24"/>
            <w:szCs w:val="24"/>
            <w:lang w:val="en"/>
          </w:rPr>
          <w:t xml:space="preserve">first </w:t>
        </w:r>
      </w:ins>
      <w:r w:rsidRPr="00511193">
        <w:rPr>
          <w:sz w:val="24"/>
          <w:szCs w:val="24"/>
          <w:lang w:val="en"/>
        </w:rPr>
        <w:t>began in the colonial period</w:t>
      </w:r>
      <w:ins w:id="14" w:author="Benjamin Zhu" w:date="2020-06-27T00:48:00Z">
        <w:r w:rsidR="00F9069E" w:rsidRPr="00511193">
          <w:rPr>
            <w:rStyle w:val="FootnoteReference"/>
            <w:sz w:val="24"/>
            <w:szCs w:val="24"/>
            <w:lang w:val="en"/>
          </w:rPr>
          <w:footnoteReference w:id="1"/>
        </w:r>
      </w:ins>
      <w:r w:rsidRPr="00511193">
        <w:rPr>
          <w:sz w:val="24"/>
          <w:szCs w:val="24"/>
          <w:lang w:val="en"/>
        </w:rPr>
        <w:t xml:space="preserve"> but in 1907, the government of the state of São Paulo authorized Japanese immigration that would create the largest</w:t>
      </w:r>
      <w:ins w:id="17" w:author="Benjamin Zhu" w:date="2020-07-01T00:13:00Z">
        <w:r w:rsidR="00375739">
          <w:rPr>
            <w:sz w:val="24"/>
            <w:szCs w:val="24"/>
            <w:lang w:val="en"/>
          </w:rPr>
          <w:t xml:space="preserve"> Japanese</w:t>
        </w:r>
      </w:ins>
      <w:r w:rsidRPr="00511193">
        <w:rPr>
          <w:sz w:val="24"/>
          <w:szCs w:val="24"/>
          <w:lang w:val="en"/>
        </w:rPr>
        <w:t xml:space="preserve"> community outside Japan. Today, </w:t>
      </w:r>
      <w:ins w:id="18" w:author="Benjamin Zhu" w:date="2020-06-27T00:53:00Z">
        <w:r w:rsidR="00F9069E">
          <w:rPr>
            <w:sz w:val="24"/>
            <w:szCs w:val="24"/>
            <w:lang w:val="en"/>
          </w:rPr>
          <w:t>the Japanese are the second largest immigrant population</w:t>
        </w:r>
      </w:ins>
      <w:del w:id="19" w:author="Benjamin Zhu" w:date="2020-06-27T00:53:00Z">
        <w:r w:rsidRPr="00511193" w:rsidDel="00F9069E">
          <w:rPr>
            <w:sz w:val="24"/>
            <w:szCs w:val="24"/>
            <w:lang w:val="en"/>
          </w:rPr>
          <w:delText>the Jap</w:delText>
        </w:r>
      </w:del>
      <w:del w:id="20" w:author="Benjamin Zhu" w:date="2020-06-27T00:52:00Z">
        <w:r w:rsidRPr="00511193" w:rsidDel="00F9069E">
          <w:rPr>
            <w:sz w:val="24"/>
            <w:szCs w:val="24"/>
            <w:lang w:val="en"/>
          </w:rPr>
          <w:delText xml:space="preserve">anese </w:delText>
        </w:r>
      </w:del>
      <w:del w:id="21" w:author="Benjamin Zhu" w:date="2020-06-27T00:53:00Z">
        <w:r w:rsidRPr="00511193" w:rsidDel="00F9069E">
          <w:rPr>
            <w:sz w:val="24"/>
            <w:szCs w:val="24"/>
            <w:lang w:val="en"/>
          </w:rPr>
          <w:delText>form the second largest immigrant co</w:delText>
        </w:r>
      </w:del>
      <w:del w:id="22" w:author="Benjamin Zhu" w:date="2020-06-27T00:52:00Z">
        <w:r w:rsidRPr="00511193" w:rsidDel="00F9069E">
          <w:rPr>
            <w:sz w:val="24"/>
            <w:szCs w:val="24"/>
            <w:lang w:val="en"/>
          </w:rPr>
          <w:delText>ntingent</w:delText>
        </w:r>
      </w:del>
      <w:r w:rsidRPr="00511193">
        <w:rPr>
          <w:sz w:val="24"/>
          <w:szCs w:val="24"/>
          <w:lang w:val="en"/>
        </w:rPr>
        <w:t xml:space="preserve"> in Brazil and the Chinese </w:t>
      </w:r>
      <w:ins w:id="23" w:author="Benjamin Zhu" w:date="2020-06-27T00:53:00Z">
        <w:r w:rsidR="00F9069E">
          <w:rPr>
            <w:sz w:val="24"/>
            <w:szCs w:val="24"/>
            <w:lang w:val="en"/>
          </w:rPr>
          <w:t>are</w:t>
        </w:r>
      </w:ins>
      <w:del w:id="24" w:author="Benjamin Zhu" w:date="2020-06-27T00:53:00Z">
        <w:r w:rsidRPr="00511193" w:rsidDel="00F9069E">
          <w:rPr>
            <w:sz w:val="24"/>
            <w:szCs w:val="24"/>
            <w:lang w:val="en"/>
          </w:rPr>
          <w:delText>to</w:delText>
        </w:r>
      </w:del>
      <w:r w:rsidRPr="00511193">
        <w:rPr>
          <w:sz w:val="24"/>
          <w:szCs w:val="24"/>
          <w:lang w:val="en"/>
        </w:rPr>
        <w:t xml:space="preserve"> ninth.</w:t>
      </w:r>
      <w:ins w:id="25" w:author="Benjamin Zhu" w:date="2020-06-27T00:49:00Z">
        <w:r w:rsidR="00F9069E" w:rsidRPr="00F9069E">
          <w:rPr>
            <w:rStyle w:val="FootnoteReference"/>
            <w:sz w:val="24"/>
            <w:szCs w:val="24"/>
            <w:lang w:val="en"/>
          </w:rPr>
          <w:t xml:space="preserve"> </w:t>
        </w:r>
        <w:r w:rsidR="00F9069E" w:rsidRPr="00511193">
          <w:rPr>
            <w:rStyle w:val="FootnoteReference"/>
            <w:sz w:val="24"/>
            <w:szCs w:val="24"/>
            <w:lang w:val="en"/>
          </w:rPr>
          <w:footnoteReference w:id="2"/>
        </w:r>
      </w:ins>
      <w:r w:rsidRPr="00511193">
        <w:rPr>
          <w:sz w:val="24"/>
          <w:szCs w:val="24"/>
          <w:lang w:val="en"/>
        </w:rPr>
        <w:t xml:space="preserve"> In 2010, more than two million Brazilians declared themselves </w:t>
      </w:r>
      <w:ins w:id="30" w:author="Benjamin Zhu" w:date="2020-06-27T00:53:00Z">
        <w:r w:rsidR="00F9069E">
          <w:rPr>
            <w:sz w:val="24"/>
            <w:szCs w:val="24"/>
            <w:lang w:val="en"/>
          </w:rPr>
          <w:t xml:space="preserve">as </w:t>
        </w:r>
      </w:ins>
      <w:ins w:id="31" w:author="Benjamin Zhu" w:date="2020-06-27T00:54:00Z">
        <w:r w:rsidR="00F9069E">
          <w:rPr>
            <w:sz w:val="24"/>
            <w:szCs w:val="24"/>
            <w:lang w:val="en"/>
          </w:rPr>
          <w:t>Asian-Brazilians, or “</w:t>
        </w:r>
        <w:proofErr w:type="spellStart"/>
        <w:r w:rsidR="00F9069E">
          <w:rPr>
            <w:sz w:val="24"/>
            <w:szCs w:val="24"/>
            <w:lang w:val="en"/>
          </w:rPr>
          <w:t>amarelo</w:t>
        </w:r>
      </w:ins>
      <w:proofErr w:type="spellEnd"/>
      <w:ins w:id="32" w:author="Benjamin Zhu" w:date="2020-07-01T00:13:00Z">
        <w:r w:rsidR="00375739">
          <w:rPr>
            <w:sz w:val="24"/>
            <w:szCs w:val="24"/>
            <w:lang w:val="en"/>
          </w:rPr>
          <w:t>,</w:t>
        </w:r>
      </w:ins>
      <w:ins w:id="33" w:author="Benjamin Zhu" w:date="2020-06-27T00:54:00Z">
        <w:r w:rsidR="00F9069E">
          <w:rPr>
            <w:sz w:val="24"/>
            <w:szCs w:val="24"/>
            <w:lang w:val="en"/>
          </w:rPr>
          <w:t>”</w:t>
        </w:r>
      </w:ins>
      <w:del w:id="34" w:author="Benjamin Zhu" w:date="2020-06-27T00:53:00Z">
        <w:r w:rsidRPr="00511193" w:rsidDel="00F9069E">
          <w:rPr>
            <w:sz w:val="24"/>
            <w:szCs w:val="24"/>
            <w:lang w:val="en"/>
          </w:rPr>
          <w:delText>yellow</w:delText>
        </w:r>
      </w:del>
      <w:del w:id="35" w:author="Benjamin Zhu" w:date="2020-07-01T00:13:00Z">
        <w:r w:rsidRPr="00511193" w:rsidDel="00375739">
          <w:rPr>
            <w:sz w:val="24"/>
            <w:szCs w:val="24"/>
            <w:lang w:val="en"/>
          </w:rPr>
          <w:delText>,</w:delText>
        </w:r>
      </w:del>
      <w:r w:rsidRPr="00511193">
        <w:rPr>
          <w:sz w:val="24"/>
          <w:szCs w:val="24"/>
          <w:lang w:val="en"/>
        </w:rPr>
        <w:t xml:space="preserve"> mostly descended from immigrants from Japan</w:t>
      </w:r>
      <w:ins w:id="36" w:author="Benjamin Zhu" w:date="2020-07-01T00:13:00Z">
        <w:r w:rsidR="00375739">
          <w:rPr>
            <w:sz w:val="24"/>
            <w:szCs w:val="24"/>
            <w:lang w:val="en"/>
          </w:rPr>
          <w:t>. Additionally,</w:t>
        </w:r>
      </w:ins>
      <w:del w:id="37" w:author="Benjamin Zhu" w:date="2020-07-01T00:13:00Z">
        <w:r w:rsidRPr="00511193" w:rsidDel="00375739">
          <w:rPr>
            <w:sz w:val="24"/>
            <w:szCs w:val="24"/>
            <w:lang w:val="en"/>
          </w:rPr>
          <w:delText xml:space="preserve">, and </w:delText>
        </w:r>
      </w:del>
      <w:ins w:id="38" w:author="Benjamin Zhu" w:date="2020-07-01T00:14:00Z">
        <w:r w:rsidR="00375739">
          <w:rPr>
            <w:sz w:val="24"/>
            <w:szCs w:val="24"/>
            <w:lang w:val="en"/>
          </w:rPr>
          <w:t xml:space="preserve"> </w:t>
        </w:r>
      </w:ins>
      <w:r w:rsidRPr="00511193">
        <w:rPr>
          <w:sz w:val="24"/>
          <w:szCs w:val="24"/>
          <w:lang w:val="en"/>
        </w:rPr>
        <w:t xml:space="preserve">this group is growing faster than other ethnic groups. In Brazilian society, </w:t>
      </w:r>
      <w:ins w:id="39" w:author="Benjamin Zhu" w:date="2020-06-27T00:55:00Z">
        <w:r w:rsidR="00F9069E">
          <w:rPr>
            <w:sz w:val="24"/>
            <w:szCs w:val="24"/>
            <w:lang w:val="en"/>
          </w:rPr>
          <w:t xml:space="preserve">Japanese-Brazilian politicians have played prominent roles </w:t>
        </w:r>
      </w:ins>
      <w:r w:rsidRPr="00511193">
        <w:rPr>
          <w:sz w:val="24"/>
          <w:szCs w:val="24"/>
          <w:lang w:val="en"/>
        </w:rPr>
        <w:t>since 1947</w:t>
      </w:r>
      <w:del w:id="40" w:author="Benjamin Zhu" w:date="2020-06-27T00:55:00Z">
        <w:r w:rsidRPr="00511193" w:rsidDel="00F9069E">
          <w:rPr>
            <w:sz w:val="24"/>
            <w:szCs w:val="24"/>
            <w:lang w:val="en"/>
          </w:rPr>
          <w:delText xml:space="preserve"> the presence of relev</w:delText>
        </w:r>
      </w:del>
      <w:del w:id="41" w:author="Benjamin Zhu" w:date="2020-06-27T00:54:00Z">
        <w:r w:rsidRPr="00511193" w:rsidDel="00F9069E">
          <w:rPr>
            <w:sz w:val="24"/>
            <w:szCs w:val="24"/>
            <w:lang w:val="en"/>
          </w:rPr>
          <w:delText>ant politicians of Japanese descent is a constant</w:delText>
        </w:r>
      </w:del>
      <w:r w:rsidRPr="00511193">
        <w:rPr>
          <w:sz w:val="24"/>
          <w:szCs w:val="24"/>
          <w:lang w:val="en"/>
        </w:rPr>
        <w:t>.</w:t>
      </w:r>
      <w:ins w:id="42" w:author="Benjamin Zhu" w:date="2020-06-27T00:56:00Z">
        <w:r w:rsidR="00F9069E">
          <w:rPr>
            <w:rStyle w:val="FootnoteReference"/>
            <w:sz w:val="24"/>
            <w:szCs w:val="24"/>
            <w:lang w:val="en"/>
          </w:rPr>
          <w:footnoteReference w:id="3"/>
        </w:r>
      </w:ins>
      <w:del w:id="46" w:author="Benjamin Zhu" w:date="2020-06-27T00:48:00Z">
        <w:r w:rsidRPr="00511193" w:rsidDel="00F9069E">
          <w:rPr>
            <w:rStyle w:val="FootnoteReference"/>
            <w:sz w:val="24"/>
            <w:szCs w:val="24"/>
            <w:lang w:val="en"/>
          </w:rPr>
          <w:footnoteReference w:id="4"/>
        </w:r>
      </w:del>
      <w:del w:id="49" w:author="Benjamin Zhu" w:date="2020-06-27T00:49:00Z">
        <w:r w:rsidRPr="00511193" w:rsidDel="00F9069E">
          <w:rPr>
            <w:rStyle w:val="FootnoteReference"/>
            <w:sz w:val="24"/>
            <w:szCs w:val="24"/>
            <w:lang w:val="en"/>
          </w:rPr>
          <w:footnoteReference w:id="5"/>
        </w:r>
      </w:del>
      <w:moveFromRangeStart w:id="58" w:author="Benjamin Zhu" w:date="2020-06-27T00:55:00Z" w:name="move44111765"/>
      <w:moveFrom w:id="59" w:author="Benjamin Zhu" w:date="2020-06-27T00:55:00Z">
        <w:r w:rsidRPr="00511193" w:rsidDel="00F9069E">
          <w:rPr>
            <w:rStyle w:val="FootnoteReference"/>
            <w:sz w:val="24"/>
            <w:szCs w:val="24"/>
            <w:lang w:val="en"/>
          </w:rPr>
          <w:footnoteReference w:id="6"/>
        </w:r>
      </w:moveFrom>
      <w:moveFromRangeEnd w:id="58"/>
      <w:moveToRangeStart w:id="64" w:author="Benjamin Zhu" w:date="2020-06-27T00:55:00Z" w:name="move44111765"/>
      <w:moveTo w:id="65" w:author="Benjamin Zhu" w:date="2020-06-27T00:55:00Z">
        <w:del w:id="66" w:author="Benjamin Zhu" w:date="2020-06-27T00:56:00Z">
          <w:r w:rsidR="00F9069E" w:rsidRPr="00511193" w:rsidDel="00F9069E">
            <w:rPr>
              <w:rStyle w:val="FootnoteReference"/>
              <w:sz w:val="24"/>
              <w:szCs w:val="24"/>
              <w:lang w:val="en"/>
            </w:rPr>
            <w:footnoteReference w:id="7"/>
          </w:r>
        </w:del>
      </w:moveTo>
      <w:moveToRangeEnd w:id="64"/>
    </w:p>
    <w:p w14:paraId="6142BDE2" w14:textId="68307ADB"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72" w:author="Benjamin Zhu" w:date="2020-06-27T00:39:00Z">
            <w:rPr>
              <w:rFonts w:ascii="Times New Roman" w:hAnsi="Times New Roman" w:cs="Times New Roman"/>
              <w:sz w:val="24"/>
              <w:szCs w:val="24"/>
              <w:lang w:val="pt-BR"/>
            </w:rPr>
          </w:rPrChange>
        </w:rPr>
      </w:pPr>
      <w:r w:rsidRPr="00511193">
        <w:rPr>
          <w:lang w:val="en"/>
        </w:rPr>
        <w:t xml:space="preserve">Race is an important part of individual identity and </w:t>
      </w:r>
      <w:ins w:id="73" w:author="Benjamin Zhu" w:date="2020-06-27T00:56:00Z">
        <w:r w:rsidR="00F9069E">
          <w:rPr>
            <w:lang w:val="en"/>
          </w:rPr>
          <w:t>has an obv</w:t>
        </w:r>
      </w:ins>
      <w:ins w:id="74" w:author="Benjamin Zhu" w:date="2020-06-27T00:57:00Z">
        <w:r w:rsidR="00F9069E">
          <w:rPr>
            <w:lang w:val="en"/>
          </w:rPr>
          <w:t>ious and intimate</w:t>
        </w:r>
      </w:ins>
      <w:del w:id="75" w:author="Benjamin Zhu" w:date="2020-06-27T00:56:00Z">
        <w:r w:rsidRPr="00511193" w:rsidDel="00F9069E">
          <w:rPr>
            <w:lang w:val="en"/>
          </w:rPr>
          <w:delText>its</w:delText>
        </w:r>
      </w:del>
      <w:r w:rsidRPr="00511193">
        <w:rPr>
          <w:lang w:val="en"/>
        </w:rPr>
        <w:t xml:space="preserve"> relationship with politics</w:t>
      </w:r>
      <w:del w:id="76" w:author="Benjamin Zhu" w:date="2020-06-27T00:57:00Z">
        <w:r w:rsidRPr="00511193" w:rsidDel="00F9069E">
          <w:rPr>
            <w:lang w:val="en"/>
          </w:rPr>
          <w:delText xml:space="preserve"> is obviously quite intimate</w:delText>
        </w:r>
      </w:del>
      <w:r w:rsidRPr="00511193">
        <w:rPr>
          <w:lang w:val="en"/>
        </w:rPr>
        <w:t xml:space="preserve">. </w:t>
      </w:r>
      <w:r w:rsidRPr="00511193">
        <w:rPr>
          <w:sz w:val="24"/>
          <w:szCs w:val="24"/>
          <w:lang w:val="en"/>
        </w:rPr>
        <w:t xml:space="preserve">Nevertheless, there are few studies that have focused specifically on </w:t>
      </w:r>
      <w:del w:id="77" w:author="Benjamin Zhu" w:date="2020-07-01T00:14:00Z">
        <w:r w:rsidRPr="00511193" w:rsidDel="00375739">
          <w:rPr>
            <w:sz w:val="24"/>
            <w:szCs w:val="24"/>
            <w:lang w:val="en"/>
          </w:rPr>
          <w:delText xml:space="preserve">this group of </w:delText>
        </w:r>
      </w:del>
      <w:r w:rsidRPr="00511193">
        <w:rPr>
          <w:sz w:val="24"/>
          <w:szCs w:val="24"/>
          <w:lang w:val="en"/>
        </w:rPr>
        <w:t>Asian</w:t>
      </w:r>
      <w:ins w:id="78" w:author="Benjamin Zhu" w:date="2020-07-01T00:15:00Z">
        <w:r w:rsidR="00375739">
          <w:rPr>
            <w:sz w:val="24"/>
            <w:szCs w:val="24"/>
            <w:lang w:val="en"/>
          </w:rPr>
          <w:t>s</w:t>
        </w:r>
      </w:ins>
      <w:del w:id="79" w:author="Benjamin Zhu" w:date="2020-07-01T00:15:00Z">
        <w:r w:rsidRPr="00511193" w:rsidDel="00375739">
          <w:rPr>
            <w:sz w:val="24"/>
            <w:szCs w:val="24"/>
            <w:lang w:val="en"/>
          </w:rPr>
          <w:delText xml:space="preserve"> immigrants</w:delText>
        </w:r>
      </w:del>
      <w:r w:rsidRPr="00511193">
        <w:rPr>
          <w:sz w:val="24"/>
          <w:szCs w:val="24"/>
          <w:lang w:val="en"/>
        </w:rPr>
        <w:t xml:space="preserve">, mainly in Brazilian political science or </w:t>
      </w:r>
      <w:ins w:id="80" w:author="Benjamin Zhu" w:date="2020-06-27T00:57:00Z">
        <w:r w:rsidR="008E031B">
          <w:rPr>
            <w:sz w:val="24"/>
            <w:szCs w:val="24"/>
            <w:lang w:val="en"/>
          </w:rPr>
          <w:t>about B</w:t>
        </w:r>
      </w:ins>
      <w:del w:id="81" w:author="Benjamin Zhu" w:date="2020-06-27T00:57:00Z">
        <w:r w:rsidRPr="00511193" w:rsidDel="008E031B">
          <w:rPr>
            <w:sz w:val="24"/>
            <w:szCs w:val="24"/>
            <w:lang w:val="en"/>
          </w:rPr>
          <w:delText>b</w:delText>
        </w:r>
      </w:del>
      <w:r w:rsidRPr="00511193">
        <w:rPr>
          <w:sz w:val="24"/>
          <w:szCs w:val="24"/>
          <w:lang w:val="en"/>
        </w:rPr>
        <w:t xml:space="preserve">razil. Studies on racial issues are almost exclusively devoted to relations between blacks, </w:t>
      </w:r>
      <w:ins w:id="82" w:author="Benjamin Zhu" w:date="2020-07-01T00:16:00Z">
        <w:r w:rsidR="00375739">
          <w:rPr>
            <w:sz w:val="24"/>
            <w:szCs w:val="24"/>
            <w:lang w:val="en"/>
          </w:rPr>
          <w:t>“pardos,”</w:t>
        </w:r>
      </w:ins>
      <w:del w:id="83" w:author="Benjamin Zhu" w:date="2020-07-01T00:16:00Z">
        <w:r w:rsidRPr="00511193" w:rsidDel="00375739">
          <w:rPr>
            <w:sz w:val="24"/>
            <w:szCs w:val="24"/>
            <w:lang w:val="en"/>
          </w:rPr>
          <w:delText>browns</w:delText>
        </w:r>
      </w:del>
      <w:r w:rsidRPr="00511193">
        <w:rPr>
          <w:sz w:val="24"/>
          <w:szCs w:val="24"/>
          <w:lang w:val="en"/>
        </w:rPr>
        <w:t xml:space="preserve"> and whites and discuss social issues such as quotas, state violence</w:t>
      </w:r>
      <w:ins w:id="84" w:author="Benjamin Zhu" w:date="2020-06-27T00:57:00Z">
        <w:r w:rsidR="008E031B">
          <w:rPr>
            <w:sz w:val="24"/>
            <w:szCs w:val="24"/>
            <w:lang w:val="en"/>
          </w:rPr>
          <w:t>,</w:t>
        </w:r>
      </w:ins>
      <w:r w:rsidRPr="00511193">
        <w:rPr>
          <w:sz w:val="24"/>
          <w:szCs w:val="24"/>
          <w:lang w:val="en"/>
        </w:rPr>
        <w:t xml:space="preserve"> and poverty. Since the beginning of </w:t>
      </w:r>
      <w:ins w:id="85" w:author="Benjamin Zhu" w:date="2020-07-01T00:16:00Z">
        <w:r w:rsidR="00375739">
          <w:rPr>
            <w:sz w:val="24"/>
            <w:szCs w:val="24"/>
            <w:lang w:val="en"/>
          </w:rPr>
          <w:t>racial studies</w:t>
        </w:r>
      </w:ins>
      <w:del w:id="86" w:author="Benjamin Zhu" w:date="2020-07-01T00:16:00Z">
        <w:r w:rsidRPr="00511193" w:rsidDel="00375739">
          <w:rPr>
            <w:sz w:val="24"/>
            <w:szCs w:val="24"/>
            <w:lang w:val="en"/>
          </w:rPr>
          <w:delText>studies on race</w:delText>
        </w:r>
      </w:del>
      <w:r w:rsidRPr="00511193">
        <w:rPr>
          <w:sz w:val="24"/>
          <w:szCs w:val="24"/>
          <w:lang w:val="en"/>
        </w:rPr>
        <w:t xml:space="preserve"> in Brazil, Costa Pinto excluded the category "</w:t>
      </w:r>
      <w:ins w:id="87" w:author="Benjamin Zhu" w:date="2020-06-27T00:57:00Z">
        <w:r w:rsidR="008E031B">
          <w:rPr>
            <w:sz w:val="24"/>
            <w:szCs w:val="24"/>
            <w:lang w:val="en"/>
          </w:rPr>
          <w:t>amarelos</w:t>
        </w:r>
      </w:ins>
      <w:del w:id="88" w:author="Benjamin Zhu" w:date="2020-06-27T00:57:00Z">
        <w:r w:rsidRPr="00511193" w:rsidDel="008E031B">
          <w:rPr>
            <w:sz w:val="24"/>
            <w:szCs w:val="24"/>
            <w:lang w:val="en"/>
          </w:rPr>
          <w:delText>yellows</w:delText>
        </w:r>
      </w:del>
      <w:r w:rsidRPr="00511193">
        <w:rPr>
          <w:sz w:val="24"/>
          <w:szCs w:val="24"/>
          <w:lang w:val="en"/>
        </w:rPr>
        <w:t xml:space="preserve">" </w:t>
      </w:r>
      <w:ins w:id="89" w:author="Benjamin Zhu" w:date="2020-06-27T00:57:00Z">
        <w:r w:rsidR="008E031B">
          <w:rPr>
            <w:sz w:val="24"/>
            <w:szCs w:val="24"/>
            <w:lang w:val="en"/>
          </w:rPr>
          <w:t xml:space="preserve">or yellow </w:t>
        </w:r>
      </w:ins>
      <w:r w:rsidRPr="00511193">
        <w:rPr>
          <w:sz w:val="24"/>
          <w:szCs w:val="24"/>
          <w:lang w:val="en"/>
        </w:rPr>
        <w:t>from the classification "</w:t>
      </w:r>
      <w:del w:id="90" w:author="Benjamin Zhu" w:date="2020-06-27T00:58:00Z">
        <w:r w:rsidRPr="00511193" w:rsidDel="008E031B">
          <w:rPr>
            <w:sz w:val="24"/>
            <w:szCs w:val="24"/>
            <w:lang w:val="en"/>
          </w:rPr>
          <w:delText>of color</w:delText>
        </w:r>
      </w:del>
      <w:ins w:id="91" w:author="Benjamin Zhu" w:date="2020-06-27T00:58:00Z">
        <w:r w:rsidR="008E031B">
          <w:rPr>
            <w:sz w:val="24"/>
            <w:szCs w:val="24"/>
            <w:lang w:val="en"/>
          </w:rPr>
          <w:t>de cor</w:t>
        </w:r>
      </w:ins>
      <w:r w:rsidRPr="00511193">
        <w:rPr>
          <w:sz w:val="24"/>
          <w:szCs w:val="24"/>
          <w:lang w:val="en"/>
        </w:rPr>
        <w:t>"</w:t>
      </w:r>
      <w:ins w:id="92" w:author="Benjamin Zhu" w:date="2020-06-27T00:58:00Z">
        <w:r w:rsidR="008E031B">
          <w:rPr>
            <w:sz w:val="24"/>
            <w:szCs w:val="24"/>
            <w:lang w:val="en"/>
          </w:rPr>
          <w:t xml:space="preserve"> or of col</w:t>
        </w:r>
      </w:ins>
      <w:ins w:id="93" w:author="Benjamin Zhu" w:date="2020-07-01T00:16:00Z">
        <w:r w:rsidR="00375739">
          <w:rPr>
            <w:sz w:val="24"/>
            <w:szCs w:val="24"/>
            <w:lang w:val="en"/>
          </w:rPr>
          <w:t>o</w:t>
        </w:r>
      </w:ins>
      <w:ins w:id="94" w:author="Benjamin Zhu" w:date="2020-06-27T00:58:00Z">
        <w:r w:rsidR="008E031B">
          <w:rPr>
            <w:sz w:val="24"/>
            <w:szCs w:val="24"/>
            <w:lang w:val="en"/>
          </w:rPr>
          <w:t>r</w:t>
        </w:r>
      </w:ins>
      <w:r w:rsidRPr="00511193">
        <w:rPr>
          <w:sz w:val="24"/>
          <w:szCs w:val="24"/>
          <w:lang w:val="en"/>
        </w:rPr>
        <w:t xml:space="preserve"> in his </w:t>
      </w:r>
      <w:r w:rsidRPr="00511193">
        <w:rPr>
          <w:sz w:val="24"/>
          <w:szCs w:val="24"/>
          <w:lang w:val="en"/>
        </w:rPr>
        <w:lastRenderedPageBreak/>
        <w:t>works</w:t>
      </w:r>
      <w:ins w:id="95" w:author="Benjamin Zhu" w:date="2020-06-27T01:00:00Z">
        <w:r w:rsidR="008E031B" w:rsidRPr="00511193">
          <w:rPr>
            <w:rStyle w:val="FootnoteReference"/>
            <w:sz w:val="24"/>
            <w:szCs w:val="24"/>
            <w:lang w:val="en"/>
          </w:rPr>
          <w:footnoteReference w:id="8"/>
        </w:r>
        <w:r w:rsidR="008E031B" w:rsidRPr="00511193">
          <w:rPr>
            <w:rStyle w:val="FootnoteReference"/>
            <w:sz w:val="24"/>
            <w:szCs w:val="24"/>
            <w:lang w:val="en"/>
          </w:rPr>
          <w:footnoteReference w:id="9"/>
        </w:r>
      </w:ins>
      <w:r w:rsidRPr="00511193">
        <w:rPr>
          <w:sz w:val="24"/>
          <w:szCs w:val="24"/>
          <w:lang w:val="en"/>
        </w:rPr>
        <w:t>,</w:t>
      </w:r>
      <w:del w:id="102" w:author="Benjamin Zhu" w:date="2020-06-27T00:58:00Z">
        <w:r w:rsidR="00AC15BF" w:rsidDel="008E031B">
          <w:rPr>
            <w:sz w:val="24"/>
            <w:szCs w:val="24"/>
            <w:lang w:val="en"/>
          </w:rPr>
          <w:delText>,</w:delText>
        </w:r>
      </w:del>
      <w:r>
        <w:rPr>
          <w:lang w:val="en"/>
        </w:rPr>
        <w:t xml:space="preserve"> creating a binary system in which </w:t>
      </w:r>
      <w:ins w:id="103" w:author="Benjamin Zhu" w:date="2020-07-01T00:17:00Z">
        <w:r w:rsidR="00375739">
          <w:rPr>
            <w:lang w:val="en"/>
          </w:rPr>
          <w:t>Asians</w:t>
        </w:r>
      </w:ins>
      <w:del w:id="104" w:author="Benjamin Zhu" w:date="2020-07-01T00:17:00Z">
        <w:r w:rsidDel="00375739">
          <w:rPr>
            <w:lang w:val="en"/>
          </w:rPr>
          <w:delText>this group</w:delText>
        </w:r>
      </w:del>
      <w:r>
        <w:rPr>
          <w:lang w:val="en"/>
        </w:rPr>
        <w:t xml:space="preserve"> would have an</w:t>
      </w:r>
      <w:commentRangeStart w:id="105"/>
      <w:commentRangeStart w:id="106"/>
      <w:del w:id="107" w:author="Benjamin Zhu" w:date="2020-06-27T00:58:00Z">
        <w:r w:rsidRPr="00511193" w:rsidDel="008E031B">
          <w:rPr>
            <w:rStyle w:val="FootnoteReference"/>
            <w:sz w:val="24"/>
            <w:szCs w:val="24"/>
            <w:lang w:val="en"/>
          </w:rPr>
          <w:footnoteReference w:id="10"/>
        </w:r>
        <w:r w:rsidRPr="00511193" w:rsidDel="008E031B">
          <w:rPr>
            <w:rStyle w:val="FootnoteReference"/>
            <w:sz w:val="24"/>
            <w:szCs w:val="24"/>
            <w:lang w:val="en"/>
          </w:rPr>
          <w:footnoteReference w:id="11"/>
        </w:r>
      </w:del>
      <w:commentRangeEnd w:id="105"/>
      <w:r w:rsidRPr="00511193">
        <w:rPr>
          <w:rStyle w:val="CommentReference"/>
          <w:lang w:val="en"/>
        </w:rPr>
        <w:commentReference w:id="105"/>
      </w:r>
      <w:commentRangeEnd w:id="106"/>
      <w:r w:rsidRPr="00511193">
        <w:rPr>
          <w:rStyle w:val="CommentReference"/>
          <w:lang w:val="en"/>
        </w:rPr>
        <w:commentReference w:id="106"/>
      </w:r>
      <w:r w:rsidRPr="00511193">
        <w:rPr>
          <w:sz w:val="24"/>
          <w:szCs w:val="24"/>
          <w:lang w:val="en"/>
        </w:rPr>
        <w:t xml:space="preserve"> ambiguous position, neither completely white, nor completely "colored." </w:t>
      </w:r>
      <w:ins w:id="120" w:author="Benjamin Zhu" w:date="2020-07-01T00:17:00Z">
        <w:r w:rsidR="00375739">
          <w:rPr>
            <w:sz w:val="24"/>
            <w:szCs w:val="24"/>
            <w:lang w:val="en"/>
          </w:rPr>
          <w:t>Throughout</w:t>
        </w:r>
      </w:ins>
      <w:del w:id="121" w:author="Benjamin Zhu" w:date="2020-07-01T00:17:00Z">
        <w:r w:rsidRPr="00511193" w:rsidDel="00375739">
          <w:rPr>
            <w:sz w:val="24"/>
            <w:szCs w:val="24"/>
            <w:lang w:val="en"/>
          </w:rPr>
          <w:delText>In</w:delText>
        </w:r>
      </w:del>
      <w:r w:rsidRPr="00511193">
        <w:rPr>
          <w:sz w:val="24"/>
          <w:szCs w:val="24"/>
          <w:lang w:val="en"/>
        </w:rPr>
        <w:t xml:space="preserve"> history, public discussions about</w:t>
      </w:r>
      <w:ins w:id="122" w:author="Benjamin Zhu" w:date="2020-06-27T01:01:00Z">
        <w:r w:rsidR="008E031B">
          <w:rPr>
            <w:sz w:val="24"/>
            <w:szCs w:val="24"/>
            <w:lang w:val="en"/>
          </w:rPr>
          <w:t xml:space="preserve"> the</w:t>
        </w:r>
      </w:ins>
      <w:r w:rsidRPr="00511193">
        <w:rPr>
          <w:sz w:val="24"/>
          <w:szCs w:val="24"/>
          <w:lang w:val="en"/>
        </w:rPr>
        <w:t xml:space="preserve"> Japanese often include</w:t>
      </w:r>
      <w:ins w:id="123" w:author="Benjamin Zhu" w:date="2020-07-01T00:17:00Z">
        <w:r w:rsidR="00375739">
          <w:rPr>
            <w:sz w:val="24"/>
            <w:szCs w:val="24"/>
            <w:lang w:val="en"/>
          </w:rPr>
          <w:t>d</w:t>
        </w:r>
      </w:ins>
      <w:r w:rsidRPr="00511193">
        <w:rPr>
          <w:sz w:val="24"/>
          <w:szCs w:val="24"/>
          <w:lang w:val="en"/>
        </w:rPr>
        <w:t xml:space="preserve"> seemingly different groups such as Jews and Arabs, excluded from the black and white system that dominates rac</w:t>
      </w:r>
      <w:ins w:id="124" w:author="Benjamin Zhu" w:date="2020-07-01T00:18:00Z">
        <w:r w:rsidR="00375739">
          <w:rPr>
            <w:sz w:val="24"/>
            <w:szCs w:val="24"/>
            <w:lang w:val="en"/>
          </w:rPr>
          <w:t>ial</w:t>
        </w:r>
      </w:ins>
      <w:del w:id="125" w:author="Benjamin Zhu" w:date="2020-07-01T00:18:00Z">
        <w:r w:rsidRPr="00511193" w:rsidDel="00375739">
          <w:rPr>
            <w:sz w:val="24"/>
            <w:szCs w:val="24"/>
            <w:lang w:val="en"/>
          </w:rPr>
          <w:delText>e</w:delText>
        </w:r>
      </w:del>
      <w:r w:rsidRPr="00511193">
        <w:rPr>
          <w:sz w:val="24"/>
          <w:szCs w:val="24"/>
          <w:lang w:val="en"/>
        </w:rPr>
        <w:t xml:space="preserve"> studies. During the period before World War II, Brazilian national identity </w:t>
      </w:r>
      <w:ins w:id="126" w:author="Benjamin Zhu" w:date="2020-06-27T01:01:00Z">
        <w:r w:rsidR="008E031B">
          <w:rPr>
            <w:sz w:val="24"/>
            <w:szCs w:val="24"/>
            <w:lang w:val="en"/>
          </w:rPr>
          <w:t>underwent profound changes</w:t>
        </w:r>
      </w:ins>
      <w:del w:id="127" w:author="Benjamin Zhu" w:date="2020-06-27T01:01:00Z">
        <w:r w:rsidRPr="00511193" w:rsidDel="008E031B">
          <w:rPr>
            <w:sz w:val="24"/>
            <w:szCs w:val="24"/>
            <w:lang w:val="en"/>
          </w:rPr>
          <w:delText>changed a lot</w:delText>
        </w:r>
      </w:del>
      <w:r w:rsidRPr="00511193">
        <w:rPr>
          <w:sz w:val="24"/>
          <w:szCs w:val="24"/>
          <w:lang w:val="en"/>
        </w:rPr>
        <w:t xml:space="preserve"> and these ambiguous groups challenge</w:t>
      </w:r>
      <w:ins w:id="128" w:author="Benjamin Zhu" w:date="2020-06-27T01:01:00Z">
        <w:r w:rsidR="008E031B">
          <w:rPr>
            <w:sz w:val="24"/>
            <w:szCs w:val="24"/>
            <w:lang w:val="en"/>
          </w:rPr>
          <w:t>d</w:t>
        </w:r>
      </w:ins>
      <w:r w:rsidRPr="00511193">
        <w:rPr>
          <w:sz w:val="24"/>
          <w:szCs w:val="24"/>
          <w:lang w:val="en"/>
        </w:rPr>
        <w:t xml:space="preserve"> notions about Brazilian identity </w:t>
      </w:r>
      <w:ins w:id="129" w:author="Benjamin Zhu" w:date="2020-06-27T01:02:00Z">
        <w:r w:rsidR="008E031B">
          <w:rPr>
            <w:sz w:val="24"/>
            <w:szCs w:val="24"/>
            <w:lang w:val="en"/>
          </w:rPr>
          <w:t>held by</w:t>
        </w:r>
      </w:ins>
      <w:del w:id="130" w:author="Benjamin Zhu" w:date="2020-06-27T01:02:00Z">
        <w:r w:rsidRPr="00511193" w:rsidDel="008E031B">
          <w:rPr>
            <w:sz w:val="24"/>
            <w:szCs w:val="24"/>
            <w:lang w:val="en"/>
          </w:rPr>
          <w:delText>of</w:delText>
        </w:r>
      </w:del>
      <w:r w:rsidRPr="00511193">
        <w:rPr>
          <w:sz w:val="24"/>
          <w:szCs w:val="24"/>
          <w:lang w:val="en"/>
        </w:rPr>
        <w:t xml:space="preserve"> the elite. The political, social, and economic success of these groups gave them advantages to negotiate their social position and integrated them into the black and white system in this latter category.</w:t>
      </w:r>
      <w:commentRangeStart w:id="131"/>
      <w:commentRangeEnd w:id="131"/>
      <w:r w:rsidRPr="00511193">
        <w:rPr>
          <w:rStyle w:val="CommentReference"/>
          <w:lang w:val="en"/>
        </w:rPr>
        <w:commentReference w:id="131"/>
      </w:r>
      <w:r w:rsidRPr="00511193">
        <w:rPr>
          <w:rStyle w:val="FootnoteReference"/>
          <w:sz w:val="24"/>
          <w:szCs w:val="24"/>
          <w:lang w:val="en"/>
        </w:rPr>
        <w:footnoteReference w:id="12"/>
      </w:r>
      <w:r w:rsidRPr="00511193">
        <w:rPr>
          <w:rStyle w:val="FootnoteReference"/>
          <w:sz w:val="24"/>
          <w:szCs w:val="24"/>
          <w:lang w:val="en"/>
        </w:rPr>
        <w:footnoteReference w:id="13"/>
      </w:r>
    </w:p>
    <w:p w14:paraId="587B625D" w14:textId="1236A6FE"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132" w:author="Benjamin Zhu" w:date="2020-06-27T00:39:00Z">
            <w:rPr>
              <w:rFonts w:ascii="Times New Roman" w:hAnsi="Times New Roman" w:cs="Times New Roman"/>
              <w:sz w:val="24"/>
              <w:szCs w:val="24"/>
              <w:lang w:val="pt-BR"/>
            </w:rPr>
          </w:rPrChange>
        </w:rPr>
      </w:pPr>
      <w:r w:rsidRPr="00511193">
        <w:rPr>
          <w:sz w:val="24"/>
          <w:szCs w:val="24"/>
          <w:lang w:val="en"/>
        </w:rPr>
        <w:t xml:space="preserve">Academic articles on Japanese-Brazilians published in Brazil have been dedicated to immigration between Japan and Brazil and, more recently, to the </w:t>
      </w:r>
      <w:ins w:id="133" w:author="Benjamin Zhu" w:date="2020-07-01T00:36:00Z">
        <w:r w:rsidR="002A662D">
          <w:rPr>
            <w:sz w:val="24"/>
            <w:szCs w:val="24"/>
            <w:lang w:val="en"/>
          </w:rPr>
          <w:t>p</w:t>
        </w:r>
      </w:ins>
      <w:del w:id="134" w:author="Benjamin Zhu" w:date="2020-07-01T00:36:00Z">
        <w:r w:rsidRPr="00511193" w:rsidDel="002A662D">
          <w:rPr>
            <w:sz w:val="24"/>
            <w:szCs w:val="24"/>
            <w:lang w:val="en"/>
          </w:rPr>
          <w:delText>P</w:delText>
        </w:r>
      </w:del>
      <w:r w:rsidRPr="00511193">
        <w:rPr>
          <w:sz w:val="24"/>
          <w:szCs w:val="24"/>
          <w:lang w:val="en"/>
        </w:rPr>
        <w:t>henomenon of the Dekasseguês. Questions about identity have also gained prominence, especially in literary studies. In the U</w:t>
      </w:r>
      <w:ins w:id="135" w:author="Benjamin Zhu" w:date="2020-06-27T01:03:00Z">
        <w:r w:rsidR="008E031B">
          <w:rPr>
            <w:sz w:val="24"/>
            <w:szCs w:val="24"/>
            <w:lang w:val="en"/>
          </w:rPr>
          <w:t>.</w:t>
        </w:r>
      </w:ins>
      <w:r w:rsidRPr="00511193">
        <w:rPr>
          <w:sz w:val="24"/>
          <w:szCs w:val="24"/>
          <w:lang w:val="en"/>
        </w:rPr>
        <w:t>S</w:t>
      </w:r>
      <w:ins w:id="136" w:author="Benjamin Zhu" w:date="2020-06-27T01:03:00Z">
        <w:r w:rsidR="008E031B">
          <w:rPr>
            <w:sz w:val="24"/>
            <w:szCs w:val="24"/>
            <w:lang w:val="en"/>
          </w:rPr>
          <w:t>.</w:t>
        </w:r>
      </w:ins>
      <w:del w:id="137" w:author="Benjamin Zhu" w:date="2020-06-27T01:03:00Z">
        <w:r w:rsidRPr="00511193" w:rsidDel="008E031B">
          <w:rPr>
            <w:sz w:val="24"/>
            <w:szCs w:val="24"/>
            <w:lang w:val="en"/>
          </w:rPr>
          <w:delText>A</w:delText>
        </w:r>
      </w:del>
      <w:ins w:id="138" w:author="Benjamin Zhu" w:date="2020-06-27T01:03:00Z">
        <w:r w:rsidR="008E031B">
          <w:rPr>
            <w:sz w:val="24"/>
            <w:szCs w:val="24"/>
            <w:lang w:val="en"/>
          </w:rPr>
          <w:t>,</w:t>
        </w:r>
      </w:ins>
      <w:r w:rsidRPr="00511193">
        <w:rPr>
          <w:sz w:val="24"/>
          <w:szCs w:val="24"/>
          <w:lang w:val="en"/>
        </w:rPr>
        <w:t xml:space="preserve"> the literature has focused on similar issues, </w:t>
      </w:r>
      <w:ins w:id="139" w:author="Benjamin Zhu" w:date="2020-06-27T01:03:00Z">
        <w:r w:rsidR="008E031B">
          <w:rPr>
            <w:sz w:val="24"/>
            <w:szCs w:val="24"/>
            <w:lang w:val="en"/>
          </w:rPr>
          <w:t>though Asian American studies is a</w:t>
        </w:r>
      </w:ins>
      <w:ins w:id="140" w:author="Benjamin Zhu" w:date="2020-06-27T01:04:00Z">
        <w:r w:rsidR="008E031B">
          <w:rPr>
            <w:sz w:val="24"/>
            <w:szCs w:val="24"/>
            <w:lang w:val="en"/>
          </w:rPr>
          <w:t xml:space="preserve"> more mature</w:t>
        </w:r>
      </w:ins>
      <w:ins w:id="141" w:author="Benjamin Zhu" w:date="2020-07-01T00:36:00Z">
        <w:r w:rsidR="002A662D">
          <w:rPr>
            <w:sz w:val="24"/>
            <w:szCs w:val="24"/>
            <w:lang w:val="en"/>
          </w:rPr>
          <w:t xml:space="preserve"> field</w:t>
        </w:r>
      </w:ins>
      <w:ins w:id="142" w:author="Benjamin Zhu" w:date="2020-06-27T01:04:00Z">
        <w:r w:rsidR="008E031B">
          <w:rPr>
            <w:sz w:val="24"/>
            <w:szCs w:val="24"/>
            <w:lang w:val="en"/>
          </w:rPr>
          <w:t xml:space="preserve"> than its Brazilian counterpart</w:t>
        </w:r>
      </w:ins>
      <w:del w:id="143" w:author="Benjamin Zhu" w:date="2020-06-27T01:03:00Z">
        <w:r w:rsidRPr="00511193" w:rsidDel="008E031B">
          <w:rPr>
            <w:sz w:val="24"/>
            <w:szCs w:val="24"/>
            <w:lang w:val="en"/>
          </w:rPr>
          <w:delText>but its volume is a little higher</w:delText>
        </w:r>
      </w:del>
      <w:r w:rsidRPr="00511193">
        <w:rPr>
          <w:sz w:val="24"/>
          <w:szCs w:val="24"/>
          <w:lang w:val="en"/>
        </w:rPr>
        <w:t xml:space="preserve">. In the field of political values and </w:t>
      </w:r>
      <w:r w:rsidRPr="00511193">
        <w:rPr>
          <w:sz w:val="24"/>
          <w:szCs w:val="24"/>
          <w:lang w:val="en"/>
        </w:rPr>
        <w:lastRenderedPageBreak/>
        <w:t>attitudes, it is already known that Americans of Asian descent identify predominantly with the Democratic Party for reasons such as social exclusion and intergroup similarity.</w:t>
      </w:r>
      <w:r w:rsidRPr="00511193">
        <w:rPr>
          <w:rStyle w:val="FootnoteReference"/>
          <w:sz w:val="24"/>
          <w:szCs w:val="24"/>
          <w:lang w:val="en"/>
        </w:rPr>
        <w:footnoteReference w:id="14"/>
      </w:r>
      <w:r w:rsidRPr="00511193">
        <w:rPr>
          <w:rStyle w:val="FootnoteReference"/>
          <w:sz w:val="24"/>
          <w:szCs w:val="24"/>
          <w:lang w:val="en"/>
        </w:rPr>
        <w:footnoteReference w:id="15"/>
      </w:r>
      <w:r w:rsidRPr="00511193">
        <w:rPr>
          <w:rStyle w:val="FootnoteReference"/>
          <w:sz w:val="24"/>
          <w:szCs w:val="24"/>
          <w:lang w:val="en"/>
        </w:rPr>
        <w:footnoteReference w:id="16"/>
      </w:r>
    </w:p>
    <w:p w14:paraId="10796CC5" w14:textId="3BF780D2"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145" w:author="Benjamin Zhu" w:date="2020-06-27T00:39:00Z">
            <w:rPr>
              <w:rFonts w:ascii="Times New Roman" w:hAnsi="Times New Roman" w:cs="Times New Roman"/>
              <w:sz w:val="24"/>
              <w:szCs w:val="24"/>
              <w:lang w:val="pt-BR"/>
            </w:rPr>
          </w:rPrChange>
        </w:rPr>
      </w:pPr>
      <w:r w:rsidRPr="00511193">
        <w:rPr>
          <w:sz w:val="24"/>
          <w:szCs w:val="24"/>
          <w:lang w:val="en"/>
        </w:rPr>
        <w:t xml:space="preserve">Despite </w:t>
      </w:r>
      <w:del w:id="146" w:author="Benjamin Zhu" w:date="2020-07-01T00:37:00Z">
        <w:r w:rsidRPr="00511193" w:rsidDel="002A662D">
          <w:rPr>
            <w:sz w:val="24"/>
            <w:szCs w:val="24"/>
            <w:lang w:val="en"/>
          </w:rPr>
          <w:delText xml:space="preserve">all </w:delText>
        </w:r>
      </w:del>
      <w:r w:rsidRPr="00511193">
        <w:rPr>
          <w:sz w:val="24"/>
          <w:szCs w:val="24"/>
          <w:lang w:val="en"/>
        </w:rPr>
        <w:t xml:space="preserve">this, since </w:t>
      </w:r>
      <w:ins w:id="147" w:author="Benjamin Zhu" w:date="2020-06-27T01:04:00Z">
        <w:r w:rsidR="008E031B">
          <w:rPr>
            <w:sz w:val="24"/>
            <w:szCs w:val="24"/>
            <w:lang w:val="en"/>
          </w:rPr>
          <w:t>A</w:t>
        </w:r>
      </w:ins>
      <w:del w:id="148" w:author="Benjamin Zhu" w:date="2020-06-27T01:04:00Z">
        <w:r w:rsidRPr="00511193" w:rsidDel="008E031B">
          <w:rPr>
            <w:sz w:val="24"/>
            <w:szCs w:val="24"/>
            <w:lang w:val="en"/>
          </w:rPr>
          <w:delText>a</w:delText>
        </w:r>
      </w:del>
      <w:r w:rsidRPr="00511193">
        <w:rPr>
          <w:sz w:val="24"/>
          <w:szCs w:val="24"/>
          <w:lang w:val="en"/>
        </w:rPr>
        <w:t xml:space="preserve">lmond and </w:t>
      </w:r>
      <w:ins w:id="149" w:author="Benjamin Zhu" w:date="2020-06-27T01:04:00Z">
        <w:r w:rsidR="008E031B">
          <w:rPr>
            <w:sz w:val="24"/>
            <w:szCs w:val="24"/>
            <w:lang w:val="en"/>
          </w:rPr>
          <w:t>V</w:t>
        </w:r>
      </w:ins>
      <w:del w:id="150" w:author="Benjamin Zhu" w:date="2020-06-27T01:04:00Z">
        <w:r w:rsidRPr="00511193" w:rsidDel="008E031B">
          <w:rPr>
            <w:sz w:val="24"/>
            <w:szCs w:val="24"/>
            <w:lang w:val="en"/>
          </w:rPr>
          <w:delText>v</w:delText>
        </w:r>
      </w:del>
      <w:r w:rsidRPr="00511193">
        <w:rPr>
          <w:sz w:val="24"/>
          <w:szCs w:val="24"/>
          <w:lang w:val="en"/>
        </w:rPr>
        <w:t>erba's pioneering work, research on race and political culture is scarce</w:t>
      </w:r>
      <w:ins w:id="151" w:author="Benjamin Zhu" w:date="2020-06-27T01:05:00Z">
        <w:r w:rsidR="008E031B">
          <w:rPr>
            <w:sz w:val="24"/>
            <w:szCs w:val="24"/>
            <w:lang w:val="en"/>
          </w:rPr>
          <w:t>.</w:t>
        </w:r>
      </w:ins>
      <w:del w:id="152" w:author="Benjamin Zhu" w:date="2020-06-27T01:05:00Z">
        <w:r w:rsidRPr="00511193" w:rsidDel="008E031B">
          <w:rPr>
            <w:sz w:val="24"/>
            <w:szCs w:val="24"/>
            <w:lang w:val="en"/>
          </w:rPr>
          <w:delText>, and</w:delText>
        </w:r>
      </w:del>
      <w:r w:rsidRPr="00511193">
        <w:rPr>
          <w:sz w:val="24"/>
          <w:szCs w:val="24"/>
          <w:lang w:val="en"/>
        </w:rPr>
        <w:t xml:space="preserve"> </w:t>
      </w:r>
      <w:del w:id="153" w:author="Benjamin Zhu" w:date="2020-06-27T01:05:00Z">
        <w:r w:rsidRPr="00511193" w:rsidDel="008E031B">
          <w:rPr>
            <w:sz w:val="24"/>
            <w:szCs w:val="24"/>
            <w:lang w:val="en"/>
          </w:rPr>
          <w:delText>e</w:delText>
        </w:r>
      </w:del>
      <w:ins w:id="154" w:author="Benjamin Zhu" w:date="2020-06-27T01:05:00Z">
        <w:r w:rsidR="008E031B">
          <w:rPr>
            <w:sz w:val="24"/>
            <w:szCs w:val="24"/>
            <w:lang w:val="en"/>
          </w:rPr>
          <w:t>E</w:t>
        </w:r>
      </w:ins>
      <w:r w:rsidRPr="00511193">
        <w:rPr>
          <w:sz w:val="24"/>
          <w:szCs w:val="24"/>
          <w:lang w:val="en"/>
        </w:rPr>
        <w:t>ven rarer</w:t>
      </w:r>
      <w:ins w:id="155" w:author="Benjamin Zhu" w:date="2020-06-27T01:05:00Z">
        <w:r w:rsidR="008E031B">
          <w:rPr>
            <w:sz w:val="24"/>
            <w:szCs w:val="24"/>
            <w:lang w:val="en"/>
          </w:rPr>
          <w:t xml:space="preserve"> are</w:t>
        </w:r>
      </w:ins>
      <w:r w:rsidRPr="00511193">
        <w:rPr>
          <w:sz w:val="24"/>
          <w:szCs w:val="24"/>
          <w:lang w:val="en"/>
        </w:rPr>
        <w:t xml:space="preserve"> works </w:t>
      </w:r>
      <w:ins w:id="156" w:author="Benjamin Zhu" w:date="2020-06-27T01:05:00Z">
        <w:r w:rsidR="008E031B">
          <w:rPr>
            <w:sz w:val="24"/>
            <w:szCs w:val="24"/>
            <w:lang w:val="en"/>
          </w:rPr>
          <w:t>focusing on</w:t>
        </w:r>
      </w:ins>
      <w:del w:id="157" w:author="Benjamin Zhu" w:date="2020-06-27T01:05:00Z">
        <w:r w:rsidRPr="00511193" w:rsidDel="008E031B">
          <w:rPr>
            <w:sz w:val="24"/>
            <w:szCs w:val="24"/>
            <w:lang w:val="en"/>
          </w:rPr>
          <w:delText>involving</w:delText>
        </w:r>
      </w:del>
      <w:r w:rsidRPr="00511193">
        <w:rPr>
          <w:sz w:val="24"/>
          <w:szCs w:val="24"/>
          <w:lang w:val="en"/>
        </w:rPr>
        <w:t xml:space="preserve"> Asians. </w:t>
      </w:r>
      <w:ins w:id="158" w:author="Benjamin Zhu" w:date="2020-06-27T01:05:00Z">
        <w:r w:rsidR="008E031B">
          <w:rPr>
            <w:sz w:val="24"/>
            <w:szCs w:val="24"/>
            <w:lang w:val="en"/>
          </w:rPr>
          <w:t>We hope to overcome this gap in the literature and</w:t>
        </w:r>
      </w:ins>
      <w:del w:id="159" w:author="Benjamin Zhu" w:date="2020-06-27T01:05:00Z">
        <w:r w:rsidRPr="00511193" w:rsidDel="008E031B">
          <w:rPr>
            <w:sz w:val="24"/>
            <w:szCs w:val="24"/>
            <w:lang w:val="en"/>
          </w:rPr>
          <w:delText>Seeking to collaborate to overcome this gap in studies on this theme,</w:delText>
        </w:r>
      </w:del>
      <w:ins w:id="160" w:author="Benjamin Zhu" w:date="2020-06-27T01:05:00Z">
        <w:r w:rsidR="008E031B">
          <w:rPr>
            <w:sz w:val="24"/>
            <w:szCs w:val="24"/>
            <w:lang w:val="en"/>
          </w:rPr>
          <w:t>,</w:t>
        </w:r>
      </w:ins>
      <w:r w:rsidRPr="00511193">
        <w:rPr>
          <w:sz w:val="24"/>
          <w:szCs w:val="24"/>
          <w:lang w:val="en"/>
        </w:rPr>
        <w:t xml:space="preserve"> in this article</w:t>
      </w:r>
      <w:ins w:id="161" w:author="Benjamin Zhu" w:date="2020-06-27T01:05:00Z">
        <w:r w:rsidR="008E031B">
          <w:rPr>
            <w:sz w:val="24"/>
            <w:szCs w:val="24"/>
            <w:lang w:val="en"/>
          </w:rPr>
          <w:t>,</w:t>
        </w:r>
      </w:ins>
      <w:r w:rsidRPr="00511193">
        <w:rPr>
          <w:sz w:val="24"/>
          <w:szCs w:val="24"/>
          <w:lang w:val="en"/>
        </w:rPr>
        <w:t xml:space="preserve"> we analyze the political culture of </w:t>
      </w:r>
      <w:ins w:id="162" w:author="Benjamin Zhu" w:date="2020-06-27T01:05:00Z">
        <w:r w:rsidR="008E031B">
          <w:rPr>
            <w:sz w:val="24"/>
            <w:szCs w:val="24"/>
            <w:lang w:val="en"/>
          </w:rPr>
          <w:t>Asian Brazilians</w:t>
        </w:r>
      </w:ins>
      <w:del w:id="163" w:author="Benjamin Zhu" w:date="2020-06-27T01:05:00Z">
        <w:r w:rsidRPr="00511193" w:rsidDel="008E031B">
          <w:rPr>
            <w:sz w:val="24"/>
            <w:szCs w:val="24"/>
            <w:lang w:val="en"/>
          </w:rPr>
          <w:delText>Brazilians of Eastern descent</w:delText>
        </w:r>
      </w:del>
      <w:r w:rsidRPr="00511193">
        <w:rPr>
          <w:sz w:val="24"/>
          <w:szCs w:val="24"/>
          <w:lang w:val="en"/>
        </w:rPr>
        <w:t xml:space="preserve"> from two axes: cognitive orientation to politics and institutional trust. We used data collected by the Latin American Public Opinion Project (LAPOP) to propose representative indices of these two axes, used as dependent variables in regression models with sociodemographic predictors, including</w:t>
      </w:r>
      <w:ins w:id="164" w:author="Benjamin Zhu" w:date="2020-07-01T00:37:00Z">
        <w:r w:rsidR="006977B6">
          <w:rPr>
            <w:sz w:val="24"/>
            <w:szCs w:val="24"/>
            <w:lang w:val="en"/>
          </w:rPr>
          <w:t xml:space="preserve"> race</w:t>
        </w:r>
      </w:ins>
      <w:del w:id="165" w:author="Benjamin Zhu" w:date="2020-07-01T00:37:00Z">
        <w:r w:rsidRPr="00511193" w:rsidDel="006977B6">
          <w:rPr>
            <w:sz w:val="24"/>
            <w:szCs w:val="24"/>
            <w:lang w:val="en"/>
          </w:rPr>
          <w:delText xml:space="preserve"> the racial component</w:delText>
        </w:r>
      </w:del>
      <w:r w:rsidRPr="00511193">
        <w:rPr>
          <w:sz w:val="24"/>
          <w:szCs w:val="24"/>
          <w:lang w:val="en"/>
        </w:rPr>
        <w:t xml:space="preserve">. Our intention was </w:t>
      </w:r>
      <w:ins w:id="166" w:author="Benjamin Zhu" w:date="2020-07-01T00:38:00Z">
        <w:r w:rsidR="006977B6">
          <w:rPr>
            <w:sz w:val="24"/>
            <w:szCs w:val="24"/>
            <w:lang w:val="en"/>
          </w:rPr>
          <w:t xml:space="preserve">examine if being Asian Brazilian affects, in any way, the subjective disposition of </w:t>
        </w:r>
      </w:ins>
      <w:del w:id="167" w:author="Benjamin Zhu" w:date="2020-07-01T00:38:00Z">
        <w:r w:rsidRPr="00511193" w:rsidDel="006977B6">
          <w:rPr>
            <w:sz w:val="24"/>
            <w:szCs w:val="24"/>
            <w:lang w:val="en"/>
          </w:rPr>
          <w:delText xml:space="preserve">to verify whether </w:delText>
        </w:r>
      </w:del>
      <w:del w:id="168" w:author="Benjamin Zhu" w:date="2020-07-01T00:37:00Z">
        <w:r w:rsidRPr="00511193" w:rsidDel="006977B6">
          <w:rPr>
            <w:sz w:val="24"/>
            <w:szCs w:val="24"/>
            <w:lang w:val="en"/>
          </w:rPr>
          <w:delText>the status</w:delText>
        </w:r>
      </w:del>
      <w:del w:id="169" w:author="Benjamin Zhu" w:date="2020-07-01T00:38:00Z">
        <w:r w:rsidRPr="00511193" w:rsidDel="006977B6">
          <w:rPr>
            <w:sz w:val="24"/>
            <w:szCs w:val="24"/>
            <w:lang w:val="en"/>
          </w:rPr>
          <w:delText xml:space="preserve"> of Asian descendant in any way affects the subjective dispositi</w:delText>
        </w:r>
      </w:del>
      <w:del w:id="170" w:author="Benjamin Zhu" w:date="2020-07-01T00:39:00Z">
        <w:r w:rsidRPr="00511193" w:rsidDel="006977B6">
          <w:rPr>
            <w:sz w:val="24"/>
            <w:szCs w:val="24"/>
            <w:lang w:val="en"/>
          </w:rPr>
          <w:delText xml:space="preserve">ons of national citizens </w:delText>
        </w:r>
      </w:del>
      <w:ins w:id="171" w:author="Benjamin Zhu" w:date="2020-07-01T00:39:00Z">
        <w:r w:rsidR="006977B6">
          <w:rPr>
            <w:sz w:val="24"/>
            <w:szCs w:val="24"/>
            <w:lang w:val="en"/>
          </w:rPr>
          <w:t xml:space="preserve">citizens </w:t>
        </w:r>
      </w:ins>
      <w:r w:rsidRPr="00511193">
        <w:rPr>
          <w:sz w:val="24"/>
          <w:szCs w:val="24"/>
          <w:lang w:val="en"/>
        </w:rPr>
        <w:t>regarding relevant political themes and objects.</w:t>
      </w:r>
      <w:commentRangeStart w:id="172"/>
      <w:commentRangeEnd w:id="172"/>
      <w:r w:rsidRPr="00511193">
        <w:rPr>
          <w:rStyle w:val="CommentReference"/>
          <w:lang w:val="en"/>
        </w:rPr>
        <w:commentReference w:id="172"/>
      </w:r>
    </w:p>
    <w:p w14:paraId="1D4E7306" w14:textId="5376CC20"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173" w:author="Benjamin Zhu" w:date="2020-06-27T00:39:00Z">
            <w:rPr>
              <w:rFonts w:ascii="Times New Roman" w:hAnsi="Times New Roman" w:cs="Times New Roman"/>
              <w:sz w:val="24"/>
              <w:szCs w:val="24"/>
              <w:lang w:val="pt-BR"/>
            </w:rPr>
          </w:rPrChange>
        </w:rPr>
      </w:pPr>
      <w:r w:rsidRPr="00511193">
        <w:rPr>
          <w:sz w:val="24"/>
          <w:szCs w:val="24"/>
          <w:lang w:val="en"/>
        </w:rPr>
        <w:t>To achieve this goal, we divided this article into three parts. We begin with the theoretical approach and a literature review. In the second part we present the methodology used for the construction of indexes and the</w:t>
      </w:r>
      <w:ins w:id="174" w:author="Benjamin Zhu" w:date="2020-07-01T01:01:00Z">
        <w:r w:rsidR="00A55FF9">
          <w:rPr>
            <w:sz w:val="24"/>
            <w:szCs w:val="24"/>
            <w:lang w:val="en"/>
          </w:rPr>
          <w:t xml:space="preserve"> </w:t>
        </w:r>
        <w:proofErr w:type="gramStart"/>
        <w:r w:rsidR="00A55FF9">
          <w:rPr>
            <w:sz w:val="24"/>
            <w:szCs w:val="24"/>
            <w:lang w:val="en"/>
          </w:rPr>
          <w:t>aforementioned</w:t>
        </w:r>
      </w:ins>
      <w:r w:rsidRPr="00511193">
        <w:rPr>
          <w:sz w:val="24"/>
          <w:szCs w:val="24"/>
          <w:lang w:val="en"/>
        </w:rPr>
        <w:t xml:space="preserve"> regression</w:t>
      </w:r>
      <w:proofErr w:type="gramEnd"/>
      <w:r w:rsidRPr="00511193">
        <w:rPr>
          <w:sz w:val="24"/>
          <w:szCs w:val="24"/>
          <w:lang w:val="en"/>
        </w:rPr>
        <w:t xml:space="preserve"> models</w:t>
      </w:r>
      <w:del w:id="175" w:author="Benjamin Zhu" w:date="2020-07-01T01:01:00Z">
        <w:r w:rsidRPr="00511193" w:rsidDel="00A55FF9">
          <w:rPr>
            <w:sz w:val="24"/>
            <w:szCs w:val="24"/>
            <w:lang w:val="en"/>
          </w:rPr>
          <w:delText xml:space="preserve"> already mentioned</w:delText>
        </w:r>
      </w:del>
      <w:r w:rsidRPr="00511193">
        <w:rPr>
          <w:sz w:val="24"/>
          <w:szCs w:val="24"/>
          <w:lang w:val="en"/>
        </w:rPr>
        <w:t>. Finally, in the third part we present and discuss the results</w:t>
      </w:r>
      <w:del w:id="176" w:author="Benjamin Zhu" w:date="2020-07-01T01:10:00Z">
        <w:r w:rsidRPr="00511193" w:rsidDel="00A55FF9">
          <w:rPr>
            <w:sz w:val="24"/>
            <w:szCs w:val="24"/>
            <w:lang w:val="en"/>
          </w:rPr>
          <w:delText xml:space="preserve"> found</w:delText>
        </w:r>
      </w:del>
      <w:r w:rsidRPr="00511193">
        <w:rPr>
          <w:sz w:val="24"/>
          <w:szCs w:val="24"/>
          <w:lang w:val="en"/>
        </w:rPr>
        <w:t>.</w:t>
      </w:r>
    </w:p>
    <w:p w14:paraId="659F5C28" w14:textId="77777777" w:rsidR="009D459F" w:rsidRPr="00DD6D87" w:rsidRDefault="009D459F" w:rsidP="009D459F">
      <w:pPr>
        <w:autoSpaceDE w:val="0"/>
        <w:autoSpaceDN w:val="0"/>
        <w:adjustRightInd w:val="0"/>
        <w:spacing w:after="0" w:line="480" w:lineRule="auto"/>
        <w:rPr>
          <w:rFonts w:ascii="Times New Roman" w:hAnsi="Times New Roman" w:cs="Times New Roman"/>
          <w:b/>
          <w:sz w:val="24"/>
          <w:szCs w:val="24"/>
          <w:rPrChange w:id="177" w:author="Benjamin Zhu" w:date="2020-06-27T00:39:00Z">
            <w:rPr>
              <w:rFonts w:ascii="Times New Roman" w:hAnsi="Times New Roman" w:cs="Times New Roman"/>
              <w:b/>
              <w:sz w:val="24"/>
              <w:szCs w:val="24"/>
              <w:lang w:val="pt-BR"/>
            </w:rPr>
          </w:rPrChange>
        </w:rPr>
      </w:pPr>
    </w:p>
    <w:p w14:paraId="2D9F6677" w14:textId="77777777" w:rsidR="009D459F" w:rsidRPr="00DD6D87" w:rsidRDefault="009D459F" w:rsidP="009D459F">
      <w:pPr>
        <w:autoSpaceDE w:val="0"/>
        <w:autoSpaceDN w:val="0"/>
        <w:adjustRightInd w:val="0"/>
        <w:spacing w:after="0" w:line="480" w:lineRule="auto"/>
        <w:rPr>
          <w:rFonts w:ascii="Times New Roman" w:hAnsi="Times New Roman" w:cs="Times New Roman"/>
          <w:b/>
          <w:sz w:val="24"/>
          <w:szCs w:val="24"/>
          <w:rPrChange w:id="178" w:author="Benjamin Zhu" w:date="2020-06-27T00:39:00Z">
            <w:rPr>
              <w:rFonts w:ascii="Times New Roman" w:hAnsi="Times New Roman" w:cs="Times New Roman"/>
              <w:b/>
              <w:sz w:val="24"/>
              <w:szCs w:val="24"/>
              <w:lang w:val="pt-BR"/>
            </w:rPr>
          </w:rPrChange>
        </w:rPr>
      </w:pPr>
      <w:r w:rsidRPr="00511193">
        <w:rPr>
          <w:b/>
          <w:sz w:val="24"/>
          <w:szCs w:val="24"/>
          <w:lang w:val="en"/>
        </w:rPr>
        <w:t>Theoretical Approach</w:t>
      </w:r>
    </w:p>
    <w:p w14:paraId="572AA757" w14:textId="70B2C17E" w:rsidR="009D459F" w:rsidRPr="00DD6D87" w:rsidRDefault="009D459F" w:rsidP="009D459F">
      <w:pPr>
        <w:autoSpaceDE w:val="0"/>
        <w:autoSpaceDN w:val="0"/>
        <w:adjustRightInd w:val="0"/>
        <w:spacing w:after="0" w:line="480" w:lineRule="auto"/>
        <w:rPr>
          <w:rFonts w:ascii="Times New Roman" w:hAnsi="Times New Roman" w:cs="Times New Roman"/>
          <w:sz w:val="24"/>
          <w:szCs w:val="24"/>
          <w:rPrChange w:id="179" w:author="Benjamin Zhu" w:date="2020-06-27T00:39:00Z">
            <w:rPr>
              <w:rFonts w:ascii="Times New Roman" w:hAnsi="Times New Roman" w:cs="Times New Roman"/>
              <w:sz w:val="24"/>
              <w:szCs w:val="24"/>
              <w:lang w:val="pt-BR"/>
            </w:rPr>
          </w:rPrChange>
        </w:rPr>
      </w:pPr>
      <w:r w:rsidRPr="00511193">
        <w:rPr>
          <w:sz w:val="24"/>
          <w:szCs w:val="24"/>
          <w:lang w:val="en"/>
        </w:rPr>
        <w:tab/>
        <w:t xml:space="preserve">Race and politics are closely </w:t>
      </w:r>
      <w:proofErr w:type="gramStart"/>
      <w:r w:rsidRPr="00511193">
        <w:rPr>
          <w:sz w:val="24"/>
          <w:szCs w:val="24"/>
          <w:lang w:val="en"/>
        </w:rPr>
        <w:t>linked</w:t>
      </w:r>
      <w:proofErr w:type="gramEnd"/>
      <w:r w:rsidRPr="00511193">
        <w:rPr>
          <w:sz w:val="24"/>
          <w:szCs w:val="24"/>
          <w:lang w:val="en"/>
        </w:rPr>
        <w:t xml:space="preserve"> and ethnic group is one of the most prominent and </w:t>
      </w:r>
      <w:ins w:id="180" w:author="Benjamin Zhu" w:date="2020-07-01T01:16:00Z">
        <w:r w:rsidR="0097495F">
          <w:rPr>
            <w:sz w:val="24"/>
            <w:szCs w:val="24"/>
            <w:lang w:val="en"/>
          </w:rPr>
          <w:t>immutable</w:t>
        </w:r>
      </w:ins>
      <w:del w:id="181" w:author="Benjamin Zhu" w:date="2020-07-01T01:16:00Z">
        <w:r w:rsidRPr="00511193" w:rsidDel="0097495F">
          <w:rPr>
            <w:sz w:val="24"/>
            <w:szCs w:val="24"/>
            <w:lang w:val="en"/>
          </w:rPr>
          <w:delText>non-changeable</w:delText>
        </w:r>
      </w:del>
      <w:r w:rsidRPr="00511193">
        <w:rPr>
          <w:sz w:val="24"/>
          <w:szCs w:val="24"/>
          <w:lang w:val="en"/>
        </w:rPr>
        <w:t xml:space="preserve"> characteristics of a person. In societies where there are no formal impediments </w:t>
      </w:r>
      <w:r w:rsidRPr="00511193">
        <w:rPr>
          <w:sz w:val="24"/>
          <w:szCs w:val="24"/>
          <w:lang w:val="en"/>
        </w:rPr>
        <w:lastRenderedPageBreak/>
        <w:t>associated with race, racism still permeates political life and constitutes a lens through which a person looks and is looked at in the world.</w:t>
      </w:r>
      <w:r w:rsidRPr="00511193">
        <w:rPr>
          <w:rStyle w:val="FootnoteReference"/>
          <w:sz w:val="24"/>
          <w:szCs w:val="24"/>
          <w:lang w:val="en"/>
        </w:rPr>
        <w:footnoteReference w:id="17"/>
      </w:r>
    </w:p>
    <w:p w14:paraId="1A6292B8" w14:textId="3E4CBBDD"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184" w:author="Benjamin Zhu" w:date="2020-06-27T00:39:00Z">
            <w:rPr>
              <w:rFonts w:ascii="Times New Roman" w:hAnsi="Times New Roman" w:cs="Times New Roman"/>
              <w:sz w:val="24"/>
              <w:szCs w:val="24"/>
              <w:lang w:val="pt-BR"/>
            </w:rPr>
          </w:rPrChange>
        </w:rPr>
      </w:pPr>
      <w:r w:rsidRPr="00511193">
        <w:rPr>
          <w:sz w:val="24"/>
          <w:szCs w:val="24"/>
          <w:lang w:val="en"/>
        </w:rPr>
        <w:t xml:space="preserve">The ethnic group forms an important collective consciousness and its members usually have shared experiences. A significant part of this sharing involves the group's perceptions </w:t>
      </w:r>
      <w:r w:rsidRPr="00511193">
        <w:rPr>
          <w:rStyle w:val="FootnoteReference"/>
          <w:sz w:val="24"/>
          <w:szCs w:val="24"/>
          <w:lang w:val="en"/>
        </w:rPr>
        <w:footnoteReference w:id="18"/>
      </w:r>
      <w:r w:rsidRPr="00511193">
        <w:rPr>
          <w:rStyle w:val="FootnoteReference"/>
          <w:sz w:val="24"/>
          <w:szCs w:val="24"/>
          <w:lang w:val="en"/>
        </w:rPr>
        <w:footnoteReference w:id="19"/>
      </w:r>
      <w:commentRangeStart w:id="185"/>
      <w:commentRangeEnd w:id="185"/>
      <w:r w:rsidRPr="00511193">
        <w:rPr>
          <w:rStyle w:val="CommentReference"/>
          <w:lang w:val="en"/>
        </w:rPr>
        <w:commentReference w:id="185"/>
      </w:r>
      <w:del w:id="186" w:author="Ednaldo Ribeiro" w:date="2020-06-18T16:21:00Z">
        <w:r w:rsidRPr="00511193" w:rsidDel="006B555A">
          <w:rPr>
            <w:sz w:val="24"/>
            <w:szCs w:val="24"/>
            <w:lang w:val="en"/>
          </w:rPr>
          <w:delText>especifico</w:delText>
        </w:r>
      </w:del>
      <w:ins w:id="187" w:author="Ednaldo Ribeiro" w:date="2020-06-18T16:21:00Z">
        <w:del w:id="188" w:author="Benjamin Zhu" w:date="2020-07-01T01:16:00Z">
          <w:r w:rsidR="006B555A" w:rsidRPr="00511193" w:rsidDel="0097495F">
            <w:rPr>
              <w:sz w:val="24"/>
              <w:szCs w:val="24"/>
              <w:lang w:val="en"/>
            </w:rPr>
            <w:delText>específico</w:delText>
          </w:r>
        </w:del>
      </w:ins>
      <w:ins w:id="189" w:author="Benjamin Zhu" w:date="2020-07-01T01:17:00Z">
        <w:r w:rsidR="0097495F">
          <w:rPr>
            <w:sz w:val="24"/>
            <w:szCs w:val="24"/>
            <w:lang w:val="en"/>
          </w:rPr>
          <w:t xml:space="preserve"> </w:t>
        </w:r>
      </w:ins>
      <w:del w:id="190" w:author="Benjamin Zhu" w:date="2020-07-01T01:17:00Z">
        <w:r w:rsidDel="0097495F">
          <w:rPr>
            <w:lang w:val="en"/>
          </w:rPr>
          <w:delText>o</w:delText>
        </w:r>
      </w:del>
      <w:proofErr w:type="spellStart"/>
      <w:r>
        <w:rPr>
          <w:lang w:val="en"/>
        </w:rPr>
        <w:t>f</w:t>
      </w:r>
      <w:proofErr w:type="spellEnd"/>
      <w:r>
        <w:rPr>
          <w:lang w:val="en"/>
        </w:rPr>
        <w:t xml:space="preserve"> society in general and </w:t>
      </w:r>
      <w:ins w:id="191" w:author="Benjamin Zhu" w:date="2020-07-01T01:17:00Z">
        <w:r w:rsidR="0097495F">
          <w:rPr>
            <w:lang w:val="en"/>
          </w:rPr>
          <w:t>the group’s</w:t>
        </w:r>
      </w:ins>
      <w:del w:id="192" w:author="Benjamin Zhu" w:date="2020-07-01T01:17:00Z">
        <w:r w:rsidDel="0097495F">
          <w:rPr>
            <w:lang w:val="en"/>
          </w:rPr>
          <w:delText>its</w:delText>
        </w:r>
      </w:del>
      <w:r>
        <w:rPr>
          <w:lang w:val="en"/>
        </w:rPr>
        <w:t xml:space="preserve"> specific political</w:t>
      </w:r>
      <w:ins w:id="193" w:author="Benjamin Zhu" w:date="2020-07-01T01:17:00Z">
        <w:r w:rsidR="0097495F">
          <w:rPr>
            <w:lang w:val="en"/>
          </w:rPr>
          <w:t xml:space="preserve"> </w:t>
        </w:r>
      </w:ins>
      <w:r w:rsidRPr="00511193">
        <w:rPr>
          <w:sz w:val="24"/>
          <w:szCs w:val="24"/>
          <w:lang w:val="en"/>
        </w:rPr>
        <w:t>interests. Organizations fighting for the rights of minorities are important institutions in Western democracies and factors such as socioeconomic class, geographic distribution, group norms, and experiences of discrimination affect the relationship between race and politics.</w:t>
      </w:r>
      <w:r w:rsidRPr="00511193">
        <w:rPr>
          <w:rStyle w:val="FootnoteReference"/>
          <w:sz w:val="24"/>
          <w:szCs w:val="24"/>
          <w:lang w:val="en"/>
        </w:rPr>
        <w:footnoteReference w:id="20"/>
      </w:r>
      <w:r w:rsidRPr="00511193">
        <w:rPr>
          <w:rStyle w:val="FootnoteReference"/>
          <w:sz w:val="24"/>
          <w:szCs w:val="24"/>
          <w:lang w:val="en"/>
        </w:rPr>
        <w:footnoteReference w:id="21"/>
      </w:r>
    </w:p>
    <w:p w14:paraId="52A355B7" w14:textId="55B3C837"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194" w:author="Benjamin Zhu" w:date="2020-06-27T00:39:00Z">
            <w:rPr>
              <w:rFonts w:ascii="Times New Roman" w:hAnsi="Times New Roman" w:cs="Times New Roman"/>
              <w:sz w:val="24"/>
              <w:szCs w:val="24"/>
              <w:lang w:val="pt-BR"/>
            </w:rPr>
          </w:rPrChange>
        </w:rPr>
      </w:pPr>
      <w:r w:rsidRPr="00511193">
        <w:rPr>
          <w:sz w:val="24"/>
          <w:szCs w:val="24"/>
          <w:lang w:val="en"/>
        </w:rPr>
        <w:t>Experiences of discrimination and perceptions of equal opportunities</w:t>
      </w:r>
      <w:ins w:id="195" w:author="Benjamin Zhu" w:date="2020-07-01T01:37:00Z">
        <w:r w:rsidR="007327FC">
          <w:rPr>
            <w:sz w:val="24"/>
            <w:szCs w:val="24"/>
            <w:lang w:val="en"/>
          </w:rPr>
          <w:t xml:space="preserve">, or lack </w:t>
        </w:r>
        <w:proofErr w:type="spellStart"/>
        <w:r w:rsidR="007327FC">
          <w:rPr>
            <w:sz w:val="24"/>
            <w:szCs w:val="24"/>
            <w:lang w:val="en"/>
          </w:rPr>
          <w:t>there of</w:t>
        </w:r>
        <w:proofErr w:type="spellEnd"/>
        <w:r w:rsidR="007327FC">
          <w:rPr>
            <w:sz w:val="24"/>
            <w:szCs w:val="24"/>
            <w:lang w:val="en"/>
          </w:rPr>
          <w:t>,</w:t>
        </w:r>
      </w:ins>
      <w:r w:rsidRPr="00511193">
        <w:rPr>
          <w:sz w:val="24"/>
          <w:szCs w:val="24"/>
          <w:lang w:val="en"/>
        </w:rPr>
        <w:t xml:space="preserve"> in a society are important</w:t>
      </w:r>
      <w:ins w:id="196" w:author="Benjamin Zhu" w:date="2020-07-01T01:36:00Z">
        <w:r w:rsidR="007327FC">
          <w:rPr>
            <w:sz w:val="24"/>
            <w:szCs w:val="24"/>
            <w:lang w:val="en"/>
          </w:rPr>
          <w:t xml:space="preserve"> in building a</w:t>
        </w:r>
      </w:ins>
      <w:del w:id="197" w:author="Benjamin Zhu" w:date="2020-07-01T01:36:00Z">
        <w:r w:rsidRPr="00511193" w:rsidDel="007327FC">
          <w:rPr>
            <w:sz w:val="24"/>
            <w:szCs w:val="24"/>
            <w:lang w:val="en"/>
          </w:rPr>
          <w:delText xml:space="preserve"> to build a</w:delText>
        </w:r>
      </w:del>
      <w:r w:rsidRPr="00511193">
        <w:rPr>
          <w:sz w:val="24"/>
          <w:szCs w:val="24"/>
          <w:lang w:val="en"/>
        </w:rPr>
        <w:t xml:space="preserve"> strong group identity. In addition, they give a sense of alienation from society that can diminish confidence in institutions and mediate participation or abstention in politics. People from an ethnic group who </w:t>
      </w:r>
      <w:del w:id="198" w:author="Benjamin Zhu" w:date="2020-07-01T01:38:00Z">
        <w:r w:rsidRPr="00511193" w:rsidDel="007327FC">
          <w:rPr>
            <w:sz w:val="24"/>
            <w:szCs w:val="24"/>
            <w:lang w:val="en"/>
          </w:rPr>
          <w:delText>believe they suffer discrimination</w:delText>
        </w:r>
      </w:del>
      <w:ins w:id="199" w:author="Benjamin Zhu" w:date="2020-07-01T01:38:00Z">
        <w:r w:rsidR="007327FC">
          <w:rPr>
            <w:sz w:val="24"/>
            <w:szCs w:val="24"/>
            <w:lang w:val="en"/>
          </w:rPr>
          <w:t>feel discriminated against</w:t>
        </w:r>
      </w:ins>
      <w:r w:rsidRPr="00511193">
        <w:rPr>
          <w:sz w:val="24"/>
          <w:szCs w:val="24"/>
          <w:lang w:val="en"/>
        </w:rPr>
        <w:t xml:space="preserve"> are more likely to support a party that has a tradition of defending minority rights. However, personal experiences of discrimination motivate individuals to punish the ruling party, even if it has a tradition of defending minorities.  Moreover, experiences of discrimination are not equal. Political discrimination typically manifests itself as laws, policies, and other systemic measures can motivate individuals to participate in politics. In contrast, societal discrimination typically </w:t>
      </w:r>
      <w:r w:rsidRPr="00511193">
        <w:rPr>
          <w:sz w:val="24"/>
          <w:szCs w:val="24"/>
          <w:lang w:val="en"/>
        </w:rPr>
        <w:lastRenderedPageBreak/>
        <w:t>manifests itself in interpersonal forms such as verbal attacks from colleagues and can diminish feelings of effectiveness that can, in turn, decrease political participation.</w:t>
      </w:r>
      <w:commentRangeStart w:id="200"/>
      <w:commentRangeStart w:id="201"/>
      <w:r w:rsidRPr="00511193">
        <w:rPr>
          <w:rStyle w:val="FootnoteReference"/>
          <w:sz w:val="24"/>
          <w:szCs w:val="24"/>
          <w:lang w:val="en"/>
        </w:rPr>
        <w:footnoteReference w:id="22"/>
      </w:r>
      <w:r w:rsidRPr="00511193">
        <w:rPr>
          <w:rStyle w:val="FootnoteReference"/>
          <w:sz w:val="24"/>
          <w:szCs w:val="24"/>
          <w:lang w:val="en"/>
        </w:rPr>
        <w:footnoteReference w:id="23"/>
      </w:r>
      <w:r w:rsidRPr="00511193">
        <w:rPr>
          <w:rStyle w:val="FootnoteReference"/>
          <w:sz w:val="24"/>
          <w:szCs w:val="24"/>
          <w:lang w:val="en"/>
        </w:rPr>
        <w:footnoteReference w:id="24"/>
      </w:r>
      <w:r w:rsidRPr="00511193">
        <w:rPr>
          <w:rStyle w:val="FootnoteReference"/>
          <w:sz w:val="24"/>
          <w:szCs w:val="24"/>
          <w:lang w:val="en"/>
        </w:rPr>
        <w:footnoteReference w:id="25"/>
      </w:r>
    </w:p>
    <w:p w14:paraId="5F1C2226" w14:textId="4324E9B7"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202" w:author="Benjamin Zhu" w:date="2020-06-27T00:39:00Z">
            <w:rPr>
              <w:rFonts w:ascii="Times New Roman" w:hAnsi="Times New Roman" w:cs="Times New Roman"/>
              <w:sz w:val="24"/>
              <w:szCs w:val="24"/>
              <w:lang w:val="pt-BR"/>
            </w:rPr>
          </w:rPrChange>
        </w:rPr>
      </w:pPr>
      <w:commentRangeStart w:id="203"/>
      <w:r w:rsidRPr="00511193">
        <w:rPr>
          <w:sz w:val="24"/>
          <w:szCs w:val="24"/>
          <w:lang w:val="en"/>
        </w:rPr>
        <w:t>Socioeconomic status is particularly important because resources, such as education, facilitate political participation and can have a moderating effect.  This is because</w:t>
      </w:r>
      <w:ins w:id="204" w:author="Benjamin Zhu" w:date="2020-07-01T17:57:00Z">
        <w:r w:rsidR="00A70CFF">
          <w:rPr>
            <w:sz w:val="24"/>
            <w:szCs w:val="24"/>
            <w:lang w:val="en"/>
          </w:rPr>
          <w:t xml:space="preserve"> as </w:t>
        </w:r>
      </w:ins>
      <w:ins w:id="205" w:author="Benjamin Zhu" w:date="2020-07-01T17:58:00Z">
        <w:r w:rsidR="00A70CFF">
          <w:rPr>
            <w:sz w:val="24"/>
            <w:szCs w:val="24"/>
            <w:lang w:val="en"/>
          </w:rPr>
          <w:t>a group occupies a more central social position, it will have lower support for group specific issues</w:t>
        </w:r>
      </w:ins>
      <w:del w:id="206" w:author="Benjamin Zhu" w:date="2020-07-01T17:58:00Z">
        <w:r w:rsidRPr="00511193" w:rsidDel="00A70CFF">
          <w:rPr>
            <w:sz w:val="24"/>
            <w:szCs w:val="24"/>
            <w:lang w:val="en"/>
          </w:rPr>
          <w:delText xml:space="preserve"> the more central the social position, the lower its support for issues of interest to the group. </w:delText>
        </w:r>
      </w:del>
      <w:ins w:id="207" w:author="Benjamin Zhu" w:date="2020-07-01T17:58:00Z">
        <w:r w:rsidR="00A70CFF">
          <w:rPr>
            <w:sz w:val="24"/>
            <w:szCs w:val="24"/>
            <w:lang w:val="en"/>
          </w:rPr>
          <w:t>.</w:t>
        </w:r>
      </w:ins>
      <w:del w:id="208" w:author="Benjamin Zhu" w:date="2020-07-01T17:58:00Z">
        <w:r w:rsidRPr="00511193" w:rsidDel="00A70CFF">
          <w:rPr>
            <w:sz w:val="24"/>
            <w:szCs w:val="24"/>
            <w:lang w:val="en"/>
          </w:rPr>
          <w:delText xml:space="preserve"> </w:delText>
        </w:r>
      </w:del>
      <w:ins w:id="209" w:author="Benjamin Zhu" w:date="2020-07-01T17:58:00Z">
        <w:r w:rsidR="00A70CFF">
          <w:rPr>
            <w:sz w:val="24"/>
            <w:szCs w:val="24"/>
            <w:lang w:val="en"/>
          </w:rPr>
          <w:t xml:space="preserve"> </w:t>
        </w:r>
      </w:ins>
      <w:r w:rsidRPr="00511193">
        <w:rPr>
          <w:sz w:val="24"/>
          <w:szCs w:val="24"/>
          <w:lang w:val="en"/>
        </w:rPr>
        <w:t xml:space="preserve">People </w:t>
      </w:r>
      <w:commentRangeEnd w:id="203"/>
      <w:r w:rsidRPr="00511193">
        <w:rPr>
          <w:rStyle w:val="CommentReference"/>
          <w:lang w:val="en"/>
        </w:rPr>
        <w:commentReference w:id="203"/>
      </w:r>
      <w:r w:rsidRPr="00511193">
        <w:rPr>
          <w:rStyle w:val="FootnoteReference"/>
          <w:sz w:val="24"/>
          <w:szCs w:val="24"/>
          <w:lang w:val="en"/>
        </w:rPr>
        <w:footnoteReference w:id="26"/>
      </w:r>
      <w:r w:rsidRPr="00511193">
        <w:rPr>
          <w:rStyle w:val="FootnoteReference"/>
          <w:sz w:val="24"/>
          <w:szCs w:val="24"/>
          <w:lang w:val="en"/>
        </w:rPr>
        <w:footnoteReference w:id="27"/>
      </w:r>
      <w:r w:rsidRPr="00511193">
        <w:rPr>
          <w:rStyle w:val="FootnoteReference"/>
          <w:sz w:val="24"/>
          <w:szCs w:val="24"/>
          <w:lang w:val="en"/>
        </w:rPr>
        <w:footnoteReference w:id="28"/>
      </w:r>
      <w:ins w:id="210" w:author="Ednaldo Ribeiro" w:date="2020-06-18T16:23:00Z">
        <w:r w:rsidR="006B555A">
          <w:rPr>
            <w:sz w:val="24"/>
            <w:szCs w:val="24"/>
            <w:lang w:val="en"/>
          </w:rPr>
          <w:t xml:space="preserve">from affluent social classes </w:t>
        </w:r>
      </w:ins>
      <w:r>
        <w:rPr>
          <w:lang w:val="en"/>
        </w:rPr>
        <w:t xml:space="preserve">are </w:t>
      </w:r>
      <w:del w:id="211" w:author="Ednaldo Ribeiro" w:date="2020-06-18T16:23:00Z">
        <w:r w:rsidRPr="00511193" w:rsidDel="006B555A">
          <w:rPr>
            <w:sz w:val="24"/>
            <w:szCs w:val="24"/>
            <w:lang w:val="en"/>
          </w:rPr>
          <w:delText xml:space="preserve">com classe alta </w:delText>
        </w:r>
      </w:del>
      <w:r w:rsidRPr="00511193">
        <w:rPr>
          <w:sz w:val="24"/>
          <w:szCs w:val="24"/>
          <w:lang w:val="en"/>
        </w:rPr>
        <w:t xml:space="preserve">typically better treated by peers and have higher levels of confidence while people </w:t>
      </w:r>
      <w:r>
        <w:rPr>
          <w:lang w:val="en"/>
        </w:rPr>
        <w:t xml:space="preserve">in </w:t>
      </w:r>
      <w:ins w:id="212" w:author="Benjamin Zhu" w:date="2020-07-01T17:58:00Z">
        <w:r w:rsidR="00A70CFF">
          <w:rPr>
            <w:sz w:val="24"/>
            <w:szCs w:val="24"/>
            <w:lang w:val="en"/>
          </w:rPr>
          <w:t>lower</w:t>
        </w:r>
      </w:ins>
      <w:del w:id="213" w:author="Benjamin Zhu" w:date="2020-07-01T17:58:00Z">
        <w:r w:rsidDel="00A70CFF">
          <w:rPr>
            <w:lang w:val="en"/>
          </w:rPr>
          <w:delText xml:space="preserve">the </w:delText>
        </w:r>
      </w:del>
      <w:ins w:id="214" w:author="Ednaldo Ribeiro" w:date="2020-06-18T16:23:00Z">
        <w:del w:id="215" w:author="Benjamin Zhu" w:date="2020-07-01T17:58:00Z">
          <w:r w:rsidR="006B555A" w:rsidDel="00A70CFF">
            <w:rPr>
              <w:sz w:val="24"/>
              <w:szCs w:val="24"/>
              <w:lang w:val="en"/>
            </w:rPr>
            <w:delText>socially subaltern</w:delText>
          </w:r>
        </w:del>
        <w:r w:rsidR="006B555A">
          <w:rPr>
            <w:sz w:val="24"/>
            <w:szCs w:val="24"/>
            <w:lang w:val="en"/>
          </w:rPr>
          <w:t xml:space="preserve"> classes</w:t>
        </w:r>
      </w:ins>
      <w:r>
        <w:rPr>
          <w:lang w:val="en"/>
        </w:rPr>
        <w:t xml:space="preserve"> may have more</w:t>
      </w:r>
      <w:del w:id="216" w:author="Ednaldo Ribeiro" w:date="2020-06-18T16:24:00Z">
        <w:r w:rsidRPr="00511193" w:rsidDel="006B555A">
          <w:rPr>
            <w:sz w:val="24"/>
            <w:szCs w:val="24"/>
            <w:lang w:val="en"/>
          </w:rPr>
          <w:delText>com classe baixo</w:delText>
        </w:r>
      </w:del>
      <w:r w:rsidRPr="00511193">
        <w:rPr>
          <w:sz w:val="24"/>
          <w:szCs w:val="24"/>
          <w:lang w:val="en"/>
        </w:rPr>
        <w:t xml:space="preserve"> experiences of being cheated, leading </w:t>
      </w:r>
      <w:r>
        <w:rPr>
          <w:lang w:val="en"/>
        </w:rPr>
        <w:t xml:space="preserve">to </w:t>
      </w:r>
      <w:del w:id="217" w:author="Ednaldo Ribeiro" w:date="2020-06-18T16:24:00Z">
        <w:r w:rsidRPr="00511193" w:rsidDel="006B555A">
          <w:rPr>
            <w:sz w:val="24"/>
            <w:szCs w:val="24"/>
            <w:lang w:val="en"/>
          </w:rPr>
          <w:delText xml:space="preserve">ao </w:delText>
        </w:r>
      </w:del>
      <w:ins w:id="218" w:author="Ednaldo Ribeiro" w:date="2020-06-18T16:24:00Z">
        <w:r w:rsidR="006B555A">
          <w:rPr>
            <w:sz w:val="24"/>
            <w:szCs w:val="24"/>
            <w:lang w:val="en"/>
          </w:rPr>
          <w:t xml:space="preserve">lower </w:t>
        </w:r>
      </w:ins>
      <w:r>
        <w:rPr>
          <w:lang w:val="en"/>
        </w:rPr>
        <w:t xml:space="preserve">levels </w:t>
      </w:r>
      <w:r w:rsidRPr="00511193">
        <w:rPr>
          <w:sz w:val="24"/>
          <w:szCs w:val="24"/>
          <w:lang w:val="en"/>
        </w:rPr>
        <w:t>of confidence.  However, it is important to distinguish the effects of income and education, the most prominent components of socioeconomic status. Income is generally linked to support to established authorities and greater institutional trust, while education, as a cognitive mobilizer, is linked to lower trust and</w:t>
      </w:r>
      <w:ins w:id="219" w:author="Benjamin Zhu" w:date="2020-07-01T17:59:00Z">
        <w:r w:rsidR="00A70CFF">
          <w:rPr>
            <w:sz w:val="24"/>
            <w:szCs w:val="24"/>
            <w:lang w:val="en"/>
          </w:rPr>
          <w:t xml:space="preserve"> greater</w:t>
        </w:r>
      </w:ins>
      <w:del w:id="220" w:author="Benjamin Zhu" w:date="2020-07-01T17:59:00Z">
        <w:r w:rsidRPr="00511193" w:rsidDel="00A70CFF">
          <w:rPr>
            <w:sz w:val="24"/>
            <w:szCs w:val="24"/>
            <w:lang w:val="en"/>
          </w:rPr>
          <w:delText xml:space="preserve"> more</w:delText>
        </w:r>
      </w:del>
      <w:r w:rsidRPr="00511193">
        <w:rPr>
          <w:sz w:val="24"/>
          <w:szCs w:val="24"/>
          <w:lang w:val="en"/>
        </w:rPr>
        <w:t xml:space="preserve"> political participation. </w:t>
      </w:r>
      <w:r w:rsidRPr="00511193">
        <w:rPr>
          <w:sz w:val="24"/>
          <w:szCs w:val="24"/>
          <w:lang w:val="en"/>
        </w:rPr>
        <w:lastRenderedPageBreak/>
        <w:t>Low-income people typically have fewer resources to create and maintain civic associations and as a result have fewer opportunities for political participation.</w:t>
      </w:r>
      <w:del w:id="221" w:author="Ednaldo Ribeiro" w:date="2020-06-18T16:24:00Z">
        <w:r w:rsidRPr="00511193" w:rsidDel="006B555A">
          <w:rPr>
            <w:sz w:val="24"/>
            <w:szCs w:val="24"/>
            <w:lang w:val="en"/>
          </w:rPr>
          <w:delText xml:space="preserve"> menores</w:delText>
        </w:r>
      </w:del>
      <w:r w:rsidRPr="00511193">
        <w:rPr>
          <w:rStyle w:val="FootnoteReference"/>
          <w:sz w:val="24"/>
          <w:szCs w:val="24"/>
          <w:lang w:val="en"/>
        </w:rPr>
        <w:footnoteReference w:id="29"/>
      </w:r>
      <w:r w:rsidRPr="00511193">
        <w:rPr>
          <w:rStyle w:val="FootnoteReference"/>
          <w:sz w:val="24"/>
          <w:szCs w:val="24"/>
          <w:lang w:val="en"/>
        </w:rPr>
        <w:footnoteReference w:id="30"/>
      </w:r>
      <w:r w:rsidRPr="00511193">
        <w:rPr>
          <w:rStyle w:val="FootnoteReference"/>
          <w:sz w:val="24"/>
          <w:szCs w:val="24"/>
          <w:lang w:val="en"/>
        </w:rPr>
        <w:footnoteReference w:id="31"/>
      </w:r>
    </w:p>
    <w:p w14:paraId="5556EF62" w14:textId="4107A701"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222" w:author="Benjamin Zhu" w:date="2020-06-27T00:39:00Z">
            <w:rPr>
              <w:rFonts w:ascii="Times New Roman" w:hAnsi="Times New Roman" w:cs="Times New Roman"/>
              <w:sz w:val="24"/>
              <w:szCs w:val="24"/>
              <w:lang w:val="pt-BR"/>
            </w:rPr>
          </w:rPrChange>
        </w:rPr>
      </w:pPr>
      <w:r w:rsidRPr="00511193">
        <w:rPr>
          <w:sz w:val="24"/>
          <w:szCs w:val="24"/>
          <w:lang w:val="en"/>
        </w:rPr>
        <w:t xml:space="preserve">Population size is a consistent predictor of the political activity of minority groups. Studies in several countries show that geographical distribution increases the level of political activity of minorities. In the UK, when the proportion of an ethnic group increases in a neighbourhood, the likelihood of its members voting increases. Studies on the effects of participation in voluntary associations can increase political involvement, because it develops civic skills that facilitate engagement and mobilize </w:t>
      </w:r>
      <w:del w:id="223" w:author="Benjamin Zhu" w:date="2020-07-01T17:59:00Z">
        <w:r w:rsidRPr="00511193" w:rsidDel="00A70CFF">
          <w:rPr>
            <w:sz w:val="24"/>
            <w:szCs w:val="24"/>
            <w:lang w:val="en"/>
          </w:rPr>
          <w:delText>individuals, but</w:delText>
        </w:r>
      </w:del>
      <w:ins w:id="224" w:author="Benjamin Zhu" w:date="2020-07-01T17:59:00Z">
        <w:r w:rsidR="00A70CFF" w:rsidRPr="00511193">
          <w:rPr>
            <w:sz w:val="24"/>
            <w:szCs w:val="24"/>
            <w:lang w:val="en"/>
          </w:rPr>
          <w:t>individuals but</w:t>
        </w:r>
      </w:ins>
      <w:r w:rsidRPr="00511193">
        <w:rPr>
          <w:sz w:val="24"/>
          <w:szCs w:val="24"/>
          <w:lang w:val="en"/>
        </w:rPr>
        <w:t xml:space="preserve"> conditioned to the type of association.</w:t>
      </w:r>
      <w:r w:rsidRPr="00511193">
        <w:rPr>
          <w:rStyle w:val="FootnoteReference"/>
          <w:sz w:val="24"/>
          <w:szCs w:val="24"/>
          <w:lang w:val="en"/>
        </w:rPr>
        <w:footnoteReference w:id="32"/>
      </w:r>
      <w:r w:rsidRPr="00511193">
        <w:rPr>
          <w:rStyle w:val="FootnoteReference"/>
          <w:sz w:val="24"/>
          <w:szCs w:val="24"/>
          <w:lang w:val="en"/>
        </w:rPr>
        <w:footnoteReference w:id="33"/>
      </w:r>
      <w:commentRangeEnd w:id="200"/>
      <w:r w:rsidRPr="00511193">
        <w:rPr>
          <w:rStyle w:val="CommentReference"/>
          <w:lang w:val="en"/>
        </w:rPr>
        <w:commentReference w:id="200"/>
      </w:r>
      <w:commentRangeEnd w:id="201"/>
      <w:r w:rsidRPr="00511193">
        <w:rPr>
          <w:rStyle w:val="CommentReference"/>
          <w:lang w:val="en"/>
        </w:rPr>
        <w:commentReference w:id="201"/>
      </w:r>
      <w:r w:rsidRPr="00511193">
        <w:rPr>
          <w:rStyle w:val="FootnoteReference"/>
          <w:sz w:val="24"/>
          <w:szCs w:val="24"/>
          <w:lang w:val="en"/>
        </w:rPr>
        <w:footnoteReference w:id="34"/>
      </w:r>
    </w:p>
    <w:p w14:paraId="032A6BCE" w14:textId="564062C2" w:rsidR="009D459F" w:rsidRPr="00DD6D87" w:rsidRDefault="009D459F" w:rsidP="009D459F">
      <w:pPr>
        <w:autoSpaceDE w:val="0"/>
        <w:autoSpaceDN w:val="0"/>
        <w:adjustRightInd w:val="0"/>
        <w:spacing w:after="0" w:line="480" w:lineRule="auto"/>
        <w:rPr>
          <w:rFonts w:ascii="Times New Roman" w:hAnsi="Times New Roman" w:cs="Times New Roman"/>
          <w:sz w:val="24"/>
          <w:szCs w:val="24"/>
          <w:rPrChange w:id="225" w:author="Benjamin Zhu" w:date="2020-06-27T00:39:00Z">
            <w:rPr>
              <w:rFonts w:ascii="Times New Roman" w:hAnsi="Times New Roman" w:cs="Times New Roman"/>
              <w:sz w:val="24"/>
              <w:szCs w:val="24"/>
              <w:lang w:val="pt-BR"/>
            </w:rPr>
          </w:rPrChange>
        </w:rPr>
      </w:pPr>
      <w:r w:rsidRPr="00511193">
        <w:rPr>
          <w:sz w:val="24"/>
          <w:szCs w:val="24"/>
          <w:lang w:val="en"/>
        </w:rPr>
        <w:tab/>
        <w:t>Factors that hinder the formation of a strong collective identity include geographic distribution, the ability to</w:t>
      </w:r>
      <w:ins w:id="226" w:author="Benjamin Zhu" w:date="2020-07-01T22:22:00Z">
        <w:r w:rsidR="000D1E07">
          <w:rPr>
            <w:sz w:val="24"/>
            <w:szCs w:val="24"/>
            <w:lang w:val="en"/>
          </w:rPr>
          <w:t xml:space="preserve"> shame</w:t>
        </w:r>
      </w:ins>
      <w:del w:id="227" w:author="Benjamin Zhu" w:date="2020-07-01T22:22:00Z">
        <w:r w:rsidRPr="00511193" w:rsidDel="000D1E07">
          <w:rPr>
            <w:sz w:val="24"/>
            <w:szCs w:val="24"/>
            <w:lang w:val="en"/>
          </w:rPr>
          <w:delText xml:space="preserve"> embarrass</w:delText>
        </w:r>
      </w:del>
      <w:r w:rsidRPr="00511193">
        <w:rPr>
          <w:sz w:val="24"/>
          <w:szCs w:val="24"/>
          <w:lang w:val="en"/>
        </w:rPr>
        <w:t xml:space="preserve"> defectors, the level of integration into society, and socioeconomic status. When a small group is distributed over a large area, identity formation in the group is difficult. If the ethnic group has strong </w:t>
      </w:r>
      <w:ins w:id="228" w:author="Benjamin Zhu" w:date="2020-07-01T22:22:00Z">
        <w:r w:rsidR="000D1E07">
          <w:rPr>
            <w:sz w:val="24"/>
            <w:szCs w:val="24"/>
            <w:lang w:val="en"/>
          </w:rPr>
          <w:t>norms</w:t>
        </w:r>
      </w:ins>
      <w:del w:id="229" w:author="Benjamin Zhu" w:date="2020-07-01T22:22:00Z">
        <w:r w:rsidRPr="00511193" w:rsidDel="000D1E07">
          <w:rPr>
            <w:sz w:val="24"/>
            <w:szCs w:val="24"/>
            <w:lang w:val="en"/>
          </w:rPr>
          <w:delText>standards</w:delText>
        </w:r>
      </w:del>
      <w:r w:rsidRPr="00511193">
        <w:rPr>
          <w:sz w:val="24"/>
          <w:szCs w:val="24"/>
          <w:lang w:val="en"/>
        </w:rPr>
        <w:t xml:space="preserve"> and the ability to sanction, individuals </w:t>
      </w:r>
      <w:proofErr w:type="gramStart"/>
      <w:r w:rsidRPr="00511193">
        <w:rPr>
          <w:sz w:val="24"/>
          <w:szCs w:val="24"/>
          <w:lang w:val="en"/>
        </w:rPr>
        <w:t>have to</w:t>
      </w:r>
      <w:proofErr w:type="gramEnd"/>
      <w:r w:rsidRPr="00511193">
        <w:rPr>
          <w:sz w:val="24"/>
          <w:szCs w:val="24"/>
          <w:lang w:val="en"/>
        </w:rPr>
        <w:t xml:space="preserve"> consider the costs of diverging from the group's norms. When the ability to </w:t>
      </w:r>
      <w:ins w:id="230" w:author="Benjamin Zhu" w:date="2020-07-01T22:22:00Z">
        <w:r w:rsidR="000D1E07">
          <w:rPr>
            <w:sz w:val="24"/>
            <w:szCs w:val="24"/>
            <w:lang w:val="en"/>
          </w:rPr>
          <w:t>sanction</w:t>
        </w:r>
      </w:ins>
      <w:del w:id="231" w:author="Benjamin Zhu" w:date="2020-07-01T22:22:00Z">
        <w:r w:rsidRPr="00511193" w:rsidDel="000D1E07">
          <w:rPr>
            <w:sz w:val="24"/>
            <w:szCs w:val="24"/>
            <w:lang w:val="en"/>
          </w:rPr>
          <w:delText>embarrass</w:delText>
        </w:r>
      </w:del>
      <w:r w:rsidRPr="00511193">
        <w:rPr>
          <w:sz w:val="24"/>
          <w:szCs w:val="24"/>
          <w:lang w:val="en"/>
        </w:rPr>
        <w:t xml:space="preserve"> is weak, individuals feel more freedom by pursuing their own interests when they </w:t>
      </w:r>
      <w:r w:rsidRPr="00511193">
        <w:rPr>
          <w:sz w:val="24"/>
          <w:szCs w:val="24"/>
          <w:lang w:val="en"/>
        </w:rPr>
        <w:lastRenderedPageBreak/>
        <w:t xml:space="preserve">diverge from the group. The level of integration in society and socioeconomic status have an interesting interaction. When the group is not well integrated into society and suffers prejudices, </w:t>
      </w:r>
      <w:ins w:id="232" w:author="Benjamin Zhu" w:date="2020-07-01T22:23:00Z">
        <w:r w:rsidR="000D1E07">
          <w:rPr>
            <w:sz w:val="24"/>
            <w:szCs w:val="24"/>
            <w:lang w:val="en"/>
          </w:rPr>
          <w:t>real</w:t>
        </w:r>
      </w:ins>
      <w:del w:id="233" w:author="Benjamin Zhu" w:date="2020-07-01T22:23:00Z">
        <w:r w:rsidRPr="00511193" w:rsidDel="000D1E07">
          <w:rPr>
            <w:sz w:val="24"/>
            <w:szCs w:val="24"/>
            <w:lang w:val="en"/>
          </w:rPr>
          <w:delText>true</w:delText>
        </w:r>
      </w:del>
      <w:r w:rsidRPr="00511193">
        <w:rPr>
          <w:sz w:val="24"/>
          <w:szCs w:val="24"/>
          <w:lang w:val="en"/>
        </w:rPr>
        <w:t xml:space="preserve"> or perceived, high socioeconomic status does not weaken the unity of the group and the ethnic group remains important for the decision-making process of individuals. When the group does not suffer prejudices, socioeconomic status weakens support for the group's interests.</w:t>
      </w:r>
      <w:r w:rsidRPr="00511193">
        <w:rPr>
          <w:rStyle w:val="FootnoteReference"/>
          <w:sz w:val="24"/>
          <w:szCs w:val="24"/>
          <w:lang w:val="en"/>
        </w:rPr>
        <w:footnoteReference w:id="35"/>
      </w:r>
      <w:r w:rsidRPr="00511193">
        <w:rPr>
          <w:rStyle w:val="FootnoteReference"/>
          <w:sz w:val="24"/>
          <w:szCs w:val="24"/>
          <w:lang w:val="en"/>
        </w:rPr>
        <w:footnoteReference w:id="36"/>
      </w:r>
    </w:p>
    <w:p w14:paraId="0D767237" w14:textId="77777777" w:rsidR="009D459F" w:rsidRPr="00DD6D87" w:rsidRDefault="009D459F" w:rsidP="009D459F">
      <w:pPr>
        <w:tabs>
          <w:tab w:val="left" w:pos="1224"/>
        </w:tabs>
        <w:autoSpaceDE w:val="0"/>
        <w:autoSpaceDN w:val="0"/>
        <w:adjustRightInd w:val="0"/>
        <w:spacing w:after="0" w:line="480" w:lineRule="auto"/>
        <w:rPr>
          <w:rFonts w:ascii="Times New Roman" w:hAnsi="Times New Roman" w:cs="Times New Roman"/>
          <w:b/>
          <w:sz w:val="24"/>
          <w:szCs w:val="24"/>
          <w:rPrChange w:id="234" w:author="Benjamin Zhu" w:date="2020-06-27T00:39:00Z">
            <w:rPr>
              <w:rFonts w:ascii="Times New Roman" w:hAnsi="Times New Roman" w:cs="Times New Roman"/>
              <w:b/>
              <w:sz w:val="24"/>
              <w:szCs w:val="24"/>
              <w:lang w:val="pt-BR"/>
            </w:rPr>
          </w:rPrChange>
        </w:rPr>
      </w:pPr>
      <w:r w:rsidRPr="00DD6D87">
        <w:rPr>
          <w:rFonts w:ascii="Times New Roman" w:hAnsi="Times New Roman" w:cs="Times New Roman"/>
          <w:b/>
          <w:sz w:val="24"/>
          <w:szCs w:val="24"/>
          <w:rPrChange w:id="235" w:author="Benjamin Zhu" w:date="2020-06-27T00:39:00Z">
            <w:rPr>
              <w:rFonts w:ascii="Times New Roman" w:hAnsi="Times New Roman" w:cs="Times New Roman"/>
              <w:b/>
              <w:sz w:val="24"/>
              <w:szCs w:val="24"/>
              <w:lang w:val="pt-BR"/>
            </w:rPr>
          </w:rPrChange>
        </w:rPr>
        <w:tab/>
      </w:r>
    </w:p>
    <w:p w14:paraId="14085A30" w14:textId="113F9147" w:rsidR="009D459F" w:rsidRPr="00DD6D87" w:rsidRDefault="000D1E07" w:rsidP="009D459F">
      <w:pPr>
        <w:autoSpaceDE w:val="0"/>
        <w:autoSpaceDN w:val="0"/>
        <w:adjustRightInd w:val="0"/>
        <w:spacing w:after="0" w:line="480" w:lineRule="auto"/>
        <w:rPr>
          <w:rFonts w:ascii="Times New Roman" w:hAnsi="Times New Roman" w:cs="Times New Roman"/>
          <w:b/>
          <w:sz w:val="24"/>
          <w:szCs w:val="24"/>
          <w:rPrChange w:id="236" w:author="Benjamin Zhu" w:date="2020-06-27T00:39:00Z">
            <w:rPr>
              <w:rFonts w:ascii="Times New Roman" w:hAnsi="Times New Roman" w:cs="Times New Roman"/>
              <w:b/>
              <w:sz w:val="24"/>
              <w:szCs w:val="24"/>
              <w:lang w:val="pt-BR"/>
            </w:rPr>
          </w:rPrChange>
        </w:rPr>
      </w:pPr>
      <w:ins w:id="237" w:author="Benjamin Zhu" w:date="2020-07-01T22:23:00Z">
        <w:r>
          <w:rPr>
            <w:b/>
            <w:sz w:val="24"/>
            <w:szCs w:val="24"/>
            <w:lang w:val="en"/>
          </w:rPr>
          <w:t>Hypotheses</w:t>
        </w:r>
      </w:ins>
      <w:del w:id="238" w:author="Benjamin Zhu" w:date="2020-07-01T22:23:00Z">
        <w:r w:rsidR="009D459F" w:rsidRPr="00511193" w:rsidDel="000D1E07">
          <w:rPr>
            <w:b/>
            <w:sz w:val="24"/>
            <w:szCs w:val="24"/>
            <w:lang w:val="en"/>
          </w:rPr>
          <w:delText>Chance</w:delText>
        </w:r>
      </w:del>
    </w:p>
    <w:p w14:paraId="1F78A261" w14:textId="44218768"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239" w:author="Benjamin Zhu" w:date="2020-06-27T00:39:00Z">
            <w:rPr>
              <w:rFonts w:ascii="Times New Roman" w:hAnsi="Times New Roman" w:cs="Times New Roman"/>
              <w:sz w:val="24"/>
              <w:szCs w:val="24"/>
              <w:lang w:val="pt-BR"/>
            </w:rPr>
          </w:rPrChange>
        </w:rPr>
      </w:pPr>
      <w:r w:rsidRPr="00511193">
        <w:rPr>
          <w:sz w:val="24"/>
          <w:szCs w:val="24"/>
          <w:lang w:val="en"/>
        </w:rPr>
        <w:t>The</w:t>
      </w:r>
      <w:commentRangeStart w:id="240"/>
      <w:commentRangeEnd w:id="240"/>
      <w:r w:rsidRPr="00511193">
        <w:rPr>
          <w:rStyle w:val="CommentReference"/>
          <w:lang w:val="en"/>
        </w:rPr>
        <w:commentReference w:id="240"/>
      </w:r>
      <w:ins w:id="241" w:author="Ednaldo Ribeiro" w:date="2020-06-18T16:26:00Z">
        <w:r w:rsidR="006B555A">
          <w:rPr>
            <w:sz w:val="24"/>
            <w:szCs w:val="24"/>
            <w:lang w:val="en"/>
          </w:rPr>
          <w:t xml:space="preserve"> previous </w:t>
        </w:r>
      </w:ins>
      <w:r>
        <w:rPr>
          <w:lang w:val="en"/>
        </w:rPr>
        <w:t xml:space="preserve">section presented </w:t>
      </w:r>
      <w:del w:id="242" w:author="Ednaldo Ribeiro" w:date="2020-06-18T16:26:00Z">
        <w:r w:rsidRPr="00511193" w:rsidDel="006B555A">
          <w:rPr>
            <w:sz w:val="24"/>
            <w:szCs w:val="24"/>
            <w:lang w:val="en"/>
          </w:rPr>
          <w:delText xml:space="preserve">seguinte é </w:delText>
        </w:r>
      </w:del>
      <w:r w:rsidRPr="00511193">
        <w:rPr>
          <w:sz w:val="24"/>
          <w:szCs w:val="24"/>
          <w:lang w:val="en"/>
        </w:rPr>
        <w:t>a summary of the</w:t>
      </w:r>
      <w:ins w:id="243" w:author="Benjamin Zhu" w:date="2020-07-01T22:29:00Z">
        <w:r w:rsidR="000D1E07">
          <w:rPr>
            <w:sz w:val="24"/>
            <w:szCs w:val="24"/>
            <w:lang w:val="en"/>
          </w:rPr>
          <w:t>,</w:t>
        </w:r>
      </w:ins>
      <w:r w:rsidRPr="00511193">
        <w:rPr>
          <w:sz w:val="24"/>
          <w:szCs w:val="24"/>
          <w:lang w:val="en"/>
        </w:rPr>
        <w:t xml:space="preserve"> sometimes contradictory</w:t>
      </w:r>
      <w:ins w:id="244" w:author="Benjamin Zhu" w:date="2020-07-01T22:29:00Z">
        <w:r w:rsidR="000D1E07">
          <w:rPr>
            <w:sz w:val="24"/>
            <w:szCs w:val="24"/>
            <w:lang w:val="en"/>
          </w:rPr>
          <w:t xml:space="preserve">, </w:t>
        </w:r>
      </w:ins>
      <w:del w:id="245" w:author="Benjamin Zhu" w:date="2020-07-01T22:29:00Z">
        <w:r w:rsidRPr="00511193" w:rsidDel="000D1E07">
          <w:rPr>
            <w:sz w:val="24"/>
            <w:szCs w:val="24"/>
            <w:lang w:val="en"/>
          </w:rPr>
          <w:delText xml:space="preserve"> </w:delText>
        </w:r>
      </w:del>
      <w:r w:rsidRPr="00511193">
        <w:rPr>
          <w:sz w:val="24"/>
          <w:szCs w:val="24"/>
          <w:lang w:val="en"/>
        </w:rPr>
        <w:t xml:space="preserve">factors that affect the two axes that </w:t>
      </w:r>
      <w:del w:id="246" w:author="Benjamin Zhu" w:date="2020-07-01T22:30:00Z">
        <w:r w:rsidRPr="00511193" w:rsidDel="000D1E07">
          <w:rPr>
            <w:sz w:val="24"/>
            <w:szCs w:val="24"/>
            <w:lang w:val="en"/>
          </w:rPr>
          <w:delText>this research</w:delText>
        </w:r>
      </w:del>
      <w:ins w:id="247" w:author="Benjamin Zhu" w:date="2020-07-01T22:30:00Z">
        <w:r w:rsidR="000D1E07">
          <w:rPr>
            <w:sz w:val="24"/>
            <w:szCs w:val="24"/>
            <w:lang w:val="en"/>
          </w:rPr>
          <w:t>we</w:t>
        </w:r>
      </w:ins>
      <w:r w:rsidRPr="00511193">
        <w:rPr>
          <w:sz w:val="24"/>
          <w:szCs w:val="24"/>
          <w:lang w:val="en"/>
        </w:rPr>
        <w:t xml:space="preserve"> intend</w:t>
      </w:r>
      <w:del w:id="248" w:author="Benjamin Zhu" w:date="2020-07-01T22:30:00Z">
        <w:r w:rsidRPr="00511193" w:rsidDel="000D1E07">
          <w:rPr>
            <w:sz w:val="24"/>
            <w:szCs w:val="24"/>
            <w:lang w:val="en"/>
          </w:rPr>
          <w:delText>s</w:delText>
        </w:r>
      </w:del>
      <w:r w:rsidRPr="00511193">
        <w:rPr>
          <w:sz w:val="24"/>
          <w:szCs w:val="24"/>
          <w:lang w:val="en"/>
        </w:rPr>
        <w:t xml:space="preserve"> to examine in relation to the Japanese-Brazilian community. In Brazil, this group is usually composed of people of higher social class.  Overall, individuals who have fewer socioeconomic or educational resources have lower levels of institutional confidence.</w:t>
      </w:r>
      <w:r>
        <w:rPr>
          <w:lang w:val="en"/>
        </w:rPr>
        <w:t xml:space="preserve"> </w:t>
      </w:r>
      <w:r w:rsidRPr="00511193">
        <w:rPr>
          <w:rStyle w:val="FootnoteReference"/>
          <w:sz w:val="24"/>
          <w:szCs w:val="24"/>
          <w:lang w:val="en"/>
        </w:rPr>
        <w:footnoteReference w:id="37"/>
      </w:r>
      <w:r w:rsidRPr="00511193">
        <w:rPr>
          <w:rStyle w:val="FootnoteReference"/>
          <w:sz w:val="24"/>
          <w:szCs w:val="24"/>
          <w:lang w:val="en"/>
        </w:rPr>
        <w:footnoteReference w:id="38"/>
      </w:r>
      <w:del w:id="249" w:author="Ednaldo Ribeiro" w:date="2020-06-18T16:26:00Z">
        <w:r w:rsidRPr="00511193" w:rsidDel="006B555A">
          <w:rPr>
            <w:sz w:val="24"/>
            <w:szCs w:val="24"/>
            <w:lang w:val="en"/>
          </w:rPr>
          <w:delText>Mesmo a</w:delText>
        </w:r>
      </w:del>
      <w:ins w:id="250" w:author="Ednaldo Ribeiro" w:date="2020-06-18T16:26:00Z">
        <w:r w:rsidR="006B555A">
          <w:rPr>
            <w:sz w:val="24"/>
            <w:szCs w:val="24"/>
            <w:lang w:val="en"/>
          </w:rPr>
          <w:t>The</w:t>
        </w:r>
      </w:ins>
      <w:r>
        <w:rPr>
          <w:lang w:val="en"/>
        </w:rPr>
        <w:t xml:space="preserve"> </w:t>
      </w:r>
      <w:r w:rsidRPr="00511193">
        <w:rPr>
          <w:sz w:val="24"/>
          <w:szCs w:val="24"/>
          <w:lang w:val="en"/>
        </w:rPr>
        <w:t xml:space="preserve"> population of Japanese-Brazilians </w:t>
      </w:r>
      <w:r>
        <w:rPr>
          <w:lang w:val="en"/>
        </w:rPr>
        <w:t xml:space="preserve">is </w:t>
      </w:r>
      <w:del w:id="251" w:author="Ednaldo Ribeiro" w:date="2020-06-18T16:27:00Z">
        <w:r w:rsidRPr="00511193" w:rsidDel="006B555A">
          <w:rPr>
            <w:sz w:val="24"/>
            <w:szCs w:val="24"/>
            <w:lang w:val="en"/>
          </w:rPr>
          <w:delText>sendo</w:delText>
        </w:r>
      </w:del>
      <w:ins w:id="252" w:author="Ednaldo Ribeiro" w:date="2020-06-18T16:27:00Z">
        <w:r w:rsidR="006B555A">
          <w:rPr>
            <w:sz w:val="24"/>
            <w:szCs w:val="24"/>
            <w:lang w:val="en"/>
          </w:rPr>
          <w:t xml:space="preserve">small </w:t>
        </w:r>
      </w:ins>
      <w:r>
        <w:rPr>
          <w:lang w:val="en"/>
        </w:rPr>
        <w:t xml:space="preserve"> </w:t>
      </w:r>
      <w:del w:id="253" w:author="Ednaldo Ribeiro" w:date="2020-06-18T16:27:00Z">
        <w:r w:rsidRPr="00511193" w:rsidDel="006B555A">
          <w:rPr>
            <w:sz w:val="24"/>
            <w:szCs w:val="24"/>
            <w:lang w:val="en"/>
          </w:rPr>
          <w:delText xml:space="preserve"> menor </w:delText>
        </w:r>
      </w:del>
      <w:r w:rsidRPr="00511193">
        <w:rPr>
          <w:sz w:val="24"/>
          <w:szCs w:val="24"/>
          <w:lang w:val="en"/>
        </w:rPr>
        <w:t xml:space="preserve">compared </w:t>
      </w:r>
      <w:r>
        <w:rPr>
          <w:lang w:val="en"/>
        </w:rPr>
        <w:t xml:space="preserve"> </w:t>
      </w:r>
      <w:ins w:id="254" w:author="Ednaldo Ribeiro" w:date="2020-06-18T16:27:00Z">
        <w:r w:rsidR="006B555A">
          <w:rPr>
            <w:sz w:val="24"/>
            <w:szCs w:val="24"/>
            <w:lang w:val="en"/>
          </w:rPr>
          <w:t xml:space="preserve"> </w:t>
        </w:r>
      </w:ins>
      <w:r>
        <w:rPr>
          <w:lang w:val="en"/>
        </w:rPr>
        <w:t xml:space="preserve">to other </w:t>
      </w:r>
      <w:del w:id="255" w:author="Ednaldo Ribeiro" w:date="2020-06-18T16:27:00Z">
        <w:r w:rsidRPr="00511193" w:rsidDel="006B555A">
          <w:rPr>
            <w:sz w:val="24"/>
            <w:szCs w:val="24"/>
            <w:lang w:val="en"/>
          </w:rPr>
          <w:delText xml:space="preserve">relação </w:delText>
        </w:r>
      </w:del>
      <w:r w:rsidRPr="00511193">
        <w:rPr>
          <w:sz w:val="24"/>
          <w:szCs w:val="24"/>
          <w:lang w:val="en"/>
        </w:rPr>
        <w:t>ethnic groups, making up just over 1% of</w:t>
      </w:r>
      <w:ins w:id="256" w:author="Benjamin Zhu" w:date="2020-07-01T22:30:00Z">
        <w:r w:rsidR="000D1E07">
          <w:rPr>
            <w:sz w:val="24"/>
            <w:szCs w:val="24"/>
            <w:lang w:val="en"/>
          </w:rPr>
          <w:t xml:space="preserve"> </w:t>
        </w:r>
      </w:ins>
      <w:r>
        <w:rPr>
          <w:lang w:val="en"/>
        </w:rPr>
        <w:t>the national</w:t>
      </w:r>
      <w:ins w:id="257" w:author="Benjamin Zhu" w:date="2020-07-01T22:30:00Z">
        <w:r w:rsidR="000D1E07">
          <w:rPr>
            <w:lang w:val="en"/>
          </w:rPr>
          <w:t xml:space="preserve"> </w:t>
        </w:r>
      </w:ins>
      <w:ins w:id="258" w:author="Ednaldo Ribeiro" w:date="2020-06-18T16:27:00Z">
        <w:r w:rsidR="006B555A">
          <w:rPr>
            <w:sz w:val="24"/>
            <w:szCs w:val="24"/>
            <w:lang w:val="en"/>
          </w:rPr>
          <w:t xml:space="preserve">population, which </w:t>
        </w:r>
      </w:ins>
      <w:r>
        <w:rPr>
          <w:lang w:val="en"/>
        </w:rPr>
        <w:t xml:space="preserve"> </w:t>
      </w:r>
      <w:del w:id="259" w:author="Ednaldo Ribeiro" w:date="2020-06-18T16:27:00Z">
        <w:r w:rsidRPr="00511193" w:rsidDel="006B555A">
          <w:rPr>
            <w:sz w:val="24"/>
            <w:szCs w:val="24"/>
            <w:lang w:val="en"/>
          </w:rPr>
          <w:delText xml:space="preserve">. Essa população pequena </w:delText>
        </w:r>
      </w:del>
      <w:r w:rsidRPr="00511193">
        <w:rPr>
          <w:sz w:val="24"/>
          <w:szCs w:val="24"/>
          <w:lang w:val="en"/>
        </w:rPr>
        <w:t xml:space="preserve">decreases the benefits of institutional racism against </w:t>
      </w:r>
      <w:ins w:id="260" w:author="Benjamin Zhu" w:date="2020-07-01T22:30:00Z">
        <w:r w:rsidR="000D1E07">
          <w:rPr>
            <w:sz w:val="24"/>
            <w:szCs w:val="24"/>
            <w:lang w:val="en"/>
          </w:rPr>
          <w:t>Asians</w:t>
        </w:r>
      </w:ins>
      <w:del w:id="261" w:author="Benjamin Zhu" w:date="2020-07-01T22:30:00Z">
        <w:r w:rsidRPr="00511193" w:rsidDel="000D1E07">
          <w:rPr>
            <w:sz w:val="24"/>
            <w:szCs w:val="24"/>
            <w:lang w:val="en"/>
          </w:rPr>
          <w:delText>Orientals</w:delText>
        </w:r>
      </w:del>
      <w:r w:rsidRPr="00511193">
        <w:rPr>
          <w:sz w:val="24"/>
          <w:szCs w:val="24"/>
          <w:lang w:val="en"/>
        </w:rPr>
        <w:t>. Japanese-Brazilians suffer less prejudice compared to other minority groups because the cost of maintaining a regime of institutional racism is greater than the benefits of no</w:t>
      </w:r>
      <w:ins w:id="262" w:author="Benjamin Zhu" w:date="2020-07-01T22:30:00Z">
        <w:r w:rsidR="000D1E07">
          <w:rPr>
            <w:sz w:val="24"/>
            <w:szCs w:val="24"/>
            <w:lang w:val="en"/>
          </w:rPr>
          <w:t>n</w:t>
        </w:r>
      </w:ins>
      <w:del w:id="263" w:author="Benjamin Zhu" w:date="2020-07-01T22:30:00Z">
        <w:r w:rsidRPr="00511193" w:rsidDel="000D1E07">
          <w:rPr>
            <w:sz w:val="24"/>
            <w:szCs w:val="24"/>
            <w:lang w:val="en"/>
          </w:rPr>
          <w:delText xml:space="preserve">t </w:delText>
        </w:r>
      </w:del>
      <w:ins w:id="264" w:author="Benjamin Zhu" w:date="2020-07-01T22:30:00Z">
        <w:r w:rsidR="000D1E07">
          <w:rPr>
            <w:sz w:val="24"/>
            <w:szCs w:val="24"/>
            <w:lang w:val="en"/>
          </w:rPr>
          <w:t>-</w:t>
        </w:r>
      </w:ins>
      <w:r w:rsidRPr="00511193">
        <w:rPr>
          <w:sz w:val="24"/>
          <w:szCs w:val="24"/>
          <w:lang w:val="en"/>
        </w:rPr>
        <w:t xml:space="preserve">discrimination. When a minority obtains high levels of a scarce class </w:t>
      </w:r>
      <w:r w:rsidRPr="00511193">
        <w:rPr>
          <w:sz w:val="24"/>
          <w:szCs w:val="24"/>
          <w:lang w:val="en"/>
        </w:rPr>
        <w:lastRenderedPageBreak/>
        <w:t xml:space="preserve">resource, in this case education, prejudice in the labor market can be diminished. To derive the benefits of white supremacy in the long run, white employers and employees have to maintain a united front of prejudice. As Japanese-Brazilians are a proportionally small group in Brazil, white individuals </w:t>
      </w:r>
      <w:r>
        <w:rPr>
          <w:lang w:val="en"/>
        </w:rPr>
        <w:t xml:space="preserve"> </w:t>
      </w:r>
      <w:r w:rsidRPr="00511193">
        <w:rPr>
          <w:rStyle w:val="FootnoteReference"/>
          <w:sz w:val="24"/>
          <w:szCs w:val="24"/>
          <w:lang w:val="en"/>
        </w:rPr>
        <w:footnoteReference w:id="39"/>
      </w:r>
      <w:r w:rsidRPr="00511193">
        <w:rPr>
          <w:rStyle w:val="FootnoteReference"/>
          <w:sz w:val="24"/>
          <w:szCs w:val="24"/>
          <w:lang w:val="en"/>
        </w:rPr>
        <w:footnoteReference w:id="40"/>
      </w:r>
      <w:ins w:id="265" w:author="Ednaldo Ribeiro" w:date="2020-06-18T16:28:00Z">
        <w:r w:rsidR="006B555A">
          <w:rPr>
            <w:sz w:val="24"/>
            <w:szCs w:val="24"/>
            <w:lang w:val="en"/>
          </w:rPr>
          <w:t xml:space="preserve">give up </w:t>
        </w:r>
      </w:ins>
      <w:r>
        <w:rPr>
          <w:lang w:val="en"/>
        </w:rPr>
        <w:t xml:space="preserve">keeping the front together to obtain the </w:t>
      </w:r>
      <w:del w:id="266" w:author="Ednaldo Ribeiro" w:date="2020-06-18T16:28:00Z">
        <w:r w:rsidRPr="00511193" w:rsidDel="006B555A">
          <w:rPr>
            <w:sz w:val="24"/>
            <w:szCs w:val="24"/>
            <w:lang w:val="en"/>
          </w:rPr>
          <w:delText xml:space="preserve">desertam </w:delText>
        </w:r>
      </w:del>
      <w:r w:rsidRPr="00511193">
        <w:rPr>
          <w:sz w:val="24"/>
          <w:szCs w:val="24"/>
          <w:lang w:val="en"/>
        </w:rPr>
        <w:t xml:space="preserve">short-term benefits of hiring and transacting with members of this group.  These factors suggest that Japanese-Brazilians would have a weaker political consciousness and more confidence in institutions in relation to other groups. </w:t>
      </w:r>
      <w:r w:rsidRPr="00511193">
        <w:rPr>
          <w:rStyle w:val="FootnoteReference"/>
          <w:sz w:val="24"/>
          <w:szCs w:val="24"/>
          <w:lang w:val="en"/>
        </w:rPr>
        <w:footnoteReference w:id="41"/>
      </w:r>
    </w:p>
    <w:p w14:paraId="71FA2CE4" w14:textId="61F25F93"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267" w:author="Benjamin Zhu" w:date="2020-06-27T00:39:00Z">
            <w:rPr>
              <w:rFonts w:ascii="Times New Roman" w:hAnsi="Times New Roman" w:cs="Times New Roman"/>
              <w:sz w:val="24"/>
              <w:szCs w:val="24"/>
              <w:lang w:val="pt-BR"/>
            </w:rPr>
          </w:rPrChange>
        </w:rPr>
      </w:pPr>
      <w:r w:rsidRPr="00511193">
        <w:rPr>
          <w:sz w:val="24"/>
          <w:szCs w:val="24"/>
          <w:lang w:val="en"/>
        </w:rPr>
        <w:t>On the other hand, Japanese-Brazilians are concentrated in the south and southeast</w:t>
      </w:r>
      <w:ins w:id="268" w:author="Benjamin Zhu" w:date="2020-07-01T22:34:00Z">
        <w:r w:rsidR="000D1E07">
          <w:rPr>
            <w:sz w:val="24"/>
            <w:szCs w:val="24"/>
            <w:lang w:val="en"/>
          </w:rPr>
          <w:t>;</w:t>
        </w:r>
      </w:ins>
      <w:del w:id="269" w:author="Benjamin Zhu" w:date="2020-07-01T22:34:00Z">
        <w:r w:rsidRPr="00511193" w:rsidDel="000D1E07">
          <w:rPr>
            <w:sz w:val="24"/>
            <w:szCs w:val="24"/>
            <w:lang w:val="en"/>
          </w:rPr>
          <w:delText xml:space="preserve"> and</w:delText>
        </w:r>
      </w:del>
      <w:r w:rsidRPr="00511193">
        <w:rPr>
          <w:sz w:val="24"/>
          <w:szCs w:val="24"/>
          <w:lang w:val="en"/>
        </w:rPr>
        <w:t xml:space="preserve"> the states of São Paulo and Paraná </w:t>
      </w:r>
      <w:ins w:id="270" w:author="Benjamin Zhu" w:date="2020-07-01T22:34:00Z">
        <w:r w:rsidR="000D1E07">
          <w:rPr>
            <w:sz w:val="24"/>
            <w:szCs w:val="24"/>
            <w:lang w:val="en"/>
          </w:rPr>
          <w:t>contain over 90% of the Japanese-Brazilian populatio</w:t>
        </w:r>
      </w:ins>
      <w:ins w:id="271" w:author="Benjamin Zhu" w:date="2020-07-01T22:35:00Z">
        <w:r w:rsidR="000D1E07">
          <w:rPr>
            <w:sz w:val="24"/>
            <w:szCs w:val="24"/>
            <w:lang w:val="en"/>
          </w:rPr>
          <w:t>n</w:t>
        </w:r>
      </w:ins>
      <w:del w:id="272" w:author="Benjamin Zhu" w:date="2020-07-01T22:35:00Z">
        <w:r w:rsidRPr="00511193" w:rsidDel="000D1E07">
          <w:rPr>
            <w:sz w:val="24"/>
            <w:szCs w:val="24"/>
            <w:lang w:val="en"/>
          </w:rPr>
          <w:delText>have more than 90% of this population</w:delText>
        </w:r>
      </w:del>
      <w:r w:rsidRPr="00511193">
        <w:rPr>
          <w:sz w:val="24"/>
          <w:szCs w:val="24"/>
          <w:lang w:val="en"/>
        </w:rPr>
        <w:t xml:space="preserve">. This geographical concentration </w:t>
      </w:r>
      <w:ins w:id="273" w:author="Ednaldo Ribeiro" w:date="2020-06-18T16:29:00Z">
        <w:r w:rsidR="006B555A">
          <w:rPr>
            <w:sz w:val="24"/>
            <w:szCs w:val="24"/>
            <w:lang w:val="en"/>
          </w:rPr>
          <w:t xml:space="preserve">would favor </w:t>
        </w:r>
      </w:ins>
      <w:r>
        <w:rPr>
          <w:lang w:val="en"/>
        </w:rPr>
        <w:t xml:space="preserve">more </w:t>
      </w:r>
      <w:del w:id="274" w:author="Ednaldo Ribeiro" w:date="2020-06-18T16:29:00Z">
        <w:r w:rsidRPr="00511193" w:rsidDel="006B555A">
          <w:rPr>
            <w:sz w:val="24"/>
            <w:szCs w:val="24"/>
            <w:lang w:val="en"/>
          </w:rPr>
          <w:delText xml:space="preserve">preveria </w:delText>
        </w:r>
      </w:del>
      <w:r w:rsidRPr="00511193">
        <w:rPr>
          <w:sz w:val="24"/>
          <w:szCs w:val="24"/>
          <w:lang w:val="en"/>
        </w:rPr>
        <w:t xml:space="preserve">political participation. Japanese communities have a strong tradition of participating in voluntary cultural and sporting associations. Japanese schools have existed since the first period of Japanese immigration. During World War II Japanese communities were persecuted and there was a ban on teaching or speaking the language of </w:t>
      </w:r>
      <w:ins w:id="275" w:author="Benjamin Zhu" w:date="2020-07-01T22:35:00Z">
        <w:r w:rsidR="006D27DE">
          <w:rPr>
            <w:sz w:val="24"/>
            <w:szCs w:val="24"/>
            <w:lang w:val="en"/>
          </w:rPr>
          <w:t>A</w:t>
        </w:r>
      </w:ins>
      <w:del w:id="276" w:author="Benjamin Zhu" w:date="2020-07-01T22:35:00Z">
        <w:r w:rsidRPr="00511193" w:rsidDel="006D27DE">
          <w:rPr>
            <w:sz w:val="24"/>
            <w:szCs w:val="24"/>
            <w:lang w:val="en"/>
          </w:rPr>
          <w:delText>a</w:delText>
        </w:r>
      </w:del>
      <w:r w:rsidRPr="00511193">
        <w:rPr>
          <w:sz w:val="24"/>
          <w:szCs w:val="24"/>
          <w:lang w:val="en"/>
        </w:rPr>
        <w:t>xis countries. Popular songs at that time contained</w:t>
      </w:r>
      <w:r w:rsidRPr="00511193">
        <w:rPr>
          <w:rStyle w:val="FootnoteReference"/>
          <w:sz w:val="24"/>
          <w:szCs w:val="24"/>
          <w:lang w:val="en"/>
        </w:rPr>
        <w:footnoteReference w:id="42"/>
      </w:r>
      <w:ins w:id="277" w:author="Benjamin Zhu" w:date="2020-07-01T22:35:00Z">
        <w:r w:rsidR="006D27DE">
          <w:rPr>
            <w:sz w:val="24"/>
            <w:szCs w:val="24"/>
            <w:lang w:val="en"/>
          </w:rPr>
          <w:t xml:space="preserve"> </w:t>
        </w:r>
      </w:ins>
      <w:ins w:id="278" w:author="Ednaldo Ribeiro" w:date="2020-06-18T16:29:00Z">
        <w:del w:id="279" w:author="Benjamin Zhu" w:date="2020-07-01T22:35:00Z">
          <w:r w:rsidR="0015499F" w:rsidDel="006D27DE">
            <w:rPr>
              <w:sz w:val="24"/>
              <w:szCs w:val="24"/>
              <w:lang w:val="en"/>
            </w:rPr>
            <w:delText>nham</w:delText>
          </w:r>
        </w:del>
      </w:ins>
      <w:del w:id="280" w:author="Benjamin Zhu" w:date="2020-07-01T22:35:00Z">
        <w:r w:rsidDel="006D27DE">
          <w:rPr>
            <w:lang w:val="en"/>
          </w:rPr>
          <w:delText xml:space="preserve"> </w:delText>
        </w:r>
      </w:del>
      <w:del w:id="281" w:author="Ednaldo Ribeiro" w:date="2020-06-18T16:30:00Z">
        <w:r w:rsidRPr="00511193" w:rsidDel="0015499F">
          <w:rPr>
            <w:sz w:val="24"/>
            <w:szCs w:val="24"/>
            <w:lang w:val="en"/>
          </w:rPr>
          <w:delText>nuam</w:delText>
        </w:r>
      </w:del>
      <w:r w:rsidRPr="00511193">
        <w:rPr>
          <w:sz w:val="24"/>
          <w:szCs w:val="24"/>
          <w:lang w:val="en"/>
        </w:rPr>
        <w:t xml:space="preserve"> anti-Japanese </w:t>
      </w:r>
      <w:ins w:id="282" w:author="Benjamin Zhu" w:date="2020-07-01T22:35:00Z">
        <w:r w:rsidR="006D27DE">
          <w:rPr>
            <w:sz w:val="24"/>
            <w:szCs w:val="24"/>
            <w:lang w:val="en"/>
          </w:rPr>
          <w:t>lyrics</w:t>
        </w:r>
      </w:ins>
      <w:del w:id="283" w:author="Benjamin Zhu" w:date="2020-07-01T22:35:00Z">
        <w:r w:rsidRPr="00511193" w:rsidDel="006D27DE">
          <w:rPr>
            <w:sz w:val="24"/>
            <w:szCs w:val="24"/>
            <w:lang w:val="en"/>
          </w:rPr>
          <w:delText>verses</w:delText>
        </w:r>
      </w:del>
      <w:r w:rsidRPr="00511193">
        <w:rPr>
          <w:sz w:val="24"/>
          <w:szCs w:val="24"/>
          <w:lang w:val="en"/>
        </w:rPr>
        <w:t xml:space="preserve"> and many of these schools were closed. However, after the war many schools reopened, </w:t>
      </w:r>
      <w:ins w:id="284" w:author="Benjamin Zhu" w:date="2020-07-01T22:36:00Z">
        <w:r w:rsidR="006D27DE">
          <w:rPr>
            <w:sz w:val="24"/>
            <w:szCs w:val="24"/>
            <w:lang w:val="en"/>
          </w:rPr>
          <w:t xml:space="preserve">showing </w:t>
        </w:r>
        <w:r w:rsidR="006D27DE">
          <w:rPr>
            <w:sz w:val="24"/>
            <w:szCs w:val="24"/>
            <w:lang w:val="en"/>
          </w:rPr>
          <w:lastRenderedPageBreak/>
          <w:t>the resilience of this</w:t>
        </w:r>
      </w:ins>
      <w:del w:id="285" w:author="Benjamin Zhu" w:date="2020-07-01T22:35:00Z">
        <w:r w:rsidRPr="00511193" w:rsidDel="006D27DE">
          <w:rPr>
            <w:sz w:val="24"/>
            <w:szCs w:val="24"/>
            <w:lang w:val="en"/>
          </w:rPr>
          <w:delText>representing the strength of</w:delText>
        </w:r>
      </w:del>
      <w:del w:id="286" w:author="Benjamin Zhu" w:date="2020-07-01T22:36:00Z">
        <w:r w:rsidRPr="00511193" w:rsidDel="006D27DE">
          <w:rPr>
            <w:sz w:val="24"/>
            <w:szCs w:val="24"/>
            <w:lang w:val="en"/>
          </w:rPr>
          <w:delText xml:space="preserve"> the</w:delText>
        </w:r>
      </w:del>
      <w:r w:rsidRPr="00511193">
        <w:rPr>
          <w:sz w:val="24"/>
          <w:szCs w:val="24"/>
          <w:lang w:val="en"/>
        </w:rPr>
        <w:t xml:space="preserve"> community. In studies on </w:t>
      </w:r>
      <w:ins w:id="287" w:author="Benjamin Zhu" w:date="2020-07-01T22:36:00Z">
        <w:r w:rsidR="006D27DE">
          <w:rPr>
            <w:sz w:val="24"/>
            <w:szCs w:val="24"/>
            <w:lang w:val="en"/>
          </w:rPr>
          <w:t>D</w:t>
        </w:r>
      </w:ins>
      <w:del w:id="288" w:author="Benjamin Zhu" w:date="2020-07-01T22:36:00Z">
        <w:r w:rsidRPr="00511193" w:rsidDel="006D27DE">
          <w:rPr>
            <w:sz w:val="24"/>
            <w:szCs w:val="24"/>
            <w:lang w:val="en"/>
          </w:rPr>
          <w:delText>d</w:delText>
        </w:r>
      </w:del>
      <w:r w:rsidRPr="00511193">
        <w:rPr>
          <w:sz w:val="24"/>
          <w:szCs w:val="24"/>
          <w:lang w:val="en"/>
        </w:rPr>
        <w:t>ekasseguês, they often cite experiences of discrimination and a longing for identities as reasons why they leave Brazil.</w:t>
      </w:r>
      <w:r w:rsidRPr="00511193">
        <w:rPr>
          <w:rStyle w:val="FootnoteReference"/>
          <w:sz w:val="24"/>
          <w:szCs w:val="24"/>
          <w:lang w:val="en"/>
        </w:rPr>
        <w:footnoteReference w:id="43"/>
      </w:r>
      <w:r w:rsidRPr="00511193">
        <w:rPr>
          <w:rStyle w:val="FootnoteReference"/>
          <w:sz w:val="24"/>
          <w:szCs w:val="24"/>
          <w:lang w:val="en"/>
        </w:rPr>
        <w:footnoteReference w:id="44"/>
      </w:r>
    </w:p>
    <w:p w14:paraId="259915E0" w14:textId="0D19BEC7" w:rsidR="009D459F" w:rsidRPr="00DD6D87" w:rsidRDefault="009D459F" w:rsidP="009D459F">
      <w:pPr>
        <w:autoSpaceDE w:val="0"/>
        <w:autoSpaceDN w:val="0"/>
        <w:adjustRightInd w:val="0"/>
        <w:spacing w:after="0" w:line="480" w:lineRule="auto"/>
        <w:ind w:firstLine="720"/>
        <w:rPr>
          <w:rFonts w:ascii="Times New Roman" w:hAnsi="Times New Roman" w:cs="Times New Roman"/>
          <w:sz w:val="24"/>
          <w:szCs w:val="24"/>
          <w:rPrChange w:id="289" w:author="Benjamin Zhu" w:date="2020-06-27T00:39:00Z">
            <w:rPr>
              <w:rFonts w:ascii="Times New Roman" w:hAnsi="Times New Roman" w:cs="Times New Roman"/>
              <w:sz w:val="24"/>
              <w:szCs w:val="24"/>
              <w:lang w:val="pt-BR"/>
            </w:rPr>
          </w:rPrChange>
        </w:rPr>
      </w:pPr>
      <w:r w:rsidRPr="00511193">
        <w:rPr>
          <w:sz w:val="24"/>
          <w:szCs w:val="24"/>
          <w:lang w:val="en"/>
        </w:rPr>
        <w:t>The confluence of these factors raises questions about the cognitive orientation to</w:t>
      </w:r>
      <w:ins w:id="290" w:author="Benjamin Zhu" w:date="2020-07-02T01:17:00Z">
        <w:r w:rsidR="00E26603">
          <w:rPr>
            <w:sz w:val="24"/>
            <w:szCs w:val="24"/>
            <w:lang w:val="en"/>
          </w:rPr>
          <w:t xml:space="preserve"> politics</w:t>
        </w:r>
      </w:ins>
      <w:del w:id="291" w:author="Benjamin Zhu" w:date="2020-07-02T01:17:00Z">
        <w:r w:rsidRPr="00511193" w:rsidDel="00E26603">
          <w:rPr>
            <w:sz w:val="24"/>
            <w:szCs w:val="24"/>
            <w:lang w:val="en"/>
          </w:rPr>
          <w:delText xml:space="preserve"> the policy</w:delText>
        </w:r>
      </w:del>
      <w:r w:rsidRPr="00511193">
        <w:rPr>
          <w:sz w:val="24"/>
          <w:szCs w:val="24"/>
          <w:lang w:val="en"/>
        </w:rPr>
        <w:t xml:space="preserve"> and institutional trust that this research </w:t>
      </w:r>
      <w:ins w:id="292" w:author="Benjamin Zhu" w:date="2020-07-04T02:39:00Z">
        <w:r w:rsidR="001054E0">
          <w:rPr>
            <w:sz w:val="24"/>
            <w:szCs w:val="24"/>
            <w:lang w:val="en"/>
          </w:rPr>
          <w:t>seeks to answer</w:t>
        </w:r>
      </w:ins>
      <w:del w:id="293" w:author="Benjamin Zhu" w:date="2020-07-04T02:39:00Z">
        <w:r w:rsidRPr="00511193" w:rsidDel="001054E0">
          <w:rPr>
            <w:sz w:val="24"/>
            <w:szCs w:val="24"/>
            <w:lang w:val="en"/>
          </w:rPr>
          <w:delText>intends</w:delText>
        </w:r>
      </w:del>
      <w:del w:id="294" w:author="Benjamin Zhu" w:date="2020-07-04T02:38:00Z">
        <w:r w:rsidRPr="00511193" w:rsidDel="001054E0">
          <w:rPr>
            <w:sz w:val="24"/>
            <w:szCs w:val="24"/>
            <w:lang w:val="en"/>
          </w:rPr>
          <w:delText xml:space="preserve"> </w:delText>
        </w:r>
      </w:del>
      <w:del w:id="295" w:author="Benjamin Zhu" w:date="2020-07-04T02:39:00Z">
        <w:r w:rsidRPr="00511193" w:rsidDel="001054E0">
          <w:rPr>
            <w:sz w:val="24"/>
            <w:szCs w:val="24"/>
            <w:lang w:val="en"/>
          </w:rPr>
          <w:delText>to investigate</w:delText>
        </w:r>
      </w:del>
      <w:r w:rsidRPr="00511193">
        <w:rPr>
          <w:sz w:val="24"/>
          <w:szCs w:val="24"/>
          <w:lang w:val="en"/>
        </w:rPr>
        <w:t>. On the one hand we have factors such as geographical concentration and a tradition of participation in voluntary associations that favor strong political participation and less institutional trus</w:t>
      </w:r>
      <w:ins w:id="296" w:author="Benjamin Zhu" w:date="2020-07-04T02:39:00Z">
        <w:r w:rsidR="001054E0">
          <w:rPr>
            <w:sz w:val="24"/>
            <w:szCs w:val="24"/>
            <w:lang w:val="en"/>
          </w:rPr>
          <w:t>t while</w:t>
        </w:r>
      </w:ins>
      <w:del w:id="297" w:author="Benjamin Zhu" w:date="2020-07-04T02:39:00Z">
        <w:r w:rsidRPr="00511193" w:rsidDel="001054E0">
          <w:rPr>
            <w:sz w:val="24"/>
            <w:szCs w:val="24"/>
            <w:lang w:val="en"/>
          </w:rPr>
          <w:delText>t. O</w:delText>
        </w:r>
      </w:del>
      <w:ins w:id="298" w:author="Benjamin Zhu" w:date="2020-07-04T02:39:00Z">
        <w:r w:rsidR="001054E0">
          <w:rPr>
            <w:sz w:val="24"/>
            <w:szCs w:val="24"/>
            <w:lang w:val="en"/>
          </w:rPr>
          <w:t xml:space="preserve"> </w:t>
        </w:r>
      </w:ins>
      <w:del w:id="299" w:author="Benjamin Zhu" w:date="2020-07-04T02:39:00Z">
        <w:r w:rsidRPr="00511193" w:rsidDel="001054E0">
          <w:rPr>
            <w:sz w:val="24"/>
            <w:szCs w:val="24"/>
            <w:lang w:val="en"/>
          </w:rPr>
          <w:delText xml:space="preserve">n the other we have </w:delText>
        </w:r>
      </w:del>
      <w:r w:rsidRPr="00511193">
        <w:rPr>
          <w:sz w:val="24"/>
          <w:szCs w:val="24"/>
          <w:lang w:val="en"/>
        </w:rPr>
        <w:t>factors such as high socioeconomic class and a small population that theoretically weaken</w:t>
      </w:r>
      <w:del w:id="300" w:author="Benjamin Zhu" w:date="2020-07-04T02:39:00Z">
        <w:r w:rsidRPr="00511193" w:rsidDel="001054E0">
          <w:rPr>
            <w:sz w:val="24"/>
            <w:szCs w:val="24"/>
            <w:lang w:val="en"/>
          </w:rPr>
          <w:delText>s</w:delText>
        </w:r>
      </w:del>
      <w:r w:rsidRPr="00511193">
        <w:rPr>
          <w:sz w:val="24"/>
          <w:szCs w:val="24"/>
          <w:lang w:val="en"/>
        </w:rPr>
        <w:t xml:space="preserve"> political participation</w:t>
      </w:r>
      <w:ins w:id="301" w:author="Benjamin Zhu" w:date="2020-07-02T01:17:00Z">
        <w:r w:rsidR="00E26603">
          <w:rPr>
            <w:sz w:val="24"/>
            <w:szCs w:val="24"/>
            <w:lang w:val="en"/>
          </w:rPr>
          <w:t>, begging the question</w:t>
        </w:r>
      </w:ins>
      <w:del w:id="302" w:author="Benjamin Zhu" w:date="2020-07-02T01:17:00Z">
        <w:r w:rsidRPr="00511193" w:rsidDel="00E26603">
          <w:rPr>
            <w:sz w:val="24"/>
            <w:szCs w:val="24"/>
            <w:lang w:val="en"/>
          </w:rPr>
          <w:delText>. The question then fits:</w:delText>
        </w:r>
      </w:del>
      <w:r w:rsidRPr="00511193">
        <w:rPr>
          <w:sz w:val="24"/>
          <w:szCs w:val="24"/>
          <w:lang w:val="en"/>
        </w:rPr>
        <w:t xml:space="preserve"> which group of factors </w:t>
      </w:r>
      <w:del w:id="303" w:author="Benjamin Zhu" w:date="2020-07-04T02:38:00Z">
        <w:r w:rsidRPr="00511193" w:rsidDel="001054E0">
          <w:rPr>
            <w:sz w:val="24"/>
            <w:szCs w:val="24"/>
            <w:lang w:val="en"/>
          </w:rPr>
          <w:delText>pre</w:delText>
        </w:r>
      </w:del>
      <w:r w:rsidRPr="00511193">
        <w:rPr>
          <w:sz w:val="24"/>
          <w:szCs w:val="24"/>
          <w:lang w:val="en"/>
        </w:rPr>
        <w:t>dominates?</w:t>
      </w:r>
    </w:p>
    <w:p w14:paraId="534BC3A1" w14:textId="77777777" w:rsidR="00B04508" w:rsidRPr="00DD6D87" w:rsidRDefault="00B04508" w:rsidP="00511193">
      <w:pPr>
        <w:spacing w:line="480" w:lineRule="auto"/>
        <w:rPr>
          <w:ins w:id="304" w:author="Ednaldo Ribeiro" w:date="2020-06-18T16:30:00Z"/>
          <w:b/>
          <w:bCs/>
          <w:rPrChange w:id="305" w:author="Benjamin Zhu" w:date="2020-06-27T00:39:00Z">
            <w:rPr>
              <w:ins w:id="306" w:author="Ednaldo Ribeiro" w:date="2020-06-18T16:30:00Z"/>
              <w:b/>
              <w:bCs/>
              <w:lang w:val="pt-BR"/>
            </w:rPr>
          </w:rPrChange>
        </w:rPr>
      </w:pPr>
    </w:p>
    <w:p w14:paraId="098CEDED" w14:textId="049E9877" w:rsidR="00511193" w:rsidRPr="00DD6D87" w:rsidRDefault="00511193" w:rsidP="00511193">
      <w:pPr>
        <w:spacing w:line="480" w:lineRule="auto"/>
        <w:rPr>
          <w:rPrChange w:id="307" w:author="Benjamin Zhu" w:date="2020-06-27T00:39:00Z">
            <w:rPr>
              <w:lang w:val="pt-BR"/>
            </w:rPr>
          </w:rPrChange>
        </w:rPr>
      </w:pPr>
      <w:r w:rsidRPr="00511193">
        <w:rPr>
          <w:b/>
          <w:bCs/>
          <w:lang w:val="en"/>
        </w:rPr>
        <w:t>Methodology</w:t>
      </w:r>
    </w:p>
    <w:p w14:paraId="7E905597" w14:textId="07CB8DFA" w:rsidR="00511193" w:rsidRPr="00DD6D87" w:rsidDel="001054E0" w:rsidRDefault="00511193" w:rsidP="00511193">
      <w:pPr>
        <w:spacing w:line="480" w:lineRule="auto"/>
        <w:ind w:firstLine="720"/>
        <w:rPr>
          <w:del w:id="308" w:author="Benjamin Zhu" w:date="2020-07-04T02:41:00Z"/>
          <w:rPrChange w:id="309" w:author="Benjamin Zhu" w:date="2020-06-27T00:39:00Z">
            <w:rPr>
              <w:del w:id="310" w:author="Benjamin Zhu" w:date="2020-07-04T02:41:00Z"/>
              <w:lang w:val="pt-BR"/>
            </w:rPr>
          </w:rPrChange>
        </w:rPr>
      </w:pPr>
      <w:r w:rsidRPr="00511193">
        <w:rPr>
          <w:lang w:val="en"/>
        </w:rPr>
        <w:t>Using LAPOP data for the years 2017 and 2019, we created two indexes using factor analysis. The first</w:t>
      </w:r>
      <w:del w:id="311" w:author="Benjamin Zhu" w:date="2020-07-04T02:40:00Z">
        <w:r w:rsidRPr="00511193" w:rsidDel="001054E0">
          <w:rPr>
            <w:lang w:val="en"/>
          </w:rPr>
          <w:delText xml:space="preserve"> </w:delText>
        </w:r>
      </w:del>
      <w:ins w:id="312" w:author="Benjamin Zhu" w:date="2020-07-04T02:40:00Z">
        <w:r w:rsidR="001054E0">
          <w:rPr>
            <w:lang w:val="en"/>
          </w:rPr>
          <w:t>,</w:t>
        </w:r>
      </w:ins>
      <w:del w:id="313" w:author="Benjamin Zhu" w:date="2020-07-04T02:40:00Z">
        <w:r w:rsidRPr="00511193" w:rsidDel="001054E0">
          <w:rPr>
            <w:lang w:val="en"/>
          </w:rPr>
          <w:delText>we call the</w:delText>
        </w:r>
      </w:del>
      <w:r w:rsidRPr="00511193">
        <w:rPr>
          <w:lang w:val="en"/>
        </w:rPr>
        <w:t xml:space="preserve"> Cogitative Orientation </w:t>
      </w:r>
      <w:ins w:id="314" w:author="Benjamin Zhu" w:date="2020-07-02T01:18:00Z">
        <w:r w:rsidR="00E26603">
          <w:rPr>
            <w:lang w:val="en"/>
          </w:rPr>
          <w:t xml:space="preserve">toward Politics </w:t>
        </w:r>
      </w:ins>
      <w:r w:rsidRPr="00511193">
        <w:rPr>
          <w:lang w:val="en"/>
        </w:rPr>
        <w:t>Index (COPI)</w:t>
      </w:r>
      <w:del w:id="315" w:author="Benjamin Zhu" w:date="2020-07-02T01:18:00Z">
        <w:r w:rsidRPr="00511193" w:rsidDel="00E26603">
          <w:rPr>
            <w:lang w:val="en"/>
          </w:rPr>
          <w:delText xml:space="preserve"> to politics</w:delText>
        </w:r>
      </w:del>
      <w:r w:rsidRPr="00511193">
        <w:rPr>
          <w:lang w:val="en"/>
        </w:rPr>
        <w:t xml:space="preserve"> and </w:t>
      </w:r>
      <w:del w:id="316" w:author="Benjamin Zhu" w:date="2020-07-02T01:18:00Z">
        <w:r w:rsidRPr="00511193" w:rsidDel="00E26603">
          <w:rPr>
            <w:lang w:val="en"/>
          </w:rPr>
          <w:delText>brings together</w:delText>
        </w:r>
      </w:del>
      <w:ins w:id="317" w:author="Benjamin Zhu" w:date="2020-07-02T01:18:00Z">
        <w:r w:rsidR="00E26603">
          <w:rPr>
            <w:lang w:val="en"/>
          </w:rPr>
          <w:t>is synthesized from</w:t>
        </w:r>
      </w:ins>
      <w:r w:rsidRPr="00511193">
        <w:rPr>
          <w:lang w:val="en"/>
        </w:rPr>
        <w:t xml:space="preserve"> three variables: interest in politics, subjective political effectiveness and political knowledge. Before using the variables in the analysis, we standardized</w:t>
      </w:r>
      <w:ins w:id="318" w:author="Benjamin Zhu" w:date="2020-07-02T01:18:00Z">
        <w:r w:rsidR="00E26603">
          <w:rPr>
            <w:lang w:val="en"/>
          </w:rPr>
          <w:t xml:space="preserve"> them to the same</w:t>
        </w:r>
      </w:ins>
      <w:del w:id="319" w:author="Benjamin Zhu" w:date="2020-07-02T01:18:00Z">
        <w:r w:rsidRPr="00511193" w:rsidDel="00E26603">
          <w:rPr>
            <w:lang w:val="en"/>
          </w:rPr>
          <w:delText xml:space="preserve"> all at the</w:delText>
        </w:r>
      </w:del>
      <w:del w:id="320" w:author="Benjamin Zhu" w:date="2020-07-02T01:19:00Z">
        <w:r w:rsidRPr="00511193" w:rsidDel="00E26603">
          <w:rPr>
            <w:lang w:val="en"/>
          </w:rPr>
          <w:delText xml:space="preserve"> same</w:delText>
        </w:r>
      </w:del>
      <w:r w:rsidRPr="00511193">
        <w:rPr>
          <w:lang w:val="en"/>
        </w:rPr>
        <w:t xml:space="preserve"> scale of 1-7 and reversed the order of subjective political efficacy so that they all have the same direction. The second</w:t>
      </w:r>
      <w:ins w:id="321" w:author="Benjamin Zhu" w:date="2020-07-04T02:40:00Z">
        <w:r w:rsidR="001054E0">
          <w:rPr>
            <w:lang w:val="en"/>
          </w:rPr>
          <w:t xml:space="preserve">, </w:t>
        </w:r>
      </w:ins>
      <w:del w:id="322" w:author="Benjamin Zhu" w:date="2020-07-04T02:40:00Z">
        <w:r w:rsidRPr="00511193" w:rsidDel="001054E0">
          <w:rPr>
            <w:lang w:val="en"/>
          </w:rPr>
          <w:delText xml:space="preserve"> index we call </w:delText>
        </w:r>
      </w:del>
      <w:r w:rsidRPr="00511193">
        <w:rPr>
          <w:lang w:val="en"/>
        </w:rPr>
        <w:t>Institutional Trust</w:t>
      </w:r>
      <w:ins w:id="323" w:author="Benjamin Zhu" w:date="2020-07-04T02:40:00Z">
        <w:r w:rsidR="001054E0">
          <w:rPr>
            <w:lang w:val="en"/>
          </w:rPr>
          <w:t xml:space="preserve"> Ind</w:t>
        </w:r>
      </w:ins>
      <w:ins w:id="324" w:author="Benjamin Zhu" w:date="2020-07-04T02:41:00Z">
        <w:r w:rsidR="001054E0">
          <w:rPr>
            <w:lang w:val="en"/>
          </w:rPr>
          <w:t>ex</w:t>
        </w:r>
      </w:ins>
      <w:r w:rsidRPr="00511193">
        <w:rPr>
          <w:lang w:val="en"/>
        </w:rPr>
        <w:t xml:space="preserve"> (CI) and </w:t>
      </w:r>
      <w:r w:rsidRPr="00511193">
        <w:rPr>
          <w:lang w:val="en"/>
        </w:rPr>
        <w:lastRenderedPageBreak/>
        <w:t xml:space="preserve">brings together </w:t>
      </w:r>
      <w:r w:rsidRPr="00511193">
        <w:rPr>
          <w:rStyle w:val="FootnoteReference"/>
          <w:lang w:val="en"/>
        </w:rPr>
        <w:footnoteReference w:id="45"/>
      </w:r>
      <w:r w:rsidRPr="00511193">
        <w:rPr>
          <w:rStyle w:val="FootnoteReference"/>
          <w:lang w:val="en"/>
        </w:rPr>
        <w:footnoteReference w:id="46"/>
      </w:r>
      <w:r w:rsidRPr="00511193">
        <w:rPr>
          <w:rStyle w:val="FootnoteReference"/>
          <w:lang w:val="en"/>
        </w:rPr>
        <w:footnoteReference w:id="47"/>
      </w:r>
      <w:proofErr w:type="gramStart"/>
      <w:ins w:id="345" w:author="Benjamin Zhu" w:date="2020-04-29T19:55:00Z">
        <w:r w:rsidRPr="00511193">
          <w:rPr>
            <w:lang w:val="en"/>
          </w:rPr>
          <w:t xml:space="preserve">11 </w:t>
        </w:r>
      </w:ins>
      <w:r>
        <w:rPr>
          <w:lang w:val="en"/>
        </w:rPr>
        <w:t xml:space="preserve"> </w:t>
      </w:r>
      <w:r w:rsidRPr="00511193">
        <w:rPr>
          <w:lang w:val="en"/>
        </w:rPr>
        <w:t>variables</w:t>
      </w:r>
      <w:proofErr w:type="gramEnd"/>
      <w:r>
        <w:rPr>
          <w:lang w:val="en"/>
        </w:rPr>
        <w:t xml:space="preserve"> </w:t>
      </w:r>
      <w:ins w:id="346" w:author="Benjamin Zhu" w:date="2020-05-16T20:49:00Z">
        <w:r w:rsidRPr="00511193">
          <w:rPr>
            <w:rStyle w:val="FootnoteReference"/>
            <w:lang w:val="en"/>
          </w:rPr>
          <w:footnoteReference w:id="48"/>
        </w:r>
      </w:ins>
      <w:ins w:id="348" w:author="Ednaldo Ribeiro" w:date="2020-05-14T09:02:00Z">
        <w:r w:rsidRPr="00511193">
          <w:rPr>
            <w:lang w:val="en"/>
          </w:rPr>
          <w:t xml:space="preserve"> about various</w:t>
        </w:r>
      </w:ins>
      <w:r>
        <w:rPr>
          <w:lang w:val="en"/>
        </w:rPr>
        <w:t xml:space="preserve"> Brazilian</w:t>
      </w:r>
      <w:r w:rsidRPr="00511193">
        <w:rPr>
          <w:lang w:val="en"/>
        </w:rPr>
        <w:t xml:space="preserve"> institutions such as political parties, the Supreme Court</w:t>
      </w:r>
      <w:ins w:id="349" w:author="Benjamin Zhu" w:date="2020-07-02T01:19:00Z">
        <w:r w:rsidR="00E26603">
          <w:rPr>
            <w:lang w:val="en"/>
          </w:rPr>
          <w:t>,</w:t>
        </w:r>
      </w:ins>
      <w:r w:rsidRPr="00511193">
        <w:rPr>
          <w:lang w:val="en"/>
        </w:rPr>
        <w:t xml:space="preserve"> and congress. In the factor </w:t>
      </w:r>
      <w:del w:id="350" w:author="Benjamin Zhu" w:date="2020-07-04T02:44:00Z">
        <w:r w:rsidRPr="00511193" w:rsidDel="001054E0">
          <w:rPr>
            <w:lang w:val="en"/>
          </w:rPr>
          <w:delText>analysis</w:delText>
        </w:r>
      </w:del>
      <w:ins w:id="351" w:author="Benjamin Zhu" w:date="2020-07-04T02:44:00Z">
        <w:r w:rsidR="001054E0" w:rsidRPr="00511193">
          <w:rPr>
            <w:lang w:val="en"/>
          </w:rPr>
          <w:t>analyses</w:t>
        </w:r>
      </w:ins>
      <w:del w:id="352" w:author="Benjamin Zhu" w:date="2020-07-04T02:43:00Z">
        <w:r w:rsidRPr="00511193" w:rsidDel="001054E0">
          <w:rPr>
            <w:lang w:val="en"/>
          </w:rPr>
          <w:delText xml:space="preserve"> </w:delText>
        </w:r>
      </w:del>
      <w:ins w:id="353" w:author="Benjamin Zhu" w:date="2020-07-04T02:43:00Z">
        <w:r w:rsidR="001054E0">
          <w:rPr>
            <w:lang w:val="en"/>
          </w:rPr>
          <w:t>,</w:t>
        </w:r>
      </w:ins>
      <w:del w:id="354" w:author="Benjamin Zhu" w:date="2020-07-04T02:43:00Z">
        <w:r w:rsidRPr="00511193" w:rsidDel="001054E0">
          <w:rPr>
            <w:lang w:val="en"/>
          </w:rPr>
          <w:delText xml:space="preserve">to </w:delText>
        </w:r>
        <w:r w:rsidDel="001054E0">
          <w:rPr>
            <w:lang w:val="en"/>
          </w:rPr>
          <w:delText xml:space="preserve">confirm the </w:delText>
        </w:r>
      </w:del>
      <w:ins w:id="355" w:author="Ednaldo Ribeiro" w:date="2020-05-22T16:17:00Z">
        <w:del w:id="356" w:author="Benjamin Zhu" w:date="2020-07-04T02:43:00Z">
          <w:r w:rsidRPr="00511193" w:rsidDel="001054E0">
            <w:rPr>
              <w:lang w:val="en"/>
            </w:rPr>
            <w:delText>pertinence of the</w:delText>
          </w:r>
        </w:del>
        <w:del w:id="357" w:author="Benjamin Zhu" w:date="2020-07-02T01:19:00Z">
          <w:r w:rsidRPr="00511193" w:rsidDel="00E26603">
            <w:rPr>
              <w:lang w:val="en"/>
            </w:rPr>
            <w:delText xml:space="preserve"> </w:delText>
          </w:r>
        </w:del>
      </w:ins>
      <w:del w:id="358" w:author="Benjamin Zhu" w:date="2020-07-04T02:43:00Z">
        <w:r w:rsidDel="001054E0">
          <w:rPr>
            <w:lang w:val="en"/>
          </w:rPr>
          <w:delText xml:space="preserve"> </w:delText>
        </w:r>
      </w:del>
      <w:del w:id="359" w:author="Ednaldo Ribeiro" w:date="2020-05-22T16:18:00Z">
        <w:r w:rsidRPr="00511193" w:rsidDel="00757836">
          <w:rPr>
            <w:lang w:val="en"/>
          </w:rPr>
          <w:delText xml:space="preserve">criar os dois </w:delText>
        </w:r>
      </w:del>
      <w:del w:id="360" w:author="Benjamin Zhu" w:date="2020-07-04T02:43:00Z">
        <w:r w:rsidRPr="00511193" w:rsidDel="001054E0">
          <w:rPr>
            <w:lang w:val="en"/>
          </w:rPr>
          <w:delText>indices</w:delText>
        </w:r>
      </w:del>
      <w:r>
        <w:rPr>
          <w:lang w:val="en"/>
        </w:rPr>
        <w:t xml:space="preserve"> we</w:t>
      </w:r>
      <w:ins w:id="361" w:author="Benjamin Zhu" w:date="2020-07-04T02:46:00Z">
        <w:r w:rsidR="002944CD">
          <w:rPr>
            <w:lang w:val="en"/>
          </w:rPr>
          <w:t xml:space="preserve"> used a </w:t>
        </w:r>
        <w:proofErr w:type="spellStart"/>
        <w:r w:rsidR="002944CD">
          <w:rPr>
            <w:lang w:val="en"/>
          </w:rPr>
          <w:t>polychoric</w:t>
        </w:r>
        <w:proofErr w:type="spellEnd"/>
        <w:r w:rsidR="002944CD">
          <w:rPr>
            <w:lang w:val="en"/>
          </w:rPr>
          <w:t xml:space="preserve"> correlation matrix</w:t>
        </w:r>
      </w:ins>
      <w:ins w:id="362" w:author="Ednaldo Ribeiro" w:date="2020-05-22T16:18:00Z">
        <w:del w:id="363" w:author="Benjamin Zhu" w:date="2020-07-04T02:45:00Z">
          <w:r w:rsidRPr="00511193" w:rsidDel="002944CD">
            <w:rPr>
              <w:lang w:val="en"/>
            </w:rPr>
            <w:delText xml:space="preserve"> used polychoric correction</w:delText>
          </w:r>
        </w:del>
        <w:r w:rsidRPr="00511193">
          <w:rPr>
            <w:lang w:val="en"/>
          </w:rPr>
          <w:t xml:space="preserve"> and defined the extraction of only one factor, without rotation.</w:t>
        </w:r>
      </w:ins>
      <w:r>
        <w:rPr>
          <w:lang w:val="en"/>
        </w:rPr>
        <w:t xml:space="preserve"> </w:t>
      </w:r>
      <w:del w:id="364" w:author="Ednaldo Ribeiro" w:date="2020-05-22T16:19:00Z">
        <w:r w:rsidRPr="00511193" w:rsidDel="00757836">
          <w:rPr>
            <w:lang w:val="en"/>
          </w:rPr>
          <w:delText xml:space="preserve">, </w:delText>
        </w:r>
      </w:del>
      <w:del w:id="365" w:author="Ednaldo Ribeiro" w:date="2020-05-22T16:17:00Z">
        <w:r w:rsidRPr="00511193" w:rsidDel="00757836">
          <w:rPr>
            <w:lang w:val="en"/>
          </w:rPr>
          <w:delText xml:space="preserve">mantemos </w:delText>
        </w:r>
      </w:del>
      <w:del w:id="366" w:author="Ednaldo Ribeiro" w:date="2020-05-22T16:19:00Z">
        <w:r w:rsidRPr="00511193" w:rsidDel="00757836">
          <w:rPr>
            <w:lang w:val="en"/>
          </w:rPr>
          <w:delText>apenas um fator, usamos a correção policórica, e não usamos rotação.</w:delText>
        </w:r>
      </w:del>
      <w:r w:rsidRPr="00511193">
        <w:rPr>
          <w:lang w:val="en"/>
        </w:rPr>
        <w:t>Table 1 presents the results of factor analysis, including factor loadings.</w:t>
      </w:r>
    </w:p>
    <w:p w14:paraId="6AA04A53" w14:textId="225045FE" w:rsidR="00071CD7" w:rsidRPr="005D58F4" w:rsidRDefault="00071CD7" w:rsidP="00511193">
      <w:pPr>
        <w:spacing w:line="480" w:lineRule="auto"/>
        <w:ind w:firstLine="720"/>
        <w:rPr>
          <w:color w:val="FFFFFF" w:themeColor="background1"/>
          <w:rPrChange w:id="367" w:author="Benjamin Zhu" w:date="2020-07-04T01:01:00Z">
            <w:rPr>
              <w:lang w:val="pt-BR"/>
            </w:rPr>
          </w:rPrChange>
        </w:rPr>
      </w:pPr>
    </w:p>
    <w:p w14:paraId="7C99F411" w14:textId="77777777" w:rsidR="00071CD7" w:rsidRPr="005D58F4" w:rsidRDefault="00071CD7" w:rsidP="005D58F4">
      <w:pPr>
        <w:rPr>
          <w:color w:val="FFFFFF" w:themeColor="background1"/>
          <w:rPrChange w:id="368" w:author="Benjamin Zhu" w:date="2020-07-04T01:01:00Z">
            <w:rPr>
              <w:lang w:val="pt-BR"/>
            </w:rPr>
          </w:rPrChange>
        </w:rPr>
        <w:pPrChange w:id="369" w:author="Benjamin Zhu" w:date="2020-07-04T01:01:00Z">
          <w:pPr>
            <w:spacing w:line="480" w:lineRule="auto"/>
            <w:ind w:firstLine="720"/>
          </w:pPr>
        </w:pPrChange>
      </w:pPr>
    </w:p>
    <w:p w14:paraId="0230806A" w14:textId="77777777" w:rsidR="00511193" w:rsidRPr="005D58F4" w:rsidRDefault="00511193" w:rsidP="005D58F4">
      <w:pPr>
        <w:rPr>
          <w:color w:val="FFFFFF" w:themeColor="background1"/>
          <w:rPrChange w:id="370" w:author="Benjamin Zhu" w:date="2020-07-04T01:01:00Z">
            <w:rPr>
              <w:lang w:val="pt-BR"/>
            </w:rPr>
          </w:rPrChange>
        </w:rPr>
        <w:pPrChange w:id="371" w:author="Benjamin Zhu" w:date="2020-07-04T01:01:00Z">
          <w:pPr>
            <w:ind w:firstLine="720"/>
          </w:pPr>
        </w:pPrChange>
      </w:pPr>
      <w:bookmarkStart w:id="372" w:name="_Hlk44785614"/>
    </w:p>
    <w:p w14:paraId="19BB0E0B" w14:textId="7BEBC28D" w:rsidR="00511193" w:rsidRPr="005D58F4" w:rsidDel="000F6889" w:rsidRDefault="00511193" w:rsidP="005D58F4">
      <w:pPr>
        <w:jc w:val="center"/>
        <w:rPr>
          <w:color w:val="FFFFFF" w:themeColor="background1"/>
          <w:rPrChange w:id="373" w:author="Benjamin Zhu" w:date="2020-07-04T01:01:00Z">
            <w:rPr>
              <w:lang w:val="pt-BR"/>
            </w:rPr>
          </w:rPrChange>
        </w:rPr>
        <w:pPrChange w:id="374" w:author="Benjamin Zhu" w:date="2020-07-04T01:01:00Z">
          <w:pPr/>
        </w:pPrChange>
      </w:pPr>
      <w:commentRangeStart w:id="375"/>
      <w:commentRangeStart w:id="376"/>
      <w:r w:rsidRPr="005D58F4">
        <w:rPr>
          <w:color w:val="FFFFFF" w:themeColor="background1"/>
          <w:lang w:val="en"/>
          <w:rPrChange w:id="377" w:author="Benjamin Zhu" w:date="2020-07-04T01:01:00Z">
            <w:rPr>
              <w:lang w:val="en"/>
            </w:rPr>
          </w:rPrChange>
        </w:rPr>
        <w:t xml:space="preserve">Table 1. </w:t>
      </w:r>
      <w:proofErr w:type="spellStart"/>
      <w:r w:rsidRPr="005D58F4">
        <w:rPr>
          <w:color w:val="FFFFFF" w:themeColor="background1"/>
          <w:lang w:val="en"/>
          <w:rPrChange w:id="378" w:author="Benjamin Zhu" w:date="2020-07-04T01:01:00Z">
            <w:rPr>
              <w:lang w:val="en"/>
            </w:rPr>
          </w:rPrChange>
        </w:rPr>
        <w:t>Polych</w:t>
      </w:r>
      <w:ins w:id="379" w:author="Benjamin Zhu" w:date="2020-07-04T01:01:00Z">
        <w:r w:rsidR="005D58F4">
          <w:rPr>
            <w:color w:val="FFFFFF" w:themeColor="background1"/>
            <w:lang w:val="en"/>
          </w:rPr>
          <w:t>oric</w:t>
        </w:r>
      </w:ins>
      <w:proofErr w:type="spellEnd"/>
      <w:del w:id="380" w:author="Benjamin Zhu" w:date="2020-07-04T01:01:00Z">
        <w:r w:rsidRPr="005D58F4" w:rsidDel="005D58F4">
          <w:rPr>
            <w:color w:val="FFFFFF" w:themeColor="background1"/>
            <w:lang w:val="en"/>
            <w:rPrChange w:id="381" w:author="Benjamin Zhu" w:date="2020-07-04T01:01:00Z">
              <w:rPr>
                <w:lang w:val="en"/>
              </w:rPr>
            </w:rPrChange>
          </w:rPr>
          <w:delText>oly</w:delText>
        </w:r>
      </w:del>
      <w:r w:rsidRPr="005D58F4">
        <w:rPr>
          <w:color w:val="FFFFFF" w:themeColor="background1"/>
          <w:lang w:val="en"/>
          <w:rPrChange w:id="382" w:author="Benjamin Zhu" w:date="2020-07-04T01:01:00Z">
            <w:rPr>
              <w:lang w:val="en"/>
            </w:rPr>
          </w:rPrChange>
        </w:rPr>
        <w:t xml:space="preserve"> Factor Analysis</w:t>
      </w:r>
      <w:del w:id="383" w:author="Ednaldo Ribeiro" w:date="2020-05-22T16:19:00Z">
        <w:r w:rsidRPr="005D58F4" w:rsidDel="00757836">
          <w:rPr>
            <w:color w:val="FFFFFF" w:themeColor="background1"/>
            <w:lang w:val="en"/>
            <w:rPrChange w:id="384" w:author="Benjamin Zhu" w:date="2020-07-04T01:01:00Z">
              <w:rPr>
                <w:lang w:val="en"/>
              </w:rPr>
            </w:rPrChange>
          </w:rPr>
          <w:delText xml:space="preserve">Resultados de </w:delText>
        </w:r>
      </w:del>
      <w:ins w:id="385" w:author="Ednaldo Ribeiro" w:date="2020-05-22T16:20:00Z">
        <w:r w:rsidRPr="005D58F4">
          <w:rPr>
            <w:color w:val="FFFFFF" w:themeColor="background1"/>
            <w:lang w:val="en"/>
            <w:rPrChange w:id="386" w:author="Benjamin Zhu" w:date="2020-07-04T01:01:00Z">
              <w:rPr>
                <w:lang w:val="en"/>
              </w:rPr>
            </w:rPrChange>
          </w:rPr>
          <w:t xml:space="preserve"> for COPI and </w:t>
        </w:r>
      </w:ins>
      <w:ins w:id="387" w:author="Benjamin Zhu" w:date="2020-07-04T01:01:00Z">
        <w:r w:rsidR="005D58F4">
          <w:rPr>
            <w:color w:val="FFFFFF" w:themeColor="background1"/>
            <w:lang w:val="en"/>
          </w:rPr>
          <w:t>CI</w:t>
        </w:r>
      </w:ins>
      <w:ins w:id="388" w:author="Ednaldo Ribeiro" w:date="2020-05-22T16:20:00Z">
        <w:del w:id="389" w:author="Benjamin Zhu" w:date="2020-07-04T01:01:00Z">
          <w:r w:rsidRPr="005D58F4" w:rsidDel="005D58F4">
            <w:rPr>
              <w:color w:val="FFFFFF" w:themeColor="background1"/>
              <w:lang w:val="en"/>
              <w:rPrChange w:id="390" w:author="Benjamin Zhu" w:date="2020-07-04T01:01:00Z">
                <w:rPr>
                  <w:lang w:val="en"/>
                </w:rPr>
              </w:rPrChange>
            </w:rPr>
            <w:delText>IC</w:delText>
          </w:r>
        </w:del>
        <w:r w:rsidRPr="005D58F4">
          <w:rPr>
            <w:color w:val="FFFFFF" w:themeColor="background1"/>
            <w:lang w:val="en"/>
            <w:rPrChange w:id="391" w:author="Benjamin Zhu" w:date="2020-07-04T01:01:00Z">
              <w:rPr>
                <w:lang w:val="en"/>
              </w:rPr>
            </w:rPrChange>
          </w:rPr>
          <w:t>, Brazil, 2017-19</w:t>
        </w:r>
      </w:ins>
      <w:del w:id="392" w:author="Ednaldo Ribeiro" w:date="2020-05-22T16:20:00Z">
        <w:r w:rsidRPr="005D58F4" w:rsidDel="00CA6ABB">
          <w:rPr>
            <w:color w:val="FFFFFF" w:themeColor="background1"/>
            <w:lang w:val="en"/>
            <w:rPrChange w:id="393" w:author="Benjamin Zhu" w:date="2020-07-04T01:01:00Z">
              <w:rPr>
                <w:lang w:val="en"/>
              </w:rPr>
            </w:rPrChange>
          </w:rPr>
          <w:delText>, Cargas fatoriais</w:delText>
        </w:r>
      </w:del>
      <w:commentRangeEnd w:id="375"/>
      <w:r w:rsidRPr="005D58F4">
        <w:rPr>
          <w:rStyle w:val="CommentReference"/>
          <w:color w:val="FFFFFF" w:themeColor="background1"/>
          <w:lang w:val="en"/>
          <w:rPrChange w:id="394" w:author="Benjamin Zhu" w:date="2020-07-04T01:01:00Z">
            <w:rPr>
              <w:rStyle w:val="CommentReference"/>
              <w:lang w:val="en"/>
            </w:rPr>
          </w:rPrChange>
        </w:rPr>
        <w:commentReference w:id="375"/>
      </w:r>
      <w:commentRangeEnd w:id="376"/>
      <w:r w:rsidRPr="005D58F4">
        <w:rPr>
          <w:rStyle w:val="CommentReference"/>
          <w:color w:val="FFFFFF" w:themeColor="background1"/>
          <w:lang w:val="en"/>
          <w:rPrChange w:id="395" w:author="Benjamin Zhu" w:date="2020-07-04T01:01:00Z">
            <w:rPr>
              <w:rStyle w:val="CommentReference"/>
              <w:lang w:val="en"/>
            </w:rPr>
          </w:rPrChange>
        </w:rPr>
        <w:commentReference w:id="376"/>
      </w:r>
    </w:p>
    <w:tbl>
      <w:tblPr>
        <w:tblW w:w="7340" w:type="dxa"/>
        <w:jc w:val="center"/>
        <w:tblLook w:val="04A0" w:firstRow="1" w:lastRow="0" w:firstColumn="1" w:lastColumn="0" w:noHBand="0" w:noVBand="1"/>
      </w:tblPr>
      <w:tblGrid>
        <w:gridCol w:w="5420"/>
        <w:gridCol w:w="960"/>
        <w:gridCol w:w="1367"/>
        <w:tblGridChange w:id="396">
          <w:tblGrid>
            <w:gridCol w:w="5420"/>
            <w:gridCol w:w="960"/>
            <w:gridCol w:w="1367"/>
          </w:tblGrid>
        </w:tblGridChange>
      </w:tblGrid>
      <w:tr w:rsidR="005D58F4" w:rsidRPr="005D58F4" w14:paraId="454174C1" w14:textId="77777777" w:rsidTr="00511193">
        <w:trPr>
          <w:trHeight w:val="300"/>
          <w:jc w:val="center"/>
        </w:trPr>
        <w:tc>
          <w:tcPr>
            <w:tcW w:w="5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81683EE" w14:textId="77777777" w:rsidR="00511193" w:rsidRPr="005D58F4" w:rsidRDefault="00511193" w:rsidP="005D58F4">
            <w:pPr>
              <w:rPr>
                <w:rFonts w:ascii="Calibri" w:eastAsia="Times New Roman" w:hAnsi="Calibri" w:cs="Calibri"/>
                <w:color w:val="FFFFFF" w:themeColor="background1"/>
                <w:lang w:val="pt-BR"/>
                <w:rPrChange w:id="397" w:author="Benjamin Zhu" w:date="2020-07-04T01:01:00Z">
                  <w:rPr>
                    <w:rFonts w:ascii="Calibri" w:eastAsia="Times New Roman" w:hAnsi="Calibri" w:cs="Calibri"/>
                    <w:color w:val="000000"/>
                    <w:lang w:val="pt-BR"/>
                  </w:rPr>
                </w:rPrChange>
              </w:rPr>
              <w:pPrChange w:id="398" w:author="Benjamin Zhu" w:date="2020-07-04T01:01:00Z">
                <w:pPr>
                  <w:spacing w:after="0" w:line="240" w:lineRule="auto"/>
                </w:pPr>
              </w:pPrChange>
            </w:pPr>
            <w:r w:rsidRPr="005D58F4">
              <w:rPr>
                <w:color w:val="FFFFFF" w:themeColor="background1"/>
                <w:lang w:val="en"/>
                <w:rPrChange w:id="399" w:author="Benjamin Zhu" w:date="2020-07-04T01:01:00Z">
                  <w:rPr>
                    <w:color w:val="000000"/>
                    <w:lang w:val="en"/>
                  </w:rPr>
                </w:rPrChange>
              </w:rPr>
              <w:t>Variable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2D01A53" w14:textId="77777777" w:rsidR="00511193" w:rsidRPr="005D58F4" w:rsidRDefault="00511193" w:rsidP="005D58F4">
            <w:pPr>
              <w:rPr>
                <w:rFonts w:ascii="Calibri" w:eastAsia="Times New Roman" w:hAnsi="Calibri" w:cs="Calibri"/>
                <w:color w:val="FFFFFF" w:themeColor="background1"/>
                <w:lang w:val="pt-BR"/>
                <w:rPrChange w:id="400" w:author="Benjamin Zhu" w:date="2020-07-04T01:01:00Z">
                  <w:rPr>
                    <w:rFonts w:ascii="Calibri" w:eastAsia="Times New Roman" w:hAnsi="Calibri" w:cs="Calibri"/>
                    <w:color w:val="000000"/>
                    <w:lang w:val="pt-BR"/>
                  </w:rPr>
                </w:rPrChange>
              </w:rPr>
              <w:pPrChange w:id="401" w:author="Benjamin Zhu" w:date="2020-07-04T01:01:00Z">
                <w:pPr>
                  <w:spacing w:after="0" w:line="240" w:lineRule="auto"/>
                </w:pPr>
              </w:pPrChange>
            </w:pPr>
            <w:r w:rsidRPr="005D58F4">
              <w:rPr>
                <w:color w:val="FFFFFF" w:themeColor="background1"/>
                <w:lang w:val="en"/>
                <w:rPrChange w:id="402" w:author="Benjamin Zhu" w:date="2020-07-04T01:01:00Z">
                  <w:rPr>
                    <w:color w:val="000000"/>
                    <w:lang w:val="en"/>
                  </w:rPr>
                </w:rPrChange>
              </w:rPr>
              <w:t>Ci</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48ECC54" w14:textId="2675CD25" w:rsidR="00511193" w:rsidRPr="005D58F4" w:rsidRDefault="00511193" w:rsidP="005D58F4">
            <w:pPr>
              <w:rPr>
                <w:rFonts w:ascii="Calibri" w:eastAsia="Times New Roman" w:hAnsi="Calibri" w:cs="Calibri"/>
                <w:color w:val="FFFFFF" w:themeColor="background1"/>
                <w:lang w:val="pt-BR"/>
                <w:rPrChange w:id="403" w:author="Benjamin Zhu" w:date="2020-07-04T01:01:00Z">
                  <w:rPr>
                    <w:rFonts w:ascii="Calibri" w:eastAsia="Times New Roman" w:hAnsi="Calibri" w:cs="Calibri"/>
                    <w:color w:val="000000"/>
                    <w:lang w:val="pt-BR"/>
                  </w:rPr>
                </w:rPrChange>
              </w:rPr>
              <w:pPrChange w:id="404" w:author="Benjamin Zhu" w:date="2020-07-04T01:01:00Z">
                <w:pPr>
                  <w:spacing w:after="0" w:line="240" w:lineRule="auto"/>
                </w:pPr>
              </w:pPrChange>
            </w:pPr>
            <w:del w:id="405" w:author="Benjamin Zhu" w:date="2020-07-04T01:01:00Z">
              <w:r w:rsidRPr="005D58F4" w:rsidDel="005D58F4">
                <w:rPr>
                  <w:color w:val="FFFFFF" w:themeColor="background1"/>
                  <w:lang w:val="en"/>
                  <w:rPrChange w:id="406" w:author="Benjamin Zhu" w:date="2020-07-04T01:01:00Z">
                    <w:rPr>
                      <w:color w:val="000000"/>
                      <w:lang w:val="en"/>
                    </w:rPr>
                  </w:rPrChange>
                </w:rPr>
                <w:delText>Copying</w:delText>
              </w:r>
            </w:del>
            <w:ins w:id="407" w:author="Benjamin Zhu" w:date="2020-07-04T01:01:00Z">
              <w:r w:rsidR="005D58F4">
                <w:rPr>
                  <w:color w:val="FFFFFF" w:themeColor="background1"/>
                  <w:lang w:val="en"/>
                </w:rPr>
                <w:t>COPI</w:t>
              </w:r>
            </w:ins>
          </w:p>
        </w:tc>
      </w:tr>
      <w:tr w:rsidR="005D58F4" w:rsidRPr="005D58F4" w14:paraId="234D4080"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B28D977" w14:textId="77777777" w:rsidR="00511193" w:rsidRPr="005D58F4" w:rsidRDefault="00511193" w:rsidP="005D58F4">
            <w:pPr>
              <w:rPr>
                <w:rFonts w:ascii="Calibri" w:eastAsia="Times New Roman" w:hAnsi="Calibri" w:cs="Calibri"/>
                <w:color w:val="FFFFFF" w:themeColor="background1"/>
                <w:lang w:val="pt-BR"/>
                <w:rPrChange w:id="408" w:author="Benjamin Zhu" w:date="2020-07-04T01:01:00Z">
                  <w:rPr>
                    <w:rFonts w:ascii="Calibri" w:eastAsia="Times New Roman" w:hAnsi="Calibri" w:cs="Calibri"/>
                    <w:color w:val="000000"/>
                    <w:lang w:val="pt-BR"/>
                  </w:rPr>
                </w:rPrChange>
              </w:rPr>
              <w:pPrChange w:id="409" w:author="Benjamin Zhu" w:date="2020-07-04T01:01:00Z">
                <w:pPr>
                  <w:spacing w:after="0" w:line="240" w:lineRule="auto"/>
                </w:pPr>
              </w:pPrChange>
            </w:pPr>
            <w:r w:rsidRPr="005D58F4">
              <w:rPr>
                <w:rFonts w:ascii="Calibri" w:eastAsia="Times New Roman" w:hAnsi="Calibri" w:cs="Calibri"/>
                <w:color w:val="FFFFFF" w:themeColor="background1"/>
                <w:lang w:val="pt-BR"/>
                <w:rPrChange w:id="410" w:author="Benjamin Zhu" w:date="2020-07-04T01:01:00Z">
                  <w:rPr>
                    <w:rFonts w:ascii="Calibri" w:eastAsia="Times New Roman" w:hAnsi="Calibri" w:cs="Calibri"/>
                    <w:color w:val="000000"/>
                    <w:lang w:val="pt-BR"/>
                  </w:rPr>
                </w:rPrChange>
              </w:rPr>
              <w:t> </w:t>
            </w:r>
          </w:p>
        </w:tc>
        <w:tc>
          <w:tcPr>
            <w:tcW w:w="960" w:type="dxa"/>
            <w:tcBorders>
              <w:top w:val="single" w:sz="4" w:space="0" w:color="auto"/>
              <w:left w:val="nil"/>
              <w:bottom w:val="single" w:sz="4" w:space="0" w:color="auto"/>
              <w:right w:val="nil"/>
            </w:tcBorders>
            <w:shd w:val="clear" w:color="auto" w:fill="auto"/>
            <w:noWrap/>
            <w:vAlign w:val="bottom"/>
            <w:hideMark/>
          </w:tcPr>
          <w:p w14:paraId="692BA3C3" w14:textId="77777777" w:rsidR="00511193" w:rsidRPr="005D58F4" w:rsidRDefault="00511193" w:rsidP="005D58F4">
            <w:pPr>
              <w:rPr>
                <w:rFonts w:ascii="Calibri" w:eastAsia="Times New Roman" w:hAnsi="Calibri" w:cs="Calibri"/>
                <w:color w:val="FFFFFF" w:themeColor="background1"/>
                <w:lang w:val="pt-BR"/>
                <w:rPrChange w:id="411" w:author="Benjamin Zhu" w:date="2020-07-04T01:01:00Z">
                  <w:rPr>
                    <w:rFonts w:ascii="Calibri" w:eastAsia="Times New Roman" w:hAnsi="Calibri" w:cs="Calibri"/>
                    <w:color w:val="000000"/>
                    <w:lang w:val="pt-BR"/>
                  </w:rPr>
                </w:rPrChange>
              </w:rPr>
              <w:pPrChange w:id="412" w:author="Benjamin Zhu" w:date="2020-07-04T01:01:00Z">
                <w:pPr>
                  <w:spacing w:after="0" w:line="240" w:lineRule="auto"/>
                </w:pPr>
              </w:pPrChange>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A3661A8" w14:textId="77777777" w:rsidR="00511193" w:rsidRPr="005D58F4" w:rsidRDefault="00511193" w:rsidP="005D58F4">
            <w:pPr>
              <w:rPr>
                <w:rFonts w:ascii="Calibri" w:eastAsia="Times New Roman" w:hAnsi="Calibri" w:cs="Calibri"/>
                <w:color w:val="FFFFFF" w:themeColor="background1"/>
                <w:lang w:val="pt-BR"/>
                <w:rPrChange w:id="413" w:author="Benjamin Zhu" w:date="2020-07-04T01:01:00Z">
                  <w:rPr>
                    <w:rFonts w:ascii="Calibri" w:eastAsia="Times New Roman" w:hAnsi="Calibri" w:cs="Calibri"/>
                    <w:color w:val="000000"/>
                    <w:lang w:val="pt-BR"/>
                  </w:rPr>
                </w:rPrChange>
              </w:rPr>
              <w:pPrChange w:id="414" w:author="Benjamin Zhu" w:date="2020-07-04T01:01:00Z">
                <w:pPr>
                  <w:spacing w:after="0" w:line="240" w:lineRule="auto"/>
                </w:pPr>
              </w:pPrChange>
            </w:pPr>
            <w:r w:rsidRPr="005D58F4">
              <w:rPr>
                <w:rFonts w:ascii="Calibri" w:eastAsia="Times New Roman" w:hAnsi="Calibri" w:cs="Calibri"/>
                <w:color w:val="FFFFFF" w:themeColor="background1"/>
                <w:lang w:val="pt-BR"/>
                <w:rPrChange w:id="415" w:author="Benjamin Zhu" w:date="2020-07-04T01:01:00Z">
                  <w:rPr>
                    <w:rFonts w:ascii="Calibri" w:eastAsia="Times New Roman" w:hAnsi="Calibri" w:cs="Calibri"/>
                    <w:color w:val="000000"/>
                    <w:lang w:val="pt-BR"/>
                  </w:rPr>
                </w:rPrChange>
              </w:rPr>
              <w:t> </w:t>
            </w:r>
          </w:p>
        </w:tc>
      </w:tr>
      <w:tr w:rsidR="005D58F4" w:rsidRPr="005D58F4" w14:paraId="31D19527"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5B03980" w14:textId="77777777" w:rsidR="00511193" w:rsidRPr="005D58F4" w:rsidRDefault="00511193" w:rsidP="005D58F4">
            <w:pPr>
              <w:rPr>
                <w:rFonts w:ascii="Calibri" w:eastAsia="Times New Roman" w:hAnsi="Calibri" w:cs="Calibri"/>
                <w:color w:val="FFFFFF" w:themeColor="background1"/>
                <w:rPrChange w:id="416" w:author="Benjamin Zhu" w:date="2020-07-04T01:01:00Z">
                  <w:rPr>
                    <w:rFonts w:ascii="Calibri" w:eastAsia="Times New Roman" w:hAnsi="Calibri" w:cs="Calibri"/>
                    <w:color w:val="000000"/>
                    <w:lang w:val="pt-BR"/>
                  </w:rPr>
                </w:rPrChange>
              </w:rPr>
              <w:pPrChange w:id="417" w:author="Benjamin Zhu" w:date="2020-07-04T01:01:00Z">
                <w:pPr>
                  <w:spacing w:after="0" w:line="240" w:lineRule="auto"/>
                </w:pPr>
              </w:pPrChange>
            </w:pPr>
            <w:r w:rsidRPr="005D58F4">
              <w:rPr>
                <w:color w:val="FFFFFF" w:themeColor="background1"/>
                <w:lang w:val="en"/>
                <w:rPrChange w:id="418" w:author="Benjamin Zhu" w:date="2020-07-04T01:01:00Z">
                  <w:rPr>
                    <w:color w:val="000000"/>
                    <w:lang w:val="en"/>
                  </w:rPr>
                </w:rPrChange>
              </w:rPr>
              <w:t>Do courts guarantee a fair trial?</w:t>
            </w:r>
          </w:p>
        </w:tc>
        <w:tc>
          <w:tcPr>
            <w:tcW w:w="960" w:type="dxa"/>
            <w:tcBorders>
              <w:top w:val="single" w:sz="4" w:space="0" w:color="auto"/>
              <w:left w:val="nil"/>
              <w:bottom w:val="single" w:sz="4" w:space="0" w:color="auto"/>
              <w:right w:val="nil"/>
            </w:tcBorders>
            <w:shd w:val="clear" w:color="auto" w:fill="auto"/>
            <w:noWrap/>
            <w:vAlign w:val="bottom"/>
            <w:hideMark/>
          </w:tcPr>
          <w:p w14:paraId="349ADCE3" w14:textId="2BDC1806" w:rsidR="00511193" w:rsidRPr="005D58F4" w:rsidRDefault="00511193" w:rsidP="005D58F4">
            <w:pPr>
              <w:rPr>
                <w:rFonts w:ascii="Calibri" w:eastAsia="Times New Roman" w:hAnsi="Calibri" w:cs="Calibri"/>
                <w:color w:val="FFFFFF" w:themeColor="background1"/>
                <w:lang w:val="pt-BR"/>
                <w:rPrChange w:id="419" w:author="Benjamin Zhu" w:date="2020-07-04T01:01:00Z">
                  <w:rPr>
                    <w:rFonts w:ascii="Calibri" w:eastAsia="Times New Roman" w:hAnsi="Calibri" w:cs="Calibri"/>
                    <w:color w:val="000000"/>
                    <w:lang w:val="pt-BR"/>
                  </w:rPr>
                </w:rPrChange>
              </w:rPr>
              <w:pPrChange w:id="420" w:author="Benjamin Zhu" w:date="2020-07-04T01:01:00Z">
                <w:pPr>
                  <w:spacing w:after="0" w:line="240" w:lineRule="auto"/>
                </w:pPr>
              </w:pPrChange>
            </w:pPr>
            <w:r w:rsidRPr="005D58F4">
              <w:rPr>
                <w:color w:val="FFFFFF" w:themeColor="background1"/>
                <w:lang w:val="en"/>
                <w:rPrChange w:id="421" w:author="Benjamin Zhu" w:date="2020-07-04T01:01:00Z">
                  <w:rPr>
                    <w:color w:val="000000"/>
                    <w:lang w:val="en"/>
                  </w:rPr>
                </w:rPrChange>
              </w:rPr>
              <w:t>0</w:t>
            </w:r>
            <w:del w:id="422" w:author="Benjamin Zhu" w:date="2020-07-04T02:36:00Z">
              <w:r w:rsidRPr="005D58F4" w:rsidDel="001054E0">
                <w:rPr>
                  <w:color w:val="FFFFFF" w:themeColor="background1"/>
                  <w:lang w:val="en"/>
                  <w:rPrChange w:id="423" w:author="Benjamin Zhu" w:date="2020-07-04T01:01:00Z">
                    <w:rPr>
                      <w:color w:val="000000"/>
                      <w:lang w:val="en"/>
                    </w:rPr>
                  </w:rPrChange>
                </w:rPr>
                <w:delText>,</w:delText>
              </w:r>
            </w:del>
            <w:ins w:id="424" w:author="Benjamin Zhu" w:date="2020-07-04T02:36:00Z">
              <w:r w:rsidR="001054E0">
                <w:rPr>
                  <w:color w:val="FFFFFF" w:themeColor="background1"/>
                  <w:lang w:val="en"/>
                </w:rPr>
                <w:t>.</w:t>
              </w:r>
            </w:ins>
            <w:r w:rsidRPr="005D58F4">
              <w:rPr>
                <w:color w:val="FFFFFF" w:themeColor="background1"/>
                <w:lang w:val="en"/>
                <w:rPrChange w:id="425" w:author="Benjamin Zhu" w:date="2020-07-04T01:01:00Z">
                  <w:rPr>
                    <w:color w:val="000000"/>
                    <w:lang w:val="en"/>
                  </w:rPr>
                </w:rPrChange>
              </w:rPr>
              <w:t>56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418ADD5" w14:textId="77777777" w:rsidR="00511193" w:rsidRPr="005D58F4" w:rsidRDefault="00511193" w:rsidP="005D58F4">
            <w:pPr>
              <w:rPr>
                <w:rFonts w:ascii="Calibri" w:eastAsia="Times New Roman" w:hAnsi="Calibri" w:cs="Calibri"/>
                <w:color w:val="FFFFFF" w:themeColor="background1"/>
                <w:lang w:val="pt-BR"/>
                <w:rPrChange w:id="426" w:author="Benjamin Zhu" w:date="2020-07-04T01:01:00Z">
                  <w:rPr>
                    <w:rFonts w:ascii="Calibri" w:eastAsia="Times New Roman" w:hAnsi="Calibri" w:cs="Calibri"/>
                    <w:color w:val="000000"/>
                    <w:lang w:val="pt-BR"/>
                  </w:rPr>
                </w:rPrChange>
              </w:rPr>
              <w:pPrChange w:id="427" w:author="Benjamin Zhu" w:date="2020-07-04T01:01:00Z">
                <w:pPr>
                  <w:spacing w:after="0" w:line="240" w:lineRule="auto"/>
                </w:pPr>
              </w:pPrChange>
            </w:pPr>
            <w:r w:rsidRPr="005D58F4">
              <w:rPr>
                <w:rFonts w:ascii="Calibri" w:eastAsia="Times New Roman" w:hAnsi="Calibri" w:cs="Calibri"/>
                <w:color w:val="FFFFFF" w:themeColor="background1"/>
                <w:lang w:val="pt-BR"/>
                <w:rPrChange w:id="428" w:author="Benjamin Zhu" w:date="2020-07-04T01:01:00Z">
                  <w:rPr>
                    <w:rFonts w:ascii="Calibri" w:eastAsia="Times New Roman" w:hAnsi="Calibri" w:cs="Calibri"/>
                    <w:color w:val="000000"/>
                    <w:lang w:val="pt-BR"/>
                  </w:rPr>
                </w:rPrChange>
              </w:rPr>
              <w:t> </w:t>
            </w:r>
          </w:p>
        </w:tc>
      </w:tr>
      <w:tr w:rsidR="005D58F4" w:rsidRPr="005D58F4" w14:paraId="241936C5"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5053CBAA" w14:textId="77777777" w:rsidR="00511193" w:rsidRPr="005D58F4" w:rsidRDefault="00511193" w:rsidP="005D58F4">
            <w:pPr>
              <w:rPr>
                <w:rFonts w:ascii="Calibri" w:eastAsia="Times New Roman" w:hAnsi="Calibri" w:cs="Calibri"/>
                <w:color w:val="FFFFFF" w:themeColor="background1"/>
                <w:lang w:val="pt-BR"/>
                <w:rPrChange w:id="429" w:author="Benjamin Zhu" w:date="2020-07-04T01:01:00Z">
                  <w:rPr>
                    <w:rFonts w:ascii="Calibri" w:eastAsia="Times New Roman" w:hAnsi="Calibri" w:cs="Calibri"/>
                    <w:color w:val="000000"/>
                    <w:lang w:val="pt-BR"/>
                  </w:rPr>
                </w:rPrChange>
              </w:rPr>
              <w:pPrChange w:id="430" w:author="Benjamin Zhu" w:date="2020-07-04T01:01:00Z">
                <w:pPr>
                  <w:spacing w:after="0" w:line="240" w:lineRule="auto"/>
                </w:pPr>
              </w:pPrChange>
            </w:pPr>
            <w:r w:rsidRPr="005D58F4">
              <w:rPr>
                <w:color w:val="FFFFFF" w:themeColor="background1"/>
                <w:lang w:val="en"/>
                <w:rPrChange w:id="431" w:author="Benjamin Zhu" w:date="2020-07-04T01:01:00Z">
                  <w:rPr>
                    <w:color w:val="000000"/>
                    <w:lang w:val="en"/>
                  </w:rPr>
                </w:rPrChange>
              </w:rPr>
              <w:t>Respect for political institutions</w:t>
            </w:r>
          </w:p>
        </w:tc>
        <w:tc>
          <w:tcPr>
            <w:tcW w:w="960" w:type="dxa"/>
            <w:tcBorders>
              <w:top w:val="single" w:sz="4" w:space="0" w:color="auto"/>
              <w:left w:val="nil"/>
              <w:bottom w:val="single" w:sz="4" w:space="0" w:color="auto"/>
              <w:right w:val="nil"/>
            </w:tcBorders>
            <w:shd w:val="clear" w:color="auto" w:fill="auto"/>
            <w:noWrap/>
            <w:vAlign w:val="bottom"/>
            <w:hideMark/>
          </w:tcPr>
          <w:p w14:paraId="39B91213" w14:textId="35925DF2" w:rsidR="00511193" w:rsidRPr="005D58F4" w:rsidRDefault="00511193" w:rsidP="005D58F4">
            <w:pPr>
              <w:rPr>
                <w:rFonts w:ascii="Calibri" w:eastAsia="Times New Roman" w:hAnsi="Calibri" w:cs="Calibri"/>
                <w:color w:val="FFFFFF" w:themeColor="background1"/>
                <w:lang w:val="pt-BR"/>
                <w:rPrChange w:id="432" w:author="Benjamin Zhu" w:date="2020-07-04T01:01:00Z">
                  <w:rPr>
                    <w:rFonts w:ascii="Calibri" w:eastAsia="Times New Roman" w:hAnsi="Calibri" w:cs="Calibri"/>
                    <w:color w:val="000000"/>
                    <w:lang w:val="pt-BR"/>
                  </w:rPr>
                </w:rPrChange>
              </w:rPr>
              <w:pPrChange w:id="433" w:author="Benjamin Zhu" w:date="2020-07-04T01:01:00Z">
                <w:pPr>
                  <w:spacing w:after="0" w:line="240" w:lineRule="auto"/>
                </w:pPr>
              </w:pPrChange>
            </w:pPr>
            <w:r w:rsidRPr="005D58F4">
              <w:rPr>
                <w:color w:val="FFFFFF" w:themeColor="background1"/>
                <w:lang w:val="en"/>
                <w:rPrChange w:id="434" w:author="Benjamin Zhu" w:date="2020-07-04T01:01:00Z">
                  <w:rPr>
                    <w:color w:val="000000"/>
                    <w:lang w:val="en"/>
                  </w:rPr>
                </w:rPrChange>
              </w:rPr>
              <w:t>0</w:t>
            </w:r>
            <w:del w:id="435" w:author="Benjamin Zhu" w:date="2020-07-04T02:36:00Z">
              <w:r w:rsidRPr="005D58F4" w:rsidDel="001054E0">
                <w:rPr>
                  <w:color w:val="FFFFFF" w:themeColor="background1"/>
                  <w:lang w:val="en"/>
                  <w:rPrChange w:id="436" w:author="Benjamin Zhu" w:date="2020-07-04T01:01:00Z">
                    <w:rPr>
                      <w:color w:val="000000"/>
                      <w:lang w:val="en"/>
                    </w:rPr>
                  </w:rPrChange>
                </w:rPr>
                <w:delText>,</w:delText>
              </w:r>
            </w:del>
            <w:ins w:id="437" w:author="Benjamin Zhu" w:date="2020-07-04T02:36:00Z">
              <w:r w:rsidR="001054E0">
                <w:rPr>
                  <w:color w:val="FFFFFF" w:themeColor="background1"/>
                  <w:lang w:val="en"/>
                </w:rPr>
                <w:t>.</w:t>
              </w:r>
            </w:ins>
            <w:r w:rsidRPr="005D58F4">
              <w:rPr>
                <w:color w:val="FFFFFF" w:themeColor="background1"/>
                <w:lang w:val="en"/>
                <w:rPrChange w:id="438" w:author="Benjamin Zhu" w:date="2020-07-04T01:01:00Z">
                  <w:rPr>
                    <w:color w:val="000000"/>
                    <w:lang w:val="en"/>
                  </w:rPr>
                </w:rPrChange>
              </w:rPr>
              <w:t>61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BF72A2A" w14:textId="77777777" w:rsidR="00511193" w:rsidRPr="005D58F4" w:rsidRDefault="00511193" w:rsidP="005D58F4">
            <w:pPr>
              <w:rPr>
                <w:rFonts w:ascii="Calibri" w:eastAsia="Times New Roman" w:hAnsi="Calibri" w:cs="Calibri"/>
                <w:color w:val="FFFFFF" w:themeColor="background1"/>
                <w:lang w:val="pt-BR"/>
                <w:rPrChange w:id="439" w:author="Benjamin Zhu" w:date="2020-07-04T01:01:00Z">
                  <w:rPr>
                    <w:rFonts w:ascii="Calibri" w:eastAsia="Times New Roman" w:hAnsi="Calibri" w:cs="Calibri"/>
                    <w:color w:val="000000"/>
                    <w:lang w:val="pt-BR"/>
                  </w:rPr>
                </w:rPrChange>
              </w:rPr>
              <w:pPrChange w:id="440" w:author="Benjamin Zhu" w:date="2020-07-04T01:01:00Z">
                <w:pPr>
                  <w:spacing w:after="0" w:line="240" w:lineRule="auto"/>
                </w:pPr>
              </w:pPrChange>
            </w:pPr>
            <w:r w:rsidRPr="005D58F4">
              <w:rPr>
                <w:rFonts w:ascii="Calibri" w:eastAsia="Times New Roman" w:hAnsi="Calibri" w:cs="Calibri"/>
                <w:color w:val="FFFFFF" w:themeColor="background1"/>
                <w:lang w:val="pt-BR"/>
                <w:rPrChange w:id="441" w:author="Benjamin Zhu" w:date="2020-07-04T01:01:00Z">
                  <w:rPr>
                    <w:rFonts w:ascii="Calibri" w:eastAsia="Times New Roman" w:hAnsi="Calibri" w:cs="Calibri"/>
                    <w:color w:val="000000"/>
                    <w:lang w:val="pt-BR"/>
                  </w:rPr>
                </w:rPrChange>
              </w:rPr>
              <w:t> </w:t>
            </w:r>
          </w:p>
        </w:tc>
      </w:tr>
      <w:tr w:rsidR="005D58F4" w:rsidRPr="005D58F4" w14:paraId="65EDE81B"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656EF2B" w14:textId="77777777" w:rsidR="00511193" w:rsidRPr="005D58F4" w:rsidRDefault="00511193" w:rsidP="005D58F4">
            <w:pPr>
              <w:rPr>
                <w:rFonts w:ascii="Calibri" w:eastAsia="Times New Roman" w:hAnsi="Calibri" w:cs="Calibri"/>
                <w:color w:val="FFFFFF" w:themeColor="background1"/>
                <w:rPrChange w:id="442" w:author="Benjamin Zhu" w:date="2020-07-04T01:01:00Z">
                  <w:rPr>
                    <w:rFonts w:ascii="Calibri" w:eastAsia="Times New Roman" w:hAnsi="Calibri" w:cs="Calibri"/>
                    <w:color w:val="000000"/>
                    <w:lang w:val="pt-BR"/>
                  </w:rPr>
                </w:rPrChange>
              </w:rPr>
              <w:pPrChange w:id="443" w:author="Benjamin Zhu" w:date="2020-07-04T01:01:00Z">
                <w:pPr>
                  <w:spacing w:after="0" w:line="240" w:lineRule="auto"/>
                </w:pPr>
              </w:pPrChange>
            </w:pPr>
            <w:r w:rsidRPr="005D58F4">
              <w:rPr>
                <w:color w:val="FFFFFF" w:themeColor="background1"/>
                <w:lang w:val="en"/>
                <w:rPrChange w:id="444" w:author="Benjamin Zhu" w:date="2020-07-04T01:01:00Z">
                  <w:rPr>
                    <w:color w:val="000000"/>
                    <w:lang w:val="en"/>
                  </w:rPr>
                </w:rPrChange>
              </w:rPr>
              <w:t>Basic rights are well protected</w:t>
            </w:r>
          </w:p>
        </w:tc>
        <w:tc>
          <w:tcPr>
            <w:tcW w:w="960" w:type="dxa"/>
            <w:tcBorders>
              <w:top w:val="single" w:sz="4" w:space="0" w:color="auto"/>
              <w:left w:val="nil"/>
              <w:bottom w:val="single" w:sz="4" w:space="0" w:color="auto"/>
              <w:right w:val="nil"/>
            </w:tcBorders>
            <w:shd w:val="clear" w:color="auto" w:fill="auto"/>
            <w:noWrap/>
            <w:vAlign w:val="bottom"/>
            <w:hideMark/>
          </w:tcPr>
          <w:p w14:paraId="00222907" w14:textId="4B2AD67E" w:rsidR="00511193" w:rsidRPr="005D58F4" w:rsidRDefault="00511193" w:rsidP="005D58F4">
            <w:pPr>
              <w:rPr>
                <w:rFonts w:ascii="Calibri" w:eastAsia="Times New Roman" w:hAnsi="Calibri" w:cs="Calibri"/>
                <w:color w:val="FFFFFF" w:themeColor="background1"/>
                <w:lang w:val="pt-BR"/>
                <w:rPrChange w:id="445" w:author="Benjamin Zhu" w:date="2020-07-04T01:01:00Z">
                  <w:rPr>
                    <w:rFonts w:ascii="Calibri" w:eastAsia="Times New Roman" w:hAnsi="Calibri" w:cs="Calibri"/>
                    <w:color w:val="000000"/>
                    <w:lang w:val="pt-BR"/>
                  </w:rPr>
                </w:rPrChange>
              </w:rPr>
              <w:pPrChange w:id="446" w:author="Benjamin Zhu" w:date="2020-07-04T01:01:00Z">
                <w:pPr>
                  <w:spacing w:after="0" w:line="240" w:lineRule="auto"/>
                </w:pPr>
              </w:pPrChange>
            </w:pPr>
            <w:r w:rsidRPr="005D58F4">
              <w:rPr>
                <w:color w:val="FFFFFF" w:themeColor="background1"/>
                <w:lang w:val="en"/>
                <w:rPrChange w:id="447" w:author="Benjamin Zhu" w:date="2020-07-04T01:01:00Z">
                  <w:rPr>
                    <w:color w:val="000000"/>
                    <w:lang w:val="en"/>
                  </w:rPr>
                </w:rPrChange>
              </w:rPr>
              <w:t>0</w:t>
            </w:r>
            <w:del w:id="448" w:author="Benjamin Zhu" w:date="2020-07-04T02:36:00Z">
              <w:r w:rsidRPr="005D58F4" w:rsidDel="001054E0">
                <w:rPr>
                  <w:color w:val="FFFFFF" w:themeColor="background1"/>
                  <w:lang w:val="en"/>
                  <w:rPrChange w:id="449" w:author="Benjamin Zhu" w:date="2020-07-04T01:01:00Z">
                    <w:rPr>
                      <w:color w:val="000000"/>
                      <w:lang w:val="en"/>
                    </w:rPr>
                  </w:rPrChange>
                </w:rPr>
                <w:delText>,</w:delText>
              </w:r>
            </w:del>
            <w:ins w:id="450" w:author="Benjamin Zhu" w:date="2020-07-04T02:36:00Z">
              <w:r w:rsidR="001054E0">
                <w:rPr>
                  <w:color w:val="FFFFFF" w:themeColor="background1"/>
                  <w:lang w:val="en"/>
                </w:rPr>
                <w:t>.</w:t>
              </w:r>
            </w:ins>
            <w:r w:rsidRPr="005D58F4">
              <w:rPr>
                <w:color w:val="FFFFFF" w:themeColor="background1"/>
                <w:lang w:val="en"/>
                <w:rPrChange w:id="451" w:author="Benjamin Zhu" w:date="2020-07-04T01:01:00Z">
                  <w:rPr>
                    <w:color w:val="000000"/>
                    <w:lang w:val="en"/>
                  </w:rPr>
                </w:rPrChange>
              </w:rPr>
              <w:t>73</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98CB44E" w14:textId="77777777" w:rsidR="00511193" w:rsidRPr="005D58F4" w:rsidRDefault="00511193" w:rsidP="005D58F4">
            <w:pPr>
              <w:rPr>
                <w:rFonts w:ascii="Calibri" w:eastAsia="Times New Roman" w:hAnsi="Calibri" w:cs="Calibri"/>
                <w:color w:val="FFFFFF" w:themeColor="background1"/>
                <w:lang w:val="pt-BR"/>
                <w:rPrChange w:id="452" w:author="Benjamin Zhu" w:date="2020-07-04T01:01:00Z">
                  <w:rPr>
                    <w:rFonts w:ascii="Calibri" w:eastAsia="Times New Roman" w:hAnsi="Calibri" w:cs="Calibri"/>
                    <w:color w:val="000000"/>
                    <w:lang w:val="pt-BR"/>
                  </w:rPr>
                </w:rPrChange>
              </w:rPr>
              <w:pPrChange w:id="453" w:author="Benjamin Zhu" w:date="2020-07-04T01:01:00Z">
                <w:pPr>
                  <w:spacing w:after="0" w:line="240" w:lineRule="auto"/>
                </w:pPr>
              </w:pPrChange>
            </w:pPr>
            <w:r w:rsidRPr="005D58F4">
              <w:rPr>
                <w:rFonts w:ascii="Calibri" w:eastAsia="Times New Roman" w:hAnsi="Calibri" w:cs="Calibri"/>
                <w:color w:val="FFFFFF" w:themeColor="background1"/>
                <w:lang w:val="pt-BR"/>
                <w:rPrChange w:id="454" w:author="Benjamin Zhu" w:date="2020-07-04T01:01:00Z">
                  <w:rPr>
                    <w:rFonts w:ascii="Calibri" w:eastAsia="Times New Roman" w:hAnsi="Calibri" w:cs="Calibri"/>
                    <w:color w:val="000000"/>
                    <w:lang w:val="pt-BR"/>
                  </w:rPr>
                </w:rPrChange>
              </w:rPr>
              <w:t> </w:t>
            </w:r>
          </w:p>
        </w:tc>
      </w:tr>
      <w:tr w:rsidR="005D58F4" w:rsidRPr="005D58F4" w14:paraId="06DFDE7B"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2EE3EE1" w14:textId="694551C3" w:rsidR="00511193" w:rsidRPr="005D58F4" w:rsidRDefault="001054E0" w:rsidP="005D58F4">
            <w:pPr>
              <w:rPr>
                <w:rFonts w:ascii="Calibri" w:eastAsia="Times New Roman" w:hAnsi="Calibri" w:cs="Calibri"/>
                <w:color w:val="FFFFFF" w:themeColor="background1"/>
                <w:rPrChange w:id="455" w:author="Benjamin Zhu" w:date="2020-07-04T01:01:00Z">
                  <w:rPr>
                    <w:rFonts w:ascii="Calibri" w:eastAsia="Times New Roman" w:hAnsi="Calibri" w:cs="Calibri"/>
                    <w:color w:val="000000"/>
                    <w:lang w:val="pt-BR"/>
                  </w:rPr>
                </w:rPrChange>
              </w:rPr>
              <w:pPrChange w:id="456" w:author="Benjamin Zhu" w:date="2020-07-04T01:01:00Z">
                <w:pPr>
                  <w:spacing w:after="0" w:line="240" w:lineRule="auto"/>
                </w:pPr>
              </w:pPrChange>
            </w:pPr>
            <w:ins w:id="457" w:author="Benjamin Zhu" w:date="2020-07-04T02:36:00Z">
              <w:r>
                <w:rPr>
                  <w:color w:val="FFFFFF" w:themeColor="background1"/>
                  <w:lang w:val="en"/>
                </w:rPr>
                <w:t>P</w:t>
              </w:r>
            </w:ins>
            <w:del w:id="458" w:author="Benjamin Zhu" w:date="2020-07-04T02:36:00Z">
              <w:r w:rsidR="00511193" w:rsidRPr="005D58F4" w:rsidDel="001054E0">
                <w:rPr>
                  <w:color w:val="FFFFFF" w:themeColor="background1"/>
                  <w:lang w:val="en"/>
                  <w:rPrChange w:id="459" w:author="Benjamin Zhu" w:date="2020-07-04T01:01:00Z">
                    <w:rPr>
                      <w:color w:val="000000"/>
                      <w:lang w:val="en"/>
                    </w:rPr>
                  </w:rPrChange>
                </w:rPr>
                <w:delText>He is p</w:delText>
              </w:r>
            </w:del>
            <w:r w:rsidR="00511193" w:rsidRPr="005D58F4">
              <w:rPr>
                <w:color w:val="FFFFFF" w:themeColor="background1"/>
                <w:lang w:val="en"/>
                <w:rPrChange w:id="460" w:author="Benjamin Zhu" w:date="2020-07-04T01:01:00Z">
                  <w:rPr>
                    <w:color w:val="000000"/>
                    <w:lang w:val="en"/>
                  </w:rPr>
                </w:rPrChange>
              </w:rPr>
              <w:t>roud to live in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38EF2D3B" w14:textId="457387D9" w:rsidR="00511193" w:rsidRPr="005D58F4" w:rsidRDefault="00511193" w:rsidP="005D58F4">
            <w:pPr>
              <w:rPr>
                <w:rFonts w:ascii="Calibri" w:eastAsia="Times New Roman" w:hAnsi="Calibri" w:cs="Calibri"/>
                <w:color w:val="FFFFFF" w:themeColor="background1"/>
                <w:lang w:val="pt-BR"/>
                <w:rPrChange w:id="461" w:author="Benjamin Zhu" w:date="2020-07-04T01:01:00Z">
                  <w:rPr>
                    <w:rFonts w:ascii="Calibri" w:eastAsia="Times New Roman" w:hAnsi="Calibri" w:cs="Calibri"/>
                    <w:color w:val="000000"/>
                    <w:lang w:val="pt-BR"/>
                  </w:rPr>
                </w:rPrChange>
              </w:rPr>
              <w:pPrChange w:id="462" w:author="Benjamin Zhu" w:date="2020-07-04T01:01:00Z">
                <w:pPr>
                  <w:spacing w:after="0" w:line="240" w:lineRule="auto"/>
                </w:pPr>
              </w:pPrChange>
            </w:pPr>
            <w:r w:rsidRPr="005D58F4">
              <w:rPr>
                <w:color w:val="FFFFFF" w:themeColor="background1"/>
                <w:lang w:val="en"/>
                <w:rPrChange w:id="463" w:author="Benjamin Zhu" w:date="2020-07-04T01:01:00Z">
                  <w:rPr>
                    <w:color w:val="000000"/>
                    <w:lang w:val="en"/>
                  </w:rPr>
                </w:rPrChange>
              </w:rPr>
              <w:t>0</w:t>
            </w:r>
            <w:del w:id="464" w:author="Benjamin Zhu" w:date="2020-07-04T02:36:00Z">
              <w:r w:rsidRPr="005D58F4" w:rsidDel="001054E0">
                <w:rPr>
                  <w:color w:val="FFFFFF" w:themeColor="background1"/>
                  <w:lang w:val="en"/>
                  <w:rPrChange w:id="465" w:author="Benjamin Zhu" w:date="2020-07-04T01:01:00Z">
                    <w:rPr>
                      <w:color w:val="000000"/>
                      <w:lang w:val="en"/>
                    </w:rPr>
                  </w:rPrChange>
                </w:rPr>
                <w:delText>,</w:delText>
              </w:r>
            </w:del>
            <w:ins w:id="466" w:author="Benjamin Zhu" w:date="2020-07-04T02:36:00Z">
              <w:r w:rsidR="001054E0">
                <w:rPr>
                  <w:color w:val="FFFFFF" w:themeColor="background1"/>
                  <w:lang w:val="en"/>
                </w:rPr>
                <w:t>.</w:t>
              </w:r>
            </w:ins>
            <w:r w:rsidRPr="005D58F4">
              <w:rPr>
                <w:color w:val="FFFFFF" w:themeColor="background1"/>
                <w:lang w:val="en"/>
                <w:rPrChange w:id="467" w:author="Benjamin Zhu" w:date="2020-07-04T01:01:00Z">
                  <w:rPr>
                    <w:color w:val="000000"/>
                    <w:lang w:val="en"/>
                  </w:rPr>
                </w:rPrChange>
              </w:rPr>
              <w:t>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AA71510" w14:textId="77777777" w:rsidR="00511193" w:rsidRPr="005D58F4" w:rsidRDefault="00511193" w:rsidP="005D58F4">
            <w:pPr>
              <w:rPr>
                <w:rFonts w:ascii="Calibri" w:eastAsia="Times New Roman" w:hAnsi="Calibri" w:cs="Calibri"/>
                <w:color w:val="FFFFFF" w:themeColor="background1"/>
                <w:lang w:val="pt-BR"/>
                <w:rPrChange w:id="468" w:author="Benjamin Zhu" w:date="2020-07-04T01:01:00Z">
                  <w:rPr>
                    <w:rFonts w:ascii="Calibri" w:eastAsia="Times New Roman" w:hAnsi="Calibri" w:cs="Calibri"/>
                    <w:color w:val="000000"/>
                    <w:lang w:val="pt-BR"/>
                  </w:rPr>
                </w:rPrChange>
              </w:rPr>
              <w:pPrChange w:id="469" w:author="Benjamin Zhu" w:date="2020-07-04T01:01:00Z">
                <w:pPr>
                  <w:spacing w:after="0" w:line="240" w:lineRule="auto"/>
                </w:pPr>
              </w:pPrChange>
            </w:pPr>
            <w:r w:rsidRPr="005D58F4">
              <w:rPr>
                <w:rFonts w:ascii="Calibri" w:eastAsia="Times New Roman" w:hAnsi="Calibri" w:cs="Calibri"/>
                <w:color w:val="FFFFFF" w:themeColor="background1"/>
                <w:lang w:val="pt-BR"/>
                <w:rPrChange w:id="470" w:author="Benjamin Zhu" w:date="2020-07-04T01:01:00Z">
                  <w:rPr>
                    <w:rFonts w:ascii="Calibri" w:eastAsia="Times New Roman" w:hAnsi="Calibri" w:cs="Calibri"/>
                    <w:color w:val="000000"/>
                    <w:lang w:val="pt-BR"/>
                  </w:rPr>
                </w:rPrChange>
              </w:rPr>
              <w:t> </w:t>
            </w:r>
          </w:p>
        </w:tc>
      </w:tr>
      <w:tr w:rsidR="005D58F4" w:rsidRPr="005D58F4" w14:paraId="20A58257"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5566DC17" w14:textId="44A6C3D7" w:rsidR="00511193" w:rsidRPr="005D58F4" w:rsidRDefault="001054E0" w:rsidP="005D58F4">
            <w:pPr>
              <w:rPr>
                <w:rFonts w:ascii="Calibri" w:eastAsia="Times New Roman" w:hAnsi="Calibri" w:cs="Calibri"/>
                <w:color w:val="FFFFFF" w:themeColor="background1"/>
                <w:rPrChange w:id="471" w:author="Benjamin Zhu" w:date="2020-07-04T01:01:00Z">
                  <w:rPr>
                    <w:rFonts w:ascii="Calibri" w:eastAsia="Times New Roman" w:hAnsi="Calibri" w:cs="Calibri"/>
                    <w:color w:val="000000"/>
                    <w:lang w:val="pt-BR"/>
                  </w:rPr>
                </w:rPrChange>
              </w:rPr>
              <w:pPrChange w:id="472" w:author="Benjamin Zhu" w:date="2020-07-04T01:01:00Z">
                <w:pPr>
                  <w:spacing w:after="0" w:line="240" w:lineRule="auto"/>
                </w:pPr>
              </w:pPrChange>
            </w:pPr>
            <w:ins w:id="473" w:author="Benjamin Zhu" w:date="2020-07-04T02:36:00Z">
              <w:r>
                <w:rPr>
                  <w:color w:val="FFFFFF" w:themeColor="background1"/>
                  <w:lang w:val="en"/>
                </w:rPr>
                <w:t>People</w:t>
              </w:r>
            </w:ins>
            <w:del w:id="474" w:author="Benjamin Zhu" w:date="2020-07-04T02:36:00Z">
              <w:r w:rsidR="00511193" w:rsidRPr="005D58F4" w:rsidDel="001054E0">
                <w:rPr>
                  <w:color w:val="FFFFFF" w:themeColor="background1"/>
                  <w:lang w:val="en"/>
                  <w:rPrChange w:id="475" w:author="Benjamin Zhu" w:date="2020-07-04T01:01:00Z">
                    <w:rPr>
                      <w:color w:val="000000"/>
                      <w:lang w:val="en"/>
                    </w:rPr>
                  </w:rPrChange>
                </w:rPr>
                <w:delText>It</w:delText>
              </w:r>
            </w:del>
            <w:r w:rsidR="00511193" w:rsidRPr="005D58F4">
              <w:rPr>
                <w:color w:val="FFFFFF" w:themeColor="background1"/>
                <w:lang w:val="en"/>
                <w:rPrChange w:id="476" w:author="Benjamin Zhu" w:date="2020-07-04T01:01:00Z">
                  <w:rPr>
                    <w:color w:val="000000"/>
                    <w:lang w:val="en"/>
                  </w:rPr>
                </w:rPrChange>
              </w:rPr>
              <w:t xml:space="preserve"> should support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6163C2A" w14:textId="7C2F7522" w:rsidR="00511193" w:rsidRPr="005D58F4" w:rsidRDefault="00511193" w:rsidP="005D58F4">
            <w:pPr>
              <w:rPr>
                <w:rFonts w:ascii="Calibri" w:eastAsia="Times New Roman" w:hAnsi="Calibri" w:cs="Calibri"/>
                <w:color w:val="FFFFFF" w:themeColor="background1"/>
                <w:lang w:val="pt-BR"/>
                <w:rPrChange w:id="477" w:author="Benjamin Zhu" w:date="2020-07-04T01:01:00Z">
                  <w:rPr>
                    <w:rFonts w:ascii="Calibri" w:eastAsia="Times New Roman" w:hAnsi="Calibri" w:cs="Calibri"/>
                    <w:color w:val="000000"/>
                    <w:lang w:val="pt-BR"/>
                  </w:rPr>
                </w:rPrChange>
              </w:rPr>
              <w:pPrChange w:id="478" w:author="Benjamin Zhu" w:date="2020-07-04T01:01:00Z">
                <w:pPr>
                  <w:spacing w:after="0" w:line="240" w:lineRule="auto"/>
                </w:pPr>
              </w:pPrChange>
            </w:pPr>
            <w:r w:rsidRPr="005D58F4">
              <w:rPr>
                <w:color w:val="FFFFFF" w:themeColor="background1"/>
                <w:lang w:val="en"/>
                <w:rPrChange w:id="479" w:author="Benjamin Zhu" w:date="2020-07-04T01:01:00Z">
                  <w:rPr>
                    <w:color w:val="000000"/>
                    <w:lang w:val="en"/>
                  </w:rPr>
                </w:rPrChange>
              </w:rPr>
              <w:t>0</w:t>
            </w:r>
            <w:del w:id="480" w:author="Benjamin Zhu" w:date="2020-07-04T02:36:00Z">
              <w:r w:rsidRPr="005D58F4" w:rsidDel="001054E0">
                <w:rPr>
                  <w:color w:val="FFFFFF" w:themeColor="background1"/>
                  <w:lang w:val="en"/>
                  <w:rPrChange w:id="481" w:author="Benjamin Zhu" w:date="2020-07-04T01:01:00Z">
                    <w:rPr>
                      <w:color w:val="000000"/>
                      <w:lang w:val="en"/>
                    </w:rPr>
                  </w:rPrChange>
                </w:rPr>
                <w:delText>,</w:delText>
              </w:r>
            </w:del>
            <w:ins w:id="482" w:author="Benjamin Zhu" w:date="2020-07-04T02:36:00Z">
              <w:r w:rsidR="001054E0">
                <w:rPr>
                  <w:color w:val="FFFFFF" w:themeColor="background1"/>
                  <w:lang w:val="en"/>
                </w:rPr>
                <w:t>.</w:t>
              </w:r>
            </w:ins>
            <w:r w:rsidRPr="005D58F4">
              <w:rPr>
                <w:color w:val="FFFFFF" w:themeColor="background1"/>
                <w:lang w:val="en"/>
                <w:rPrChange w:id="483" w:author="Benjamin Zhu" w:date="2020-07-04T01:01:00Z">
                  <w:rPr>
                    <w:color w:val="000000"/>
                    <w:lang w:val="en"/>
                  </w:rPr>
                </w:rPrChange>
              </w:rPr>
              <w:t>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E0F00FA" w14:textId="77777777" w:rsidR="00511193" w:rsidRPr="005D58F4" w:rsidRDefault="00511193" w:rsidP="005D58F4">
            <w:pPr>
              <w:rPr>
                <w:rFonts w:ascii="Calibri" w:eastAsia="Times New Roman" w:hAnsi="Calibri" w:cs="Calibri"/>
                <w:color w:val="FFFFFF" w:themeColor="background1"/>
                <w:lang w:val="pt-BR"/>
                <w:rPrChange w:id="484" w:author="Benjamin Zhu" w:date="2020-07-04T01:01:00Z">
                  <w:rPr>
                    <w:rFonts w:ascii="Calibri" w:eastAsia="Times New Roman" w:hAnsi="Calibri" w:cs="Calibri"/>
                    <w:color w:val="000000"/>
                    <w:lang w:val="pt-BR"/>
                  </w:rPr>
                </w:rPrChange>
              </w:rPr>
              <w:pPrChange w:id="485" w:author="Benjamin Zhu" w:date="2020-07-04T01:01:00Z">
                <w:pPr>
                  <w:spacing w:after="0" w:line="240" w:lineRule="auto"/>
                </w:pPr>
              </w:pPrChange>
            </w:pPr>
            <w:r w:rsidRPr="005D58F4">
              <w:rPr>
                <w:rFonts w:ascii="Calibri" w:eastAsia="Times New Roman" w:hAnsi="Calibri" w:cs="Calibri"/>
                <w:color w:val="FFFFFF" w:themeColor="background1"/>
                <w:lang w:val="pt-BR"/>
                <w:rPrChange w:id="486" w:author="Benjamin Zhu" w:date="2020-07-04T01:01:00Z">
                  <w:rPr>
                    <w:rFonts w:ascii="Calibri" w:eastAsia="Times New Roman" w:hAnsi="Calibri" w:cs="Calibri"/>
                    <w:color w:val="000000"/>
                    <w:lang w:val="pt-BR"/>
                  </w:rPr>
                </w:rPrChange>
              </w:rPr>
              <w:t> </w:t>
            </w:r>
          </w:p>
        </w:tc>
      </w:tr>
      <w:tr w:rsidR="005D58F4" w:rsidRPr="005D58F4" w14:paraId="3D858DB8"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885FF7A" w14:textId="77777777" w:rsidR="00511193" w:rsidRPr="005D58F4" w:rsidRDefault="00511193" w:rsidP="005D58F4">
            <w:pPr>
              <w:rPr>
                <w:rFonts w:ascii="Calibri" w:eastAsia="Times New Roman" w:hAnsi="Calibri" w:cs="Calibri"/>
                <w:color w:val="FFFFFF" w:themeColor="background1"/>
                <w:lang w:val="pt-BR"/>
                <w:rPrChange w:id="487" w:author="Benjamin Zhu" w:date="2020-07-04T01:01:00Z">
                  <w:rPr>
                    <w:rFonts w:ascii="Calibri" w:eastAsia="Times New Roman" w:hAnsi="Calibri" w:cs="Calibri"/>
                    <w:color w:val="000000"/>
                    <w:lang w:val="pt-BR"/>
                  </w:rPr>
                </w:rPrChange>
              </w:rPr>
              <w:pPrChange w:id="488" w:author="Benjamin Zhu" w:date="2020-07-04T01:01:00Z">
                <w:pPr>
                  <w:spacing w:after="0" w:line="240" w:lineRule="auto"/>
                </w:pPr>
              </w:pPrChange>
            </w:pPr>
            <w:r w:rsidRPr="005D58F4">
              <w:rPr>
                <w:color w:val="FFFFFF" w:themeColor="background1"/>
                <w:lang w:val="en"/>
                <w:rPrChange w:id="489" w:author="Benjamin Zhu" w:date="2020-07-04T01:01:00Z">
                  <w:rPr>
                    <w:color w:val="000000"/>
                    <w:lang w:val="en"/>
                  </w:rPr>
                </w:rPrChange>
              </w:rPr>
              <w:t>Trust in the military</w:t>
            </w:r>
          </w:p>
        </w:tc>
        <w:tc>
          <w:tcPr>
            <w:tcW w:w="960" w:type="dxa"/>
            <w:tcBorders>
              <w:top w:val="single" w:sz="4" w:space="0" w:color="auto"/>
              <w:left w:val="nil"/>
              <w:bottom w:val="single" w:sz="4" w:space="0" w:color="auto"/>
              <w:right w:val="nil"/>
            </w:tcBorders>
            <w:shd w:val="clear" w:color="auto" w:fill="auto"/>
            <w:noWrap/>
            <w:vAlign w:val="bottom"/>
            <w:hideMark/>
          </w:tcPr>
          <w:p w14:paraId="17A6A3D2" w14:textId="43AD895F" w:rsidR="00511193" w:rsidRPr="005D58F4" w:rsidRDefault="00511193" w:rsidP="005D58F4">
            <w:pPr>
              <w:rPr>
                <w:rFonts w:ascii="Calibri" w:eastAsia="Times New Roman" w:hAnsi="Calibri" w:cs="Calibri"/>
                <w:color w:val="FFFFFF" w:themeColor="background1"/>
                <w:lang w:val="pt-BR"/>
                <w:rPrChange w:id="490" w:author="Benjamin Zhu" w:date="2020-07-04T01:01:00Z">
                  <w:rPr>
                    <w:rFonts w:ascii="Calibri" w:eastAsia="Times New Roman" w:hAnsi="Calibri" w:cs="Calibri"/>
                    <w:color w:val="000000"/>
                    <w:lang w:val="pt-BR"/>
                  </w:rPr>
                </w:rPrChange>
              </w:rPr>
              <w:pPrChange w:id="491" w:author="Benjamin Zhu" w:date="2020-07-04T01:01:00Z">
                <w:pPr>
                  <w:spacing w:after="0" w:line="240" w:lineRule="auto"/>
                </w:pPr>
              </w:pPrChange>
            </w:pPr>
            <w:r w:rsidRPr="005D58F4">
              <w:rPr>
                <w:color w:val="FFFFFF" w:themeColor="background1"/>
                <w:lang w:val="en"/>
                <w:rPrChange w:id="492" w:author="Benjamin Zhu" w:date="2020-07-04T01:01:00Z">
                  <w:rPr>
                    <w:color w:val="000000"/>
                    <w:lang w:val="en"/>
                  </w:rPr>
                </w:rPrChange>
              </w:rPr>
              <w:t>0</w:t>
            </w:r>
            <w:del w:id="493" w:author="Benjamin Zhu" w:date="2020-07-04T02:36:00Z">
              <w:r w:rsidRPr="005D58F4" w:rsidDel="001054E0">
                <w:rPr>
                  <w:color w:val="FFFFFF" w:themeColor="background1"/>
                  <w:lang w:val="en"/>
                  <w:rPrChange w:id="494" w:author="Benjamin Zhu" w:date="2020-07-04T01:01:00Z">
                    <w:rPr>
                      <w:color w:val="000000"/>
                      <w:lang w:val="en"/>
                    </w:rPr>
                  </w:rPrChange>
                </w:rPr>
                <w:delText>,</w:delText>
              </w:r>
            </w:del>
            <w:ins w:id="495" w:author="Benjamin Zhu" w:date="2020-07-04T02:36:00Z">
              <w:r w:rsidR="001054E0">
                <w:rPr>
                  <w:color w:val="FFFFFF" w:themeColor="background1"/>
                  <w:lang w:val="en"/>
                </w:rPr>
                <w:t>.</w:t>
              </w:r>
            </w:ins>
            <w:r w:rsidRPr="005D58F4">
              <w:rPr>
                <w:color w:val="FFFFFF" w:themeColor="background1"/>
                <w:lang w:val="en"/>
                <w:rPrChange w:id="496" w:author="Benjamin Zhu" w:date="2020-07-04T01:01:00Z">
                  <w:rPr>
                    <w:color w:val="000000"/>
                    <w:lang w:val="en"/>
                  </w:rPr>
                </w:rPrChange>
              </w:rPr>
              <w:t>46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EE7611D" w14:textId="77777777" w:rsidR="00511193" w:rsidRPr="005D58F4" w:rsidRDefault="00511193" w:rsidP="005D58F4">
            <w:pPr>
              <w:rPr>
                <w:rFonts w:ascii="Calibri" w:eastAsia="Times New Roman" w:hAnsi="Calibri" w:cs="Calibri"/>
                <w:color w:val="FFFFFF" w:themeColor="background1"/>
                <w:lang w:val="pt-BR"/>
                <w:rPrChange w:id="497" w:author="Benjamin Zhu" w:date="2020-07-04T01:01:00Z">
                  <w:rPr>
                    <w:rFonts w:ascii="Calibri" w:eastAsia="Times New Roman" w:hAnsi="Calibri" w:cs="Calibri"/>
                    <w:color w:val="000000"/>
                    <w:lang w:val="pt-BR"/>
                  </w:rPr>
                </w:rPrChange>
              </w:rPr>
              <w:pPrChange w:id="498" w:author="Benjamin Zhu" w:date="2020-07-04T01:01:00Z">
                <w:pPr>
                  <w:spacing w:after="0" w:line="240" w:lineRule="auto"/>
                </w:pPr>
              </w:pPrChange>
            </w:pPr>
            <w:r w:rsidRPr="005D58F4">
              <w:rPr>
                <w:rFonts w:ascii="Calibri" w:eastAsia="Times New Roman" w:hAnsi="Calibri" w:cs="Calibri"/>
                <w:color w:val="FFFFFF" w:themeColor="background1"/>
                <w:lang w:val="pt-BR"/>
                <w:rPrChange w:id="499" w:author="Benjamin Zhu" w:date="2020-07-04T01:01:00Z">
                  <w:rPr>
                    <w:rFonts w:ascii="Calibri" w:eastAsia="Times New Roman" w:hAnsi="Calibri" w:cs="Calibri"/>
                    <w:color w:val="000000"/>
                    <w:lang w:val="pt-BR"/>
                  </w:rPr>
                </w:rPrChange>
              </w:rPr>
              <w:t> </w:t>
            </w:r>
          </w:p>
        </w:tc>
      </w:tr>
      <w:tr w:rsidR="005D58F4" w:rsidRPr="005D58F4" w14:paraId="22889485"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79AB32B" w14:textId="77777777" w:rsidR="00511193" w:rsidRPr="005D58F4" w:rsidRDefault="00511193" w:rsidP="005D58F4">
            <w:pPr>
              <w:rPr>
                <w:rFonts w:ascii="Calibri" w:eastAsia="Times New Roman" w:hAnsi="Calibri" w:cs="Calibri"/>
                <w:color w:val="FFFFFF" w:themeColor="background1"/>
                <w:rPrChange w:id="500" w:author="Benjamin Zhu" w:date="2020-07-04T01:01:00Z">
                  <w:rPr>
                    <w:rFonts w:ascii="Calibri" w:eastAsia="Times New Roman" w:hAnsi="Calibri" w:cs="Calibri"/>
                    <w:color w:val="000000"/>
                    <w:lang w:val="pt-BR"/>
                  </w:rPr>
                </w:rPrChange>
              </w:rPr>
              <w:pPrChange w:id="501" w:author="Benjamin Zhu" w:date="2020-07-04T01:01:00Z">
                <w:pPr>
                  <w:spacing w:after="0" w:line="240" w:lineRule="auto"/>
                </w:pPr>
              </w:pPrChange>
            </w:pPr>
            <w:r w:rsidRPr="005D58F4">
              <w:rPr>
                <w:color w:val="FFFFFF" w:themeColor="background1"/>
                <w:lang w:val="en"/>
                <w:rPrChange w:id="502" w:author="Benjamin Zhu" w:date="2020-07-04T01:01:00Z">
                  <w:rPr>
                    <w:color w:val="000000"/>
                    <w:lang w:val="en"/>
                  </w:rPr>
                </w:rPrChange>
              </w:rPr>
              <w:t xml:space="preserve">Trust in </w:t>
            </w:r>
            <w:del w:id="503" w:author="Benjamin Zhu" w:date="2020-07-04T02:36:00Z">
              <w:r w:rsidRPr="005D58F4" w:rsidDel="001054E0">
                <w:rPr>
                  <w:color w:val="FFFFFF" w:themeColor="background1"/>
                  <w:lang w:val="en"/>
                  <w:rPrChange w:id="504" w:author="Benjamin Zhu" w:date="2020-07-04T01:01:00Z">
                    <w:rPr>
                      <w:color w:val="000000"/>
                      <w:lang w:val="en"/>
                    </w:rPr>
                  </w:rPrChange>
                </w:rPr>
                <w:delText xml:space="preserve">the </w:delText>
              </w:r>
            </w:del>
            <w:r w:rsidRPr="005D58F4">
              <w:rPr>
                <w:color w:val="FFFFFF" w:themeColor="background1"/>
                <w:lang w:val="en"/>
                <w:rPrChange w:id="505" w:author="Benjamin Zhu" w:date="2020-07-04T01:01:00Z">
                  <w:rPr>
                    <w:color w:val="000000"/>
                    <w:lang w:val="en"/>
                  </w:rPr>
                </w:rPrChange>
              </w:rPr>
              <w:t>national congress</w:t>
            </w:r>
          </w:p>
        </w:tc>
        <w:tc>
          <w:tcPr>
            <w:tcW w:w="960" w:type="dxa"/>
            <w:tcBorders>
              <w:top w:val="single" w:sz="4" w:space="0" w:color="auto"/>
              <w:left w:val="nil"/>
              <w:bottom w:val="single" w:sz="4" w:space="0" w:color="auto"/>
              <w:right w:val="nil"/>
            </w:tcBorders>
            <w:shd w:val="clear" w:color="auto" w:fill="auto"/>
            <w:noWrap/>
            <w:vAlign w:val="bottom"/>
            <w:hideMark/>
          </w:tcPr>
          <w:p w14:paraId="14D864F8" w14:textId="737BCA44" w:rsidR="00511193" w:rsidRPr="005D58F4" w:rsidRDefault="00511193" w:rsidP="005D58F4">
            <w:pPr>
              <w:rPr>
                <w:rFonts w:ascii="Calibri" w:eastAsia="Times New Roman" w:hAnsi="Calibri" w:cs="Calibri"/>
                <w:color w:val="FFFFFF" w:themeColor="background1"/>
                <w:lang w:val="pt-BR"/>
                <w:rPrChange w:id="506" w:author="Benjamin Zhu" w:date="2020-07-04T01:01:00Z">
                  <w:rPr>
                    <w:rFonts w:ascii="Calibri" w:eastAsia="Times New Roman" w:hAnsi="Calibri" w:cs="Calibri"/>
                    <w:color w:val="000000"/>
                    <w:lang w:val="pt-BR"/>
                  </w:rPr>
                </w:rPrChange>
              </w:rPr>
              <w:pPrChange w:id="507" w:author="Benjamin Zhu" w:date="2020-07-04T01:01:00Z">
                <w:pPr>
                  <w:spacing w:after="0" w:line="240" w:lineRule="auto"/>
                </w:pPr>
              </w:pPrChange>
            </w:pPr>
            <w:r w:rsidRPr="005D58F4">
              <w:rPr>
                <w:color w:val="FFFFFF" w:themeColor="background1"/>
                <w:lang w:val="en"/>
                <w:rPrChange w:id="508" w:author="Benjamin Zhu" w:date="2020-07-04T01:01:00Z">
                  <w:rPr>
                    <w:color w:val="000000"/>
                    <w:lang w:val="en"/>
                  </w:rPr>
                </w:rPrChange>
              </w:rPr>
              <w:t>0</w:t>
            </w:r>
            <w:del w:id="509" w:author="Benjamin Zhu" w:date="2020-07-04T02:36:00Z">
              <w:r w:rsidRPr="005D58F4" w:rsidDel="001054E0">
                <w:rPr>
                  <w:color w:val="FFFFFF" w:themeColor="background1"/>
                  <w:lang w:val="en"/>
                  <w:rPrChange w:id="510" w:author="Benjamin Zhu" w:date="2020-07-04T01:01:00Z">
                    <w:rPr>
                      <w:color w:val="000000"/>
                      <w:lang w:val="en"/>
                    </w:rPr>
                  </w:rPrChange>
                </w:rPr>
                <w:delText>,</w:delText>
              </w:r>
            </w:del>
            <w:ins w:id="511" w:author="Benjamin Zhu" w:date="2020-07-04T02:36:00Z">
              <w:r w:rsidR="001054E0">
                <w:rPr>
                  <w:color w:val="FFFFFF" w:themeColor="background1"/>
                  <w:lang w:val="en"/>
                </w:rPr>
                <w:t>.</w:t>
              </w:r>
            </w:ins>
            <w:r w:rsidRPr="005D58F4">
              <w:rPr>
                <w:color w:val="FFFFFF" w:themeColor="background1"/>
                <w:lang w:val="en"/>
                <w:rPrChange w:id="512" w:author="Benjamin Zhu" w:date="2020-07-04T01:01:00Z">
                  <w:rPr>
                    <w:color w:val="000000"/>
                    <w:lang w:val="en"/>
                  </w:rPr>
                </w:rPrChange>
              </w:rPr>
              <w:t>75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CA64A98" w14:textId="77777777" w:rsidR="00511193" w:rsidRPr="005D58F4" w:rsidRDefault="00511193" w:rsidP="005D58F4">
            <w:pPr>
              <w:rPr>
                <w:rFonts w:ascii="Calibri" w:eastAsia="Times New Roman" w:hAnsi="Calibri" w:cs="Calibri"/>
                <w:color w:val="FFFFFF" w:themeColor="background1"/>
                <w:lang w:val="pt-BR"/>
                <w:rPrChange w:id="513" w:author="Benjamin Zhu" w:date="2020-07-04T01:01:00Z">
                  <w:rPr>
                    <w:rFonts w:ascii="Calibri" w:eastAsia="Times New Roman" w:hAnsi="Calibri" w:cs="Calibri"/>
                    <w:color w:val="000000"/>
                    <w:lang w:val="pt-BR"/>
                  </w:rPr>
                </w:rPrChange>
              </w:rPr>
              <w:pPrChange w:id="514" w:author="Benjamin Zhu" w:date="2020-07-04T01:01:00Z">
                <w:pPr>
                  <w:spacing w:after="0" w:line="240" w:lineRule="auto"/>
                </w:pPr>
              </w:pPrChange>
            </w:pPr>
            <w:r w:rsidRPr="005D58F4">
              <w:rPr>
                <w:rFonts w:ascii="Calibri" w:eastAsia="Times New Roman" w:hAnsi="Calibri" w:cs="Calibri"/>
                <w:color w:val="FFFFFF" w:themeColor="background1"/>
                <w:lang w:val="pt-BR"/>
                <w:rPrChange w:id="515" w:author="Benjamin Zhu" w:date="2020-07-04T01:01:00Z">
                  <w:rPr>
                    <w:rFonts w:ascii="Calibri" w:eastAsia="Times New Roman" w:hAnsi="Calibri" w:cs="Calibri"/>
                    <w:color w:val="000000"/>
                    <w:lang w:val="pt-BR"/>
                  </w:rPr>
                </w:rPrChange>
              </w:rPr>
              <w:t> </w:t>
            </w:r>
          </w:p>
        </w:tc>
      </w:tr>
      <w:tr w:rsidR="005D58F4" w:rsidRPr="005D58F4" w14:paraId="184C1BAA"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CB669FC" w14:textId="77777777" w:rsidR="00511193" w:rsidRPr="005D58F4" w:rsidRDefault="00511193" w:rsidP="005D58F4">
            <w:pPr>
              <w:rPr>
                <w:rFonts w:ascii="Calibri" w:eastAsia="Times New Roman" w:hAnsi="Calibri" w:cs="Calibri"/>
                <w:color w:val="FFFFFF" w:themeColor="background1"/>
                <w:lang w:val="pt-BR"/>
                <w:rPrChange w:id="516" w:author="Benjamin Zhu" w:date="2020-07-04T01:01:00Z">
                  <w:rPr>
                    <w:rFonts w:ascii="Calibri" w:eastAsia="Times New Roman" w:hAnsi="Calibri" w:cs="Calibri"/>
                    <w:color w:val="000000"/>
                    <w:lang w:val="pt-BR"/>
                  </w:rPr>
                </w:rPrChange>
              </w:rPr>
              <w:pPrChange w:id="517" w:author="Benjamin Zhu" w:date="2020-07-04T01:01:00Z">
                <w:pPr>
                  <w:spacing w:after="0" w:line="240" w:lineRule="auto"/>
                </w:pPr>
              </w:pPrChange>
            </w:pPr>
            <w:r w:rsidRPr="005D58F4">
              <w:rPr>
                <w:color w:val="FFFFFF" w:themeColor="background1"/>
                <w:lang w:val="en"/>
                <w:rPrChange w:id="518" w:author="Benjamin Zhu" w:date="2020-07-04T01:01:00Z">
                  <w:rPr>
                    <w:color w:val="000000"/>
                    <w:lang w:val="en"/>
                  </w:rPr>
                </w:rPrChange>
              </w:rPr>
              <w:t>Trust in political parties</w:t>
            </w:r>
          </w:p>
        </w:tc>
        <w:tc>
          <w:tcPr>
            <w:tcW w:w="960" w:type="dxa"/>
            <w:tcBorders>
              <w:top w:val="single" w:sz="4" w:space="0" w:color="auto"/>
              <w:left w:val="nil"/>
              <w:bottom w:val="single" w:sz="4" w:space="0" w:color="auto"/>
              <w:right w:val="nil"/>
            </w:tcBorders>
            <w:shd w:val="clear" w:color="auto" w:fill="auto"/>
            <w:noWrap/>
            <w:vAlign w:val="bottom"/>
            <w:hideMark/>
          </w:tcPr>
          <w:p w14:paraId="2D0CE72D" w14:textId="6F0B7ADA" w:rsidR="00511193" w:rsidRPr="005D58F4" w:rsidRDefault="00511193" w:rsidP="005D58F4">
            <w:pPr>
              <w:rPr>
                <w:rFonts w:ascii="Calibri" w:eastAsia="Times New Roman" w:hAnsi="Calibri" w:cs="Calibri"/>
                <w:color w:val="FFFFFF" w:themeColor="background1"/>
                <w:lang w:val="pt-BR"/>
                <w:rPrChange w:id="519" w:author="Benjamin Zhu" w:date="2020-07-04T01:01:00Z">
                  <w:rPr>
                    <w:rFonts w:ascii="Calibri" w:eastAsia="Times New Roman" w:hAnsi="Calibri" w:cs="Calibri"/>
                    <w:color w:val="000000"/>
                    <w:lang w:val="pt-BR"/>
                  </w:rPr>
                </w:rPrChange>
              </w:rPr>
              <w:pPrChange w:id="520" w:author="Benjamin Zhu" w:date="2020-07-04T01:01:00Z">
                <w:pPr>
                  <w:spacing w:after="0" w:line="240" w:lineRule="auto"/>
                </w:pPr>
              </w:pPrChange>
            </w:pPr>
            <w:r w:rsidRPr="005D58F4">
              <w:rPr>
                <w:color w:val="FFFFFF" w:themeColor="background1"/>
                <w:lang w:val="en"/>
                <w:rPrChange w:id="521" w:author="Benjamin Zhu" w:date="2020-07-04T01:01:00Z">
                  <w:rPr>
                    <w:color w:val="000000"/>
                    <w:lang w:val="en"/>
                  </w:rPr>
                </w:rPrChange>
              </w:rPr>
              <w:t>0</w:t>
            </w:r>
            <w:del w:id="522" w:author="Benjamin Zhu" w:date="2020-07-04T02:36:00Z">
              <w:r w:rsidRPr="005D58F4" w:rsidDel="001054E0">
                <w:rPr>
                  <w:color w:val="FFFFFF" w:themeColor="background1"/>
                  <w:lang w:val="en"/>
                  <w:rPrChange w:id="523" w:author="Benjamin Zhu" w:date="2020-07-04T01:01:00Z">
                    <w:rPr>
                      <w:color w:val="000000"/>
                      <w:lang w:val="en"/>
                    </w:rPr>
                  </w:rPrChange>
                </w:rPr>
                <w:delText>,</w:delText>
              </w:r>
            </w:del>
            <w:ins w:id="524" w:author="Benjamin Zhu" w:date="2020-07-04T02:36:00Z">
              <w:r w:rsidR="001054E0">
                <w:rPr>
                  <w:color w:val="FFFFFF" w:themeColor="background1"/>
                  <w:lang w:val="en"/>
                </w:rPr>
                <w:t>.</w:t>
              </w:r>
            </w:ins>
            <w:r w:rsidRPr="005D58F4">
              <w:rPr>
                <w:color w:val="FFFFFF" w:themeColor="background1"/>
                <w:lang w:val="en"/>
                <w:rPrChange w:id="525" w:author="Benjamin Zhu" w:date="2020-07-04T01:01:00Z">
                  <w:rPr>
                    <w:color w:val="000000"/>
                    <w:lang w:val="en"/>
                  </w:rPr>
                </w:rPrChange>
              </w:rPr>
              <w:t>78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30D8249" w14:textId="77777777" w:rsidR="00511193" w:rsidRPr="005D58F4" w:rsidRDefault="00511193" w:rsidP="005D58F4">
            <w:pPr>
              <w:rPr>
                <w:rFonts w:ascii="Calibri" w:eastAsia="Times New Roman" w:hAnsi="Calibri" w:cs="Calibri"/>
                <w:color w:val="FFFFFF" w:themeColor="background1"/>
                <w:lang w:val="pt-BR"/>
                <w:rPrChange w:id="526" w:author="Benjamin Zhu" w:date="2020-07-04T01:01:00Z">
                  <w:rPr>
                    <w:rFonts w:ascii="Calibri" w:eastAsia="Times New Roman" w:hAnsi="Calibri" w:cs="Calibri"/>
                    <w:color w:val="000000"/>
                    <w:lang w:val="pt-BR"/>
                  </w:rPr>
                </w:rPrChange>
              </w:rPr>
              <w:pPrChange w:id="527" w:author="Benjamin Zhu" w:date="2020-07-04T01:01:00Z">
                <w:pPr>
                  <w:spacing w:after="0" w:line="240" w:lineRule="auto"/>
                </w:pPr>
              </w:pPrChange>
            </w:pPr>
            <w:r w:rsidRPr="005D58F4">
              <w:rPr>
                <w:rFonts w:ascii="Calibri" w:eastAsia="Times New Roman" w:hAnsi="Calibri" w:cs="Calibri"/>
                <w:color w:val="FFFFFF" w:themeColor="background1"/>
                <w:lang w:val="pt-BR"/>
                <w:rPrChange w:id="528" w:author="Benjamin Zhu" w:date="2020-07-04T01:01:00Z">
                  <w:rPr>
                    <w:rFonts w:ascii="Calibri" w:eastAsia="Times New Roman" w:hAnsi="Calibri" w:cs="Calibri"/>
                    <w:color w:val="000000"/>
                    <w:lang w:val="pt-BR"/>
                  </w:rPr>
                </w:rPrChange>
              </w:rPr>
              <w:t> </w:t>
            </w:r>
          </w:p>
        </w:tc>
      </w:tr>
      <w:tr w:rsidR="005D58F4" w:rsidRPr="005D58F4" w14:paraId="730A8590"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3ACE06E0" w14:textId="77777777" w:rsidR="00511193" w:rsidRPr="005D58F4" w:rsidRDefault="00511193" w:rsidP="005D58F4">
            <w:pPr>
              <w:rPr>
                <w:rFonts w:ascii="Calibri" w:eastAsia="Times New Roman" w:hAnsi="Calibri" w:cs="Calibri"/>
                <w:color w:val="FFFFFF" w:themeColor="background1"/>
                <w:rPrChange w:id="529" w:author="Benjamin Zhu" w:date="2020-07-04T01:01:00Z">
                  <w:rPr>
                    <w:rFonts w:ascii="Calibri" w:eastAsia="Times New Roman" w:hAnsi="Calibri" w:cs="Calibri"/>
                    <w:color w:val="000000"/>
                    <w:lang w:val="pt-BR"/>
                  </w:rPr>
                </w:rPrChange>
              </w:rPr>
              <w:pPrChange w:id="530" w:author="Benjamin Zhu" w:date="2020-07-04T01:01:00Z">
                <w:pPr>
                  <w:spacing w:after="0" w:line="240" w:lineRule="auto"/>
                </w:pPr>
              </w:pPrChange>
            </w:pPr>
            <w:r w:rsidRPr="005D58F4">
              <w:rPr>
                <w:color w:val="FFFFFF" w:themeColor="background1"/>
                <w:lang w:val="en"/>
                <w:rPrChange w:id="531" w:author="Benjamin Zhu" w:date="2020-07-04T01:01:00Z">
                  <w:rPr>
                    <w:color w:val="000000"/>
                    <w:lang w:val="en"/>
                  </w:rPr>
                </w:rPrChange>
              </w:rPr>
              <w:t>Trust in the President of the Republic</w:t>
            </w:r>
          </w:p>
        </w:tc>
        <w:tc>
          <w:tcPr>
            <w:tcW w:w="960" w:type="dxa"/>
            <w:tcBorders>
              <w:top w:val="single" w:sz="4" w:space="0" w:color="auto"/>
              <w:left w:val="nil"/>
              <w:bottom w:val="single" w:sz="4" w:space="0" w:color="auto"/>
              <w:right w:val="nil"/>
            </w:tcBorders>
            <w:shd w:val="clear" w:color="auto" w:fill="auto"/>
            <w:noWrap/>
            <w:vAlign w:val="bottom"/>
            <w:hideMark/>
          </w:tcPr>
          <w:p w14:paraId="0CEA891C" w14:textId="2674E99E" w:rsidR="00511193" w:rsidRPr="005D58F4" w:rsidRDefault="00511193" w:rsidP="005D58F4">
            <w:pPr>
              <w:rPr>
                <w:rFonts w:ascii="Calibri" w:eastAsia="Times New Roman" w:hAnsi="Calibri" w:cs="Calibri"/>
                <w:color w:val="FFFFFF" w:themeColor="background1"/>
                <w:lang w:val="pt-BR"/>
                <w:rPrChange w:id="532" w:author="Benjamin Zhu" w:date="2020-07-04T01:01:00Z">
                  <w:rPr>
                    <w:rFonts w:ascii="Calibri" w:eastAsia="Times New Roman" w:hAnsi="Calibri" w:cs="Calibri"/>
                    <w:color w:val="000000"/>
                    <w:lang w:val="pt-BR"/>
                  </w:rPr>
                </w:rPrChange>
              </w:rPr>
              <w:pPrChange w:id="533" w:author="Benjamin Zhu" w:date="2020-07-04T01:01:00Z">
                <w:pPr>
                  <w:spacing w:after="0" w:line="240" w:lineRule="auto"/>
                </w:pPr>
              </w:pPrChange>
            </w:pPr>
            <w:r w:rsidRPr="005D58F4">
              <w:rPr>
                <w:color w:val="FFFFFF" w:themeColor="background1"/>
                <w:lang w:val="en"/>
                <w:rPrChange w:id="534" w:author="Benjamin Zhu" w:date="2020-07-04T01:01:00Z">
                  <w:rPr>
                    <w:color w:val="000000"/>
                    <w:lang w:val="en"/>
                  </w:rPr>
                </w:rPrChange>
              </w:rPr>
              <w:t>0</w:t>
            </w:r>
            <w:del w:id="535" w:author="Benjamin Zhu" w:date="2020-07-04T02:36:00Z">
              <w:r w:rsidRPr="005D58F4" w:rsidDel="001054E0">
                <w:rPr>
                  <w:color w:val="FFFFFF" w:themeColor="background1"/>
                  <w:lang w:val="en"/>
                  <w:rPrChange w:id="536" w:author="Benjamin Zhu" w:date="2020-07-04T01:01:00Z">
                    <w:rPr>
                      <w:color w:val="000000"/>
                      <w:lang w:val="en"/>
                    </w:rPr>
                  </w:rPrChange>
                </w:rPr>
                <w:delText>,</w:delText>
              </w:r>
            </w:del>
            <w:ins w:id="537" w:author="Benjamin Zhu" w:date="2020-07-04T02:36:00Z">
              <w:r w:rsidR="001054E0">
                <w:rPr>
                  <w:color w:val="FFFFFF" w:themeColor="background1"/>
                  <w:lang w:val="en"/>
                </w:rPr>
                <w:t>.</w:t>
              </w:r>
            </w:ins>
            <w:r w:rsidRPr="005D58F4">
              <w:rPr>
                <w:color w:val="FFFFFF" w:themeColor="background1"/>
                <w:lang w:val="en"/>
                <w:rPrChange w:id="538" w:author="Benjamin Zhu" w:date="2020-07-04T01:01:00Z">
                  <w:rPr>
                    <w:color w:val="000000"/>
                    <w:lang w:val="en"/>
                  </w:rPr>
                </w:rPrChange>
              </w:rPr>
              <w:t>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C9AA076" w14:textId="77777777" w:rsidR="00511193" w:rsidRPr="005D58F4" w:rsidRDefault="00511193" w:rsidP="005D58F4">
            <w:pPr>
              <w:rPr>
                <w:rFonts w:ascii="Calibri" w:eastAsia="Times New Roman" w:hAnsi="Calibri" w:cs="Calibri"/>
                <w:color w:val="FFFFFF" w:themeColor="background1"/>
                <w:lang w:val="pt-BR"/>
                <w:rPrChange w:id="539" w:author="Benjamin Zhu" w:date="2020-07-04T01:01:00Z">
                  <w:rPr>
                    <w:rFonts w:ascii="Calibri" w:eastAsia="Times New Roman" w:hAnsi="Calibri" w:cs="Calibri"/>
                    <w:color w:val="000000"/>
                    <w:lang w:val="pt-BR"/>
                  </w:rPr>
                </w:rPrChange>
              </w:rPr>
              <w:pPrChange w:id="540" w:author="Benjamin Zhu" w:date="2020-07-04T01:01:00Z">
                <w:pPr>
                  <w:spacing w:after="0" w:line="240" w:lineRule="auto"/>
                </w:pPr>
              </w:pPrChange>
            </w:pPr>
            <w:r w:rsidRPr="005D58F4">
              <w:rPr>
                <w:rFonts w:ascii="Calibri" w:eastAsia="Times New Roman" w:hAnsi="Calibri" w:cs="Calibri"/>
                <w:color w:val="FFFFFF" w:themeColor="background1"/>
                <w:lang w:val="pt-BR"/>
                <w:rPrChange w:id="541" w:author="Benjamin Zhu" w:date="2020-07-04T01:01:00Z">
                  <w:rPr>
                    <w:rFonts w:ascii="Calibri" w:eastAsia="Times New Roman" w:hAnsi="Calibri" w:cs="Calibri"/>
                    <w:color w:val="000000"/>
                    <w:lang w:val="pt-BR"/>
                  </w:rPr>
                </w:rPrChange>
              </w:rPr>
              <w:t> </w:t>
            </w:r>
          </w:p>
        </w:tc>
      </w:tr>
      <w:tr w:rsidR="005D58F4" w:rsidRPr="005D58F4" w14:paraId="08A7972C"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5B2D614" w14:textId="7FB4FFA8" w:rsidR="00511193" w:rsidRPr="005D58F4" w:rsidRDefault="00511193" w:rsidP="005D58F4">
            <w:pPr>
              <w:rPr>
                <w:rFonts w:ascii="Calibri" w:eastAsia="Times New Roman" w:hAnsi="Calibri" w:cs="Calibri"/>
                <w:color w:val="FFFFFF" w:themeColor="background1"/>
                <w:rPrChange w:id="542" w:author="Benjamin Zhu" w:date="2020-07-04T01:01:00Z">
                  <w:rPr>
                    <w:rFonts w:ascii="Calibri" w:eastAsia="Times New Roman" w:hAnsi="Calibri" w:cs="Calibri"/>
                    <w:color w:val="000000"/>
                    <w:lang w:val="pt-BR"/>
                  </w:rPr>
                </w:rPrChange>
              </w:rPr>
              <w:pPrChange w:id="543" w:author="Benjamin Zhu" w:date="2020-07-04T01:01:00Z">
                <w:pPr>
                  <w:spacing w:after="0" w:line="240" w:lineRule="auto"/>
                </w:pPr>
              </w:pPrChange>
            </w:pPr>
            <w:r w:rsidRPr="005D58F4">
              <w:rPr>
                <w:color w:val="FFFFFF" w:themeColor="background1"/>
                <w:lang w:val="en"/>
                <w:rPrChange w:id="544" w:author="Benjamin Zhu" w:date="2020-07-04T01:01:00Z">
                  <w:rPr>
                    <w:color w:val="000000"/>
                    <w:lang w:val="en"/>
                  </w:rPr>
                </w:rPrChange>
              </w:rPr>
              <w:lastRenderedPageBreak/>
              <w:t xml:space="preserve">Trust in </w:t>
            </w:r>
            <w:ins w:id="545" w:author="Benjamin Zhu" w:date="2020-07-04T02:41:00Z">
              <w:r w:rsidR="001054E0">
                <w:rPr>
                  <w:color w:val="FFFFFF" w:themeColor="background1"/>
                  <w:lang w:val="en"/>
                </w:rPr>
                <w:t>local government</w:t>
              </w:r>
            </w:ins>
            <w:del w:id="546" w:author="Benjamin Zhu" w:date="2020-07-04T02:41:00Z">
              <w:r w:rsidRPr="005D58F4" w:rsidDel="001054E0">
                <w:rPr>
                  <w:color w:val="FFFFFF" w:themeColor="background1"/>
                  <w:lang w:val="en"/>
                  <w:rPrChange w:id="547" w:author="Benjamin Zhu" w:date="2020-07-04T01:01:00Z">
                    <w:rPr>
                      <w:color w:val="000000"/>
                      <w:lang w:val="en"/>
                    </w:rPr>
                  </w:rPrChange>
                </w:rPr>
                <w:delText>the City Hall</w:delText>
              </w:r>
            </w:del>
          </w:p>
        </w:tc>
        <w:tc>
          <w:tcPr>
            <w:tcW w:w="960" w:type="dxa"/>
            <w:tcBorders>
              <w:top w:val="single" w:sz="4" w:space="0" w:color="auto"/>
              <w:left w:val="nil"/>
              <w:bottom w:val="single" w:sz="4" w:space="0" w:color="auto"/>
              <w:right w:val="nil"/>
            </w:tcBorders>
            <w:shd w:val="clear" w:color="auto" w:fill="auto"/>
            <w:noWrap/>
            <w:vAlign w:val="bottom"/>
            <w:hideMark/>
          </w:tcPr>
          <w:p w14:paraId="68CBA557" w14:textId="6E3325F1" w:rsidR="00511193" w:rsidRPr="005D58F4" w:rsidRDefault="00511193" w:rsidP="005D58F4">
            <w:pPr>
              <w:rPr>
                <w:rFonts w:ascii="Calibri" w:eastAsia="Times New Roman" w:hAnsi="Calibri" w:cs="Calibri"/>
                <w:color w:val="FFFFFF" w:themeColor="background1"/>
                <w:lang w:val="pt-BR"/>
                <w:rPrChange w:id="548" w:author="Benjamin Zhu" w:date="2020-07-04T01:01:00Z">
                  <w:rPr>
                    <w:rFonts w:ascii="Calibri" w:eastAsia="Times New Roman" w:hAnsi="Calibri" w:cs="Calibri"/>
                    <w:color w:val="000000"/>
                    <w:lang w:val="pt-BR"/>
                  </w:rPr>
                </w:rPrChange>
              </w:rPr>
              <w:pPrChange w:id="549" w:author="Benjamin Zhu" w:date="2020-07-04T01:01:00Z">
                <w:pPr>
                  <w:spacing w:after="0" w:line="240" w:lineRule="auto"/>
                </w:pPr>
              </w:pPrChange>
            </w:pPr>
            <w:r w:rsidRPr="005D58F4">
              <w:rPr>
                <w:color w:val="FFFFFF" w:themeColor="background1"/>
                <w:lang w:val="en"/>
                <w:rPrChange w:id="550" w:author="Benjamin Zhu" w:date="2020-07-04T01:01:00Z">
                  <w:rPr>
                    <w:color w:val="000000"/>
                    <w:lang w:val="en"/>
                  </w:rPr>
                </w:rPrChange>
              </w:rPr>
              <w:t>0</w:t>
            </w:r>
            <w:del w:id="551" w:author="Benjamin Zhu" w:date="2020-07-04T02:36:00Z">
              <w:r w:rsidRPr="005D58F4" w:rsidDel="001054E0">
                <w:rPr>
                  <w:color w:val="FFFFFF" w:themeColor="background1"/>
                  <w:lang w:val="en"/>
                  <w:rPrChange w:id="552" w:author="Benjamin Zhu" w:date="2020-07-04T01:01:00Z">
                    <w:rPr>
                      <w:color w:val="000000"/>
                      <w:lang w:val="en"/>
                    </w:rPr>
                  </w:rPrChange>
                </w:rPr>
                <w:delText>,</w:delText>
              </w:r>
            </w:del>
            <w:ins w:id="553" w:author="Benjamin Zhu" w:date="2020-07-04T02:36:00Z">
              <w:r w:rsidR="001054E0">
                <w:rPr>
                  <w:color w:val="FFFFFF" w:themeColor="background1"/>
                  <w:lang w:val="en"/>
                </w:rPr>
                <w:t>.</w:t>
              </w:r>
            </w:ins>
            <w:r w:rsidRPr="005D58F4">
              <w:rPr>
                <w:color w:val="FFFFFF" w:themeColor="background1"/>
                <w:lang w:val="en"/>
                <w:rPrChange w:id="554" w:author="Benjamin Zhu" w:date="2020-07-04T01:01:00Z">
                  <w:rPr>
                    <w:color w:val="000000"/>
                    <w:lang w:val="en"/>
                  </w:rPr>
                </w:rPrChange>
              </w:rPr>
              <w:t>59</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792DFFB" w14:textId="77777777" w:rsidR="00511193" w:rsidRPr="005D58F4" w:rsidRDefault="00511193" w:rsidP="005D58F4">
            <w:pPr>
              <w:rPr>
                <w:rFonts w:ascii="Calibri" w:eastAsia="Times New Roman" w:hAnsi="Calibri" w:cs="Calibri"/>
                <w:color w:val="FFFFFF" w:themeColor="background1"/>
                <w:lang w:val="pt-BR"/>
                <w:rPrChange w:id="555" w:author="Benjamin Zhu" w:date="2020-07-04T01:01:00Z">
                  <w:rPr>
                    <w:rFonts w:ascii="Calibri" w:eastAsia="Times New Roman" w:hAnsi="Calibri" w:cs="Calibri"/>
                    <w:color w:val="000000"/>
                    <w:lang w:val="pt-BR"/>
                  </w:rPr>
                </w:rPrChange>
              </w:rPr>
              <w:pPrChange w:id="556" w:author="Benjamin Zhu" w:date="2020-07-04T01:01:00Z">
                <w:pPr>
                  <w:spacing w:after="0" w:line="240" w:lineRule="auto"/>
                </w:pPr>
              </w:pPrChange>
            </w:pPr>
            <w:r w:rsidRPr="005D58F4">
              <w:rPr>
                <w:rFonts w:ascii="Calibri" w:eastAsia="Times New Roman" w:hAnsi="Calibri" w:cs="Calibri"/>
                <w:color w:val="FFFFFF" w:themeColor="background1"/>
                <w:lang w:val="pt-BR"/>
                <w:rPrChange w:id="557" w:author="Benjamin Zhu" w:date="2020-07-04T01:01:00Z">
                  <w:rPr>
                    <w:rFonts w:ascii="Calibri" w:eastAsia="Times New Roman" w:hAnsi="Calibri" w:cs="Calibri"/>
                    <w:color w:val="000000"/>
                    <w:lang w:val="pt-BR"/>
                  </w:rPr>
                </w:rPrChange>
              </w:rPr>
              <w:t> </w:t>
            </w:r>
          </w:p>
        </w:tc>
      </w:tr>
      <w:tr w:rsidR="005D58F4" w:rsidRPr="005D58F4" w14:paraId="794E9A35"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05F378C" w14:textId="77777777" w:rsidR="00511193" w:rsidRPr="005D58F4" w:rsidRDefault="00511193" w:rsidP="005D58F4">
            <w:pPr>
              <w:rPr>
                <w:rFonts w:ascii="Calibri" w:eastAsia="Times New Roman" w:hAnsi="Calibri" w:cs="Calibri"/>
                <w:color w:val="FFFFFF" w:themeColor="background1"/>
                <w:lang w:val="pt-BR"/>
                <w:rPrChange w:id="558" w:author="Benjamin Zhu" w:date="2020-07-04T01:01:00Z">
                  <w:rPr>
                    <w:rFonts w:ascii="Calibri" w:eastAsia="Times New Roman" w:hAnsi="Calibri" w:cs="Calibri"/>
                    <w:color w:val="000000"/>
                    <w:lang w:val="pt-BR"/>
                  </w:rPr>
                </w:rPrChange>
              </w:rPr>
              <w:pPrChange w:id="559" w:author="Benjamin Zhu" w:date="2020-07-04T01:01:00Z">
                <w:pPr>
                  <w:spacing w:after="0" w:line="240" w:lineRule="auto"/>
                </w:pPr>
              </w:pPrChange>
            </w:pPr>
            <w:r w:rsidRPr="005D58F4">
              <w:rPr>
                <w:color w:val="FFFFFF" w:themeColor="background1"/>
                <w:lang w:val="en"/>
                <w:rPrChange w:id="560" w:author="Benjamin Zhu" w:date="2020-07-04T01:01:00Z">
                  <w:rPr>
                    <w:color w:val="000000"/>
                    <w:lang w:val="en"/>
                  </w:rPr>
                </w:rPrChange>
              </w:rPr>
              <w:t>Confidence in elections</w:t>
            </w:r>
          </w:p>
        </w:tc>
        <w:tc>
          <w:tcPr>
            <w:tcW w:w="960" w:type="dxa"/>
            <w:tcBorders>
              <w:top w:val="single" w:sz="4" w:space="0" w:color="auto"/>
              <w:left w:val="nil"/>
              <w:bottom w:val="single" w:sz="4" w:space="0" w:color="auto"/>
              <w:right w:val="nil"/>
            </w:tcBorders>
            <w:shd w:val="clear" w:color="auto" w:fill="auto"/>
            <w:noWrap/>
            <w:vAlign w:val="bottom"/>
            <w:hideMark/>
          </w:tcPr>
          <w:p w14:paraId="7FE2B10D" w14:textId="3B437CB2" w:rsidR="00511193" w:rsidRPr="005D58F4" w:rsidRDefault="00511193" w:rsidP="005D58F4">
            <w:pPr>
              <w:rPr>
                <w:rFonts w:ascii="Calibri" w:eastAsia="Times New Roman" w:hAnsi="Calibri" w:cs="Calibri"/>
                <w:color w:val="FFFFFF" w:themeColor="background1"/>
                <w:lang w:val="pt-BR"/>
                <w:rPrChange w:id="561" w:author="Benjamin Zhu" w:date="2020-07-04T01:01:00Z">
                  <w:rPr>
                    <w:rFonts w:ascii="Calibri" w:eastAsia="Times New Roman" w:hAnsi="Calibri" w:cs="Calibri"/>
                    <w:color w:val="000000"/>
                    <w:lang w:val="pt-BR"/>
                  </w:rPr>
                </w:rPrChange>
              </w:rPr>
              <w:pPrChange w:id="562" w:author="Benjamin Zhu" w:date="2020-07-04T01:01:00Z">
                <w:pPr>
                  <w:spacing w:after="0" w:line="240" w:lineRule="auto"/>
                </w:pPr>
              </w:pPrChange>
            </w:pPr>
            <w:r w:rsidRPr="005D58F4">
              <w:rPr>
                <w:color w:val="FFFFFF" w:themeColor="background1"/>
                <w:lang w:val="en"/>
                <w:rPrChange w:id="563" w:author="Benjamin Zhu" w:date="2020-07-04T01:01:00Z">
                  <w:rPr>
                    <w:color w:val="000000"/>
                    <w:lang w:val="en"/>
                  </w:rPr>
                </w:rPrChange>
              </w:rPr>
              <w:t>0</w:t>
            </w:r>
            <w:del w:id="564" w:author="Benjamin Zhu" w:date="2020-07-04T02:36:00Z">
              <w:r w:rsidRPr="005D58F4" w:rsidDel="001054E0">
                <w:rPr>
                  <w:color w:val="FFFFFF" w:themeColor="background1"/>
                  <w:lang w:val="en"/>
                  <w:rPrChange w:id="565" w:author="Benjamin Zhu" w:date="2020-07-04T01:01:00Z">
                    <w:rPr>
                      <w:color w:val="000000"/>
                      <w:lang w:val="en"/>
                    </w:rPr>
                  </w:rPrChange>
                </w:rPr>
                <w:delText>,</w:delText>
              </w:r>
            </w:del>
            <w:ins w:id="566" w:author="Benjamin Zhu" w:date="2020-07-04T02:36:00Z">
              <w:r w:rsidR="001054E0">
                <w:rPr>
                  <w:color w:val="FFFFFF" w:themeColor="background1"/>
                  <w:lang w:val="en"/>
                </w:rPr>
                <w:t>.</w:t>
              </w:r>
            </w:ins>
            <w:r w:rsidRPr="005D58F4">
              <w:rPr>
                <w:color w:val="FFFFFF" w:themeColor="background1"/>
                <w:lang w:val="en"/>
                <w:rPrChange w:id="567" w:author="Benjamin Zhu" w:date="2020-07-04T01:01:00Z">
                  <w:rPr>
                    <w:color w:val="000000"/>
                    <w:lang w:val="en"/>
                  </w:rPr>
                </w:rPrChange>
              </w:rPr>
              <w:t>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6AF2C98" w14:textId="77777777" w:rsidR="00511193" w:rsidRPr="005D58F4" w:rsidRDefault="00511193" w:rsidP="005D58F4">
            <w:pPr>
              <w:rPr>
                <w:rFonts w:ascii="Calibri" w:eastAsia="Times New Roman" w:hAnsi="Calibri" w:cs="Calibri"/>
                <w:color w:val="FFFFFF" w:themeColor="background1"/>
                <w:lang w:val="pt-BR"/>
                <w:rPrChange w:id="568" w:author="Benjamin Zhu" w:date="2020-07-04T01:01:00Z">
                  <w:rPr>
                    <w:rFonts w:ascii="Calibri" w:eastAsia="Times New Roman" w:hAnsi="Calibri" w:cs="Calibri"/>
                    <w:color w:val="000000"/>
                    <w:lang w:val="pt-BR"/>
                  </w:rPr>
                </w:rPrChange>
              </w:rPr>
              <w:pPrChange w:id="569" w:author="Benjamin Zhu" w:date="2020-07-04T01:01:00Z">
                <w:pPr>
                  <w:spacing w:after="0" w:line="240" w:lineRule="auto"/>
                </w:pPr>
              </w:pPrChange>
            </w:pPr>
            <w:r w:rsidRPr="005D58F4">
              <w:rPr>
                <w:rFonts w:ascii="Calibri" w:eastAsia="Times New Roman" w:hAnsi="Calibri" w:cs="Calibri"/>
                <w:color w:val="FFFFFF" w:themeColor="background1"/>
                <w:lang w:val="pt-BR"/>
                <w:rPrChange w:id="570" w:author="Benjamin Zhu" w:date="2020-07-04T01:01:00Z">
                  <w:rPr>
                    <w:rFonts w:ascii="Calibri" w:eastAsia="Times New Roman" w:hAnsi="Calibri" w:cs="Calibri"/>
                    <w:color w:val="000000"/>
                    <w:lang w:val="pt-BR"/>
                  </w:rPr>
                </w:rPrChange>
              </w:rPr>
              <w:t> </w:t>
            </w:r>
          </w:p>
        </w:tc>
      </w:tr>
      <w:tr w:rsidR="005D58F4" w:rsidRPr="005D58F4" w14:paraId="603398EC"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577EDF09" w14:textId="77777777" w:rsidR="00511193" w:rsidRPr="005D58F4" w:rsidRDefault="00511193" w:rsidP="005D58F4">
            <w:pPr>
              <w:rPr>
                <w:rFonts w:ascii="Calibri" w:eastAsia="Times New Roman" w:hAnsi="Calibri" w:cs="Calibri"/>
                <w:color w:val="FFFFFF" w:themeColor="background1"/>
                <w:rPrChange w:id="571" w:author="Benjamin Zhu" w:date="2020-07-04T01:01:00Z">
                  <w:rPr>
                    <w:rFonts w:ascii="Calibri" w:eastAsia="Times New Roman" w:hAnsi="Calibri" w:cs="Calibri"/>
                    <w:color w:val="000000"/>
                    <w:lang w:val="pt-BR"/>
                  </w:rPr>
                </w:rPrChange>
              </w:rPr>
              <w:pPrChange w:id="572" w:author="Benjamin Zhu" w:date="2020-07-04T01:01:00Z">
                <w:pPr>
                  <w:spacing w:after="0" w:line="240" w:lineRule="auto"/>
                </w:pPr>
              </w:pPrChange>
            </w:pPr>
            <w:r w:rsidRPr="005D58F4">
              <w:rPr>
                <w:color w:val="FFFFFF" w:themeColor="background1"/>
                <w:lang w:val="en"/>
                <w:rPrChange w:id="573" w:author="Benjamin Zhu" w:date="2020-07-04T01:01:00Z">
                  <w:rPr>
                    <w:color w:val="000000"/>
                    <w:lang w:val="en"/>
                  </w:rPr>
                </w:rPrChange>
              </w:rPr>
              <w:t>Self-assessment of political understanding</w:t>
            </w:r>
          </w:p>
        </w:tc>
        <w:tc>
          <w:tcPr>
            <w:tcW w:w="960" w:type="dxa"/>
            <w:tcBorders>
              <w:top w:val="single" w:sz="4" w:space="0" w:color="auto"/>
              <w:left w:val="nil"/>
              <w:bottom w:val="single" w:sz="4" w:space="0" w:color="auto"/>
              <w:right w:val="nil"/>
            </w:tcBorders>
            <w:shd w:val="clear" w:color="auto" w:fill="auto"/>
            <w:noWrap/>
            <w:vAlign w:val="bottom"/>
            <w:hideMark/>
          </w:tcPr>
          <w:p w14:paraId="393F38CF" w14:textId="77777777" w:rsidR="00511193" w:rsidRPr="005D58F4" w:rsidRDefault="00511193" w:rsidP="005D58F4">
            <w:pPr>
              <w:rPr>
                <w:rFonts w:ascii="Calibri" w:eastAsia="Times New Roman" w:hAnsi="Calibri" w:cs="Calibri"/>
                <w:color w:val="FFFFFF" w:themeColor="background1"/>
                <w:rPrChange w:id="574" w:author="Benjamin Zhu" w:date="2020-07-04T01:01:00Z">
                  <w:rPr>
                    <w:rFonts w:ascii="Calibri" w:eastAsia="Times New Roman" w:hAnsi="Calibri" w:cs="Calibri"/>
                    <w:color w:val="000000"/>
                    <w:lang w:val="pt-BR"/>
                  </w:rPr>
                </w:rPrChange>
              </w:rPr>
              <w:pPrChange w:id="575" w:author="Benjamin Zhu" w:date="2020-07-04T01:01:00Z">
                <w:pPr>
                  <w:spacing w:after="0" w:line="240" w:lineRule="auto"/>
                </w:pPr>
              </w:pPrChange>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9731D30" w14:textId="2713931B" w:rsidR="00511193" w:rsidRPr="005D58F4" w:rsidRDefault="00511193" w:rsidP="005D58F4">
            <w:pPr>
              <w:rPr>
                <w:rFonts w:ascii="Calibri" w:eastAsia="Times New Roman" w:hAnsi="Calibri" w:cs="Calibri"/>
                <w:color w:val="FFFFFF" w:themeColor="background1"/>
                <w:lang w:val="pt-BR"/>
                <w:rPrChange w:id="576" w:author="Benjamin Zhu" w:date="2020-07-04T01:01:00Z">
                  <w:rPr>
                    <w:rFonts w:ascii="Calibri" w:eastAsia="Times New Roman" w:hAnsi="Calibri" w:cs="Calibri"/>
                    <w:color w:val="000000"/>
                    <w:lang w:val="pt-BR"/>
                  </w:rPr>
                </w:rPrChange>
              </w:rPr>
              <w:pPrChange w:id="577" w:author="Benjamin Zhu" w:date="2020-07-04T01:01:00Z">
                <w:pPr>
                  <w:spacing w:after="0" w:line="240" w:lineRule="auto"/>
                </w:pPr>
              </w:pPrChange>
            </w:pPr>
            <w:r w:rsidRPr="005D58F4">
              <w:rPr>
                <w:color w:val="FFFFFF" w:themeColor="background1"/>
                <w:lang w:val="en"/>
                <w:rPrChange w:id="578" w:author="Benjamin Zhu" w:date="2020-07-04T01:01:00Z">
                  <w:rPr>
                    <w:color w:val="000000"/>
                    <w:lang w:val="en"/>
                  </w:rPr>
                </w:rPrChange>
              </w:rPr>
              <w:t>0</w:t>
            </w:r>
            <w:del w:id="579" w:author="Benjamin Zhu" w:date="2020-07-04T02:36:00Z">
              <w:r w:rsidRPr="005D58F4" w:rsidDel="001054E0">
                <w:rPr>
                  <w:color w:val="FFFFFF" w:themeColor="background1"/>
                  <w:lang w:val="en"/>
                  <w:rPrChange w:id="580" w:author="Benjamin Zhu" w:date="2020-07-04T01:01:00Z">
                    <w:rPr>
                      <w:color w:val="000000"/>
                      <w:lang w:val="en"/>
                    </w:rPr>
                  </w:rPrChange>
                </w:rPr>
                <w:delText>,</w:delText>
              </w:r>
            </w:del>
            <w:ins w:id="581" w:author="Benjamin Zhu" w:date="2020-07-04T02:36:00Z">
              <w:r w:rsidR="001054E0">
                <w:rPr>
                  <w:color w:val="FFFFFF" w:themeColor="background1"/>
                  <w:lang w:val="en"/>
                </w:rPr>
                <w:t>.</w:t>
              </w:r>
            </w:ins>
            <w:r w:rsidRPr="005D58F4">
              <w:rPr>
                <w:color w:val="FFFFFF" w:themeColor="background1"/>
                <w:lang w:val="en"/>
                <w:rPrChange w:id="582" w:author="Benjamin Zhu" w:date="2020-07-04T01:01:00Z">
                  <w:rPr>
                    <w:color w:val="000000"/>
                    <w:lang w:val="en"/>
                  </w:rPr>
                </w:rPrChange>
              </w:rPr>
              <w:t>59</w:t>
            </w:r>
          </w:p>
        </w:tc>
      </w:tr>
      <w:tr w:rsidR="005D58F4" w:rsidRPr="005D58F4" w14:paraId="5A6D168A"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367E7173" w14:textId="77777777" w:rsidR="00511193" w:rsidRPr="005D58F4" w:rsidRDefault="00511193" w:rsidP="005D58F4">
            <w:pPr>
              <w:rPr>
                <w:rFonts w:ascii="Calibri" w:eastAsia="Times New Roman" w:hAnsi="Calibri" w:cs="Calibri"/>
                <w:color w:val="FFFFFF" w:themeColor="background1"/>
                <w:rPrChange w:id="583" w:author="Benjamin Zhu" w:date="2020-07-04T01:01:00Z">
                  <w:rPr>
                    <w:rFonts w:ascii="Calibri" w:eastAsia="Times New Roman" w:hAnsi="Calibri" w:cs="Calibri"/>
                    <w:color w:val="000000"/>
                    <w:lang w:val="pt-BR"/>
                  </w:rPr>
                </w:rPrChange>
              </w:rPr>
              <w:pPrChange w:id="584" w:author="Benjamin Zhu" w:date="2020-07-04T01:01:00Z">
                <w:pPr>
                  <w:spacing w:after="0" w:line="240" w:lineRule="auto"/>
                </w:pPr>
              </w:pPrChange>
            </w:pPr>
            <w:r w:rsidRPr="005D58F4">
              <w:rPr>
                <w:color w:val="FFFFFF" w:themeColor="background1"/>
                <w:lang w:val="en"/>
                <w:rPrChange w:id="585" w:author="Benjamin Zhu" w:date="2020-07-04T01:01:00Z">
                  <w:rPr>
                    <w:color w:val="000000"/>
                    <w:lang w:val="en"/>
                  </w:rPr>
                </w:rPrChange>
              </w:rPr>
              <w:t>Self-assessment of political interest</w:t>
            </w:r>
          </w:p>
        </w:tc>
        <w:tc>
          <w:tcPr>
            <w:tcW w:w="960" w:type="dxa"/>
            <w:tcBorders>
              <w:top w:val="single" w:sz="4" w:space="0" w:color="auto"/>
              <w:left w:val="nil"/>
              <w:bottom w:val="single" w:sz="4" w:space="0" w:color="auto"/>
              <w:right w:val="nil"/>
            </w:tcBorders>
            <w:shd w:val="clear" w:color="auto" w:fill="auto"/>
            <w:noWrap/>
            <w:vAlign w:val="bottom"/>
            <w:hideMark/>
          </w:tcPr>
          <w:p w14:paraId="2BD308D8" w14:textId="77777777" w:rsidR="00511193" w:rsidRPr="005D58F4" w:rsidRDefault="00511193" w:rsidP="005D58F4">
            <w:pPr>
              <w:rPr>
                <w:rFonts w:ascii="Calibri" w:eastAsia="Times New Roman" w:hAnsi="Calibri" w:cs="Calibri"/>
                <w:color w:val="FFFFFF" w:themeColor="background1"/>
                <w:rPrChange w:id="586" w:author="Benjamin Zhu" w:date="2020-07-04T01:01:00Z">
                  <w:rPr>
                    <w:rFonts w:ascii="Calibri" w:eastAsia="Times New Roman" w:hAnsi="Calibri" w:cs="Calibri"/>
                    <w:color w:val="000000"/>
                    <w:lang w:val="pt-BR"/>
                  </w:rPr>
                </w:rPrChange>
              </w:rPr>
              <w:pPrChange w:id="587" w:author="Benjamin Zhu" w:date="2020-07-04T01:01:00Z">
                <w:pPr>
                  <w:spacing w:after="0" w:line="240" w:lineRule="auto"/>
                </w:pPr>
              </w:pPrChange>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A07058F" w14:textId="34FF2F80" w:rsidR="00511193" w:rsidRPr="005D58F4" w:rsidRDefault="00511193" w:rsidP="005D58F4">
            <w:pPr>
              <w:rPr>
                <w:rFonts w:ascii="Calibri" w:eastAsia="Times New Roman" w:hAnsi="Calibri" w:cs="Calibri"/>
                <w:color w:val="FFFFFF" w:themeColor="background1"/>
                <w:lang w:val="pt-BR"/>
                <w:rPrChange w:id="588" w:author="Benjamin Zhu" w:date="2020-07-04T01:01:00Z">
                  <w:rPr>
                    <w:rFonts w:ascii="Calibri" w:eastAsia="Times New Roman" w:hAnsi="Calibri" w:cs="Calibri"/>
                    <w:color w:val="000000"/>
                    <w:lang w:val="pt-BR"/>
                  </w:rPr>
                </w:rPrChange>
              </w:rPr>
              <w:pPrChange w:id="589" w:author="Benjamin Zhu" w:date="2020-07-04T01:01:00Z">
                <w:pPr>
                  <w:spacing w:after="0" w:line="240" w:lineRule="auto"/>
                </w:pPr>
              </w:pPrChange>
            </w:pPr>
            <w:r w:rsidRPr="005D58F4">
              <w:rPr>
                <w:color w:val="FFFFFF" w:themeColor="background1"/>
                <w:lang w:val="en"/>
                <w:rPrChange w:id="590" w:author="Benjamin Zhu" w:date="2020-07-04T01:01:00Z">
                  <w:rPr>
                    <w:color w:val="000000"/>
                    <w:lang w:val="en"/>
                  </w:rPr>
                </w:rPrChange>
              </w:rPr>
              <w:t>0</w:t>
            </w:r>
            <w:del w:id="591" w:author="Benjamin Zhu" w:date="2020-07-04T02:36:00Z">
              <w:r w:rsidRPr="005D58F4" w:rsidDel="001054E0">
                <w:rPr>
                  <w:color w:val="FFFFFF" w:themeColor="background1"/>
                  <w:lang w:val="en"/>
                  <w:rPrChange w:id="592" w:author="Benjamin Zhu" w:date="2020-07-04T01:01:00Z">
                    <w:rPr>
                      <w:color w:val="000000"/>
                      <w:lang w:val="en"/>
                    </w:rPr>
                  </w:rPrChange>
                </w:rPr>
                <w:delText>,</w:delText>
              </w:r>
            </w:del>
            <w:ins w:id="593" w:author="Benjamin Zhu" w:date="2020-07-04T02:36:00Z">
              <w:r w:rsidR="001054E0">
                <w:rPr>
                  <w:color w:val="FFFFFF" w:themeColor="background1"/>
                  <w:lang w:val="en"/>
                </w:rPr>
                <w:t>.</w:t>
              </w:r>
            </w:ins>
            <w:r w:rsidRPr="005D58F4">
              <w:rPr>
                <w:color w:val="FFFFFF" w:themeColor="background1"/>
                <w:lang w:val="en"/>
                <w:rPrChange w:id="594" w:author="Benjamin Zhu" w:date="2020-07-04T01:01:00Z">
                  <w:rPr>
                    <w:color w:val="000000"/>
                    <w:lang w:val="en"/>
                  </w:rPr>
                </w:rPrChange>
              </w:rPr>
              <w:t>71</w:t>
            </w:r>
          </w:p>
        </w:tc>
      </w:tr>
      <w:tr w:rsidR="005D58F4" w:rsidRPr="005D58F4" w14:paraId="7FC5948A"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60692F0" w14:textId="77777777" w:rsidR="00511193" w:rsidRPr="005D58F4" w:rsidRDefault="00511193" w:rsidP="005D58F4">
            <w:pPr>
              <w:rPr>
                <w:rFonts w:ascii="Calibri" w:eastAsia="Times New Roman" w:hAnsi="Calibri" w:cs="Calibri"/>
                <w:color w:val="FFFFFF" w:themeColor="background1"/>
                <w:rPrChange w:id="595" w:author="Benjamin Zhu" w:date="2020-07-04T01:01:00Z">
                  <w:rPr>
                    <w:rFonts w:ascii="Calibri" w:eastAsia="Times New Roman" w:hAnsi="Calibri" w:cs="Calibri"/>
                    <w:color w:val="000000"/>
                    <w:lang w:val="pt-BR"/>
                  </w:rPr>
                </w:rPrChange>
              </w:rPr>
              <w:pPrChange w:id="596" w:author="Benjamin Zhu" w:date="2020-07-04T01:01:00Z">
                <w:pPr>
                  <w:spacing w:after="0" w:line="240" w:lineRule="auto"/>
                </w:pPr>
              </w:pPrChange>
            </w:pPr>
            <w:r w:rsidRPr="005D58F4">
              <w:rPr>
                <w:color w:val="FFFFFF" w:themeColor="background1"/>
                <w:lang w:val="en"/>
                <w:rPrChange w:id="597" w:author="Benjamin Zhu" w:date="2020-07-04T01:01:00Z">
                  <w:rPr>
                    <w:color w:val="000000"/>
                    <w:lang w:val="en"/>
                  </w:rPr>
                </w:rPrChange>
              </w:rPr>
              <w:t>Interviewer's assessment of political knowledge</w:t>
            </w:r>
          </w:p>
        </w:tc>
        <w:tc>
          <w:tcPr>
            <w:tcW w:w="960" w:type="dxa"/>
            <w:tcBorders>
              <w:top w:val="single" w:sz="4" w:space="0" w:color="auto"/>
              <w:left w:val="nil"/>
              <w:bottom w:val="single" w:sz="4" w:space="0" w:color="auto"/>
              <w:right w:val="nil"/>
            </w:tcBorders>
            <w:shd w:val="clear" w:color="auto" w:fill="auto"/>
            <w:noWrap/>
            <w:vAlign w:val="bottom"/>
            <w:hideMark/>
          </w:tcPr>
          <w:p w14:paraId="653FBCC1" w14:textId="77777777" w:rsidR="00511193" w:rsidRPr="005D58F4" w:rsidRDefault="00511193" w:rsidP="005D58F4">
            <w:pPr>
              <w:rPr>
                <w:rFonts w:ascii="Calibri" w:eastAsia="Times New Roman" w:hAnsi="Calibri" w:cs="Calibri"/>
                <w:color w:val="FFFFFF" w:themeColor="background1"/>
                <w:rPrChange w:id="598" w:author="Benjamin Zhu" w:date="2020-07-04T01:01:00Z">
                  <w:rPr>
                    <w:rFonts w:ascii="Calibri" w:eastAsia="Times New Roman" w:hAnsi="Calibri" w:cs="Calibri"/>
                    <w:color w:val="000000"/>
                    <w:lang w:val="pt-BR"/>
                  </w:rPr>
                </w:rPrChange>
              </w:rPr>
              <w:pPrChange w:id="599" w:author="Benjamin Zhu" w:date="2020-07-04T01:01:00Z">
                <w:pPr>
                  <w:spacing w:after="0" w:line="240" w:lineRule="auto"/>
                </w:pPr>
              </w:pPrChange>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9392176" w14:textId="3CCE2049" w:rsidR="00511193" w:rsidRPr="005D58F4" w:rsidRDefault="00511193" w:rsidP="005D58F4">
            <w:pPr>
              <w:rPr>
                <w:rFonts w:ascii="Calibri" w:eastAsia="Times New Roman" w:hAnsi="Calibri" w:cs="Calibri"/>
                <w:color w:val="FFFFFF" w:themeColor="background1"/>
                <w:lang w:val="pt-BR"/>
                <w:rPrChange w:id="600" w:author="Benjamin Zhu" w:date="2020-07-04T01:01:00Z">
                  <w:rPr>
                    <w:rFonts w:ascii="Calibri" w:eastAsia="Times New Roman" w:hAnsi="Calibri" w:cs="Calibri"/>
                    <w:color w:val="000000"/>
                    <w:lang w:val="pt-BR"/>
                  </w:rPr>
                </w:rPrChange>
              </w:rPr>
              <w:pPrChange w:id="601" w:author="Benjamin Zhu" w:date="2020-07-04T01:01:00Z">
                <w:pPr>
                  <w:spacing w:after="0" w:line="240" w:lineRule="auto"/>
                </w:pPr>
              </w:pPrChange>
            </w:pPr>
            <w:r w:rsidRPr="005D58F4">
              <w:rPr>
                <w:color w:val="FFFFFF" w:themeColor="background1"/>
                <w:lang w:val="en"/>
                <w:rPrChange w:id="602" w:author="Benjamin Zhu" w:date="2020-07-04T01:01:00Z">
                  <w:rPr>
                    <w:color w:val="000000"/>
                    <w:lang w:val="en"/>
                  </w:rPr>
                </w:rPrChange>
              </w:rPr>
              <w:t>0</w:t>
            </w:r>
            <w:del w:id="603" w:author="Benjamin Zhu" w:date="2020-07-04T02:36:00Z">
              <w:r w:rsidRPr="005D58F4" w:rsidDel="001054E0">
                <w:rPr>
                  <w:color w:val="FFFFFF" w:themeColor="background1"/>
                  <w:lang w:val="en"/>
                  <w:rPrChange w:id="604" w:author="Benjamin Zhu" w:date="2020-07-04T01:01:00Z">
                    <w:rPr>
                      <w:color w:val="000000"/>
                      <w:lang w:val="en"/>
                    </w:rPr>
                  </w:rPrChange>
                </w:rPr>
                <w:delText>,</w:delText>
              </w:r>
            </w:del>
            <w:ins w:id="605" w:author="Benjamin Zhu" w:date="2020-07-04T02:36:00Z">
              <w:r w:rsidR="001054E0">
                <w:rPr>
                  <w:color w:val="FFFFFF" w:themeColor="background1"/>
                  <w:lang w:val="en"/>
                </w:rPr>
                <w:t>.</w:t>
              </w:r>
            </w:ins>
            <w:r w:rsidRPr="005D58F4">
              <w:rPr>
                <w:color w:val="FFFFFF" w:themeColor="background1"/>
                <w:lang w:val="en"/>
                <w:rPrChange w:id="606" w:author="Benjamin Zhu" w:date="2020-07-04T01:01:00Z">
                  <w:rPr>
                    <w:color w:val="000000"/>
                    <w:lang w:val="en"/>
                  </w:rPr>
                </w:rPrChange>
              </w:rPr>
              <w:t>44</w:t>
            </w:r>
          </w:p>
        </w:tc>
      </w:tr>
      <w:tr w:rsidR="005D58F4" w:rsidRPr="005D58F4" w14:paraId="12E8DD88"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59E068D1" w14:textId="77777777" w:rsidR="00511193" w:rsidRPr="005D58F4" w:rsidRDefault="00511193" w:rsidP="005D58F4">
            <w:pPr>
              <w:rPr>
                <w:rFonts w:ascii="Calibri" w:eastAsia="Times New Roman" w:hAnsi="Calibri" w:cs="Calibri"/>
                <w:color w:val="FFFFFF" w:themeColor="background1"/>
                <w:lang w:val="pt-BR"/>
                <w:rPrChange w:id="607" w:author="Benjamin Zhu" w:date="2020-07-04T01:01:00Z">
                  <w:rPr>
                    <w:rFonts w:ascii="Calibri" w:eastAsia="Times New Roman" w:hAnsi="Calibri" w:cs="Calibri"/>
                    <w:color w:val="000000"/>
                    <w:lang w:val="pt-BR"/>
                  </w:rPr>
                </w:rPrChange>
              </w:rPr>
              <w:pPrChange w:id="608" w:author="Benjamin Zhu" w:date="2020-07-04T01:01:00Z">
                <w:pPr>
                  <w:spacing w:after="0" w:line="240" w:lineRule="auto"/>
                </w:pPr>
              </w:pPrChange>
            </w:pPr>
            <w:r w:rsidRPr="005D58F4">
              <w:rPr>
                <w:color w:val="FFFFFF" w:themeColor="background1"/>
                <w:lang w:val="en"/>
                <w:rPrChange w:id="609" w:author="Benjamin Zhu" w:date="2020-07-04T01:01:00Z">
                  <w:rPr>
                    <w:color w:val="000000"/>
                    <w:lang w:val="en"/>
                  </w:rPr>
                </w:rPrChange>
              </w:rPr>
              <w:t>% variation</w:t>
            </w:r>
          </w:p>
        </w:tc>
        <w:tc>
          <w:tcPr>
            <w:tcW w:w="960" w:type="dxa"/>
            <w:tcBorders>
              <w:top w:val="single" w:sz="4" w:space="0" w:color="auto"/>
              <w:left w:val="nil"/>
              <w:bottom w:val="single" w:sz="4" w:space="0" w:color="auto"/>
              <w:right w:val="nil"/>
            </w:tcBorders>
            <w:shd w:val="clear" w:color="auto" w:fill="auto"/>
            <w:noWrap/>
            <w:vAlign w:val="bottom"/>
            <w:hideMark/>
          </w:tcPr>
          <w:p w14:paraId="11220F57" w14:textId="4AB961BE" w:rsidR="00511193" w:rsidRPr="005D58F4" w:rsidRDefault="00511193" w:rsidP="005D58F4">
            <w:pPr>
              <w:rPr>
                <w:rFonts w:ascii="Calibri" w:eastAsia="Times New Roman" w:hAnsi="Calibri" w:cs="Calibri"/>
                <w:color w:val="FFFFFF" w:themeColor="background1"/>
                <w:lang w:val="pt-BR"/>
                <w:rPrChange w:id="610" w:author="Benjamin Zhu" w:date="2020-07-04T01:01:00Z">
                  <w:rPr>
                    <w:rFonts w:ascii="Calibri" w:eastAsia="Times New Roman" w:hAnsi="Calibri" w:cs="Calibri"/>
                    <w:color w:val="000000"/>
                    <w:lang w:val="pt-BR"/>
                  </w:rPr>
                </w:rPrChange>
              </w:rPr>
              <w:pPrChange w:id="611" w:author="Benjamin Zhu" w:date="2020-07-04T01:01:00Z">
                <w:pPr>
                  <w:spacing w:after="0" w:line="240" w:lineRule="auto"/>
                </w:pPr>
              </w:pPrChange>
            </w:pPr>
            <w:r w:rsidRPr="005D58F4">
              <w:rPr>
                <w:color w:val="FFFFFF" w:themeColor="background1"/>
                <w:lang w:val="en"/>
                <w:rPrChange w:id="612" w:author="Benjamin Zhu" w:date="2020-07-04T01:01:00Z">
                  <w:rPr>
                    <w:color w:val="000000"/>
                    <w:lang w:val="en"/>
                  </w:rPr>
                </w:rPrChange>
              </w:rPr>
              <w:t>0</w:t>
            </w:r>
            <w:del w:id="613" w:author="Benjamin Zhu" w:date="2020-07-04T02:36:00Z">
              <w:r w:rsidRPr="005D58F4" w:rsidDel="001054E0">
                <w:rPr>
                  <w:color w:val="FFFFFF" w:themeColor="background1"/>
                  <w:lang w:val="en"/>
                  <w:rPrChange w:id="614" w:author="Benjamin Zhu" w:date="2020-07-04T01:01:00Z">
                    <w:rPr>
                      <w:color w:val="000000"/>
                      <w:lang w:val="en"/>
                    </w:rPr>
                  </w:rPrChange>
                </w:rPr>
                <w:delText>,</w:delText>
              </w:r>
            </w:del>
            <w:ins w:id="615" w:author="Benjamin Zhu" w:date="2020-07-04T02:36:00Z">
              <w:r w:rsidR="001054E0">
                <w:rPr>
                  <w:color w:val="FFFFFF" w:themeColor="background1"/>
                  <w:lang w:val="en"/>
                </w:rPr>
                <w:t>.</w:t>
              </w:r>
            </w:ins>
            <w:r w:rsidRPr="005D58F4">
              <w:rPr>
                <w:color w:val="FFFFFF" w:themeColor="background1"/>
                <w:lang w:val="en"/>
                <w:rPrChange w:id="616" w:author="Benjamin Zhu" w:date="2020-07-04T01:01:00Z">
                  <w:rPr>
                    <w:color w:val="000000"/>
                    <w:lang w:val="en"/>
                  </w:rPr>
                </w:rPrChange>
              </w:rPr>
              <w:t>45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2B34848" w14:textId="44E78BF7" w:rsidR="00511193" w:rsidRPr="005D58F4" w:rsidRDefault="00511193" w:rsidP="005D58F4">
            <w:pPr>
              <w:rPr>
                <w:rFonts w:ascii="Calibri" w:eastAsia="Times New Roman" w:hAnsi="Calibri" w:cs="Calibri"/>
                <w:color w:val="FFFFFF" w:themeColor="background1"/>
                <w:lang w:val="pt-BR"/>
                <w:rPrChange w:id="617" w:author="Benjamin Zhu" w:date="2020-07-04T01:01:00Z">
                  <w:rPr>
                    <w:rFonts w:ascii="Calibri" w:eastAsia="Times New Roman" w:hAnsi="Calibri" w:cs="Calibri"/>
                    <w:color w:val="000000"/>
                    <w:lang w:val="pt-BR"/>
                  </w:rPr>
                </w:rPrChange>
              </w:rPr>
              <w:pPrChange w:id="618" w:author="Benjamin Zhu" w:date="2020-07-04T01:01:00Z">
                <w:pPr>
                  <w:spacing w:after="0" w:line="240" w:lineRule="auto"/>
                </w:pPr>
              </w:pPrChange>
            </w:pPr>
            <w:r w:rsidRPr="005D58F4">
              <w:rPr>
                <w:color w:val="FFFFFF" w:themeColor="background1"/>
                <w:lang w:val="en"/>
                <w:rPrChange w:id="619" w:author="Benjamin Zhu" w:date="2020-07-04T01:01:00Z">
                  <w:rPr>
                    <w:color w:val="000000"/>
                    <w:lang w:val="en"/>
                  </w:rPr>
                </w:rPrChange>
              </w:rPr>
              <w:t>0</w:t>
            </w:r>
            <w:del w:id="620" w:author="Benjamin Zhu" w:date="2020-07-04T02:36:00Z">
              <w:r w:rsidRPr="005D58F4" w:rsidDel="001054E0">
                <w:rPr>
                  <w:color w:val="FFFFFF" w:themeColor="background1"/>
                  <w:lang w:val="en"/>
                  <w:rPrChange w:id="621" w:author="Benjamin Zhu" w:date="2020-07-04T01:01:00Z">
                    <w:rPr>
                      <w:color w:val="000000"/>
                      <w:lang w:val="en"/>
                    </w:rPr>
                  </w:rPrChange>
                </w:rPr>
                <w:delText>,</w:delText>
              </w:r>
            </w:del>
            <w:ins w:id="622" w:author="Benjamin Zhu" w:date="2020-07-04T02:36:00Z">
              <w:r w:rsidR="001054E0">
                <w:rPr>
                  <w:color w:val="FFFFFF" w:themeColor="background1"/>
                  <w:lang w:val="en"/>
                </w:rPr>
                <w:t>.</w:t>
              </w:r>
            </w:ins>
            <w:r w:rsidRPr="005D58F4">
              <w:rPr>
                <w:color w:val="FFFFFF" w:themeColor="background1"/>
                <w:lang w:val="en"/>
                <w:rPrChange w:id="623" w:author="Benjamin Zhu" w:date="2020-07-04T01:01:00Z">
                  <w:rPr>
                    <w:color w:val="000000"/>
                    <w:lang w:val="en"/>
                  </w:rPr>
                </w:rPrChange>
              </w:rPr>
              <w:t>35</w:t>
            </w:r>
          </w:p>
        </w:tc>
      </w:tr>
      <w:tr w:rsidR="005D58F4" w:rsidRPr="005D58F4" w14:paraId="30DB4F3A" w14:textId="77777777" w:rsidTr="00511193">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A87690D" w14:textId="77777777" w:rsidR="00511193" w:rsidRPr="005D58F4" w:rsidRDefault="00511193" w:rsidP="005D58F4">
            <w:pPr>
              <w:rPr>
                <w:rFonts w:ascii="Calibri" w:eastAsia="Times New Roman" w:hAnsi="Calibri" w:cs="Calibri"/>
                <w:color w:val="FFFFFF" w:themeColor="background1"/>
                <w:lang w:val="pt-BR"/>
                <w:rPrChange w:id="624" w:author="Benjamin Zhu" w:date="2020-07-04T01:01:00Z">
                  <w:rPr>
                    <w:rFonts w:ascii="Calibri" w:eastAsia="Times New Roman" w:hAnsi="Calibri" w:cs="Calibri"/>
                    <w:color w:val="000000"/>
                    <w:lang w:val="pt-BR"/>
                  </w:rPr>
                </w:rPrChange>
              </w:rPr>
              <w:pPrChange w:id="625" w:author="Benjamin Zhu" w:date="2020-07-04T01:01:00Z">
                <w:pPr>
                  <w:spacing w:after="0" w:line="240" w:lineRule="auto"/>
                </w:pPr>
              </w:pPrChange>
            </w:pPr>
            <w:proofErr w:type="spellStart"/>
            <w:r w:rsidRPr="005D58F4">
              <w:rPr>
                <w:color w:val="FFFFFF" w:themeColor="background1"/>
                <w:lang w:val="en"/>
                <w:rPrChange w:id="626" w:author="Benjamin Zhu" w:date="2020-07-04T01:01:00Z">
                  <w:rPr>
                    <w:color w:val="000000"/>
                    <w:lang w:val="en"/>
                  </w:rPr>
                </w:rPrChange>
              </w:rPr>
              <w:t>Crombach's</w:t>
            </w:r>
            <w:proofErr w:type="spellEnd"/>
            <w:r w:rsidRPr="005D58F4">
              <w:rPr>
                <w:color w:val="FFFFFF" w:themeColor="background1"/>
                <w:lang w:val="en"/>
                <w:rPrChange w:id="627" w:author="Benjamin Zhu" w:date="2020-07-04T01:01:00Z">
                  <w:rPr>
                    <w:color w:val="000000"/>
                    <w:lang w:val="en"/>
                  </w:rPr>
                </w:rPrChange>
              </w:rPr>
              <w:t xml:space="preserve"> Alpha</w:t>
            </w:r>
          </w:p>
        </w:tc>
        <w:tc>
          <w:tcPr>
            <w:tcW w:w="960" w:type="dxa"/>
            <w:tcBorders>
              <w:top w:val="single" w:sz="4" w:space="0" w:color="auto"/>
              <w:left w:val="nil"/>
              <w:bottom w:val="single" w:sz="4" w:space="0" w:color="auto"/>
              <w:right w:val="nil"/>
            </w:tcBorders>
            <w:shd w:val="clear" w:color="auto" w:fill="auto"/>
            <w:noWrap/>
            <w:vAlign w:val="bottom"/>
            <w:hideMark/>
          </w:tcPr>
          <w:p w14:paraId="07D5C582" w14:textId="01F169B0" w:rsidR="00511193" w:rsidRPr="005D58F4" w:rsidRDefault="00511193" w:rsidP="005D58F4">
            <w:pPr>
              <w:rPr>
                <w:rFonts w:ascii="Calibri" w:eastAsia="Times New Roman" w:hAnsi="Calibri" w:cs="Calibri"/>
                <w:color w:val="FFFFFF" w:themeColor="background1"/>
                <w:lang w:val="pt-BR"/>
                <w:rPrChange w:id="628" w:author="Benjamin Zhu" w:date="2020-07-04T01:01:00Z">
                  <w:rPr>
                    <w:rFonts w:ascii="Calibri" w:eastAsia="Times New Roman" w:hAnsi="Calibri" w:cs="Calibri"/>
                    <w:color w:val="000000"/>
                    <w:lang w:val="pt-BR"/>
                  </w:rPr>
                </w:rPrChange>
              </w:rPr>
              <w:pPrChange w:id="629" w:author="Benjamin Zhu" w:date="2020-07-04T01:01:00Z">
                <w:pPr>
                  <w:spacing w:after="0" w:line="240" w:lineRule="auto"/>
                </w:pPr>
              </w:pPrChange>
            </w:pPr>
            <w:r w:rsidRPr="005D58F4">
              <w:rPr>
                <w:color w:val="FFFFFF" w:themeColor="background1"/>
                <w:lang w:val="en"/>
                <w:rPrChange w:id="630" w:author="Benjamin Zhu" w:date="2020-07-04T01:01:00Z">
                  <w:rPr>
                    <w:color w:val="000000"/>
                    <w:lang w:val="en"/>
                  </w:rPr>
                </w:rPrChange>
              </w:rPr>
              <w:t>0</w:t>
            </w:r>
            <w:del w:id="631" w:author="Benjamin Zhu" w:date="2020-07-04T02:36:00Z">
              <w:r w:rsidRPr="005D58F4" w:rsidDel="001054E0">
                <w:rPr>
                  <w:color w:val="FFFFFF" w:themeColor="background1"/>
                  <w:lang w:val="en"/>
                  <w:rPrChange w:id="632" w:author="Benjamin Zhu" w:date="2020-07-04T01:01:00Z">
                    <w:rPr>
                      <w:color w:val="000000"/>
                      <w:lang w:val="en"/>
                    </w:rPr>
                  </w:rPrChange>
                </w:rPr>
                <w:delText>,</w:delText>
              </w:r>
            </w:del>
            <w:ins w:id="633" w:author="Benjamin Zhu" w:date="2020-07-04T02:36:00Z">
              <w:r w:rsidR="001054E0">
                <w:rPr>
                  <w:color w:val="FFFFFF" w:themeColor="background1"/>
                  <w:lang w:val="en"/>
                </w:rPr>
                <w:t>.</w:t>
              </w:r>
            </w:ins>
            <w:r w:rsidRPr="005D58F4">
              <w:rPr>
                <w:color w:val="FFFFFF" w:themeColor="background1"/>
                <w:lang w:val="en"/>
                <w:rPrChange w:id="634" w:author="Benjamin Zhu" w:date="2020-07-04T01:01:00Z">
                  <w:rPr>
                    <w:color w:val="000000"/>
                    <w:lang w:val="en"/>
                  </w:rPr>
                </w:rPrChange>
              </w:rPr>
              <w:t>8676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F06BF08" w14:textId="25702815" w:rsidR="00511193" w:rsidRPr="005D58F4" w:rsidRDefault="00511193" w:rsidP="005D58F4">
            <w:pPr>
              <w:rPr>
                <w:rFonts w:ascii="Calibri" w:eastAsia="Times New Roman" w:hAnsi="Calibri" w:cs="Calibri"/>
                <w:color w:val="FFFFFF" w:themeColor="background1"/>
                <w:lang w:val="pt-BR"/>
                <w:rPrChange w:id="635" w:author="Benjamin Zhu" w:date="2020-07-04T01:01:00Z">
                  <w:rPr>
                    <w:rFonts w:ascii="Calibri" w:eastAsia="Times New Roman" w:hAnsi="Calibri" w:cs="Calibri"/>
                    <w:color w:val="000000"/>
                    <w:lang w:val="pt-BR"/>
                  </w:rPr>
                </w:rPrChange>
              </w:rPr>
              <w:pPrChange w:id="636" w:author="Benjamin Zhu" w:date="2020-07-04T01:01:00Z">
                <w:pPr>
                  <w:spacing w:after="0" w:line="240" w:lineRule="auto"/>
                </w:pPr>
              </w:pPrChange>
            </w:pPr>
            <w:r w:rsidRPr="005D58F4">
              <w:rPr>
                <w:color w:val="FFFFFF" w:themeColor="background1"/>
                <w:lang w:val="en"/>
                <w:rPrChange w:id="637" w:author="Benjamin Zhu" w:date="2020-07-04T01:01:00Z">
                  <w:rPr>
                    <w:color w:val="000000"/>
                    <w:lang w:val="en"/>
                  </w:rPr>
                </w:rPrChange>
              </w:rPr>
              <w:t>0</w:t>
            </w:r>
            <w:del w:id="638" w:author="Benjamin Zhu" w:date="2020-07-04T02:36:00Z">
              <w:r w:rsidRPr="005D58F4" w:rsidDel="001054E0">
                <w:rPr>
                  <w:color w:val="FFFFFF" w:themeColor="background1"/>
                  <w:lang w:val="en"/>
                  <w:rPrChange w:id="639" w:author="Benjamin Zhu" w:date="2020-07-04T01:01:00Z">
                    <w:rPr>
                      <w:color w:val="000000"/>
                      <w:lang w:val="en"/>
                    </w:rPr>
                  </w:rPrChange>
                </w:rPr>
                <w:delText>,</w:delText>
              </w:r>
            </w:del>
            <w:ins w:id="640" w:author="Benjamin Zhu" w:date="2020-07-04T02:36:00Z">
              <w:r w:rsidR="001054E0">
                <w:rPr>
                  <w:color w:val="FFFFFF" w:themeColor="background1"/>
                  <w:lang w:val="en"/>
                </w:rPr>
                <w:t>.</w:t>
              </w:r>
            </w:ins>
            <w:r w:rsidRPr="005D58F4">
              <w:rPr>
                <w:color w:val="FFFFFF" w:themeColor="background1"/>
                <w:lang w:val="en"/>
                <w:rPrChange w:id="641" w:author="Benjamin Zhu" w:date="2020-07-04T01:01:00Z">
                  <w:rPr>
                    <w:color w:val="000000"/>
                    <w:lang w:val="en"/>
                  </w:rPr>
                </w:rPrChange>
              </w:rPr>
              <w:t>5524</w:t>
            </w:r>
          </w:p>
        </w:tc>
      </w:tr>
      <w:tr w:rsidR="005D58F4" w:rsidRPr="005D58F4" w14:paraId="5023447D" w14:textId="77777777" w:rsidTr="00511193">
        <w:trPr>
          <w:trHeight w:val="315"/>
          <w:jc w:val="center"/>
        </w:trPr>
        <w:tc>
          <w:tcPr>
            <w:tcW w:w="5420" w:type="dxa"/>
            <w:tcBorders>
              <w:top w:val="single" w:sz="4" w:space="0" w:color="auto"/>
              <w:left w:val="single" w:sz="8" w:space="0" w:color="auto"/>
              <w:bottom w:val="single" w:sz="8" w:space="0" w:color="auto"/>
              <w:right w:val="nil"/>
            </w:tcBorders>
            <w:shd w:val="clear" w:color="auto" w:fill="auto"/>
            <w:noWrap/>
            <w:vAlign w:val="bottom"/>
            <w:hideMark/>
          </w:tcPr>
          <w:p w14:paraId="687B3C2F" w14:textId="77777777" w:rsidR="00511193" w:rsidRPr="005D58F4" w:rsidRDefault="00511193" w:rsidP="005D58F4">
            <w:pPr>
              <w:rPr>
                <w:rFonts w:ascii="Calibri" w:eastAsia="Times New Roman" w:hAnsi="Calibri" w:cs="Calibri"/>
                <w:color w:val="FFFFFF" w:themeColor="background1"/>
                <w:lang w:val="pt-BR"/>
                <w:rPrChange w:id="642" w:author="Benjamin Zhu" w:date="2020-07-04T01:01:00Z">
                  <w:rPr>
                    <w:rFonts w:ascii="Calibri" w:eastAsia="Times New Roman" w:hAnsi="Calibri" w:cs="Calibri"/>
                    <w:color w:val="000000"/>
                    <w:lang w:val="pt-BR"/>
                  </w:rPr>
                </w:rPrChange>
              </w:rPr>
              <w:pPrChange w:id="643" w:author="Benjamin Zhu" w:date="2020-07-04T01:01:00Z">
                <w:pPr>
                  <w:spacing w:after="0" w:line="240" w:lineRule="auto"/>
                </w:pPr>
              </w:pPrChange>
            </w:pPr>
            <w:r w:rsidRPr="005D58F4">
              <w:rPr>
                <w:color w:val="FFFFFF" w:themeColor="background1"/>
                <w:lang w:val="en"/>
                <w:rPrChange w:id="644" w:author="Benjamin Zhu" w:date="2020-07-04T01:01:00Z">
                  <w:rPr>
                    <w:color w:val="000000"/>
                    <w:lang w:val="en"/>
                  </w:rPr>
                </w:rPrChange>
              </w:rPr>
              <w:t>KMO</w:t>
            </w:r>
            <w:del w:id="645" w:author="Benjamin Zhu" w:date="2020-07-04T01:06:00Z">
              <w:r w:rsidRPr="005D58F4" w:rsidDel="006F46BB">
                <w:rPr>
                  <w:color w:val="FFFFFF" w:themeColor="background1"/>
                  <w:lang w:val="en"/>
                  <w:rPrChange w:id="646" w:author="Benjamin Zhu" w:date="2020-07-04T01:01:00Z">
                    <w:rPr>
                      <w:color w:val="000000"/>
                      <w:lang w:val="en"/>
                    </w:rPr>
                  </w:rPrChange>
                </w:rPr>
                <w:delText>, New</w:delText>
              </w:r>
            </w:del>
          </w:p>
        </w:tc>
        <w:tc>
          <w:tcPr>
            <w:tcW w:w="960" w:type="dxa"/>
            <w:tcBorders>
              <w:top w:val="single" w:sz="4" w:space="0" w:color="auto"/>
              <w:left w:val="nil"/>
              <w:bottom w:val="single" w:sz="8" w:space="0" w:color="auto"/>
              <w:right w:val="nil"/>
            </w:tcBorders>
            <w:shd w:val="clear" w:color="auto" w:fill="auto"/>
            <w:noWrap/>
            <w:vAlign w:val="bottom"/>
            <w:hideMark/>
          </w:tcPr>
          <w:p w14:paraId="5AC0C84A" w14:textId="5ABE6860" w:rsidR="00511193" w:rsidRPr="005D58F4" w:rsidRDefault="00511193" w:rsidP="005D58F4">
            <w:pPr>
              <w:rPr>
                <w:rFonts w:ascii="Calibri" w:eastAsia="Times New Roman" w:hAnsi="Calibri" w:cs="Calibri"/>
                <w:color w:val="FFFFFF" w:themeColor="background1"/>
                <w:lang w:val="pt-BR"/>
                <w:rPrChange w:id="647" w:author="Benjamin Zhu" w:date="2020-07-04T01:01:00Z">
                  <w:rPr>
                    <w:rFonts w:ascii="Calibri" w:eastAsia="Times New Roman" w:hAnsi="Calibri" w:cs="Calibri"/>
                    <w:color w:val="000000"/>
                    <w:lang w:val="pt-BR"/>
                  </w:rPr>
                </w:rPrChange>
              </w:rPr>
              <w:pPrChange w:id="648" w:author="Benjamin Zhu" w:date="2020-07-04T01:01:00Z">
                <w:pPr>
                  <w:spacing w:after="0" w:line="240" w:lineRule="auto"/>
                </w:pPr>
              </w:pPrChange>
            </w:pPr>
            <w:r w:rsidRPr="005D58F4">
              <w:rPr>
                <w:color w:val="FFFFFF" w:themeColor="background1"/>
                <w:lang w:val="en"/>
                <w:rPrChange w:id="649" w:author="Benjamin Zhu" w:date="2020-07-04T01:01:00Z">
                  <w:rPr>
                    <w:color w:val="000000"/>
                    <w:lang w:val="en"/>
                  </w:rPr>
                </w:rPrChange>
              </w:rPr>
              <w:t>0</w:t>
            </w:r>
            <w:del w:id="650" w:author="Benjamin Zhu" w:date="2020-07-04T02:36:00Z">
              <w:r w:rsidRPr="005D58F4" w:rsidDel="001054E0">
                <w:rPr>
                  <w:color w:val="FFFFFF" w:themeColor="background1"/>
                  <w:lang w:val="en"/>
                  <w:rPrChange w:id="651" w:author="Benjamin Zhu" w:date="2020-07-04T01:01:00Z">
                    <w:rPr>
                      <w:color w:val="000000"/>
                      <w:lang w:val="en"/>
                    </w:rPr>
                  </w:rPrChange>
                </w:rPr>
                <w:delText>,</w:delText>
              </w:r>
            </w:del>
            <w:ins w:id="652" w:author="Benjamin Zhu" w:date="2020-07-04T02:36:00Z">
              <w:r w:rsidR="001054E0">
                <w:rPr>
                  <w:color w:val="FFFFFF" w:themeColor="background1"/>
                  <w:lang w:val="en"/>
                </w:rPr>
                <w:t>.</w:t>
              </w:r>
            </w:ins>
            <w:r w:rsidRPr="005D58F4">
              <w:rPr>
                <w:color w:val="FFFFFF" w:themeColor="background1"/>
                <w:lang w:val="en"/>
                <w:rPrChange w:id="653" w:author="Benjamin Zhu" w:date="2020-07-04T01:01:00Z">
                  <w:rPr>
                    <w:color w:val="000000"/>
                    <w:lang w:val="en"/>
                  </w:rPr>
                </w:rPrChange>
              </w:rPr>
              <w:t>931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30D0AA55" w14:textId="55B704F0" w:rsidR="00511193" w:rsidRPr="005D58F4" w:rsidRDefault="00511193" w:rsidP="005D58F4">
            <w:pPr>
              <w:rPr>
                <w:rFonts w:ascii="Calibri" w:eastAsia="Times New Roman" w:hAnsi="Calibri" w:cs="Calibri"/>
                <w:color w:val="FFFFFF" w:themeColor="background1"/>
                <w:lang w:val="pt-BR"/>
                <w:rPrChange w:id="654" w:author="Benjamin Zhu" w:date="2020-07-04T01:01:00Z">
                  <w:rPr>
                    <w:rFonts w:ascii="Calibri" w:eastAsia="Times New Roman" w:hAnsi="Calibri" w:cs="Calibri"/>
                    <w:color w:val="000000"/>
                    <w:lang w:val="pt-BR"/>
                  </w:rPr>
                </w:rPrChange>
              </w:rPr>
              <w:pPrChange w:id="655" w:author="Benjamin Zhu" w:date="2020-07-04T01:01:00Z">
                <w:pPr>
                  <w:spacing w:after="0" w:line="240" w:lineRule="auto"/>
                </w:pPr>
              </w:pPrChange>
            </w:pPr>
            <w:r w:rsidRPr="005D58F4">
              <w:rPr>
                <w:color w:val="FFFFFF" w:themeColor="background1"/>
                <w:lang w:val="en"/>
                <w:rPrChange w:id="656" w:author="Benjamin Zhu" w:date="2020-07-04T01:01:00Z">
                  <w:rPr>
                    <w:color w:val="000000"/>
                    <w:lang w:val="en"/>
                  </w:rPr>
                </w:rPrChange>
              </w:rPr>
              <w:t>0</w:t>
            </w:r>
            <w:del w:id="657" w:author="Benjamin Zhu" w:date="2020-07-04T02:36:00Z">
              <w:r w:rsidRPr="005D58F4" w:rsidDel="001054E0">
                <w:rPr>
                  <w:color w:val="FFFFFF" w:themeColor="background1"/>
                  <w:lang w:val="en"/>
                  <w:rPrChange w:id="658" w:author="Benjamin Zhu" w:date="2020-07-04T01:01:00Z">
                    <w:rPr>
                      <w:color w:val="000000"/>
                      <w:lang w:val="en"/>
                    </w:rPr>
                  </w:rPrChange>
                </w:rPr>
                <w:delText>,</w:delText>
              </w:r>
            </w:del>
            <w:ins w:id="659" w:author="Benjamin Zhu" w:date="2020-07-04T02:36:00Z">
              <w:r w:rsidR="001054E0">
                <w:rPr>
                  <w:color w:val="FFFFFF" w:themeColor="background1"/>
                  <w:lang w:val="en"/>
                </w:rPr>
                <w:t>.</w:t>
              </w:r>
            </w:ins>
            <w:r w:rsidRPr="005D58F4">
              <w:rPr>
                <w:color w:val="FFFFFF" w:themeColor="background1"/>
                <w:lang w:val="en"/>
                <w:rPrChange w:id="660" w:author="Benjamin Zhu" w:date="2020-07-04T01:01:00Z">
                  <w:rPr>
                    <w:color w:val="000000"/>
                    <w:lang w:val="en"/>
                  </w:rPr>
                </w:rPrChange>
              </w:rPr>
              <w:t>609</w:t>
            </w:r>
          </w:p>
        </w:tc>
      </w:tr>
    </w:tbl>
    <w:p w14:paraId="74073F6E" w14:textId="77777777" w:rsidR="00511193" w:rsidRPr="005D58F4" w:rsidRDefault="00511193" w:rsidP="00511193">
      <w:pPr>
        <w:ind w:firstLine="1134"/>
        <w:rPr>
          <w:color w:val="FFFFFF" w:themeColor="background1"/>
          <w:lang w:val="pt-BR"/>
          <w:rPrChange w:id="661" w:author="Benjamin Zhu" w:date="2020-07-04T01:01:00Z">
            <w:rPr>
              <w:lang w:val="pt-BR"/>
            </w:rPr>
          </w:rPrChange>
        </w:rPr>
      </w:pPr>
      <w:ins w:id="662" w:author="Ednaldo Ribeiro" w:date="2020-05-22T16:23:00Z">
        <w:r w:rsidRPr="005D58F4">
          <w:rPr>
            <w:color w:val="FFFFFF" w:themeColor="background1"/>
            <w:lang w:val="en"/>
            <w:rPrChange w:id="663" w:author="Benjamin Zhu" w:date="2020-07-04T01:01:00Z">
              <w:rPr>
                <w:lang w:val="en"/>
              </w:rPr>
            </w:rPrChange>
          </w:rPr>
          <w:t xml:space="preserve">Source: </w:t>
        </w:r>
        <w:proofErr w:type="spellStart"/>
        <w:r w:rsidRPr="005D58F4">
          <w:rPr>
            <w:color w:val="FFFFFF" w:themeColor="background1"/>
            <w:lang w:val="en"/>
            <w:rPrChange w:id="664" w:author="Benjamin Zhu" w:date="2020-07-04T01:01:00Z">
              <w:rPr>
                <w:lang w:val="en"/>
              </w:rPr>
            </w:rPrChange>
          </w:rPr>
          <w:t>Lapop</w:t>
        </w:r>
        <w:proofErr w:type="spellEnd"/>
        <w:r w:rsidRPr="005D58F4">
          <w:rPr>
            <w:color w:val="FFFFFF" w:themeColor="background1"/>
            <w:lang w:val="en"/>
            <w:rPrChange w:id="665" w:author="Benjamin Zhu" w:date="2020-07-04T01:01:00Z">
              <w:rPr>
                <w:lang w:val="en"/>
              </w:rPr>
            </w:rPrChange>
          </w:rPr>
          <w:t>, 2017 and 2019.</w:t>
        </w:r>
      </w:ins>
    </w:p>
    <w:bookmarkEnd w:id="372"/>
    <w:p w14:paraId="55195EDD" w14:textId="77777777" w:rsidR="00511193" w:rsidRPr="00511193" w:rsidRDefault="00511193" w:rsidP="00511193">
      <w:pPr>
        <w:spacing w:line="480" w:lineRule="auto"/>
        <w:rPr>
          <w:lang w:val="pt-BR"/>
        </w:rPr>
      </w:pPr>
      <w:r w:rsidRPr="00511193">
        <w:rPr>
          <w:lang w:val="pt-BR"/>
        </w:rPr>
        <w:tab/>
      </w:r>
    </w:p>
    <w:p w14:paraId="49592086" w14:textId="37CD2A41" w:rsidR="00511193" w:rsidRPr="00E26603" w:rsidRDefault="00511193" w:rsidP="00511193">
      <w:pPr>
        <w:spacing w:line="480" w:lineRule="auto"/>
        <w:ind w:firstLine="720"/>
        <w:rPr>
          <w:rPrChange w:id="666" w:author="Benjamin Zhu" w:date="2020-07-02T01:20:00Z">
            <w:rPr>
              <w:lang w:val="pt-BR"/>
            </w:rPr>
          </w:rPrChange>
        </w:rPr>
      </w:pPr>
      <w:r w:rsidRPr="00511193">
        <w:rPr>
          <w:lang w:val="en"/>
        </w:rPr>
        <w:t>The two indexes were</w:t>
      </w:r>
      <w:del w:id="667" w:author="Benjamin Zhu" w:date="2020-07-02T01:19:00Z">
        <w:r w:rsidRPr="00511193" w:rsidDel="00E26603">
          <w:rPr>
            <w:lang w:val="en"/>
          </w:rPr>
          <w:delText xml:space="preserve"> in the sequence</w:delText>
        </w:r>
      </w:del>
      <w:r w:rsidRPr="00511193">
        <w:rPr>
          <w:lang w:val="en"/>
        </w:rPr>
        <w:t xml:space="preserve"> standardized to </w:t>
      </w:r>
      <w:ins w:id="668" w:author="Benjamin Zhu" w:date="2020-07-04T02:42:00Z">
        <w:r w:rsidR="001054E0">
          <w:rPr>
            <w:lang w:val="en"/>
          </w:rPr>
          <w:t>a</w:t>
        </w:r>
      </w:ins>
      <w:del w:id="669" w:author="Benjamin Zhu" w:date="2020-07-04T02:42:00Z">
        <w:r w:rsidRPr="00511193" w:rsidDel="001054E0">
          <w:rPr>
            <w:lang w:val="en"/>
          </w:rPr>
          <w:delText>scales of</w:delText>
        </w:r>
      </w:del>
      <w:r w:rsidRPr="00511193">
        <w:rPr>
          <w:lang w:val="en"/>
        </w:rPr>
        <w:t xml:space="preserve"> 0 </w:t>
      </w:r>
      <w:del w:id="670" w:author="Benjamin Zhu" w:date="2020-07-04T02:42:00Z">
        <w:r w:rsidRPr="00511193" w:rsidDel="001054E0">
          <w:rPr>
            <w:lang w:val="en"/>
          </w:rPr>
          <w:delText xml:space="preserve">and </w:delText>
        </w:r>
      </w:del>
      <w:ins w:id="671" w:author="Benjamin Zhu" w:date="2020-07-04T02:42:00Z">
        <w:r w:rsidR="001054E0">
          <w:rPr>
            <w:lang w:val="en"/>
          </w:rPr>
          <w:t xml:space="preserve">to </w:t>
        </w:r>
      </w:ins>
      <w:r w:rsidRPr="00511193">
        <w:rPr>
          <w:lang w:val="en"/>
        </w:rPr>
        <w:t>1</w:t>
      </w:r>
      <w:ins w:id="672" w:author="Benjamin Zhu" w:date="2020-07-04T02:42:00Z">
        <w:r w:rsidR="001054E0">
          <w:rPr>
            <w:lang w:val="en"/>
          </w:rPr>
          <w:t xml:space="preserve"> scale </w:t>
        </w:r>
      </w:ins>
      <w:del w:id="673" w:author="Benjamin Zhu" w:date="2020-07-04T02:42:00Z">
        <w:r w:rsidRPr="00511193" w:rsidDel="001054E0">
          <w:rPr>
            <w:lang w:val="en"/>
          </w:rPr>
          <w:delText xml:space="preserve"> </w:delText>
        </w:r>
      </w:del>
      <w:r w:rsidRPr="00511193">
        <w:rPr>
          <w:lang w:val="en"/>
        </w:rPr>
        <w:t>and used as dependent variables in regression models</w:t>
      </w:r>
      <w:ins w:id="674" w:author="Benjamin Zhu" w:date="2020-07-02T01:20:00Z">
        <w:r w:rsidR="00E26603">
          <w:rPr>
            <w:lang w:val="en"/>
          </w:rPr>
          <w:t xml:space="preserve"> controlling for education, family income, gender, age, and survey year.</w:t>
        </w:r>
      </w:ins>
      <w:del w:id="675" w:author="Benjamin Zhu" w:date="2020-07-02T01:20:00Z">
        <w:r w:rsidRPr="00511193" w:rsidDel="00E26603">
          <w:rPr>
            <w:lang w:val="en"/>
          </w:rPr>
          <w:delText xml:space="preserve"> that have in the ethnic group its main predictor. The effects of this demographic measure are controlled by education, family income, gender, age and year of the research.</w:delText>
        </w:r>
      </w:del>
      <w:r w:rsidRPr="00511193">
        <w:rPr>
          <w:lang w:val="en"/>
        </w:rPr>
        <w:t xml:space="preserve"> Given the </w:t>
      </w:r>
      <w:ins w:id="676" w:author="Benjamin Zhu" w:date="2020-07-04T02:47:00Z">
        <w:r w:rsidR="002944CD">
          <w:rPr>
            <w:lang w:val="en"/>
          </w:rPr>
          <w:t xml:space="preserve">importance of education </w:t>
        </w:r>
        <w:bookmarkStart w:id="677" w:name="_Hlk44785680"/>
        <w:r w:rsidR="002944CD">
          <w:rPr>
            <w:lang w:val="en"/>
          </w:rPr>
          <w:t>throughout</w:t>
        </w:r>
      </w:ins>
      <w:del w:id="678" w:author="Benjamin Zhu" w:date="2020-07-04T02:47:00Z">
        <w:r w:rsidRPr="00511193" w:rsidDel="002944CD">
          <w:rPr>
            <w:lang w:val="en"/>
          </w:rPr>
          <w:delText xml:space="preserve">centrality of educational control over </w:delText>
        </w:r>
      </w:del>
      <w:ins w:id="679" w:author="Benjamin Zhu" w:date="2020-07-04T02:47:00Z">
        <w:r w:rsidR="002944CD">
          <w:rPr>
            <w:lang w:val="en"/>
          </w:rPr>
          <w:t xml:space="preserve"> </w:t>
        </w:r>
      </w:ins>
      <w:r w:rsidRPr="00511193">
        <w:rPr>
          <w:lang w:val="en"/>
        </w:rPr>
        <w:t>different dimensions of political culture, we also propose interactions between ethnic group and education. The equations of the estimated model</w:t>
      </w:r>
      <w:ins w:id="680" w:author="Benjamin Zhu" w:date="2020-07-04T02:48:00Z">
        <w:r w:rsidR="002944CD">
          <w:rPr>
            <w:lang w:val="en"/>
          </w:rPr>
          <w:t>s</w:t>
        </w:r>
      </w:ins>
      <w:r w:rsidRPr="00511193">
        <w:rPr>
          <w:lang w:val="en"/>
        </w:rPr>
        <w:t xml:space="preserve"> are:</w:t>
      </w:r>
    </w:p>
    <w:p w14:paraId="7B417F28" w14:textId="20109BEA" w:rsidR="00511193" w:rsidRPr="00511193" w:rsidRDefault="001054E0" w:rsidP="00511193">
      <w:pPr>
        <w:spacing w:line="480" w:lineRule="auto"/>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m:t>
          </m:r>
          <m:sSub>
            <m:sSubPr>
              <m:ctrlPr>
                <w:ins w:id="681" w:author="Benjamin Zhu" w:date="2020-07-02T01:21:00Z">
                  <w:rPr>
                    <w:rFonts w:ascii="Cambria Math" w:hAnsi="Cambria Math"/>
                    <w:i/>
                    <w:lang w:val="pt-BR"/>
                  </w:rPr>
                </w:ins>
              </m:ctrlPr>
            </m:sSubPr>
            <m:e>
              <m:r>
                <w:ins w:id="682" w:author="Benjamin Zhu" w:date="2020-07-02T01:21:00Z">
                  <w:rPr>
                    <w:rFonts w:ascii="Cambria Math" w:hAnsi="Cambria Math"/>
                    <w:lang w:val="pt-BR"/>
                  </w:rPr>
                  <m:t>U</m:t>
                </w:ins>
              </m:r>
              <m:r>
                <w:ins w:id="683" w:author="Benjamin Zhu" w:date="2020-07-02T01:22:00Z">
                  <w:rPr>
                    <w:rFonts w:ascii="Cambria Math" w:hAnsi="Cambria Math"/>
                    <w:lang w:val="pt-BR"/>
                  </w:rPr>
                  <m:t>niversity</m:t>
                </w:ins>
              </m:r>
            </m:e>
            <m:sub>
              <m:r>
                <w:ins w:id="684" w:author="Benjamin Zhu" w:date="2020-07-02T01:21:00Z">
                  <w:rPr>
                    <w:rFonts w:ascii="Cambria Math" w:hAnsi="Cambria Math"/>
                    <w:lang w:val="pt-BR"/>
                  </w:rPr>
                  <m:t>i</m:t>
                </w:ins>
              </m:r>
            </m:sub>
          </m:sSub>
          <m:r>
            <w:del w:id="685" w:author="Benjamin Zhu" w:date="2020-07-02T01:21:00Z">
              <w:rPr>
                <w:rFonts w:ascii="Cambria Math" w:hAnsi="Cambria Math"/>
                <w:lang w:val="pt-BR"/>
              </w:rPr>
              <m:t>FormaçãoSuperio</m:t>
            </w:del>
          </m:r>
          <m:sSub>
            <m:sSubPr>
              <m:ctrlPr>
                <w:del w:id="686" w:author="Benjamin Zhu" w:date="2020-07-02T01:21:00Z">
                  <w:rPr>
                    <w:rFonts w:ascii="Cambria Math" w:hAnsi="Cambria Math"/>
                    <w:i/>
                    <w:lang w:val="pt-BR"/>
                  </w:rPr>
                </w:del>
              </m:ctrlPr>
            </m:sSubPr>
            <m:e>
              <m:r>
                <w:del w:id="687" w:author="Benjamin Zhu" w:date="2020-07-02T01:21:00Z">
                  <w:rPr>
                    <w:rFonts w:ascii="Cambria Math" w:hAnsi="Cambria Math"/>
                    <w:lang w:val="pt-BR"/>
                  </w:rPr>
                  <m:t>r</m:t>
                </w:del>
              </m:r>
            </m:e>
            <m:sub>
              <m:r>
                <w:del w:id="688" w:author="Benjamin Zhu" w:date="2020-07-02T01:21:00Z">
                  <w:rPr>
                    <w:rFonts w:ascii="Cambria Math" w:hAnsi="Cambria Math"/>
                    <w:lang w:val="pt-BR"/>
                  </w:rPr>
                  <m:t>i</m:t>
                </w:del>
              </m:r>
            </m:sub>
          </m:sSub>
          <m:r>
            <w:rPr>
              <w:rFonts w:ascii="Cambria Math" w:hAnsi="Cambria Math"/>
              <w:lang w:val="pt-BR"/>
            </w:rPr>
            <m:t>+</m:t>
          </m:r>
          <m:r>
            <w:del w:id="689" w:author="Benjamin Zhu" w:date="2020-07-02T01:22:00Z">
              <w:rPr>
                <w:rFonts w:ascii="Cambria Math" w:hAnsi="Cambria Math"/>
                <w:lang w:val="pt-BR"/>
              </w:rPr>
              <m:t>E</m:t>
            </w:del>
          </m:r>
          <m:r>
            <w:del w:id="690" w:author="Benjamin Zhu" w:date="2020-07-02T01:21:00Z">
              <w:rPr>
                <w:rFonts w:ascii="Cambria Math" w:hAnsi="Cambria Math"/>
                <w:lang w:val="pt-BR"/>
              </w:rPr>
              <m:t>tni</m:t>
            </w:del>
          </m:r>
          <m:sSub>
            <m:sSubPr>
              <m:ctrlPr>
                <w:ins w:id="691" w:author="Benjamin Zhu" w:date="2020-07-02T01:21:00Z">
                  <w:rPr>
                    <w:rFonts w:ascii="Cambria Math" w:hAnsi="Cambria Math"/>
                    <w:i/>
                    <w:lang w:val="pt-BR"/>
                  </w:rPr>
                </w:ins>
              </m:ctrlPr>
            </m:sSubPr>
            <m:e>
              <m:r>
                <w:ins w:id="692" w:author="Benjamin Zhu" w:date="2020-07-02T01:21:00Z">
                  <w:rPr>
                    <w:rFonts w:ascii="Cambria Math" w:hAnsi="Cambria Math"/>
                    <w:lang w:val="pt-BR"/>
                  </w:rPr>
                  <m:t>E</m:t>
                </w:ins>
              </m:r>
              <m:r>
                <w:ins w:id="693" w:author="Benjamin Zhu" w:date="2020-07-02T01:22:00Z">
                  <w:rPr>
                    <w:rFonts w:ascii="Cambria Math" w:hAnsi="Cambria Math"/>
                    <w:lang w:val="pt-BR"/>
                  </w:rPr>
                  <m:t>thnicity</m:t>
                </w:ins>
              </m:r>
              <m:r>
                <w:del w:id="694" w:author="Benjamin Zhu" w:date="2020-07-02T01:21:00Z">
                  <w:rPr>
                    <w:rFonts w:ascii="Cambria Math" w:hAnsi="Cambria Math"/>
                    <w:lang w:val="pt-BR"/>
                  </w:rPr>
                  <m:t>c</m:t>
                </w:del>
              </m:r>
            </m:e>
            <m:sub>
              <m:r>
                <w:ins w:id="695" w:author="Benjamin Zhu" w:date="2020-07-02T01:21:00Z">
                  <w:rPr>
                    <w:rFonts w:ascii="Cambria Math" w:hAnsi="Cambria Math"/>
                    <w:lang w:val="pt-BR"/>
                  </w:rPr>
                  <m:t>i</m:t>
                </w:ins>
              </m:r>
            </m:sub>
          </m:sSub>
          <m:sSub>
            <m:sSubPr>
              <m:ctrlPr>
                <w:del w:id="696" w:author="Benjamin Zhu" w:date="2020-07-02T01:21:00Z">
                  <w:rPr>
                    <w:rFonts w:ascii="Cambria Math" w:hAnsi="Cambria Math"/>
                    <w:i/>
                    <w:lang w:val="pt-BR"/>
                  </w:rPr>
                </w:del>
              </m:ctrlPr>
            </m:sSubPr>
            <m:e>
              <m:r>
                <w:del w:id="697" w:author="Benjamin Zhu" w:date="2020-07-02T01:21:00Z">
                  <w:rPr>
                    <w:rFonts w:ascii="Cambria Math" w:hAnsi="Cambria Math"/>
                    <w:lang w:val="pt-BR"/>
                  </w:rPr>
                  <m:t>o</m:t>
                </w:del>
              </m:r>
            </m:e>
            <m:sub>
              <m:r>
                <w:del w:id="698" w:author="Benjamin Zhu" w:date="2020-07-02T01:21:00Z">
                  <w:rPr>
                    <w:rFonts w:ascii="Cambria Math" w:hAnsi="Cambria Math"/>
                    <w:lang w:val="pt-BR"/>
                  </w:rPr>
                  <m:t>i</m:t>
                </w:del>
              </m:r>
            </m:sub>
          </m:sSub>
          <m:r>
            <w:rPr>
              <w:rFonts w:ascii="Cambria Math" w:hAnsi="Cambria Math"/>
              <w:lang w:val="pt-BR"/>
            </w:rPr>
            <m:t>+</m:t>
          </m:r>
          <m:r>
            <w:del w:id="699" w:author="Benjamin Zhu" w:date="2020-07-02T01:22:00Z">
              <w:rPr>
                <w:rFonts w:ascii="Cambria Math" w:hAnsi="Cambria Math"/>
                <w:lang w:val="pt-BR"/>
              </w:rPr>
              <m:t>RendaFamilia</m:t>
            </w:del>
          </m:r>
          <m:sSub>
            <m:sSubPr>
              <m:ctrlPr>
                <w:del w:id="700" w:author="Benjamin Zhu" w:date="2020-07-02T01:22:00Z">
                  <w:rPr>
                    <w:rFonts w:ascii="Cambria Math" w:hAnsi="Cambria Math"/>
                    <w:i/>
                    <w:lang w:val="pt-BR"/>
                  </w:rPr>
                </w:del>
              </m:ctrlPr>
            </m:sSubPr>
            <m:e>
              <m:r>
                <w:del w:id="701" w:author="Benjamin Zhu" w:date="2020-07-02T01:22:00Z">
                  <w:rPr>
                    <w:rFonts w:ascii="Cambria Math" w:hAnsi="Cambria Math"/>
                    <w:lang w:val="pt-BR"/>
                  </w:rPr>
                  <m:t>r</m:t>
                </w:del>
              </m:r>
            </m:e>
            <m:sub>
              <m:r>
                <w:del w:id="702" w:author="Benjamin Zhu" w:date="2020-07-02T01:22:00Z">
                  <w:rPr>
                    <w:rFonts w:ascii="Cambria Math" w:hAnsi="Cambria Math"/>
                    <w:lang w:val="pt-BR"/>
                  </w:rPr>
                  <m:t>i</m:t>
                </w:del>
              </m:r>
            </m:sub>
          </m:sSub>
          <m:r>
            <w:ins w:id="703" w:author="Benjamin Zhu" w:date="2020-07-02T01:22:00Z">
              <w:rPr>
                <w:rFonts w:ascii="Cambria Math" w:hAnsi="Cambria Math"/>
                <w:lang w:val="pt-BR"/>
              </w:rPr>
              <m:t>Incom</m:t>
            </w:ins>
          </m:r>
          <m:sSub>
            <m:sSubPr>
              <m:ctrlPr>
                <w:ins w:id="704" w:author="Benjamin Zhu" w:date="2020-07-02T01:22:00Z">
                  <w:rPr>
                    <w:rFonts w:ascii="Cambria Math" w:hAnsi="Cambria Math"/>
                    <w:i/>
                    <w:lang w:val="pt-BR"/>
                  </w:rPr>
                </w:ins>
              </m:ctrlPr>
            </m:sSubPr>
            <m:e>
              <m:r>
                <w:ins w:id="705" w:author="Benjamin Zhu" w:date="2020-07-02T01:22:00Z">
                  <w:rPr>
                    <w:rFonts w:ascii="Cambria Math" w:hAnsi="Cambria Math"/>
                    <w:lang w:val="pt-BR"/>
                  </w:rPr>
                  <m:t>e</m:t>
                </w:ins>
              </m:r>
            </m:e>
            <m:sub>
              <m:r>
                <w:ins w:id="706" w:author="Benjamin Zhu" w:date="2020-07-02T01:22:00Z">
                  <w:rPr>
                    <w:rFonts w:ascii="Cambria Math" w:hAnsi="Cambria Math"/>
                    <w:lang w:val="pt-BR"/>
                  </w:rPr>
                  <m:t>i</m:t>
                </w:ins>
              </m:r>
            </m:sub>
          </m:sSub>
          <m:r>
            <w:rPr>
              <w:rFonts w:ascii="Cambria Math" w:hAnsi="Cambria Math"/>
              <w:lang w:val="pt-BR"/>
            </w:rPr>
            <m:t>+Fe</m:t>
          </m:r>
          <m:r>
            <w:del w:id="707" w:author="Benjamin Zhu" w:date="2020-07-02T01:22:00Z">
              <w:rPr>
                <w:rFonts w:ascii="Cambria Math" w:hAnsi="Cambria Math"/>
                <w:lang w:val="pt-BR"/>
              </w:rPr>
              <m:t>minin</m:t>
            </w:del>
          </m:r>
          <m:sSub>
            <m:sSubPr>
              <m:ctrlPr>
                <w:del w:id="708" w:author="Benjamin Zhu" w:date="2020-07-02T01:22:00Z">
                  <w:rPr>
                    <w:rFonts w:ascii="Cambria Math" w:hAnsi="Cambria Math"/>
                    <w:i/>
                    <w:lang w:val="pt-BR"/>
                  </w:rPr>
                </w:del>
              </m:ctrlPr>
            </m:sSubPr>
            <m:e>
              <m:r>
                <w:del w:id="709" w:author="Benjamin Zhu" w:date="2020-07-02T01:22:00Z">
                  <w:rPr>
                    <w:rFonts w:ascii="Cambria Math" w:hAnsi="Cambria Math"/>
                    <w:lang w:val="pt-BR"/>
                  </w:rPr>
                  <m:t>a</m:t>
                </w:del>
              </m:r>
            </m:e>
            <m:sub>
              <m:r>
                <w:del w:id="710" w:author="Benjamin Zhu" w:date="2020-07-02T01:22:00Z">
                  <w:rPr>
                    <w:rFonts w:ascii="Cambria Math" w:hAnsi="Cambria Math"/>
                    <w:lang w:val="pt-BR"/>
                  </w:rPr>
                  <m:t>i</m:t>
                </w:del>
              </m:r>
            </m:sub>
          </m:sSub>
          <m:r>
            <w:ins w:id="711" w:author="Benjamin Zhu" w:date="2020-07-02T01:22:00Z">
              <w:rPr>
                <w:rFonts w:ascii="Cambria Math" w:hAnsi="Cambria Math"/>
                <w:lang w:val="pt-BR"/>
              </w:rPr>
              <m:t>mal</m:t>
            </w:ins>
          </m:r>
          <m:sSub>
            <m:sSubPr>
              <m:ctrlPr>
                <w:ins w:id="712" w:author="Benjamin Zhu" w:date="2020-07-02T01:22:00Z">
                  <w:rPr>
                    <w:rFonts w:ascii="Cambria Math" w:hAnsi="Cambria Math"/>
                    <w:i/>
                    <w:lang w:val="pt-BR"/>
                  </w:rPr>
                </w:ins>
              </m:ctrlPr>
            </m:sSubPr>
            <m:e>
              <m:r>
                <w:ins w:id="713" w:author="Benjamin Zhu" w:date="2020-07-02T01:22:00Z">
                  <w:rPr>
                    <w:rFonts w:ascii="Cambria Math" w:hAnsi="Cambria Math"/>
                    <w:lang w:val="pt-BR"/>
                  </w:rPr>
                  <m:t>e</m:t>
                </w:ins>
              </m:r>
            </m:e>
            <m:sub>
              <m:r>
                <w:ins w:id="714" w:author="Benjamin Zhu" w:date="2020-07-02T01:22:00Z">
                  <w:rPr>
                    <w:rFonts w:ascii="Cambria Math" w:hAnsi="Cambria Math"/>
                    <w:lang w:val="pt-BR"/>
                  </w:rPr>
                  <m:t>i</m:t>
                </w:ins>
              </m:r>
            </m:sub>
          </m:sSub>
          <m:r>
            <w:rPr>
              <w:rFonts w:ascii="Cambria Math" w:hAnsi="Cambria Math"/>
              <w:lang w:val="pt-BR"/>
            </w:rPr>
            <m:t>+</m:t>
          </m:r>
          <m:r>
            <w:ins w:id="715" w:author="Benjamin Zhu" w:date="2020-07-02T01:22:00Z">
              <w:rPr>
                <w:rFonts w:ascii="Cambria Math" w:hAnsi="Cambria Math"/>
                <w:lang w:val="pt-BR"/>
              </w:rPr>
              <m:t>Yea</m:t>
            </w:ins>
          </m:r>
          <m:sSub>
            <m:sSubPr>
              <m:ctrlPr>
                <w:ins w:id="716" w:author="Benjamin Zhu" w:date="2020-07-02T01:22:00Z">
                  <w:rPr>
                    <w:rFonts w:ascii="Cambria Math" w:hAnsi="Cambria Math"/>
                    <w:i/>
                    <w:lang w:val="pt-BR"/>
                  </w:rPr>
                </w:ins>
              </m:ctrlPr>
            </m:sSubPr>
            <m:e>
              <m:r>
                <w:ins w:id="717" w:author="Benjamin Zhu" w:date="2020-07-02T01:22:00Z">
                  <w:rPr>
                    <w:rFonts w:ascii="Cambria Math" w:hAnsi="Cambria Math"/>
                    <w:lang w:val="pt-BR"/>
                  </w:rPr>
                  <m:t>r</m:t>
                </w:ins>
              </m:r>
            </m:e>
            <m:sub>
              <m:r>
                <w:ins w:id="718" w:author="Benjamin Zhu" w:date="2020-07-02T01:22:00Z">
                  <w:rPr>
                    <w:rFonts w:ascii="Cambria Math" w:hAnsi="Cambria Math"/>
                    <w:lang w:val="pt-BR"/>
                  </w:rPr>
                  <m:t>i</m:t>
                </w:ins>
              </m:r>
            </m:sub>
          </m:sSub>
          <m:r>
            <w:del w:id="719" w:author="Benjamin Zhu" w:date="2020-07-02T01:22:00Z">
              <w:rPr>
                <w:rFonts w:ascii="Cambria Math" w:hAnsi="Cambria Math"/>
                <w:lang w:val="pt-BR"/>
              </w:rPr>
              <m:t>An</m:t>
            </w:del>
          </m:r>
          <m:sSub>
            <m:sSubPr>
              <m:ctrlPr>
                <w:del w:id="720" w:author="Benjamin Zhu" w:date="2020-07-02T01:22:00Z">
                  <w:rPr>
                    <w:rFonts w:ascii="Cambria Math" w:hAnsi="Cambria Math"/>
                    <w:i/>
                    <w:lang w:val="pt-BR"/>
                  </w:rPr>
                </w:del>
              </m:ctrlPr>
            </m:sSubPr>
            <m:e>
              <m:r>
                <w:del w:id="721" w:author="Benjamin Zhu" w:date="2020-07-02T01:22:00Z">
                  <w:rPr>
                    <w:rFonts w:ascii="Cambria Math" w:hAnsi="Cambria Math"/>
                    <w:lang w:val="pt-BR"/>
                  </w:rPr>
                  <m:t>o</m:t>
                </w:del>
              </m:r>
            </m:e>
            <m:sub>
              <m:r>
                <w:del w:id="722" w:author="Benjamin Zhu" w:date="2020-07-02T01:22:00Z">
                  <w:rPr>
                    <w:rFonts w:ascii="Cambria Math" w:hAnsi="Cambria Math"/>
                    <w:lang w:val="pt-BR"/>
                  </w:rPr>
                  <m:t>i</m:t>
                </w:del>
              </m:r>
            </m:sub>
          </m:sSub>
          <m:r>
            <w:rPr>
              <w:rFonts w:ascii="Cambria Math" w:hAnsi="Cambria Math"/>
              <w:lang w:val="pt-BR"/>
            </w:rPr>
            <m:t>+</m:t>
          </m:r>
          <m:r>
            <w:del w:id="723" w:author="Benjamin Zhu" w:date="2020-07-02T01:22:00Z">
              <w:rPr>
                <w:rFonts w:ascii="Cambria Math" w:hAnsi="Cambria Math"/>
                <w:lang w:val="pt-BR"/>
              </w:rPr>
              <m:t>Idad</m:t>
            </w:del>
          </m:r>
          <m:sSub>
            <m:sSubPr>
              <m:ctrlPr>
                <w:del w:id="724" w:author="Benjamin Zhu" w:date="2020-07-02T01:22:00Z">
                  <w:rPr>
                    <w:rFonts w:ascii="Cambria Math" w:hAnsi="Cambria Math"/>
                    <w:i/>
                    <w:lang w:val="pt-BR"/>
                  </w:rPr>
                </w:del>
              </m:ctrlPr>
            </m:sSubPr>
            <m:e>
              <m:r>
                <w:del w:id="725" w:author="Benjamin Zhu" w:date="2020-07-02T01:22:00Z">
                  <w:rPr>
                    <w:rFonts w:ascii="Cambria Math" w:hAnsi="Cambria Math"/>
                    <w:lang w:val="pt-BR"/>
                  </w:rPr>
                  <m:t>e</m:t>
                </w:del>
              </m:r>
            </m:e>
            <m:sub>
              <m:r>
                <w:del w:id="726" w:author="Benjamin Zhu" w:date="2020-07-02T01:22:00Z">
                  <w:rPr>
                    <w:rFonts w:ascii="Cambria Math" w:hAnsi="Cambria Math"/>
                    <w:lang w:val="pt-BR"/>
                  </w:rPr>
                  <m:t>i</m:t>
                </w:del>
              </m:r>
            </m:sub>
          </m:sSub>
          <m:r>
            <w:ins w:id="727" w:author="Benjamin Zhu" w:date="2020-07-02T01:22:00Z">
              <w:rPr>
                <w:rFonts w:ascii="Cambria Math" w:hAnsi="Cambria Math"/>
                <w:lang w:val="pt-BR"/>
              </w:rPr>
              <m:t>Ag</m:t>
            </w:ins>
          </m:r>
          <m:sSub>
            <m:sSubPr>
              <m:ctrlPr>
                <w:ins w:id="728" w:author="Benjamin Zhu" w:date="2020-07-02T01:22:00Z">
                  <w:rPr>
                    <w:rFonts w:ascii="Cambria Math" w:hAnsi="Cambria Math"/>
                    <w:i/>
                    <w:lang w:val="pt-BR"/>
                  </w:rPr>
                </w:ins>
              </m:ctrlPr>
            </m:sSubPr>
            <m:e>
              <m:r>
                <w:ins w:id="729" w:author="Benjamin Zhu" w:date="2020-07-02T01:22:00Z">
                  <w:rPr>
                    <w:rFonts w:ascii="Cambria Math" w:hAnsi="Cambria Math"/>
                    <w:lang w:val="pt-BR"/>
                  </w:rPr>
                  <m:t>e</m:t>
                </w:ins>
              </m:r>
            </m:e>
            <m:sub>
              <m:r>
                <w:ins w:id="730" w:author="Benjamin Zhu" w:date="2020-07-02T01:22:00Z">
                  <w:rPr>
                    <w:rFonts w:ascii="Cambria Math" w:hAnsi="Cambria Math"/>
                    <w:lang w:val="pt-BR"/>
                  </w:rPr>
                  <m:t>i</m:t>
                </w:ins>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1AB81081" w14:textId="4A297B58" w:rsidR="00511193" w:rsidRPr="00511193" w:rsidRDefault="001054E0" w:rsidP="00511193">
      <w:pPr>
        <w:spacing w:line="480" w:lineRule="auto"/>
        <w:jc w:val="center"/>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m:t>
          </m:r>
          <m:r>
            <w:ins w:id="731" w:author="Benjamin Zhu" w:date="2020-07-02T01:22:00Z">
              <w:rPr>
                <w:rFonts w:ascii="Cambria Math" w:hAnsi="Cambria Math"/>
                <w:lang w:val="pt-BR"/>
              </w:rPr>
              <m:t>Unive</m:t>
            </w:ins>
          </m:r>
          <m:r>
            <w:ins w:id="732" w:author="Benjamin Zhu" w:date="2020-07-02T01:23:00Z">
              <w:rPr>
                <w:rFonts w:ascii="Cambria Math" w:hAnsi="Cambria Math"/>
                <w:lang w:val="pt-BR"/>
              </w:rPr>
              <m:t>rsit</m:t>
            </w:ins>
          </m:r>
          <m:sSub>
            <m:sSubPr>
              <m:ctrlPr>
                <w:ins w:id="733" w:author="Benjamin Zhu" w:date="2020-07-02T01:23:00Z">
                  <w:rPr>
                    <w:rFonts w:ascii="Cambria Math" w:hAnsi="Cambria Math"/>
                    <w:i/>
                    <w:lang w:val="pt-BR"/>
                  </w:rPr>
                </w:ins>
              </m:ctrlPr>
            </m:sSubPr>
            <m:e>
              <m:r>
                <w:ins w:id="734" w:author="Benjamin Zhu" w:date="2020-07-02T01:23:00Z">
                  <w:rPr>
                    <w:rFonts w:ascii="Cambria Math" w:hAnsi="Cambria Math"/>
                    <w:lang w:val="pt-BR"/>
                  </w:rPr>
                  <m:t>y</m:t>
                </w:ins>
              </m:r>
            </m:e>
            <m:sub>
              <m:r>
                <w:ins w:id="735" w:author="Benjamin Zhu" w:date="2020-07-02T01:23:00Z">
                  <w:rPr>
                    <w:rFonts w:ascii="Cambria Math" w:hAnsi="Cambria Math"/>
                    <w:lang w:val="pt-BR"/>
                  </w:rPr>
                  <m:t>i</m:t>
                </w:ins>
              </m:r>
            </m:sub>
          </m:sSub>
          <m:r>
            <w:del w:id="736" w:author="Benjamin Zhu" w:date="2020-07-02T01:22:00Z">
              <w:rPr>
                <w:rFonts w:ascii="Cambria Math" w:hAnsi="Cambria Math"/>
                <w:lang w:val="pt-BR"/>
              </w:rPr>
              <m:t>FormaçãoSuperio</m:t>
            </w:del>
          </m:r>
          <m:sSub>
            <m:sSubPr>
              <m:ctrlPr>
                <w:del w:id="737" w:author="Benjamin Zhu" w:date="2020-07-02T01:22:00Z">
                  <w:rPr>
                    <w:rFonts w:ascii="Cambria Math" w:hAnsi="Cambria Math"/>
                    <w:i/>
                    <w:lang w:val="pt-BR"/>
                  </w:rPr>
                </w:del>
              </m:ctrlPr>
            </m:sSubPr>
            <m:e>
              <m:r>
                <w:del w:id="738" w:author="Benjamin Zhu" w:date="2020-07-02T01:22:00Z">
                  <w:rPr>
                    <w:rFonts w:ascii="Cambria Math" w:hAnsi="Cambria Math"/>
                    <w:lang w:val="pt-BR"/>
                  </w:rPr>
                  <m:t>r</m:t>
                </w:del>
              </m:r>
            </m:e>
            <m:sub>
              <m:r>
                <w:del w:id="739" w:author="Benjamin Zhu" w:date="2020-07-02T01:22:00Z">
                  <w:rPr>
                    <w:rFonts w:ascii="Cambria Math" w:hAnsi="Cambria Math"/>
                    <w:lang w:val="pt-BR"/>
                  </w:rPr>
                  <m:t>i</m:t>
                </w:del>
              </m:r>
            </m:sub>
          </m:sSub>
          <m:r>
            <w:rPr>
              <w:rFonts w:ascii="Cambria Math" w:hAnsi="Cambria Math"/>
              <w:lang w:val="pt-BR"/>
            </w:rPr>
            <m:t>+Et</m:t>
          </m:r>
          <m:r>
            <w:ins w:id="740" w:author="Benjamin Zhu" w:date="2020-07-02T01:23:00Z">
              <w:rPr>
                <w:rFonts w:ascii="Cambria Math" w:hAnsi="Cambria Math"/>
                <w:lang w:val="pt-BR"/>
              </w:rPr>
              <m:t>nicit</m:t>
            </w:ins>
          </m:r>
          <m:sSub>
            <m:sSubPr>
              <m:ctrlPr>
                <w:ins w:id="741" w:author="Benjamin Zhu" w:date="2020-07-02T01:23:00Z">
                  <w:rPr>
                    <w:rFonts w:ascii="Cambria Math" w:hAnsi="Cambria Math"/>
                    <w:i/>
                    <w:lang w:val="pt-BR"/>
                  </w:rPr>
                </w:ins>
              </m:ctrlPr>
            </m:sSubPr>
            <m:e>
              <m:r>
                <w:ins w:id="742" w:author="Benjamin Zhu" w:date="2020-07-02T01:23:00Z">
                  <w:rPr>
                    <w:rFonts w:ascii="Cambria Math" w:hAnsi="Cambria Math"/>
                    <w:lang w:val="pt-BR"/>
                  </w:rPr>
                  <m:t>y</m:t>
                </w:ins>
              </m:r>
            </m:e>
            <m:sub>
              <m:r>
                <w:ins w:id="743" w:author="Benjamin Zhu" w:date="2020-07-02T01:23:00Z">
                  <w:rPr>
                    <w:rFonts w:ascii="Cambria Math" w:hAnsi="Cambria Math"/>
                    <w:lang w:val="pt-BR"/>
                  </w:rPr>
                  <m:t>i</m:t>
                </w:ins>
              </m:r>
            </m:sub>
          </m:sSub>
          <m:r>
            <w:del w:id="744" w:author="Benjamin Zhu" w:date="2020-07-02T01:23:00Z">
              <w:rPr>
                <w:rFonts w:ascii="Cambria Math" w:hAnsi="Cambria Math"/>
                <w:lang w:val="pt-BR"/>
              </w:rPr>
              <m:t>nic</m:t>
            </w:del>
          </m:r>
          <m:sSub>
            <m:sSubPr>
              <m:ctrlPr>
                <w:del w:id="745" w:author="Benjamin Zhu" w:date="2020-07-02T01:23:00Z">
                  <w:rPr>
                    <w:rFonts w:ascii="Cambria Math" w:hAnsi="Cambria Math"/>
                    <w:i/>
                    <w:lang w:val="pt-BR"/>
                  </w:rPr>
                </w:del>
              </m:ctrlPr>
            </m:sSubPr>
            <m:e>
              <m:r>
                <w:del w:id="746" w:author="Benjamin Zhu" w:date="2020-07-02T01:23:00Z">
                  <w:rPr>
                    <w:rFonts w:ascii="Cambria Math" w:hAnsi="Cambria Math"/>
                    <w:lang w:val="pt-BR"/>
                  </w:rPr>
                  <m:t>o</m:t>
                </w:del>
              </m:r>
            </m:e>
            <m:sub>
              <m:r>
                <w:del w:id="747" w:author="Benjamin Zhu" w:date="2020-07-02T01:23:00Z">
                  <w:rPr>
                    <w:rFonts w:ascii="Cambria Math" w:hAnsi="Cambria Math"/>
                    <w:lang w:val="pt-BR"/>
                  </w:rPr>
                  <m:t>i</m:t>
                </w:del>
              </m:r>
            </m:sub>
          </m:sSub>
          <m:r>
            <w:rPr>
              <w:rFonts w:ascii="Cambria Math" w:hAnsi="Cambria Math"/>
              <w:lang w:val="pt-BR"/>
            </w:rPr>
            <m:t>+</m:t>
          </m:r>
          <m:r>
            <w:del w:id="748" w:author="Benjamin Zhu" w:date="2020-07-02T01:23:00Z">
              <w:rPr>
                <w:rFonts w:ascii="Cambria Math" w:hAnsi="Cambria Math"/>
                <w:lang w:val="pt-BR"/>
              </w:rPr>
              <m:t>FormaçãoSuperio</m:t>
            </w:del>
          </m:r>
          <m:sSub>
            <m:sSubPr>
              <m:ctrlPr>
                <w:del w:id="749" w:author="Benjamin Zhu" w:date="2020-07-02T01:23:00Z">
                  <w:rPr>
                    <w:rFonts w:ascii="Cambria Math" w:hAnsi="Cambria Math"/>
                    <w:i/>
                    <w:lang w:val="pt-BR"/>
                  </w:rPr>
                </w:del>
              </m:ctrlPr>
            </m:sSubPr>
            <m:e>
              <m:r>
                <w:del w:id="750" w:author="Benjamin Zhu" w:date="2020-07-02T01:23:00Z">
                  <w:rPr>
                    <w:rFonts w:ascii="Cambria Math" w:hAnsi="Cambria Math"/>
                    <w:lang w:val="pt-BR"/>
                  </w:rPr>
                  <m:t>r</m:t>
                </w:del>
              </m:r>
            </m:e>
            <m:sub>
              <m:r>
                <w:del w:id="751" w:author="Benjamin Zhu" w:date="2020-07-02T01:23:00Z">
                  <w:rPr>
                    <w:rFonts w:ascii="Cambria Math" w:hAnsi="Cambria Math"/>
                    <w:lang w:val="pt-BR"/>
                  </w:rPr>
                  <m:t>i</m:t>
                </w:del>
              </m:r>
            </m:sub>
          </m:sSub>
          <m:r>
            <w:ins w:id="752" w:author="Benjamin Zhu" w:date="2020-07-02T01:23:00Z">
              <w:rPr>
                <w:rFonts w:ascii="Cambria Math" w:hAnsi="Cambria Math"/>
                <w:lang w:val="pt-BR"/>
              </w:rPr>
              <m:t>Universit</m:t>
            </w:ins>
          </m:r>
          <m:sSub>
            <m:sSubPr>
              <m:ctrlPr>
                <w:ins w:id="753" w:author="Benjamin Zhu" w:date="2020-07-02T01:23:00Z">
                  <w:rPr>
                    <w:rFonts w:ascii="Cambria Math" w:hAnsi="Cambria Math"/>
                    <w:i/>
                    <w:lang w:val="pt-BR"/>
                  </w:rPr>
                </w:ins>
              </m:ctrlPr>
            </m:sSubPr>
            <m:e>
              <m:r>
                <w:ins w:id="754" w:author="Benjamin Zhu" w:date="2020-07-02T01:23:00Z">
                  <w:rPr>
                    <w:rFonts w:ascii="Cambria Math" w:hAnsi="Cambria Math"/>
                    <w:lang w:val="pt-BR"/>
                  </w:rPr>
                  <m:t>y</m:t>
                </w:ins>
              </m:r>
            </m:e>
            <m:sub>
              <m:r>
                <w:ins w:id="755" w:author="Benjamin Zhu" w:date="2020-07-02T01:23:00Z">
                  <w:rPr>
                    <w:rFonts w:ascii="Cambria Math" w:hAnsi="Cambria Math"/>
                    <w:lang w:val="pt-BR"/>
                  </w:rPr>
                  <m:t>i</m:t>
                </w:ins>
              </m:r>
            </m:sub>
          </m:sSub>
          <m:r>
            <w:rPr>
              <w:rFonts w:ascii="Cambria Math" w:hAnsi="Cambria Math"/>
              <w:lang w:val="pt-BR"/>
            </w:rPr>
            <m:t>*Et</m:t>
          </m:r>
          <m:r>
            <w:ins w:id="756" w:author="Benjamin Zhu" w:date="2020-07-02T01:23:00Z">
              <w:rPr>
                <w:rFonts w:ascii="Cambria Math" w:hAnsi="Cambria Math"/>
                <w:lang w:val="pt-BR"/>
              </w:rPr>
              <m:t>h</m:t>
            </w:ins>
          </m:r>
          <m:r>
            <w:rPr>
              <w:rFonts w:ascii="Cambria Math" w:hAnsi="Cambria Math"/>
              <w:lang w:val="pt-BR"/>
            </w:rPr>
            <m:t>nic</m:t>
          </m:r>
          <m:sSub>
            <m:sSubPr>
              <m:ctrlPr>
                <w:del w:id="757" w:author="Benjamin Zhu" w:date="2020-07-02T01:23:00Z">
                  <w:rPr>
                    <w:rFonts w:ascii="Cambria Math" w:hAnsi="Cambria Math"/>
                    <w:i/>
                    <w:lang w:val="pt-BR"/>
                  </w:rPr>
                </w:del>
              </m:ctrlPr>
            </m:sSubPr>
            <m:e>
              <m:r>
                <w:del w:id="758" w:author="Benjamin Zhu" w:date="2020-07-02T01:23:00Z">
                  <w:rPr>
                    <w:rFonts w:ascii="Cambria Math" w:hAnsi="Cambria Math"/>
                    <w:lang w:val="pt-BR"/>
                  </w:rPr>
                  <m:t>o</m:t>
                </w:del>
              </m:r>
            </m:e>
            <m:sub>
              <m:r>
                <w:del w:id="759" w:author="Benjamin Zhu" w:date="2020-07-02T01:23:00Z">
                  <w:rPr>
                    <w:rFonts w:ascii="Cambria Math" w:hAnsi="Cambria Math"/>
                    <w:lang w:val="pt-BR"/>
                  </w:rPr>
                  <m:t>i</m:t>
                </w:del>
              </m:r>
            </m:sub>
          </m:sSub>
          <m:r>
            <w:ins w:id="760" w:author="Benjamin Zhu" w:date="2020-07-02T01:23:00Z">
              <w:rPr>
                <w:rFonts w:ascii="Cambria Math" w:hAnsi="Cambria Math"/>
                <w:lang w:val="pt-BR"/>
              </w:rPr>
              <m:t>ity</m:t>
            </w:ins>
          </m:r>
          <m:r>
            <w:rPr>
              <w:rFonts w:ascii="Cambria Math" w:hAnsi="Cambria Math"/>
              <w:lang w:val="pt-BR"/>
            </w:rPr>
            <m:t>+</m:t>
          </m:r>
          <m:r>
            <w:del w:id="761" w:author="Benjamin Zhu" w:date="2020-07-02T01:23:00Z">
              <w:rPr>
                <w:rFonts w:ascii="Cambria Math" w:hAnsi="Cambria Math"/>
                <w:lang w:val="pt-BR"/>
              </w:rPr>
              <m:t>RendaFamilia</m:t>
            </w:del>
          </m:r>
          <m:sSub>
            <m:sSubPr>
              <m:ctrlPr>
                <w:del w:id="762" w:author="Benjamin Zhu" w:date="2020-07-02T01:23:00Z">
                  <w:rPr>
                    <w:rFonts w:ascii="Cambria Math" w:hAnsi="Cambria Math"/>
                    <w:i/>
                    <w:lang w:val="pt-BR"/>
                  </w:rPr>
                </w:del>
              </m:ctrlPr>
            </m:sSubPr>
            <m:e>
              <m:r>
                <w:del w:id="763" w:author="Benjamin Zhu" w:date="2020-07-02T01:23:00Z">
                  <w:rPr>
                    <w:rFonts w:ascii="Cambria Math" w:hAnsi="Cambria Math"/>
                    <w:lang w:val="pt-BR"/>
                  </w:rPr>
                  <m:t>r</m:t>
                </w:del>
              </m:r>
            </m:e>
            <m:sub>
              <m:r>
                <w:del w:id="764" w:author="Benjamin Zhu" w:date="2020-07-02T01:23:00Z">
                  <w:rPr>
                    <w:rFonts w:ascii="Cambria Math" w:hAnsi="Cambria Math"/>
                    <w:lang w:val="pt-BR"/>
                  </w:rPr>
                  <m:t>i</m:t>
                </w:del>
              </m:r>
            </m:sub>
          </m:sSub>
          <m:r>
            <w:ins w:id="765" w:author="Benjamin Zhu" w:date="2020-07-02T01:23:00Z">
              <w:rPr>
                <w:rFonts w:ascii="Cambria Math" w:hAnsi="Cambria Math"/>
                <w:lang w:val="pt-BR"/>
              </w:rPr>
              <m:t>Incom</m:t>
            </w:ins>
          </m:r>
          <m:sSub>
            <m:sSubPr>
              <m:ctrlPr>
                <w:ins w:id="766" w:author="Benjamin Zhu" w:date="2020-07-02T01:23:00Z">
                  <w:rPr>
                    <w:rFonts w:ascii="Cambria Math" w:hAnsi="Cambria Math"/>
                    <w:i/>
                    <w:lang w:val="pt-BR"/>
                  </w:rPr>
                </w:ins>
              </m:ctrlPr>
            </m:sSubPr>
            <m:e>
              <m:r>
                <w:ins w:id="767" w:author="Benjamin Zhu" w:date="2020-07-02T01:23:00Z">
                  <w:rPr>
                    <w:rFonts w:ascii="Cambria Math" w:hAnsi="Cambria Math"/>
                    <w:lang w:val="pt-BR"/>
                  </w:rPr>
                  <m:t>e</m:t>
                </w:ins>
              </m:r>
            </m:e>
            <m:sub>
              <m:r>
                <w:ins w:id="768" w:author="Benjamin Zhu" w:date="2020-07-02T01:23:00Z">
                  <w:rPr>
                    <w:rFonts w:ascii="Cambria Math" w:hAnsi="Cambria Math"/>
                    <w:lang w:val="pt-BR"/>
                  </w:rPr>
                  <m:t>i</m:t>
                </w:ins>
              </m:r>
            </m:sub>
          </m:sSub>
          <m:r>
            <w:rPr>
              <w:rFonts w:ascii="Cambria Math" w:hAnsi="Cambria Math"/>
              <w:lang w:val="pt-BR"/>
            </w:rPr>
            <m:t>+</m:t>
          </m:r>
          <m:r>
            <w:del w:id="769" w:author="Benjamin Zhu" w:date="2020-07-02T01:23:00Z">
              <w:rPr>
                <w:rFonts w:ascii="Cambria Math" w:hAnsi="Cambria Math"/>
                <w:lang w:val="pt-BR"/>
              </w:rPr>
              <m:t>Feminin</m:t>
            </w:del>
          </m:r>
          <m:sSub>
            <m:sSubPr>
              <m:ctrlPr>
                <w:del w:id="770" w:author="Benjamin Zhu" w:date="2020-07-02T01:23:00Z">
                  <w:rPr>
                    <w:rFonts w:ascii="Cambria Math" w:hAnsi="Cambria Math"/>
                    <w:i/>
                    <w:lang w:val="pt-BR"/>
                  </w:rPr>
                </w:del>
              </m:ctrlPr>
            </m:sSubPr>
            <m:e>
              <m:r>
                <w:del w:id="771" w:author="Benjamin Zhu" w:date="2020-07-02T01:23:00Z">
                  <w:rPr>
                    <w:rFonts w:ascii="Cambria Math" w:hAnsi="Cambria Math"/>
                    <w:lang w:val="pt-BR"/>
                  </w:rPr>
                  <m:t>a</m:t>
                </w:del>
              </m:r>
            </m:e>
            <m:sub>
              <m:r>
                <w:del w:id="772" w:author="Benjamin Zhu" w:date="2020-07-02T01:23:00Z">
                  <w:rPr>
                    <w:rFonts w:ascii="Cambria Math" w:hAnsi="Cambria Math"/>
                    <w:lang w:val="pt-BR"/>
                  </w:rPr>
                  <m:t>i</m:t>
                </w:del>
              </m:r>
            </m:sub>
          </m:sSub>
          <m:r>
            <w:ins w:id="773" w:author="Benjamin Zhu" w:date="2020-07-02T01:23:00Z">
              <w:rPr>
                <w:rFonts w:ascii="Cambria Math" w:hAnsi="Cambria Math"/>
                <w:lang w:val="pt-BR"/>
              </w:rPr>
              <m:t>Femal</m:t>
            </w:ins>
          </m:r>
          <m:sSub>
            <m:sSubPr>
              <m:ctrlPr>
                <w:ins w:id="774" w:author="Benjamin Zhu" w:date="2020-07-02T01:23:00Z">
                  <w:rPr>
                    <w:rFonts w:ascii="Cambria Math" w:hAnsi="Cambria Math"/>
                    <w:i/>
                    <w:lang w:val="pt-BR"/>
                  </w:rPr>
                </w:ins>
              </m:ctrlPr>
            </m:sSubPr>
            <m:e>
              <m:r>
                <w:ins w:id="775" w:author="Benjamin Zhu" w:date="2020-07-02T01:23:00Z">
                  <w:rPr>
                    <w:rFonts w:ascii="Cambria Math" w:hAnsi="Cambria Math"/>
                    <w:lang w:val="pt-BR"/>
                  </w:rPr>
                  <m:t>e</m:t>
                </w:ins>
              </m:r>
            </m:e>
            <m:sub>
              <m:r>
                <w:ins w:id="776" w:author="Benjamin Zhu" w:date="2020-07-02T01:23:00Z">
                  <w:rPr>
                    <w:rFonts w:ascii="Cambria Math" w:hAnsi="Cambria Math"/>
                    <w:lang w:val="pt-BR"/>
                  </w:rPr>
                  <m:t>i</m:t>
                </w:ins>
              </m:r>
            </m:sub>
          </m:sSub>
          <m:r>
            <w:rPr>
              <w:rFonts w:ascii="Cambria Math" w:hAnsi="Cambria Math"/>
              <w:lang w:val="pt-BR"/>
            </w:rPr>
            <m:t>+</m:t>
          </m:r>
          <m:r>
            <w:del w:id="777" w:author="Benjamin Zhu" w:date="2020-07-02T01:23:00Z">
              <w:rPr>
                <w:rFonts w:ascii="Cambria Math" w:hAnsi="Cambria Math"/>
                <w:lang w:val="pt-BR"/>
              </w:rPr>
              <m:t>An</m:t>
            </w:del>
          </m:r>
          <m:sSub>
            <m:sSubPr>
              <m:ctrlPr>
                <w:del w:id="778" w:author="Benjamin Zhu" w:date="2020-07-02T01:23:00Z">
                  <w:rPr>
                    <w:rFonts w:ascii="Cambria Math" w:hAnsi="Cambria Math"/>
                    <w:i/>
                    <w:lang w:val="pt-BR"/>
                  </w:rPr>
                </w:del>
              </m:ctrlPr>
            </m:sSubPr>
            <m:e>
              <m:r>
                <w:del w:id="779" w:author="Benjamin Zhu" w:date="2020-07-02T01:23:00Z">
                  <w:rPr>
                    <w:rFonts w:ascii="Cambria Math" w:hAnsi="Cambria Math"/>
                    <w:lang w:val="pt-BR"/>
                  </w:rPr>
                  <m:t>o</m:t>
                </w:del>
              </m:r>
            </m:e>
            <m:sub>
              <m:r>
                <w:del w:id="780" w:author="Benjamin Zhu" w:date="2020-07-02T01:23:00Z">
                  <w:rPr>
                    <w:rFonts w:ascii="Cambria Math" w:hAnsi="Cambria Math"/>
                    <w:lang w:val="pt-BR"/>
                  </w:rPr>
                  <m:t>i</m:t>
                </w:del>
              </m:r>
            </m:sub>
          </m:sSub>
          <m:r>
            <w:ins w:id="781" w:author="Benjamin Zhu" w:date="2020-07-02T01:23:00Z">
              <w:rPr>
                <w:rFonts w:ascii="Cambria Math" w:hAnsi="Cambria Math"/>
                <w:lang w:val="pt-BR"/>
              </w:rPr>
              <m:t>Yea</m:t>
            </w:ins>
          </m:r>
          <m:sSub>
            <m:sSubPr>
              <m:ctrlPr>
                <w:ins w:id="782" w:author="Benjamin Zhu" w:date="2020-07-02T01:23:00Z">
                  <w:rPr>
                    <w:rFonts w:ascii="Cambria Math" w:hAnsi="Cambria Math"/>
                    <w:i/>
                    <w:lang w:val="pt-BR"/>
                  </w:rPr>
                </w:ins>
              </m:ctrlPr>
            </m:sSubPr>
            <m:e>
              <m:r>
                <w:ins w:id="783" w:author="Benjamin Zhu" w:date="2020-07-02T01:23:00Z">
                  <w:rPr>
                    <w:rFonts w:ascii="Cambria Math" w:hAnsi="Cambria Math"/>
                    <w:lang w:val="pt-BR"/>
                  </w:rPr>
                  <m:t>r</m:t>
                </w:ins>
              </m:r>
            </m:e>
            <m:sub>
              <m:r>
                <w:ins w:id="784" w:author="Benjamin Zhu" w:date="2020-07-02T01:23:00Z">
                  <w:rPr>
                    <w:rFonts w:ascii="Cambria Math" w:hAnsi="Cambria Math"/>
                    <w:lang w:val="pt-BR"/>
                  </w:rPr>
                  <m:t>i</m:t>
                </w:ins>
              </m:r>
            </m:sub>
          </m:sSub>
          <m:r>
            <w:rPr>
              <w:rFonts w:ascii="Cambria Math" w:hAnsi="Cambria Math"/>
              <w:lang w:val="pt-BR"/>
            </w:rPr>
            <m:t>+</m:t>
          </m:r>
          <m:r>
            <w:del w:id="785" w:author="Benjamin Zhu" w:date="2020-07-02T01:23:00Z">
              <w:rPr>
                <w:rFonts w:ascii="Cambria Math" w:hAnsi="Cambria Math"/>
                <w:lang w:val="pt-BR"/>
              </w:rPr>
              <m:t>Idad</m:t>
            </w:del>
          </m:r>
          <m:sSub>
            <m:sSubPr>
              <m:ctrlPr>
                <w:del w:id="786" w:author="Benjamin Zhu" w:date="2020-07-02T01:23:00Z">
                  <w:rPr>
                    <w:rFonts w:ascii="Cambria Math" w:hAnsi="Cambria Math"/>
                    <w:i/>
                    <w:lang w:val="pt-BR"/>
                  </w:rPr>
                </w:del>
              </m:ctrlPr>
            </m:sSubPr>
            <m:e>
              <m:r>
                <w:del w:id="787" w:author="Benjamin Zhu" w:date="2020-07-02T01:23:00Z">
                  <w:rPr>
                    <w:rFonts w:ascii="Cambria Math" w:hAnsi="Cambria Math"/>
                    <w:lang w:val="pt-BR"/>
                  </w:rPr>
                  <m:t>e</m:t>
                </w:del>
              </m:r>
            </m:e>
            <m:sub>
              <m:r>
                <w:del w:id="788" w:author="Benjamin Zhu" w:date="2020-07-02T01:23:00Z">
                  <w:rPr>
                    <w:rFonts w:ascii="Cambria Math" w:hAnsi="Cambria Math"/>
                    <w:lang w:val="pt-BR"/>
                  </w:rPr>
                  <m:t>i</m:t>
                </w:del>
              </m:r>
            </m:sub>
          </m:sSub>
          <m:r>
            <w:ins w:id="789" w:author="Benjamin Zhu" w:date="2020-07-02T01:23:00Z">
              <w:rPr>
                <w:rFonts w:ascii="Cambria Math" w:hAnsi="Cambria Math"/>
                <w:lang w:val="pt-BR"/>
              </w:rPr>
              <m:t>Ag</m:t>
            </w:ins>
          </m:r>
          <m:sSub>
            <m:sSubPr>
              <m:ctrlPr>
                <w:ins w:id="790" w:author="Benjamin Zhu" w:date="2020-07-02T01:23:00Z">
                  <w:rPr>
                    <w:rFonts w:ascii="Cambria Math" w:hAnsi="Cambria Math"/>
                    <w:i/>
                    <w:lang w:val="pt-BR"/>
                  </w:rPr>
                </w:ins>
              </m:ctrlPr>
            </m:sSubPr>
            <m:e>
              <m:r>
                <w:ins w:id="791" w:author="Benjamin Zhu" w:date="2020-07-02T01:23:00Z">
                  <w:rPr>
                    <w:rFonts w:ascii="Cambria Math" w:hAnsi="Cambria Math"/>
                    <w:lang w:val="pt-BR"/>
                  </w:rPr>
                  <m:t>e</m:t>
                </w:ins>
              </m:r>
            </m:e>
            <m:sub>
              <m:r>
                <w:ins w:id="792" w:author="Benjamin Zhu" w:date="2020-07-02T01:23:00Z">
                  <w:rPr>
                    <w:rFonts w:ascii="Cambria Math" w:hAnsi="Cambria Math"/>
                    <w:lang w:val="pt-BR"/>
                  </w:rPr>
                  <m:t>i</m:t>
                </w:ins>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225DD8CA" w14:textId="77777777" w:rsidR="00511193" w:rsidRPr="00511193" w:rsidRDefault="00511193" w:rsidP="00511193">
      <w:pPr>
        <w:spacing w:line="480" w:lineRule="auto"/>
        <w:ind w:firstLine="720"/>
        <w:rPr>
          <w:lang w:val="pt-BR"/>
        </w:rPr>
      </w:pPr>
    </w:p>
    <w:p w14:paraId="05529281" w14:textId="334CC743" w:rsidR="00511193" w:rsidRPr="00DD6D87" w:rsidRDefault="00511193" w:rsidP="00511193">
      <w:pPr>
        <w:spacing w:line="480" w:lineRule="auto"/>
        <w:ind w:firstLine="720"/>
        <w:rPr>
          <w:rPrChange w:id="793" w:author="Benjamin Zhu" w:date="2020-06-27T00:39:00Z">
            <w:rPr>
              <w:lang w:val="pt-BR"/>
            </w:rPr>
          </w:rPrChange>
        </w:rPr>
      </w:pPr>
      <w:r w:rsidRPr="00511193">
        <w:rPr>
          <w:lang w:val="en"/>
        </w:rPr>
        <w:t>Where Y</w:t>
      </w:r>
      <w:r w:rsidRPr="00511193">
        <w:rPr>
          <w:vertAlign w:val="subscript"/>
          <w:lang w:val="en"/>
        </w:rPr>
        <w:t>i</w:t>
      </w:r>
      <w:r>
        <w:rPr>
          <w:lang w:val="en"/>
        </w:rPr>
        <w:t xml:space="preserve"> </w:t>
      </w:r>
      <w:r w:rsidRPr="00511193">
        <w:rPr>
          <w:lang w:val="en"/>
        </w:rPr>
        <w:t xml:space="preserve"> </w:t>
      </w:r>
      <w:del w:id="794" w:author="Benjamin Zhu" w:date="2020-07-02T01:24:00Z">
        <w:r w:rsidRPr="00511193" w:rsidDel="00E26603">
          <w:rPr>
            <w:lang w:val="en"/>
          </w:rPr>
          <w:delText>and</w:delText>
        </w:r>
      </w:del>
      <w:ins w:id="795" w:author="Benjamin Zhu" w:date="2020-07-02T01:24:00Z">
        <w:r w:rsidR="00E26603">
          <w:rPr>
            <w:lang w:val="en"/>
          </w:rPr>
          <w:t xml:space="preserve">is one of the indices, </w:t>
        </w:r>
      </w:ins>
      <w:del w:id="796" w:author="Benjamin Zhu" w:date="2020-07-02T01:24:00Z">
        <w:r w:rsidRPr="00511193" w:rsidDel="00E26603">
          <w:rPr>
            <w:lang w:val="en"/>
          </w:rPr>
          <w:delText xml:space="preserve"> the </w:delText>
        </w:r>
      </w:del>
      <w:r w:rsidRPr="00511193">
        <w:rPr>
          <w:lang w:val="en"/>
        </w:rPr>
        <w:t xml:space="preserve">COPI or </w:t>
      </w:r>
      <w:ins w:id="797" w:author="Benjamin Zhu" w:date="2020-07-02T01:24:00Z">
        <w:r w:rsidR="00E26603">
          <w:rPr>
            <w:lang w:val="en"/>
          </w:rPr>
          <w:t>CI</w:t>
        </w:r>
      </w:ins>
      <w:del w:id="798" w:author="Benjamin Zhu" w:date="2020-07-02T01:24:00Z">
        <w:r w:rsidRPr="00511193" w:rsidDel="00E26603">
          <w:rPr>
            <w:lang w:val="en"/>
          </w:rPr>
          <w:delText xml:space="preserve">IC index and </w:delText>
        </w:r>
      </w:del>
      <w:ins w:id="799" w:author="Benjamin Zhu" w:date="2020-07-02T01:24:00Z">
        <w:r w:rsidR="00E26603">
          <w:rPr>
            <w:lang w:val="en"/>
          </w:rPr>
          <w:t xml:space="preserve">, </w:t>
        </w:r>
      </w:ins>
      <w:del w:id="800" w:author="Benjamin Zhu" w:date="2020-07-02T01:24:00Z">
        <w:r w:rsidRPr="00511193" w:rsidDel="00E26603">
          <w:rPr>
            <w:lang w:val="en"/>
          </w:rPr>
          <w:delText>education</w:delText>
        </w:r>
      </w:del>
      <w:ins w:id="801" w:author="Benjamin Zhu" w:date="2020-07-02T01:24:00Z">
        <w:r w:rsidR="00E26603">
          <w:rPr>
            <w:lang w:val="en"/>
          </w:rPr>
          <w:t>University</w:t>
        </w:r>
      </w:ins>
      <w:ins w:id="802" w:author="Benjamin Zhu" w:date="2020-07-02T01:25:00Z">
        <w:r w:rsidR="00E26603">
          <w:rPr>
            <w:lang w:val="en"/>
          </w:rPr>
          <w:t xml:space="preserve"> is a dummy variable for an undergraduate degree</w:t>
        </w:r>
      </w:ins>
      <w:r w:rsidRPr="00511193">
        <w:rPr>
          <w:lang w:val="en"/>
        </w:rPr>
        <w:t xml:space="preserve">, </w:t>
      </w:r>
      <w:del w:id="803" w:author="Benjamin Zhu" w:date="2020-07-02T01:25:00Z">
        <w:r w:rsidRPr="00511193" w:rsidDel="00E26603">
          <w:rPr>
            <w:lang w:val="en"/>
          </w:rPr>
          <w:delText>ethnic</w:delText>
        </w:r>
      </w:del>
      <w:ins w:id="804" w:author="Benjamin Zhu" w:date="2020-07-02T01:25:00Z">
        <w:r w:rsidR="00E26603">
          <w:rPr>
            <w:lang w:val="en"/>
          </w:rPr>
          <w:t xml:space="preserve">Ethnicity is a vector of dummy variables for </w:t>
        </w:r>
      </w:ins>
      <w:ins w:id="805" w:author="Benjamin Zhu" w:date="2020-07-02T01:26:00Z">
        <w:r w:rsidR="00E26603">
          <w:rPr>
            <w:lang w:val="en"/>
          </w:rPr>
          <w:t>ethnicity</w:t>
        </w:r>
      </w:ins>
      <w:r w:rsidRPr="00511193">
        <w:rPr>
          <w:lang w:val="en"/>
        </w:rPr>
        <w:t>,</w:t>
      </w:r>
      <w:ins w:id="806" w:author="Benjamin Zhu" w:date="2020-07-02T01:26:00Z">
        <w:r w:rsidR="00E26603">
          <w:rPr>
            <w:lang w:val="en"/>
          </w:rPr>
          <w:t xml:space="preserve"> </w:t>
        </w:r>
      </w:ins>
      <w:del w:id="807" w:author="Benjamin Zhu" w:date="2020-07-02T01:26:00Z">
        <w:r w:rsidRPr="00511193" w:rsidDel="00E26603">
          <w:rPr>
            <w:lang w:val="en"/>
          </w:rPr>
          <w:delText xml:space="preserve"> family i</w:delText>
        </w:r>
      </w:del>
      <w:ins w:id="808" w:author="Benjamin Zhu" w:date="2020-07-02T01:26:00Z">
        <w:r w:rsidR="00E26603">
          <w:rPr>
            <w:lang w:val="en"/>
          </w:rPr>
          <w:t>I</w:t>
        </w:r>
      </w:ins>
      <w:r w:rsidRPr="00511193">
        <w:rPr>
          <w:lang w:val="en"/>
        </w:rPr>
        <w:t>ncome</w:t>
      </w:r>
      <w:ins w:id="809" w:author="Benjamin Zhu" w:date="2020-07-02T01:26:00Z">
        <w:r w:rsidR="00E26603">
          <w:rPr>
            <w:lang w:val="en"/>
          </w:rPr>
          <w:t xml:space="preserve"> is a vector of dummy variables for income</w:t>
        </w:r>
      </w:ins>
      <w:r w:rsidRPr="00511193">
        <w:rPr>
          <w:lang w:val="en"/>
        </w:rPr>
        <w:t xml:space="preserve">, </w:t>
      </w:r>
      <w:del w:id="810" w:author="Benjamin Zhu" w:date="2020-07-02T01:26:00Z">
        <w:r w:rsidRPr="00511193" w:rsidDel="00E26603">
          <w:rPr>
            <w:lang w:val="en"/>
          </w:rPr>
          <w:delText>gender</w:delText>
        </w:r>
      </w:del>
      <w:ins w:id="811" w:author="Benjamin Zhu" w:date="2020-07-02T01:26:00Z">
        <w:r w:rsidR="00E26603">
          <w:rPr>
            <w:lang w:val="en"/>
          </w:rPr>
          <w:t>Female is a dummy for women, Age is the age,</w:t>
        </w:r>
      </w:ins>
      <w:r w:rsidRPr="00511193">
        <w:rPr>
          <w:lang w:val="en"/>
        </w:rPr>
        <w:t xml:space="preserve"> and year</w:t>
      </w:r>
      <w:ins w:id="812" w:author="Benjamin Zhu" w:date="2020-07-02T01:27:00Z">
        <w:r w:rsidR="00E26603">
          <w:rPr>
            <w:lang w:val="en"/>
          </w:rPr>
          <w:t xml:space="preserve"> is a 2019 dummy.</w:t>
        </w:r>
      </w:ins>
      <w:del w:id="813" w:author="Benjamin Zhu" w:date="2020-07-02T01:27:00Z">
        <w:r w:rsidRPr="00511193" w:rsidDel="00E26603">
          <w:rPr>
            <w:lang w:val="en"/>
          </w:rPr>
          <w:delText xml:space="preserve"> are </w:delText>
        </w:r>
        <w:r w:rsidDel="00E26603">
          <w:rPr>
            <w:lang w:val="en"/>
          </w:rPr>
          <w:delText xml:space="preserve"> </w:delText>
        </w:r>
      </w:del>
      <w:ins w:id="814" w:author="Ednaldo Ribeiro" w:date="2020-05-22T16:28:00Z">
        <w:del w:id="815" w:author="Benjamin Zhu" w:date="2020-07-02T01:27:00Z">
          <w:r w:rsidRPr="00511193" w:rsidDel="00E26603">
            <w:rPr>
              <w:lang w:val="en"/>
            </w:rPr>
            <w:delText>predictive variables.</w:delText>
          </w:r>
        </w:del>
      </w:ins>
      <w:del w:id="816" w:author="Ednaldo Ribeiro" w:date="2020-05-22T16:29:00Z">
        <w:r w:rsidRPr="00511193" w:rsidDel="00CA6ABB">
          <w:rPr>
            <w:lang w:val="en"/>
          </w:rPr>
          <w:delText>dummy</w:delText>
        </w:r>
      </w:del>
      <w:r w:rsidRPr="00511193">
        <w:rPr>
          <w:lang w:val="en"/>
        </w:rPr>
        <w:t xml:space="preserve"> Table 2 shows the proportions or, in the case of age, mean, of these variables. </w:t>
      </w:r>
    </w:p>
    <w:p w14:paraId="4BCB1F87" w14:textId="77777777" w:rsidR="00511193" w:rsidRPr="00DD6D87" w:rsidRDefault="00511193" w:rsidP="00511193">
      <w:pPr>
        <w:spacing w:line="480" w:lineRule="auto"/>
        <w:rPr>
          <w:b/>
          <w:bCs/>
          <w:rPrChange w:id="817" w:author="Benjamin Zhu" w:date="2020-06-27T00:39:00Z">
            <w:rPr>
              <w:b/>
              <w:bCs/>
              <w:lang w:val="pt-BR"/>
            </w:rPr>
          </w:rPrChange>
        </w:rPr>
      </w:pPr>
    </w:p>
    <w:bookmarkEnd w:id="677"/>
    <w:p w14:paraId="4A854E84" w14:textId="77777777" w:rsidR="00511193" w:rsidRPr="00DD6D87" w:rsidRDefault="00511193" w:rsidP="00511193">
      <w:pPr>
        <w:spacing w:line="480" w:lineRule="auto"/>
        <w:rPr>
          <w:b/>
          <w:bCs/>
          <w:rPrChange w:id="818" w:author="Benjamin Zhu" w:date="2020-06-27T00:39:00Z">
            <w:rPr>
              <w:b/>
              <w:bCs/>
              <w:lang w:val="pt-BR"/>
            </w:rPr>
          </w:rPrChange>
        </w:rPr>
      </w:pPr>
      <w:r w:rsidRPr="00511193">
        <w:rPr>
          <w:b/>
          <w:bCs/>
          <w:lang w:val="en"/>
        </w:rPr>
        <w:t>Results</w:t>
      </w:r>
    </w:p>
    <w:p w14:paraId="7721FAF0" w14:textId="77777777" w:rsidR="00511193" w:rsidRPr="00DD6D87" w:rsidDel="0039090B" w:rsidRDefault="00511193" w:rsidP="00511193">
      <w:pPr>
        <w:spacing w:line="480" w:lineRule="auto"/>
        <w:ind w:firstLine="720"/>
        <w:rPr>
          <w:del w:id="819" w:author="Benjamin Zhu" w:date="2020-05-16T21:02:00Z"/>
          <w:rPrChange w:id="820" w:author="Benjamin Zhu" w:date="2020-06-27T00:39:00Z">
            <w:rPr>
              <w:del w:id="821" w:author="Benjamin Zhu" w:date="2020-05-16T21:02:00Z"/>
              <w:lang w:val="pt-BR"/>
            </w:rPr>
          </w:rPrChange>
        </w:rPr>
      </w:pPr>
      <w:r w:rsidRPr="00511193">
        <w:rPr>
          <w:lang w:val="en"/>
        </w:rPr>
        <w:lastRenderedPageBreak/>
        <w:t>Table 2 presents the descriptive statistics of the independent variables used in the models and indexes.</w:t>
      </w:r>
      <w:r w:rsidRPr="00511193">
        <w:rPr>
          <w:b/>
          <w:bCs/>
          <w:lang w:val="en"/>
        </w:rPr>
        <w:tab/>
      </w:r>
      <w:ins w:id="822" w:author="Ednaldo Ribeiro" w:date="2020-05-14T09:10:00Z">
        <w:del w:id="823" w:author="Benjamin Zhu" w:date="2020-05-16T21:02:00Z">
          <w:r w:rsidRPr="00511193" w:rsidDel="0039090B">
            <w:rPr>
              <w:lang w:val="en"/>
            </w:rPr>
            <w:delText>e</w:delText>
          </w:r>
        </w:del>
      </w:ins>
      <w:del w:id="824" w:author="Benjamin Zhu" w:date="2020-04-29T20:00:00Z">
        <w:r w:rsidRPr="00511193" w:rsidDel="005218B6">
          <w:rPr>
            <w:b/>
            <w:bCs/>
            <w:lang w:val="en"/>
          </w:rPr>
          <w:tab/>
        </w:r>
        <w:r w:rsidRPr="00511193" w:rsidDel="005218B6">
          <w:rPr>
            <w:lang w:val="en"/>
          </w:rPr>
          <w:delText xml:space="preserve">Tabelas 1- X apresentam os resultados de análise fatorial, e as estatísticas descritivas das variáveis usados na analise fatorial e nos modelos de regressão. </w:delText>
        </w:r>
      </w:del>
      <w:del w:id="825" w:author="Benjamin Zhu" w:date="2020-04-29T19:52:00Z">
        <w:r w:rsidRPr="00511193" w:rsidDel="00A01E4B">
          <w:rPr>
            <w:lang w:val="en"/>
          </w:rPr>
          <w:delText xml:space="preserve">Na análise fatorial, </w:delText>
        </w:r>
      </w:del>
      <w:del w:id="826" w:author="Benjamin Zhu" w:date="2020-04-29T19:23:00Z">
        <w:r w:rsidRPr="00511193" w:rsidDel="007F4368">
          <w:rPr>
            <w:lang w:val="en"/>
          </w:rPr>
          <w:delText>identificamos cargas fatorais suficientes para identificar um componente reunindo entre as variáveis usadas para criar os índices.</w:delText>
        </w:r>
      </w:del>
      <w:del w:id="827" w:author="Benjamin Zhu" w:date="2020-04-29T19:52:00Z">
        <w:r w:rsidRPr="00511193" w:rsidDel="00A01E4B">
          <w:rPr>
            <w:lang w:val="en"/>
          </w:rPr>
          <w:delText xml:space="preserve"> </w:delText>
        </w:r>
      </w:del>
    </w:p>
    <w:p w14:paraId="6DA4B2FC" w14:textId="77777777" w:rsidR="00511193" w:rsidRPr="00DD6D87" w:rsidDel="000F6889" w:rsidRDefault="00511193" w:rsidP="00511193">
      <w:pPr>
        <w:spacing w:line="480" w:lineRule="auto"/>
        <w:ind w:firstLine="720"/>
        <w:rPr>
          <w:del w:id="828" w:author="Benjamin Zhu" w:date="2020-04-29T00:09:00Z"/>
          <w:rPrChange w:id="829" w:author="Benjamin Zhu" w:date="2020-06-27T00:39:00Z">
            <w:rPr>
              <w:del w:id="830" w:author="Benjamin Zhu" w:date="2020-04-29T00:09:00Z"/>
              <w:lang w:val="pt-BR"/>
            </w:rPr>
          </w:rPrChange>
        </w:rPr>
      </w:pPr>
      <w:commentRangeStart w:id="831"/>
      <w:commentRangeStart w:id="832"/>
      <w:del w:id="833" w:author="Benjamin Zhu" w:date="2020-05-16T21:02:00Z">
        <w:r w:rsidRPr="00511193" w:rsidDel="0039090B">
          <w:rPr>
            <w:lang w:val="en"/>
          </w:rPr>
          <w:delText xml:space="preserve">Tabela 1. Resultados de Análise Fatorial, Cargas fatoriais </w:delText>
        </w:r>
        <w:commentRangeEnd w:id="831"/>
        <w:r w:rsidRPr="00511193" w:rsidDel="0039090B">
          <w:rPr>
            <w:rStyle w:val="CommentReference"/>
            <w:lang w:val="en"/>
            <w:rPrChange w:id="834" w:author="Benjamin Zhu" w:date="2020-05-16T21:03:00Z">
              <w:rPr>
                <w:rStyle w:val="CommentReference"/>
              </w:rPr>
            </w:rPrChange>
          </w:rPr>
          <w:commentReference w:id="831"/>
        </w:r>
        <w:commentRangeEnd w:id="832"/>
        <w:r w:rsidRPr="00511193" w:rsidDel="0039090B">
          <w:rPr>
            <w:rStyle w:val="CommentReference"/>
            <w:lang w:val="en"/>
            <w:rPrChange w:id="835" w:author="Benjamin Zhu" w:date="2020-05-16T21:03:00Z">
              <w:rPr>
                <w:rStyle w:val="CommentReference"/>
              </w:rPr>
            </w:rPrChange>
          </w:rPr>
          <w:commentReference w:id="832"/>
        </w:r>
      </w:del>
    </w:p>
    <w:tbl>
      <w:tblPr>
        <w:tblW w:w="7600" w:type="dxa"/>
        <w:tblLook w:val="04A0" w:firstRow="1" w:lastRow="0" w:firstColumn="1" w:lastColumn="0" w:noHBand="0" w:noVBand="1"/>
      </w:tblPr>
      <w:tblGrid>
        <w:gridCol w:w="5680"/>
        <w:gridCol w:w="1549"/>
        <w:gridCol w:w="1549"/>
      </w:tblGrid>
      <w:tr w:rsidR="00511193" w:rsidRPr="00FA582A" w:rsidDel="000F6889" w14:paraId="5FCED40C" w14:textId="77777777" w:rsidTr="00511193">
        <w:trPr>
          <w:trHeight w:val="290"/>
          <w:del w:id="836" w:author="Benjamin Zhu" w:date="2020-04-29T00:09:00Z"/>
        </w:trPr>
        <w:tc>
          <w:tcPr>
            <w:tcW w:w="56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27359AB" w14:textId="77777777" w:rsidR="00511193" w:rsidRPr="00DD6D87" w:rsidDel="000F6889" w:rsidRDefault="00511193">
            <w:pPr>
              <w:spacing w:line="480" w:lineRule="auto"/>
              <w:ind w:firstLine="720"/>
              <w:rPr>
                <w:del w:id="837" w:author="Benjamin Zhu" w:date="2020-04-29T00:09:00Z"/>
                <w:rFonts w:ascii="Calibri" w:eastAsia="Times New Roman" w:hAnsi="Calibri" w:cs="Calibri"/>
                <w:color w:val="000000"/>
                <w:rPrChange w:id="838" w:author="Benjamin Zhu" w:date="2020-06-27T00:39:00Z">
                  <w:rPr>
                    <w:del w:id="839" w:author="Benjamin Zhu" w:date="2020-04-29T00:09:00Z"/>
                    <w:rFonts w:ascii="Calibri" w:eastAsia="Times New Roman" w:hAnsi="Calibri" w:cs="Calibri"/>
                    <w:color w:val="000000"/>
                    <w:lang w:val="pt-BR"/>
                  </w:rPr>
                </w:rPrChange>
              </w:rPr>
              <w:pPrChange w:id="840" w:author="Benjamin Zhu" w:date="2020-05-16T22:22:00Z">
                <w:pPr/>
              </w:pPrChange>
            </w:pPr>
            <w:del w:id="841" w:author="Benjamin Zhu" w:date="2020-04-29T00:09:00Z">
              <w:r w:rsidRPr="00511193" w:rsidDel="000F6889">
                <w:rPr>
                  <w:color w:val="000000"/>
                  <w:lang w:val="en"/>
                </w:rPr>
                <w:delText>Variável</w:delText>
              </w:r>
            </w:del>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E43D327" w14:textId="77777777" w:rsidR="00511193" w:rsidRPr="00DD6D87" w:rsidDel="000F6889" w:rsidRDefault="00511193">
            <w:pPr>
              <w:spacing w:line="480" w:lineRule="auto"/>
              <w:ind w:firstLine="720"/>
              <w:rPr>
                <w:del w:id="842" w:author="Benjamin Zhu" w:date="2020-04-29T00:09:00Z"/>
                <w:rFonts w:ascii="Calibri" w:eastAsia="Times New Roman" w:hAnsi="Calibri" w:cs="Calibri"/>
                <w:color w:val="000000"/>
                <w:rPrChange w:id="843" w:author="Benjamin Zhu" w:date="2020-06-27T00:39:00Z">
                  <w:rPr>
                    <w:del w:id="844" w:author="Benjamin Zhu" w:date="2020-04-29T00:09:00Z"/>
                    <w:rFonts w:ascii="Calibri" w:eastAsia="Times New Roman" w:hAnsi="Calibri" w:cs="Calibri"/>
                    <w:color w:val="000000"/>
                    <w:lang w:val="pt-BR"/>
                  </w:rPr>
                </w:rPrChange>
              </w:rPr>
              <w:pPrChange w:id="845" w:author="Benjamin Zhu" w:date="2020-05-16T22:22:00Z">
                <w:pPr/>
              </w:pPrChange>
            </w:pPr>
            <w:del w:id="846" w:author="Benjamin Zhu" w:date="2020-04-29T00:09:00Z">
              <w:r w:rsidRPr="00511193" w:rsidDel="000F6889">
                <w:rPr>
                  <w:color w:val="000000"/>
                  <w:lang w:val="en"/>
                </w:rPr>
                <w:delText>CI</w:delText>
              </w:r>
            </w:del>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B087DCD" w14:textId="77777777" w:rsidR="00511193" w:rsidRPr="00DD6D87" w:rsidDel="000F6889" w:rsidRDefault="00511193">
            <w:pPr>
              <w:spacing w:line="480" w:lineRule="auto"/>
              <w:ind w:firstLine="720"/>
              <w:rPr>
                <w:del w:id="847" w:author="Benjamin Zhu" w:date="2020-04-29T00:09:00Z"/>
                <w:rFonts w:ascii="Calibri" w:eastAsia="Times New Roman" w:hAnsi="Calibri" w:cs="Calibri"/>
                <w:color w:val="000000"/>
                <w:rPrChange w:id="848" w:author="Benjamin Zhu" w:date="2020-06-27T00:39:00Z">
                  <w:rPr>
                    <w:del w:id="849" w:author="Benjamin Zhu" w:date="2020-04-29T00:09:00Z"/>
                    <w:rFonts w:ascii="Calibri" w:eastAsia="Times New Roman" w:hAnsi="Calibri" w:cs="Calibri"/>
                    <w:color w:val="000000"/>
                    <w:lang w:val="pt-BR"/>
                  </w:rPr>
                </w:rPrChange>
              </w:rPr>
              <w:pPrChange w:id="850" w:author="Benjamin Zhu" w:date="2020-05-16T22:22:00Z">
                <w:pPr/>
              </w:pPrChange>
            </w:pPr>
            <w:del w:id="851" w:author="Benjamin Zhu" w:date="2020-04-29T00:09:00Z">
              <w:r w:rsidRPr="00511193" w:rsidDel="000F6889">
                <w:rPr>
                  <w:color w:val="000000"/>
                  <w:lang w:val="en"/>
                </w:rPr>
                <w:delText>COPI</w:delText>
              </w:r>
            </w:del>
          </w:p>
        </w:tc>
      </w:tr>
      <w:tr w:rsidR="00511193" w:rsidRPr="00FA582A" w:rsidDel="000F6889" w14:paraId="2033D5A9" w14:textId="77777777" w:rsidTr="00511193">
        <w:trPr>
          <w:trHeight w:val="290"/>
          <w:del w:id="852" w:author="Benjamin Zhu" w:date="2020-04-29T00:09:00Z"/>
        </w:trPr>
        <w:tc>
          <w:tcPr>
            <w:tcW w:w="5680" w:type="dxa"/>
            <w:tcBorders>
              <w:top w:val="nil"/>
              <w:left w:val="single" w:sz="8" w:space="0" w:color="auto"/>
              <w:bottom w:val="nil"/>
              <w:right w:val="nil"/>
            </w:tcBorders>
            <w:shd w:val="clear" w:color="auto" w:fill="auto"/>
            <w:noWrap/>
            <w:vAlign w:val="bottom"/>
            <w:hideMark/>
          </w:tcPr>
          <w:p w14:paraId="1CA9C181" w14:textId="77777777" w:rsidR="00511193" w:rsidRPr="00DD6D87" w:rsidDel="000F6889" w:rsidRDefault="00511193">
            <w:pPr>
              <w:spacing w:line="480" w:lineRule="auto"/>
              <w:ind w:firstLine="720"/>
              <w:rPr>
                <w:del w:id="853" w:author="Benjamin Zhu" w:date="2020-04-29T00:09:00Z"/>
                <w:rFonts w:ascii="Calibri" w:eastAsia="Times New Roman" w:hAnsi="Calibri" w:cs="Calibri"/>
                <w:color w:val="000000"/>
                <w:rPrChange w:id="854" w:author="Benjamin Zhu" w:date="2020-06-27T00:39:00Z">
                  <w:rPr>
                    <w:del w:id="855" w:author="Benjamin Zhu" w:date="2020-04-29T00:09:00Z"/>
                    <w:rFonts w:ascii="Calibri" w:eastAsia="Times New Roman" w:hAnsi="Calibri" w:cs="Calibri"/>
                    <w:color w:val="000000"/>
                    <w:lang w:val="pt-BR"/>
                  </w:rPr>
                </w:rPrChange>
              </w:rPr>
              <w:pPrChange w:id="856" w:author="Benjamin Zhu" w:date="2020-05-16T22:22:00Z">
                <w:pPr/>
              </w:pPrChange>
            </w:pPr>
            <w:del w:id="857" w:author="Benjamin Zhu" w:date="2020-04-29T00:09:00Z">
              <w:r w:rsidRPr="00DD6D87" w:rsidDel="000F6889">
                <w:rPr>
                  <w:rFonts w:ascii="Calibri" w:eastAsia="Times New Roman" w:hAnsi="Calibri" w:cs="Calibri"/>
                  <w:color w:val="000000"/>
                  <w:rPrChange w:id="858" w:author="Benjamin Zhu" w:date="2020-06-27T00:39:00Z">
                    <w:rPr>
                      <w:rFonts w:ascii="Calibri" w:eastAsia="Times New Roman" w:hAnsi="Calibri" w:cs="Calibri"/>
                      <w:color w:val="000000"/>
                      <w:lang w:val="pt-BR"/>
                    </w:rPr>
                  </w:rPrChange>
                </w:rPr>
                <w:delText> </w:delText>
              </w:r>
            </w:del>
          </w:p>
        </w:tc>
        <w:tc>
          <w:tcPr>
            <w:tcW w:w="960" w:type="dxa"/>
            <w:tcBorders>
              <w:top w:val="nil"/>
              <w:left w:val="nil"/>
              <w:bottom w:val="nil"/>
              <w:right w:val="nil"/>
            </w:tcBorders>
            <w:shd w:val="clear" w:color="auto" w:fill="auto"/>
            <w:noWrap/>
            <w:vAlign w:val="bottom"/>
            <w:hideMark/>
          </w:tcPr>
          <w:p w14:paraId="37712FFB" w14:textId="77777777" w:rsidR="00511193" w:rsidRPr="00DD6D87" w:rsidDel="000F6889" w:rsidRDefault="00511193">
            <w:pPr>
              <w:spacing w:line="480" w:lineRule="auto"/>
              <w:ind w:firstLine="720"/>
              <w:rPr>
                <w:del w:id="859" w:author="Benjamin Zhu" w:date="2020-04-29T00:09:00Z"/>
                <w:rFonts w:ascii="Calibri" w:eastAsia="Times New Roman" w:hAnsi="Calibri" w:cs="Calibri"/>
                <w:color w:val="000000"/>
                <w:rPrChange w:id="860" w:author="Benjamin Zhu" w:date="2020-06-27T00:39:00Z">
                  <w:rPr>
                    <w:del w:id="861" w:author="Benjamin Zhu" w:date="2020-04-29T00:09:00Z"/>
                    <w:rFonts w:ascii="Calibri" w:eastAsia="Times New Roman" w:hAnsi="Calibri" w:cs="Calibri"/>
                    <w:color w:val="000000"/>
                    <w:lang w:val="pt-BR"/>
                  </w:rPr>
                </w:rPrChange>
              </w:rPr>
              <w:pPrChange w:id="862"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0C4A79EB" w14:textId="77777777" w:rsidR="00511193" w:rsidRPr="00DD6D87" w:rsidDel="000F6889" w:rsidRDefault="00511193">
            <w:pPr>
              <w:spacing w:line="480" w:lineRule="auto"/>
              <w:ind w:firstLine="720"/>
              <w:rPr>
                <w:del w:id="863" w:author="Benjamin Zhu" w:date="2020-04-29T00:09:00Z"/>
                <w:rFonts w:ascii="Calibri" w:eastAsia="Times New Roman" w:hAnsi="Calibri" w:cs="Calibri"/>
                <w:color w:val="000000"/>
                <w:rPrChange w:id="864" w:author="Benjamin Zhu" w:date="2020-06-27T00:39:00Z">
                  <w:rPr>
                    <w:del w:id="865" w:author="Benjamin Zhu" w:date="2020-04-29T00:09:00Z"/>
                    <w:rFonts w:ascii="Calibri" w:eastAsia="Times New Roman" w:hAnsi="Calibri" w:cs="Calibri"/>
                    <w:color w:val="000000"/>
                    <w:lang w:val="pt-BR"/>
                  </w:rPr>
                </w:rPrChange>
              </w:rPr>
              <w:pPrChange w:id="866" w:author="Benjamin Zhu" w:date="2020-05-16T22:22:00Z">
                <w:pPr/>
              </w:pPrChange>
            </w:pPr>
            <w:del w:id="867" w:author="Benjamin Zhu" w:date="2020-04-29T00:09:00Z">
              <w:r w:rsidRPr="00DD6D87" w:rsidDel="000F6889">
                <w:rPr>
                  <w:rFonts w:ascii="Calibri" w:eastAsia="Times New Roman" w:hAnsi="Calibri" w:cs="Calibri"/>
                  <w:color w:val="000000"/>
                  <w:rPrChange w:id="868" w:author="Benjamin Zhu" w:date="2020-06-27T00:39:00Z">
                    <w:rPr>
                      <w:rFonts w:ascii="Calibri" w:eastAsia="Times New Roman" w:hAnsi="Calibri" w:cs="Calibri"/>
                      <w:color w:val="000000"/>
                      <w:lang w:val="pt-BR"/>
                    </w:rPr>
                  </w:rPrChange>
                </w:rPr>
                <w:delText> </w:delText>
              </w:r>
            </w:del>
          </w:p>
        </w:tc>
      </w:tr>
      <w:tr w:rsidR="00511193" w:rsidRPr="00FA582A" w:rsidDel="000F6889" w14:paraId="03EED38D" w14:textId="77777777" w:rsidTr="00511193">
        <w:trPr>
          <w:trHeight w:val="290"/>
          <w:del w:id="869" w:author="Benjamin Zhu" w:date="2020-04-29T00:09:00Z"/>
        </w:trPr>
        <w:tc>
          <w:tcPr>
            <w:tcW w:w="5680" w:type="dxa"/>
            <w:tcBorders>
              <w:top w:val="nil"/>
              <w:left w:val="single" w:sz="8" w:space="0" w:color="auto"/>
              <w:bottom w:val="nil"/>
              <w:right w:val="nil"/>
            </w:tcBorders>
            <w:shd w:val="clear" w:color="auto" w:fill="auto"/>
            <w:noWrap/>
            <w:vAlign w:val="bottom"/>
            <w:hideMark/>
          </w:tcPr>
          <w:p w14:paraId="7F986B17" w14:textId="77777777" w:rsidR="00511193" w:rsidRPr="00DD6D87" w:rsidDel="000F6889" w:rsidRDefault="00511193">
            <w:pPr>
              <w:spacing w:line="480" w:lineRule="auto"/>
              <w:ind w:firstLine="720"/>
              <w:rPr>
                <w:del w:id="870" w:author="Benjamin Zhu" w:date="2020-04-29T00:09:00Z"/>
                <w:rFonts w:ascii="Calibri" w:eastAsia="Times New Roman" w:hAnsi="Calibri" w:cs="Calibri"/>
                <w:color w:val="000000"/>
                <w:rPrChange w:id="871" w:author="Benjamin Zhu" w:date="2020-06-27T00:39:00Z">
                  <w:rPr>
                    <w:del w:id="872" w:author="Benjamin Zhu" w:date="2020-04-29T00:09:00Z"/>
                    <w:rFonts w:ascii="Calibri" w:eastAsia="Times New Roman" w:hAnsi="Calibri" w:cs="Calibri"/>
                    <w:color w:val="000000"/>
                    <w:lang w:val="pt-BR"/>
                  </w:rPr>
                </w:rPrChange>
              </w:rPr>
              <w:pPrChange w:id="873" w:author="Benjamin Zhu" w:date="2020-05-16T22:22:00Z">
                <w:pPr/>
              </w:pPrChange>
            </w:pPr>
            <w:del w:id="874" w:author="Benjamin Zhu" w:date="2020-04-29T00:09:00Z">
              <w:r w:rsidRPr="00511193" w:rsidDel="000F6889">
                <w:rPr>
                  <w:color w:val="000000"/>
                  <w:lang w:val="en"/>
                </w:rPr>
                <w:delText>Tribunais de justiça garantem um julgamento justo?</w:delText>
              </w:r>
            </w:del>
          </w:p>
        </w:tc>
        <w:tc>
          <w:tcPr>
            <w:tcW w:w="960" w:type="dxa"/>
            <w:tcBorders>
              <w:top w:val="nil"/>
              <w:left w:val="nil"/>
              <w:bottom w:val="nil"/>
              <w:right w:val="nil"/>
            </w:tcBorders>
            <w:shd w:val="clear" w:color="auto" w:fill="auto"/>
            <w:noWrap/>
            <w:vAlign w:val="bottom"/>
            <w:hideMark/>
          </w:tcPr>
          <w:p w14:paraId="15514220" w14:textId="77777777" w:rsidR="00511193" w:rsidRPr="00DD6D87" w:rsidDel="000F6889" w:rsidRDefault="00511193">
            <w:pPr>
              <w:spacing w:line="480" w:lineRule="auto"/>
              <w:ind w:firstLine="720"/>
              <w:rPr>
                <w:del w:id="875" w:author="Benjamin Zhu" w:date="2020-04-29T00:09:00Z"/>
                <w:rFonts w:ascii="Calibri" w:eastAsia="Times New Roman" w:hAnsi="Calibri" w:cs="Calibri"/>
                <w:color w:val="000000"/>
                <w:rPrChange w:id="876" w:author="Benjamin Zhu" w:date="2020-06-27T00:39:00Z">
                  <w:rPr>
                    <w:del w:id="877" w:author="Benjamin Zhu" w:date="2020-04-29T00:09:00Z"/>
                    <w:rFonts w:ascii="Calibri" w:eastAsia="Times New Roman" w:hAnsi="Calibri" w:cs="Calibri"/>
                    <w:color w:val="000000"/>
                    <w:lang w:val="pt-BR"/>
                  </w:rPr>
                </w:rPrChange>
              </w:rPr>
              <w:pPrChange w:id="878" w:author="Benjamin Zhu" w:date="2020-05-16T22:22:00Z">
                <w:pPr/>
              </w:pPrChange>
            </w:pPr>
            <w:del w:id="879" w:author="Benjamin Zhu" w:date="2020-04-29T00:09:00Z">
              <w:r w:rsidRPr="00511193" w:rsidDel="000F6889">
                <w:rPr>
                  <w:color w:val="000000"/>
                  <w:lang w:val="en"/>
                </w:rPr>
                <w:delText>0,53</w:delText>
              </w:r>
            </w:del>
          </w:p>
        </w:tc>
        <w:tc>
          <w:tcPr>
            <w:tcW w:w="960" w:type="dxa"/>
            <w:tcBorders>
              <w:top w:val="nil"/>
              <w:left w:val="nil"/>
              <w:bottom w:val="nil"/>
              <w:right w:val="single" w:sz="8" w:space="0" w:color="auto"/>
            </w:tcBorders>
            <w:shd w:val="clear" w:color="auto" w:fill="auto"/>
            <w:noWrap/>
            <w:vAlign w:val="bottom"/>
            <w:hideMark/>
          </w:tcPr>
          <w:p w14:paraId="69628756" w14:textId="77777777" w:rsidR="00511193" w:rsidRPr="00DD6D87" w:rsidDel="000F6889" w:rsidRDefault="00511193">
            <w:pPr>
              <w:spacing w:line="480" w:lineRule="auto"/>
              <w:ind w:firstLine="720"/>
              <w:rPr>
                <w:del w:id="880" w:author="Benjamin Zhu" w:date="2020-04-29T00:09:00Z"/>
                <w:rFonts w:ascii="Calibri" w:eastAsia="Times New Roman" w:hAnsi="Calibri" w:cs="Calibri"/>
                <w:color w:val="000000"/>
                <w:rPrChange w:id="881" w:author="Benjamin Zhu" w:date="2020-06-27T00:39:00Z">
                  <w:rPr>
                    <w:del w:id="882" w:author="Benjamin Zhu" w:date="2020-04-29T00:09:00Z"/>
                    <w:rFonts w:ascii="Calibri" w:eastAsia="Times New Roman" w:hAnsi="Calibri" w:cs="Calibri"/>
                    <w:color w:val="000000"/>
                    <w:lang w:val="pt-BR"/>
                  </w:rPr>
                </w:rPrChange>
              </w:rPr>
              <w:pPrChange w:id="883" w:author="Benjamin Zhu" w:date="2020-05-16T22:22:00Z">
                <w:pPr/>
              </w:pPrChange>
            </w:pPr>
            <w:del w:id="884" w:author="Benjamin Zhu" w:date="2020-04-29T00:09:00Z">
              <w:r w:rsidRPr="00DD6D87" w:rsidDel="000F6889">
                <w:rPr>
                  <w:rFonts w:ascii="Calibri" w:eastAsia="Times New Roman" w:hAnsi="Calibri" w:cs="Calibri"/>
                  <w:color w:val="000000"/>
                  <w:rPrChange w:id="885" w:author="Benjamin Zhu" w:date="2020-06-27T00:39:00Z">
                    <w:rPr>
                      <w:rFonts w:ascii="Calibri" w:eastAsia="Times New Roman" w:hAnsi="Calibri" w:cs="Calibri"/>
                      <w:color w:val="000000"/>
                      <w:lang w:val="pt-BR"/>
                    </w:rPr>
                  </w:rPrChange>
                </w:rPr>
                <w:delText> </w:delText>
              </w:r>
            </w:del>
          </w:p>
        </w:tc>
      </w:tr>
      <w:tr w:rsidR="00511193" w:rsidRPr="00FA582A" w:rsidDel="000F6889" w14:paraId="640C920A" w14:textId="77777777" w:rsidTr="00511193">
        <w:trPr>
          <w:trHeight w:val="290"/>
          <w:del w:id="886" w:author="Benjamin Zhu" w:date="2020-04-29T00:09:00Z"/>
        </w:trPr>
        <w:tc>
          <w:tcPr>
            <w:tcW w:w="5680" w:type="dxa"/>
            <w:tcBorders>
              <w:top w:val="nil"/>
              <w:left w:val="single" w:sz="8" w:space="0" w:color="auto"/>
              <w:bottom w:val="nil"/>
              <w:right w:val="nil"/>
            </w:tcBorders>
            <w:shd w:val="clear" w:color="auto" w:fill="auto"/>
            <w:noWrap/>
            <w:vAlign w:val="bottom"/>
            <w:hideMark/>
          </w:tcPr>
          <w:p w14:paraId="7C366B83" w14:textId="77777777" w:rsidR="00511193" w:rsidRPr="00DD6D87" w:rsidDel="000F6889" w:rsidRDefault="00511193">
            <w:pPr>
              <w:spacing w:line="480" w:lineRule="auto"/>
              <w:ind w:firstLine="720"/>
              <w:rPr>
                <w:del w:id="887" w:author="Benjamin Zhu" w:date="2020-04-29T00:09:00Z"/>
                <w:rFonts w:ascii="Calibri" w:eastAsia="Times New Roman" w:hAnsi="Calibri" w:cs="Calibri"/>
                <w:color w:val="000000"/>
                <w:rPrChange w:id="888" w:author="Benjamin Zhu" w:date="2020-06-27T00:39:00Z">
                  <w:rPr>
                    <w:del w:id="889" w:author="Benjamin Zhu" w:date="2020-04-29T00:09:00Z"/>
                    <w:rFonts w:ascii="Calibri" w:eastAsia="Times New Roman" w:hAnsi="Calibri" w:cs="Calibri"/>
                    <w:color w:val="000000"/>
                    <w:lang w:val="pt-BR"/>
                  </w:rPr>
                </w:rPrChange>
              </w:rPr>
              <w:pPrChange w:id="890" w:author="Benjamin Zhu" w:date="2020-05-16T22:22:00Z">
                <w:pPr/>
              </w:pPrChange>
            </w:pPr>
            <w:del w:id="891" w:author="Benjamin Zhu" w:date="2020-04-29T00:09:00Z">
              <w:r w:rsidRPr="00511193" w:rsidDel="000F6889">
                <w:rPr>
                  <w:color w:val="000000"/>
                  <w:lang w:val="en"/>
                </w:rPr>
                <w:delText>Respeito pelas instituições políticas</w:delText>
              </w:r>
            </w:del>
          </w:p>
        </w:tc>
        <w:tc>
          <w:tcPr>
            <w:tcW w:w="960" w:type="dxa"/>
            <w:tcBorders>
              <w:top w:val="nil"/>
              <w:left w:val="nil"/>
              <w:bottom w:val="nil"/>
              <w:right w:val="nil"/>
            </w:tcBorders>
            <w:shd w:val="clear" w:color="auto" w:fill="auto"/>
            <w:noWrap/>
            <w:vAlign w:val="bottom"/>
            <w:hideMark/>
          </w:tcPr>
          <w:p w14:paraId="4EC76FA2" w14:textId="77777777" w:rsidR="00511193" w:rsidRPr="00DD6D87" w:rsidDel="000F6889" w:rsidRDefault="00511193">
            <w:pPr>
              <w:spacing w:line="480" w:lineRule="auto"/>
              <w:ind w:firstLine="720"/>
              <w:rPr>
                <w:del w:id="892" w:author="Benjamin Zhu" w:date="2020-04-29T00:09:00Z"/>
                <w:rFonts w:ascii="Calibri" w:eastAsia="Times New Roman" w:hAnsi="Calibri" w:cs="Calibri"/>
                <w:color w:val="000000"/>
                <w:rPrChange w:id="893" w:author="Benjamin Zhu" w:date="2020-06-27T00:39:00Z">
                  <w:rPr>
                    <w:del w:id="894" w:author="Benjamin Zhu" w:date="2020-04-29T00:09:00Z"/>
                    <w:rFonts w:ascii="Calibri" w:eastAsia="Times New Roman" w:hAnsi="Calibri" w:cs="Calibri"/>
                    <w:color w:val="000000"/>
                    <w:lang w:val="pt-BR"/>
                  </w:rPr>
                </w:rPrChange>
              </w:rPr>
              <w:pPrChange w:id="895" w:author="Benjamin Zhu" w:date="2020-05-16T22:22:00Z">
                <w:pPr/>
              </w:pPrChange>
            </w:pPr>
            <w:del w:id="896" w:author="Benjamin Zhu" w:date="2020-04-29T00:09:00Z">
              <w:r w:rsidRPr="00511193" w:rsidDel="000F6889">
                <w:rPr>
                  <w:color w:val="000000"/>
                  <w:lang w:val="en"/>
                </w:rPr>
                <w:delText>0,57</w:delText>
              </w:r>
            </w:del>
          </w:p>
        </w:tc>
        <w:tc>
          <w:tcPr>
            <w:tcW w:w="960" w:type="dxa"/>
            <w:tcBorders>
              <w:top w:val="nil"/>
              <w:left w:val="nil"/>
              <w:bottom w:val="nil"/>
              <w:right w:val="single" w:sz="8" w:space="0" w:color="auto"/>
            </w:tcBorders>
            <w:shd w:val="clear" w:color="auto" w:fill="auto"/>
            <w:noWrap/>
            <w:vAlign w:val="bottom"/>
            <w:hideMark/>
          </w:tcPr>
          <w:p w14:paraId="54127B2F" w14:textId="77777777" w:rsidR="00511193" w:rsidRPr="00DD6D87" w:rsidDel="000F6889" w:rsidRDefault="00511193">
            <w:pPr>
              <w:spacing w:line="480" w:lineRule="auto"/>
              <w:ind w:firstLine="720"/>
              <w:rPr>
                <w:del w:id="897" w:author="Benjamin Zhu" w:date="2020-04-29T00:09:00Z"/>
                <w:rFonts w:ascii="Calibri" w:eastAsia="Times New Roman" w:hAnsi="Calibri" w:cs="Calibri"/>
                <w:color w:val="000000"/>
                <w:rPrChange w:id="898" w:author="Benjamin Zhu" w:date="2020-06-27T00:39:00Z">
                  <w:rPr>
                    <w:del w:id="899" w:author="Benjamin Zhu" w:date="2020-04-29T00:09:00Z"/>
                    <w:rFonts w:ascii="Calibri" w:eastAsia="Times New Roman" w:hAnsi="Calibri" w:cs="Calibri"/>
                    <w:color w:val="000000"/>
                    <w:lang w:val="pt-BR"/>
                  </w:rPr>
                </w:rPrChange>
              </w:rPr>
              <w:pPrChange w:id="900" w:author="Benjamin Zhu" w:date="2020-05-16T22:22:00Z">
                <w:pPr/>
              </w:pPrChange>
            </w:pPr>
            <w:del w:id="901" w:author="Benjamin Zhu" w:date="2020-04-29T00:09:00Z">
              <w:r w:rsidRPr="00DD6D87" w:rsidDel="000F6889">
                <w:rPr>
                  <w:rFonts w:ascii="Calibri" w:eastAsia="Times New Roman" w:hAnsi="Calibri" w:cs="Calibri"/>
                  <w:color w:val="000000"/>
                  <w:rPrChange w:id="902" w:author="Benjamin Zhu" w:date="2020-06-27T00:39:00Z">
                    <w:rPr>
                      <w:rFonts w:ascii="Calibri" w:eastAsia="Times New Roman" w:hAnsi="Calibri" w:cs="Calibri"/>
                      <w:color w:val="000000"/>
                      <w:lang w:val="pt-BR"/>
                    </w:rPr>
                  </w:rPrChange>
                </w:rPr>
                <w:delText> </w:delText>
              </w:r>
            </w:del>
          </w:p>
        </w:tc>
      </w:tr>
      <w:tr w:rsidR="00511193" w:rsidRPr="00FA582A" w:rsidDel="000F6889" w14:paraId="1AA72E84" w14:textId="77777777" w:rsidTr="00511193">
        <w:trPr>
          <w:trHeight w:val="290"/>
          <w:del w:id="903" w:author="Benjamin Zhu" w:date="2020-04-29T00:09:00Z"/>
        </w:trPr>
        <w:tc>
          <w:tcPr>
            <w:tcW w:w="5680" w:type="dxa"/>
            <w:tcBorders>
              <w:top w:val="nil"/>
              <w:left w:val="single" w:sz="8" w:space="0" w:color="auto"/>
              <w:bottom w:val="nil"/>
              <w:right w:val="nil"/>
            </w:tcBorders>
            <w:shd w:val="clear" w:color="auto" w:fill="auto"/>
            <w:noWrap/>
            <w:vAlign w:val="bottom"/>
            <w:hideMark/>
          </w:tcPr>
          <w:p w14:paraId="514B6CE9" w14:textId="77777777" w:rsidR="00511193" w:rsidRPr="00DD6D87" w:rsidDel="000F6889" w:rsidRDefault="00511193">
            <w:pPr>
              <w:spacing w:line="480" w:lineRule="auto"/>
              <w:ind w:firstLine="720"/>
              <w:rPr>
                <w:del w:id="904" w:author="Benjamin Zhu" w:date="2020-04-29T00:09:00Z"/>
                <w:rFonts w:ascii="Calibri" w:eastAsia="Times New Roman" w:hAnsi="Calibri" w:cs="Calibri"/>
                <w:color w:val="000000"/>
                <w:rPrChange w:id="905" w:author="Benjamin Zhu" w:date="2020-06-27T00:39:00Z">
                  <w:rPr>
                    <w:del w:id="906" w:author="Benjamin Zhu" w:date="2020-04-29T00:09:00Z"/>
                    <w:rFonts w:ascii="Calibri" w:eastAsia="Times New Roman" w:hAnsi="Calibri" w:cs="Calibri"/>
                    <w:color w:val="000000"/>
                    <w:lang w:val="pt-BR"/>
                  </w:rPr>
                </w:rPrChange>
              </w:rPr>
              <w:pPrChange w:id="907" w:author="Benjamin Zhu" w:date="2020-05-16T22:22:00Z">
                <w:pPr/>
              </w:pPrChange>
            </w:pPr>
            <w:del w:id="908" w:author="Benjamin Zhu" w:date="2020-04-29T00:09:00Z">
              <w:r w:rsidRPr="00511193" w:rsidDel="000F6889">
                <w:rPr>
                  <w:color w:val="000000"/>
                  <w:lang w:val="en"/>
                </w:rPr>
                <w:delText>Direitos básicos estão bem protegidos</w:delText>
              </w:r>
            </w:del>
          </w:p>
        </w:tc>
        <w:tc>
          <w:tcPr>
            <w:tcW w:w="960" w:type="dxa"/>
            <w:tcBorders>
              <w:top w:val="nil"/>
              <w:left w:val="nil"/>
              <w:bottom w:val="nil"/>
              <w:right w:val="nil"/>
            </w:tcBorders>
            <w:shd w:val="clear" w:color="auto" w:fill="auto"/>
            <w:noWrap/>
            <w:vAlign w:val="bottom"/>
            <w:hideMark/>
          </w:tcPr>
          <w:p w14:paraId="559E1A55" w14:textId="77777777" w:rsidR="00511193" w:rsidRPr="00DD6D87" w:rsidDel="000F6889" w:rsidRDefault="00511193">
            <w:pPr>
              <w:spacing w:line="480" w:lineRule="auto"/>
              <w:ind w:firstLine="720"/>
              <w:rPr>
                <w:del w:id="909" w:author="Benjamin Zhu" w:date="2020-04-29T00:09:00Z"/>
                <w:rFonts w:ascii="Calibri" w:eastAsia="Times New Roman" w:hAnsi="Calibri" w:cs="Calibri"/>
                <w:color w:val="000000"/>
                <w:rPrChange w:id="910" w:author="Benjamin Zhu" w:date="2020-06-27T00:39:00Z">
                  <w:rPr>
                    <w:del w:id="911" w:author="Benjamin Zhu" w:date="2020-04-29T00:09:00Z"/>
                    <w:rFonts w:ascii="Calibri" w:eastAsia="Times New Roman" w:hAnsi="Calibri" w:cs="Calibri"/>
                    <w:color w:val="000000"/>
                    <w:lang w:val="pt-BR"/>
                  </w:rPr>
                </w:rPrChange>
              </w:rPr>
              <w:pPrChange w:id="912" w:author="Benjamin Zhu" w:date="2020-05-16T22:22:00Z">
                <w:pPr/>
              </w:pPrChange>
            </w:pPr>
            <w:del w:id="913" w:author="Benjamin Zhu" w:date="2020-04-29T00:09:00Z">
              <w:r w:rsidRPr="00511193" w:rsidDel="000F6889">
                <w:rPr>
                  <w:color w:val="000000"/>
                  <w:lang w:val="en"/>
                </w:rPr>
                <w:delText>0,69</w:delText>
              </w:r>
            </w:del>
          </w:p>
        </w:tc>
        <w:tc>
          <w:tcPr>
            <w:tcW w:w="960" w:type="dxa"/>
            <w:tcBorders>
              <w:top w:val="nil"/>
              <w:left w:val="nil"/>
              <w:bottom w:val="nil"/>
              <w:right w:val="single" w:sz="8" w:space="0" w:color="auto"/>
            </w:tcBorders>
            <w:shd w:val="clear" w:color="auto" w:fill="auto"/>
            <w:noWrap/>
            <w:vAlign w:val="bottom"/>
            <w:hideMark/>
          </w:tcPr>
          <w:p w14:paraId="2D651A1A" w14:textId="77777777" w:rsidR="00511193" w:rsidRPr="00DD6D87" w:rsidDel="000F6889" w:rsidRDefault="00511193">
            <w:pPr>
              <w:spacing w:line="480" w:lineRule="auto"/>
              <w:ind w:firstLine="720"/>
              <w:rPr>
                <w:del w:id="914" w:author="Benjamin Zhu" w:date="2020-04-29T00:09:00Z"/>
                <w:rFonts w:ascii="Calibri" w:eastAsia="Times New Roman" w:hAnsi="Calibri" w:cs="Calibri"/>
                <w:color w:val="000000"/>
                <w:rPrChange w:id="915" w:author="Benjamin Zhu" w:date="2020-06-27T00:39:00Z">
                  <w:rPr>
                    <w:del w:id="916" w:author="Benjamin Zhu" w:date="2020-04-29T00:09:00Z"/>
                    <w:rFonts w:ascii="Calibri" w:eastAsia="Times New Roman" w:hAnsi="Calibri" w:cs="Calibri"/>
                    <w:color w:val="000000"/>
                    <w:lang w:val="pt-BR"/>
                  </w:rPr>
                </w:rPrChange>
              </w:rPr>
              <w:pPrChange w:id="917" w:author="Benjamin Zhu" w:date="2020-05-16T22:22:00Z">
                <w:pPr/>
              </w:pPrChange>
            </w:pPr>
            <w:del w:id="918" w:author="Benjamin Zhu" w:date="2020-04-29T00:09:00Z">
              <w:r w:rsidRPr="00DD6D87" w:rsidDel="000F6889">
                <w:rPr>
                  <w:rFonts w:ascii="Calibri" w:eastAsia="Times New Roman" w:hAnsi="Calibri" w:cs="Calibri"/>
                  <w:color w:val="000000"/>
                  <w:rPrChange w:id="919" w:author="Benjamin Zhu" w:date="2020-06-27T00:39:00Z">
                    <w:rPr>
                      <w:rFonts w:ascii="Calibri" w:eastAsia="Times New Roman" w:hAnsi="Calibri" w:cs="Calibri"/>
                      <w:color w:val="000000"/>
                      <w:lang w:val="pt-BR"/>
                    </w:rPr>
                  </w:rPrChange>
                </w:rPr>
                <w:delText> </w:delText>
              </w:r>
            </w:del>
          </w:p>
        </w:tc>
      </w:tr>
      <w:tr w:rsidR="00511193" w:rsidRPr="00FA582A" w:rsidDel="000F6889" w14:paraId="5808C9B7" w14:textId="77777777" w:rsidTr="00511193">
        <w:trPr>
          <w:trHeight w:val="290"/>
          <w:del w:id="920" w:author="Benjamin Zhu" w:date="2020-04-29T00:09:00Z"/>
        </w:trPr>
        <w:tc>
          <w:tcPr>
            <w:tcW w:w="5680" w:type="dxa"/>
            <w:tcBorders>
              <w:top w:val="nil"/>
              <w:left w:val="single" w:sz="8" w:space="0" w:color="auto"/>
              <w:bottom w:val="nil"/>
              <w:right w:val="nil"/>
            </w:tcBorders>
            <w:shd w:val="clear" w:color="auto" w:fill="auto"/>
            <w:noWrap/>
            <w:vAlign w:val="bottom"/>
            <w:hideMark/>
          </w:tcPr>
          <w:p w14:paraId="1AB033FB" w14:textId="77777777" w:rsidR="00511193" w:rsidRPr="00DD6D87" w:rsidDel="000F6889" w:rsidRDefault="00511193">
            <w:pPr>
              <w:spacing w:line="480" w:lineRule="auto"/>
              <w:ind w:firstLine="720"/>
              <w:rPr>
                <w:del w:id="921" w:author="Benjamin Zhu" w:date="2020-04-29T00:09:00Z"/>
                <w:rFonts w:ascii="Calibri" w:eastAsia="Times New Roman" w:hAnsi="Calibri" w:cs="Calibri"/>
                <w:color w:val="000000"/>
                <w:rPrChange w:id="922" w:author="Benjamin Zhu" w:date="2020-06-27T00:39:00Z">
                  <w:rPr>
                    <w:del w:id="923" w:author="Benjamin Zhu" w:date="2020-04-29T00:09:00Z"/>
                    <w:rFonts w:ascii="Calibri" w:eastAsia="Times New Roman" w:hAnsi="Calibri" w:cs="Calibri"/>
                    <w:color w:val="000000"/>
                    <w:lang w:val="pt-BR"/>
                  </w:rPr>
                </w:rPrChange>
              </w:rPr>
              <w:pPrChange w:id="924" w:author="Benjamin Zhu" w:date="2020-05-16T22:22:00Z">
                <w:pPr/>
              </w:pPrChange>
            </w:pPr>
            <w:del w:id="925" w:author="Benjamin Zhu" w:date="2020-04-29T00:09:00Z">
              <w:r w:rsidRPr="00511193" w:rsidDel="000F6889">
                <w:rPr>
                  <w:color w:val="000000"/>
                  <w:lang w:val="en"/>
                </w:rPr>
                <w:delText>Sente orgulhoso de viver no sistema político</w:delText>
              </w:r>
            </w:del>
          </w:p>
        </w:tc>
        <w:tc>
          <w:tcPr>
            <w:tcW w:w="960" w:type="dxa"/>
            <w:tcBorders>
              <w:top w:val="nil"/>
              <w:left w:val="nil"/>
              <w:bottom w:val="nil"/>
              <w:right w:val="nil"/>
            </w:tcBorders>
            <w:shd w:val="clear" w:color="auto" w:fill="auto"/>
            <w:noWrap/>
            <w:vAlign w:val="bottom"/>
            <w:hideMark/>
          </w:tcPr>
          <w:p w14:paraId="74C6D63C" w14:textId="77777777" w:rsidR="00511193" w:rsidRPr="00DD6D87" w:rsidDel="000F6889" w:rsidRDefault="00511193">
            <w:pPr>
              <w:spacing w:line="480" w:lineRule="auto"/>
              <w:ind w:firstLine="720"/>
              <w:rPr>
                <w:del w:id="926" w:author="Benjamin Zhu" w:date="2020-04-29T00:09:00Z"/>
                <w:rFonts w:ascii="Calibri" w:eastAsia="Times New Roman" w:hAnsi="Calibri" w:cs="Calibri"/>
                <w:color w:val="000000"/>
                <w:rPrChange w:id="927" w:author="Benjamin Zhu" w:date="2020-06-27T00:39:00Z">
                  <w:rPr>
                    <w:del w:id="928" w:author="Benjamin Zhu" w:date="2020-04-29T00:09:00Z"/>
                    <w:rFonts w:ascii="Calibri" w:eastAsia="Times New Roman" w:hAnsi="Calibri" w:cs="Calibri"/>
                    <w:color w:val="000000"/>
                    <w:lang w:val="pt-BR"/>
                  </w:rPr>
                </w:rPrChange>
              </w:rPr>
              <w:pPrChange w:id="929" w:author="Benjamin Zhu" w:date="2020-05-16T22:22:00Z">
                <w:pPr/>
              </w:pPrChange>
            </w:pPr>
            <w:del w:id="930" w:author="Benjamin Zhu" w:date="2020-04-29T00:09:00Z">
              <w:r w:rsidRPr="00511193" w:rsidDel="000F6889">
                <w:rPr>
                  <w:color w:val="000000"/>
                  <w:lang w:val="en"/>
                </w:rPr>
                <w:delText>0,68</w:delText>
              </w:r>
            </w:del>
          </w:p>
        </w:tc>
        <w:tc>
          <w:tcPr>
            <w:tcW w:w="960" w:type="dxa"/>
            <w:tcBorders>
              <w:top w:val="nil"/>
              <w:left w:val="nil"/>
              <w:bottom w:val="nil"/>
              <w:right w:val="single" w:sz="8" w:space="0" w:color="auto"/>
            </w:tcBorders>
            <w:shd w:val="clear" w:color="auto" w:fill="auto"/>
            <w:noWrap/>
            <w:vAlign w:val="bottom"/>
            <w:hideMark/>
          </w:tcPr>
          <w:p w14:paraId="0B15A287" w14:textId="77777777" w:rsidR="00511193" w:rsidRPr="00DD6D87" w:rsidDel="000F6889" w:rsidRDefault="00511193">
            <w:pPr>
              <w:spacing w:line="480" w:lineRule="auto"/>
              <w:ind w:firstLine="720"/>
              <w:rPr>
                <w:del w:id="931" w:author="Benjamin Zhu" w:date="2020-04-29T00:09:00Z"/>
                <w:rFonts w:ascii="Calibri" w:eastAsia="Times New Roman" w:hAnsi="Calibri" w:cs="Calibri"/>
                <w:color w:val="000000"/>
                <w:rPrChange w:id="932" w:author="Benjamin Zhu" w:date="2020-06-27T00:39:00Z">
                  <w:rPr>
                    <w:del w:id="933" w:author="Benjamin Zhu" w:date="2020-04-29T00:09:00Z"/>
                    <w:rFonts w:ascii="Calibri" w:eastAsia="Times New Roman" w:hAnsi="Calibri" w:cs="Calibri"/>
                    <w:color w:val="000000"/>
                    <w:lang w:val="pt-BR"/>
                  </w:rPr>
                </w:rPrChange>
              </w:rPr>
              <w:pPrChange w:id="934" w:author="Benjamin Zhu" w:date="2020-05-16T22:22:00Z">
                <w:pPr/>
              </w:pPrChange>
            </w:pPr>
            <w:del w:id="935" w:author="Benjamin Zhu" w:date="2020-04-29T00:09:00Z">
              <w:r w:rsidRPr="00DD6D87" w:rsidDel="000F6889">
                <w:rPr>
                  <w:rFonts w:ascii="Calibri" w:eastAsia="Times New Roman" w:hAnsi="Calibri" w:cs="Calibri"/>
                  <w:color w:val="000000"/>
                  <w:rPrChange w:id="936" w:author="Benjamin Zhu" w:date="2020-06-27T00:39:00Z">
                    <w:rPr>
                      <w:rFonts w:ascii="Calibri" w:eastAsia="Times New Roman" w:hAnsi="Calibri" w:cs="Calibri"/>
                      <w:color w:val="000000"/>
                      <w:lang w:val="pt-BR"/>
                    </w:rPr>
                  </w:rPrChange>
                </w:rPr>
                <w:delText> </w:delText>
              </w:r>
            </w:del>
          </w:p>
        </w:tc>
      </w:tr>
      <w:tr w:rsidR="00511193" w:rsidRPr="00FA582A" w:rsidDel="000F6889" w14:paraId="3D5AFC2F" w14:textId="77777777" w:rsidTr="00511193">
        <w:trPr>
          <w:trHeight w:val="290"/>
          <w:del w:id="937" w:author="Benjamin Zhu" w:date="2020-04-29T00:09:00Z"/>
        </w:trPr>
        <w:tc>
          <w:tcPr>
            <w:tcW w:w="5680" w:type="dxa"/>
            <w:tcBorders>
              <w:top w:val="nil"/>
              <w:left w:val="single" w:sz="8" w:space="0" w:color="auto"/>
              <w:bottom w:val="nil"/>
              <w:right w:val="nil"/>
            </w:tcBorders>
            <w:shd w:val="clear" w:color="auto" w:fill="auto"/>
            <w:noWrap/>
            <w:vAlign w:val="bottom"/>
            <w:hideMark/>
          </w:tcPr>
          <w:p w14:paraId="642F65EB" w14:textId="77777777" w:rsidR="00511193" w:rsidRPr="00DD6D87" w:rsidDel="000F6889" w:rsidRDefault="00511193">
            <w:pPr>
              <w:spacing w:line="480" w:lineRule="auto"/>
              <w:ind w:firstLine="720"/>
              <w:rPr>
                <w:del w:id="938" w:author="Benjamin Zhu" w:date="2020-04-29T00:09:00Z"/>
                <w:rFonts w:ascii="Calibri" w:eastAsia="Times New Roman" w:hAnsi="Calibri" w:cs="Calibri"/>
                <w:color w:val="000000"/>
                <w:rPrChange w:id="939" w:author="Benjamin Zhu" w:date="2020-06-27T00:39:00Z">
                  <w:rPr>
                    <w:del w:id="940" w:author="Benjamin Zhu" w:date="2020-04-29T00:09:00Z"/>
                    <w:rFonts w:ascii="Calibri" w:eastAsia="Times New Roman" w:hAnsi="Calibri" w:cs="Calibri"/>
                    <w:color w:val="000000"/>
                    <w:lang w:val="pt-BR"/>
                  </w:rPr>
                </w:rPrChange>
              </w:rPr>
              <w:pPrChange w:id="941" w:author="Benjamin Zhu" w:date="2020-05-16T22:22:00Z">
                <w:pPr/>
              </w:pPrChange>
            </w:pPr>
            <w:del w:id="942" w:author="Benjamin Zhu" w:date="2020-04-29T00:09:00Z">
              <w:r w:rsidRPr="00511193" w:rsidDel="000F6889">
                <w:rPr>
                  <w:color w:val="000000"/>
                  <w:lang w:val="en"/>
                </w:rPr>
                <w:delText>Deve apoiar o sistema político</w:delText>
              </w:r>
            </w:del>
          </w:p>
        </w:tc>
        <w:tc>
          <w:tcPr>
            <w:tcW w:w="960" w:type="dxa"/>
            <w:tcBorders>
              <w:top w:val="nil"/>
              <w:left w:val="nil"/>
              <w:bottom w:val="nil"/>
              <w:right w:val="nil"/>
            </w:tcBorders>
            <w:shd w:val="clear" w:color="auto" w:fill="auto"/>
            <w:noWrap/>
            <w:vAlign w:val="bottom"/>
            <w:hideMark/>
          </w:tcPr>
          <w:p w14:paraId="0965CC8E" w14:textId="77777777" w:rsidR="00511193" w:rsidRPr="00DD6D87" w:rsidDel="000F6889" w:rsidRDefault="00511193">
            <w:pPr>
              <w:spacing w:line="480" w:lineRule="auto"/>
              <w:ind w:firstLine="720"/>
              <w:rPr>
                <w:del w:id="943" w:author="Benjamin Zhu" w:date="2020-04-29T00:09:00Z"/>
                <w:rFonts w:ascii="Calibri" w:eastAsia="Times New Roman" w:hAnsi="Calibri" w:cs="Calibri"/>
                <w:color w:val="000000"/>
                <w:rPrChange w:id="944" w:author="Benjamin Zhu" w:date="2020-06-27T00:39:00Z">
                  <w:rPr>
                    <w:del w:id="945" w:author="Benjamin Zhu" w:date="2020-04-29T00:09:00Z"/>
                    <w:rFonts w:ascii="Calibri" w:eastAsia="Times New Roman" w:hAnsi="Calibri" w:cs="Calibri"/>
                    <w:color w:val="000000"/>
                    <w:lang w:val="pt-BR"/>
                  </w:rPr>
                </w:rPrChange>
              </w:rPr>
              <w:pPrChange w:id="946" w:author="Benjamin Zhu" w:date="2020-05-16T22:22:00Z">
                <w:pPr/>
              </w:pPrChange>
            </w:pPr>
            <w:del w:id="947" w:author="Benjamin Zhu" w:date="2020-04-29T00:09:00Z">
              <w:r w:rsidRPr="00511193" w:rsidDel="000F6889">
                <w:rPr>
                  <w:color w:val="000000"/>
                  <w:lang w:val="en"/>
                </w:rPr>
                <w:delText>0,70</w:delText>
              </w:r>
            </w:del>
          </w:p>
        </w:tc>
        <w:tc>
          <w:tcPr>
            <w:tcW w:w="960" w:type="dxa"/>
            <w:tcBorders>
              <w:top w:val="nil"/>
              <w:left w:val="nil"/>
              <w:bottom w:val="nil"/>
              <w:right w:val="single" w:sz="8" w:space="0" w:color="auto"/>
            </w:tcBorders>
            <w:shd w:val="clear" w:color="auto" w:fill="auto"/>
            <w:noWrap/>
            <w:vAlign w:val="bottom"/>
            <w:hideMark/>
          </w:tcPr>
          <w:p w14:paraId="21651172" w14:textId="77777777" w:rsidR="00511193" w:rsidRPr="00DD6D87" w:rsidDel="000F6889" w:rsidRDefault="00511193">
            <w:pPr>
              <w:spacing w:line="480" w:lineRule="auto"/>
              <w:ind w:firstLine="720"/>
              <w:rPr>
                <w:del w:id="948" w:author="Benjamin Zhu" w:date="2020-04-29T00:09:00Z"/>
                <w:rFonts w:ascii="Calibri" w:eastAsia="Times New Roman" w:hAnsi="Calibri" w:cs="Calibri"/>
                <w:color w:val="000000"/>
                <w:rPrChange w:id="949" w:author="Benjamin Zhu" w:date="2020-06-27T00:39:00Z">
                  <w:rPr>
                    <w:del w:id="950" w:author="Benjamin Zhu" w:date="2020-04-29T00:09:00Z"/>
                    <w:rFonts w:ascii="Calibri" w:eastAsia="Times New Roman" w:hAnsi="Calibri" w:cs="Calibri"/>
                    <w:color w:val="000000"/>
                    <w:lang w:val="pt-BR"/>
                  </w:rPr>
                </w:rPrChange>
              </w:rPr>
              <w:pPrChange w:id="951" w:author="Benjamin Zhu" w:date="2020-05-16T22:22:00Z">
                <w:pPr/>
              </w:pPrChange>
            </w:pPr>
            <w:del w:id="952" w:author="Benjamin Zhu" w:date="2020-04-29T00:09:00Z">
              <w:r w:rsidRPr="00DD6D87" w:rsidDel="000F6889">
                <w:rPr>
                  <w:rFonts w:ascii="Calibri" w:eastAsia="Times New Roman" w:hAnsi="Calibri" w:cs="Calibri"/>
                  <w:color w:val="000000"/>
                  <w:rPrChange w:id="953" w:author="Benjamin Zhu" w:date="2020-06-27T00:39:00Z">
                    <w:rPr>
                      <w:rFonts w:ascii="Calibri" w:eastAsia="Times New Roman" w:hAnsi="Calibri" w:cs="Calibri"/>
                      <w:color w:val="000000"/>
                      <w:lang w:val="pt-BR"/>
                    </w:rPr>
                  </w:rPrChange>
                </w:rPr>
                <w:delText> </w:delText>
              </w:r>
            </w:del>
          </w:p>
        </w:tc>
      </w:tr>
      <w:tr w:rsidR="00511193" w:rsidRPr="00FA582A" w:rsidDel="000F6889" w14:paraId="0BCC74D6" w14:textId="77777777" w:rsidTr="00511193">
        <w:trPr>
          <w:trHeight w:val="290"/>
          <w:del w:id="954" w:author="Benjamin Zhu" w:date="2020-04-29T00:09:00Z"/>
        </w:trPr>
        <w:tc>
          <w:tcPr>
            <w:tcW w:w="5680" w:type="dxa"/>
            <w:tcBorders>
              <w:top w:val="nil"/>
              <w:left w:val="single" w:sz="8" w:space="0" w:color="auto"/>
              <w:bottom w:val="nil"/>
              <w:right w:val="nil"/>
            </w:tcBorders>
            <w:shd w:val="clear" w:color="auto" w:fill="auto"/>
            <w:noWrap/>
            <w:vAlign w:val="bottom"/>
            <w:hideMark/>
          </w:tcPr>
          <w:p w14:paraId="668972A2" w14:textId="77777777" w:rsidR="00511193" w:rsidRPr="00DD6D87" w:rsidDel="000F6889" w:rsidRDefault="00511193">
            <w:pPr>
              <w:spacing w:line="480" w:lineRule="auto"/>
              <w:ind w:firstLine="720"/>
              <w:rPr>
                <w:del w:id="955" w:author="Benjamin Zhu" w:date="2020-04-29T00:09:00Z"/>
                <w:rFonts w:ascii="Calibri" w:eastAsia="Times New Roman" w:hAnsi="Calibri" w:cs="Calibri"/>
                <w:color w:val="000000"/>
                <w:rPrChange w:id="956" w:author="Benjamin Zhu" w:date="2020-06-27T00:39:00Z">
                  <w:rPr>
                    <w:del w:id="957" w:author="Benjamin Zhu" w:date="2020-04-29T00:09:00Z"/>
                    <w:rFonts w:ascii="Calibri" w:eastAsia="Times New Roman" w:hAnsi="Calibri" w:cs="Calibri"/>
                    <w:color w:val="000000"/>
                    <w:lang w:val="pt-BR"/>
                  </w:rPr>
                </w:rPrChange>
              </w:rPr>
              <w:pPrChange w:id="958" w:author="Benjamin Zhu" w:date="2020-05-16T22:22:00Z">
                <w:pPr/>
              </w:pPrChange>
            </w:pPr>
            <w:del w:id="959" w:author="Benjamin Zhu" w:date="2020-04-29T00:09:00Z">
              <w:r w:rsidRPr="00511193" w:rsidDel="000F6889">
                <w:rPr>
                  <w:color w:val="000000"/>
                  <w:lang w:val="en"/>
                </w:rPr>
                <w:delText>Confiança nas forças armadas</w:delText>
              </w:r>
            </w:del>
          </w:p>
        </w:tc>
        <w:tc>
          <w:tcPr>
            <w:tcW w:w="960" w:type="dxa"/>
            <w:tcBorders>
              <w:top w:val="nil"/>
              <w:left w:val="nil"/>
              <w:bottom w:val="nil"/>
              <w:right w:val="nil"/>
            </w:tcBorders>
            <w:shd w:val="clear" w:color="auto" w:fill="auto"/>
            <w:noWrap/>
            <w:vAlign w:val="bottom"/>
            <w:hideMark/>
          </w:tcPr>
          <w:p w14:paraId="41FFAFB5" w14:textId="77777777" w:rsidR="00511193" w:rsidRPr="00DD6D87" w:rsidDel="000F6889" w:rsidRDefault="00511193">
            <w:pPr>
              <w:spacing w:line="480" w:lineRule="auto"/>
              <w:ind w:firstLine="720"/>
              <w:rPr>
                <w:del w:id="960" w:author="Benjamin Zhu" w:date="2020-04-29T00:09:00Z"/>
                <w:rFonts w:ascii="Calibri" w:eastAsia="Times New Roman" w:hAnsi="Calibri" w:cs="Calibri"/>
                <w:color w:val="000000"/>
                <w:rPrChange w:id="961" w:author="Benjamin Zhu" w:date="2020-06-27T00:39:00Z">
                  <w:rPr>
                    <w:del w:id="962" w:author="Benjamin Zhu" w:date="2020-04-29T00:09:00Z"/>
                    <w:rFonts w:ascii="Calibri" w:eastAsia="Times New Roman" w:hAnsi="Calibri" w:cs="Calibri"/>
                    <w:color w:val="000000"/>
                    <w:lang w:val="pt-BR"/>
                  </w:rPr>
                </w:rPrChange>
              </w:rPr>
              <w:pPrChange w:id="963" w:author="Benjamin Zhu" w:date="2020-05-16T22:22:00Z">
                <w:pPr/>
              </w:pPrChange>
            </w:pPr>
            <w:del w:id="964" w:author="Benjamin Zhu" w:date="2020-04-29T00:09:00Z">
              <w:r w:rsidRPr="00511193" w:rsidDel="000F6889">
                <w:rPr>
                  <w:color w:val="000000"/>
                  <w:lang w:val="en"/>
                </w:rPr>
                <w:delText>0,42</w:delText>
              </w:r>
            </w:del>
          </w:p>
        </w:tc>
        <w:tc>
          <w:tcPr>
            <w:tcW w:w="960" w:type="dxa"/>
            <w:tcBorders>
              <w:top w:val="nil"/>
              <w:left w:val="nil"/>
              <w:bottom w:val="nil"/>
              <w:right w:val="single" w:sz="8" w:space="0" w:color="auto"/>
            </w:tcBorders>
            <w:shd w:val="clear" w:color="auto" w:fill="auto"/>
            <w:noWrap/>
            <w:vAlign w:val="bottom"/>
            <w:hideMark/>
          </w:tcPr>
          <w:p w14:paraId="09047A17" w14:textId="77777777" w:rsidR="00511193" w:rsidRPr="00DD6D87" w:rsidDel="000F6889" w:rsidRDefault="00511193">
            <w:pPr>
              <w:spacing w:line="480" w:lineRule="auto"/>
              <w:ind w:firstLine="720"/>
              <w:rPr>
                <w:del w:id="965" w:author="Benjamin Zhu" w:date="2020-04-29T00:09:00Z"/>
                <w:rFonts w:ascii="Calibri" w:eastAsia="Times New Roman" w:hAnsi="Calibri" w:cs="Calibri"/>
                <w:color w:val="000000"/>
                <w:rPrChange w:id="966" w:author="Benjamin Zhu" w:date="2020-06-27T00:39:00Z">
                  <w:rPr>
                    <w:del w:id="967" w:author="Benjamin Zhu" w:date="2020-04-29T00:09:00Z"/>
                    <w:rFonts w:ascii="Calibri" w:eastAsia="Times New Roman" w:hAnsi="Calibri" w:cs="Calibri"/>
                    <w:color w:val="000000"/>
                    <w:lang w:val="pt-BR"/>
                  </w:rPr>
                </w:rPrChange>
              </w:rPr>
              <w:pPrChange w:id="968" w:author="Benjamin Zhu" w:date="2020-05-16T22:22:00Z">
                <w:pPr/>
              </w:pPrChange>
            </w:pPr>
            <w:del w:id="969" w:author="Benjamin Zhu" w:date="2020-04-29T00:09:00Z">
              <w:r w:rsidRPr="00DD6D87" w:rsidDel="000F6889">
                <w:rPr>
                  <w:rFonts w:ascii="Calibri" w:eastAsia="Times New Roman" w:hAnsi="Calibri" w:cs="Calibri"/>
                  <w:color w:val="000000"/>
                  <w:rPrChange w:id="970" w:author="Benjamin Zhu" w:date="2020-06-27T00:39:00Z">
                    <w:rPr>
                      <w:rFonts w:ascii="Calibri" w:eastAsia="Times New Roman" w:hAnsi="Calibri" w:cs="Calibri"/>
                      <w:color w:val="000000"/>
                      <w:lang w:val="pt-BR"/>
                    </w:rPr>
                  </w:rPrChange>
                </w:rPr>
                <w:delText> </w:delText>
              </w:r>
            </w:del>
          </w:p>
        </w:tc>
      </w:tr>
      <w:tr w:rsidR="00511193" w:rsidRPr="00FA582A" w:rsidDel="000F6889" w14:paraId="5A772FD5" w14:textId="77777777" w:rsidTr="00511193">
        <w:trPr>
          <w:trHeight w:val="290"/>
          <w:del w:id="971" w:author="Benjamin Zhu" w:date="2020-04-29T00:09:00Z"/>
        </w:trPr>
        <w:tc>
          <w:tcPr>
            <w:tcW w:w="5680" w:type="dxa"/>
            <w:tcBorders>
              <w:top w:val="nil"/>
              <w:left w:val="single" w:sz="8" w:space="0" w:color="auto"/>
              <w:bottom w:val="nil"/>
              <w:right w:val="nil"/>
            </w:tcBorders>
            <w:shd w:val="clear" w:color="auto" w:fill="auto"/>
            <w:noWrap/>
            <w:vAlign w:val="bottom"/>
            <w:hideMark/>
          </w:tcPr>
          <w:p w14:paraId="3DAAFD39" w14:textId="77777777" w:rsidR="00511193" w:rsidRPr="00DD6D87" w:rsidDel="000F6889" w:rsidRDefault="00511193">
            <w:pPr>
              <w:spacing w:line="480" w:lineRule="auto"/>
              <w:ind w:firstLine="720"/>
              <w:rPr>
                <w:del w:id="972" w:author="Benjamin Zhu" w:date="2020-04-29T00:09:00Z"/>
                <w:rFonts w:ascii="Calibri" w:eastAsia="Times New Roman" w:hAnsi="Calibri" w:cs="Calibri"/>
                <w:color w:val="000000"/>
                <w:rPrChange w:id="973" w:author="Benjamin Zhu" w:date="2020-06-27T00:39:00Z">
                  <w:rPr>
                    <w:del w:id="974" w:author="Benjamin Zhu" w:date="2020-04-29T00:09:00Z"/>
                    <w:rFonts w:ascii="Calibri" w:eastAsia="Times New Roman" w:hAnsi="Calibri" w:cs="Calibri"/>
                    <w:color w:val="000000"/>
                    <w:lang w:val="pt-BR"/>
                  </w:rPr>
                </w:rPrChange>
              </w:rPr>
              <w:pPrChange w:id="975" w:author="Benjamin Zhu" w:date="2020-05-16T22:22:00Z">
                <w:pPr/>
              </w:pPrChange>
            </w:pPr>
            <w:del w:id="976" w:author="Benjamin Zhu" w:date="2020-04-29T00:09:00Z">
              <w:r w:rsidRPr="00511193" w:rsidDel="000F6889">
                <w:rPr>
                  <w:color w:val="000000"/>
                  <w:lang w:val="en"/>
                </w:rPr>
                <w:delText>Confiança no congresso nacional</w:delText>
              </w:r>
            </w:del>
          </w:p>
        </w:tc>
        <w:tc>
          <w:tcPr>
            <w:tcW w:w="960" w:type="dxa"/>
            <w:tcBorders>
              <w:top w:val="nil"/>
              <w:left w:val="nil"/>
              <w:bottom w:val="nil"/>
              <w:right w:val="nil"/>
            </w:tcBorders>
            <w:shd w:val="clear" w:color="auto" w:fill="auto"/>
            <w:noWrap/>
            <w:vAlign w:val="bottom"/>
            <w:hideMark/>
          </w:tcPr>
          <w:p w14:paraId="63C1587C" w14:textId="77777777" w:rsidR="00511193" w:rsidRPr="00DD6D87" w:rsidDel="000F6889" w:rsidRDefault="00511193">
            <w:pPr>
              <w:spacing w:line="480" w:lineRule="auto"/>
              <w:ind w:firstLine="720"/>
              <w:rPr>
                <w:del w:id="977" w:author="Benjamin Zhu" w:date="2020-04-29T00:09:00Z"/>
                <w:rFonts w:ascii="Calibri" w:eastAsia="Times New Roman" w:hAnsi="Calibri" w:cs="Calibri"/>
                <w:color w:val="000000"/>
                <w:rPrChange w:id="978" w:author="Benjamin Zhu" w:date="2020-06-27T00:39:00Z">
                  <w:rPr>
                    <w:del w:id="979" w:author="Benjamin Zhu" w:date="2020-04-29T00:09:00Z"/>
                    <w:rFonts w:ascii="Calibri" w:eastAsia="Times New Roman" w:hAnsi="Calibri" w:cs="Calibri"/>
                    <w:color w:val="000000"/>
                    <w:lang w:val="pt-BR"/>
                  </w:rPr>
                </w:rPrChange>
              </w:rPr>
              <w:pPrChange w:id="980" w:author="Benjamin Zhu" w:date="2020-05-16T22:22:00Z">
                <w:pPr/>
              </w:pPrChange>
            </w:pPr>
            <w:del w:id="981" w:author="Benjamin Zhu" w:date="2020-04-29T00:09:00Z">
              <w:r w:rsidRPr="00511193" w:rsidDel="000F6889">
                <w:rPr>
                  <w:color w:val="000000"/>
                  <w:lang w:val="en"/>
                </w:rPr>
                <w:delText>0,71</w:delText>
              </w:r>
            </w:del>
          </w:p>
        </w:tc>
        <w:tc>
          <w:tcPr>
            <w:tcW w:w="960" w:type="dxa"/>
            <w:tcBorders>
              <w:top w:val="nil"/>
              <w:left w:val="nil"/>
              <w:bottom w:val="nil"/>
              <w:right w:val="single" w:sz="8" w:space="0" w:color="auto"/>
            </w:tcBorders>
            <w:shd w:val="clear" w:color="auto" w:fill="auto"/>
            <w:noWrap/>
            <w:vAlign w:val="bottom"/>
            <w:hideMark/>
          </w:tcPr>
          <w:p w14:paraId="0B6C72A7" w14:textId="77777777" w:rsidR="00511193" w:rsidRPr="00DD6D87" w:rsidDel="000F6889" w:rsidRDefault="00511193">
            <w:pPr>
              <w:spacing w:line="480" w:lineRule="auto"/>
              <w:ind w:firstLine="720"/>
              <w:rPr>
                <w:del w:id="982" w:author="Benjamin Zhu" w:date="2020-04-29T00:09:00Z"/>
                <w:rFonts w:ascii="Calibri" w:eastAsia="Times New Roman" w:hAnsi="Calibri" w:cs="Calibri"/>
                <w:color w:val="000000"/>
                <w:rPrChange w:id="983" w:author="Benjamin Zhu" w:date="2020-06-27T00:39:00Z">
                  <w:rPr>
                    <w:del w:id="984" w:author="Benjamin Zhu" w:date="2020-04-29T00:09:00Z"/>
                    <w:rFonts w:ascii="Calibri" w:eastAsia="Times New Roman" w:hAnsi="Calibri" w:cs="Calibri"/>
                    <w:color w:val="000000"/>
                    <w:lang w:val="pt-BR"/>
                  </w:rPr>
                </w:rPrChange>
              </w:rPr>
              <w:pPrChange w:id="985" w:author="Benjamin Zhu" w:date="2020-05-16T22:22:00Z">
                <w:pPr/>
              </w:pPrChange>
            </w:pPr>
            <w:del w:id="986" w:author="Benjamin Zhu" w:date="2020-04-29T00:09:00Z">
              <w:r w:rsidRPr="00DD6D87" w:rsidDel="000F6889">
                <w:rPr>
                  <w:rFonts w:ascii="Calibri" w:eastAsia="Times New Roman" w:hAnsi="Calibri" w:cs="Calibri"/>
                  <w:color w:val="000000"/>
                  <w:rPrChange w:id="987" w:author="Benjamin Zhu" w:date="2020-06-27T00:39:00Z">
                    <w:rPr>
                      <w:rFonts w:ascii="Calibri" w:eastAsia="Times New Roman" w:hAnsi="Calibri" w:cs="Calibri"/>
                      <w:color w:val="000000"/>
                      <w:lang w:val="pt-BR"/>
                    </w:rPr>
                  </w:rPrChange>
                </w:rPr>
                <w:delText> </w:delText>
              </w:r>
            </w:del>
          </w:p>
        </w:tc>
      </w:tr>
      <w:tr w:rsidR="00511193" w:rsidRPr="00FA582A" w:rsidDel="000F6889" w14:paraId="0446F179" w14:textId="77777777" w:rsidTr="00511193">
        <w:trPr>
          <w:trHeight w:val="290"/>
          <w:del w:id="988" w:author="Benjamin Zhu" w:date="2020-04-29T00:09:00Z"/>
        </w:trPr>
        <w:tc>
          <w:tcPr>
            <w:tcW w:w="5680" w:type="dxa"/>
            <w:tcBorders>
              <w:top w:val="nil"/>
              <w:left w:val="single" w:sz="8" w:space="0" w:color="auto"/>
              <w:bottom w:val="nil"/>
              <w:right w:val="nil"/>
            </w:tcBorders>
            <w:shd w:val="clear" w:color="auto" w:fill="auto"/>
            <w:noWrap/>
            <w:vAlign w:val="bottom"/>
            <w:hideMark/>
          </w:tcPr>
          <w:p w14:paraId="2972DCF1" w14:textId="77777777" w:rsidR="00511193" w:rsidRPr="00DD6D87" w:rsidDel="000F6889" w:rsidRDefault="00511193">
            <w:pPr>
              <w:spacing w:line="480" w:lineRule="auto"/>
              <w:ind w:firstLine="720"/>
              <w:rPr>
                <w:del w:id="989" w:author="Benjamin Zhu" w:date="2020-04-29T00:09:00Z"/>
                <w:rFonts w:ascii="Calibri" w:eastAsia="Times New Roman" w:hAnsi="Calibri" w:cs="Calibri"/>
                <w:color w:val="000000"/>
                <w:rPrChange w:id="990" w:author="Benjamin Zhu" w:date="2020-06-27T00:39:00Z">
                  <w:rPr>
                    <w:del w:id="991" w:author="Benjamin Zhu" w:date="2020-04-29T00:09:00Z"/>
                    <w:rFonts w:ascii="Calibri" w:eastAsia="Times New Roman" w:hAnsi="Calibri" w:cs="Calibri"/>
                    <w:color w:val="000000"/>
                    <w:lang w:val="pt-BR"/>
                  </w:rPr>
                </w:rPrChange>
              </w:rPr>
              <w:pPrChange w:id="992" w:author="Benjamin Zhu" w:date="2020-05-16T22:22:00Z">
                <w:pPr/>
              </w:pPrChange>
            </w:pPr>
            <w:del w:id="993" w:author="Benjamin Zhu" w:date="2020-04-29T00:09:00Z">
              <w:r w:rsidRPr="00511193" w:rsidDel="000F6889">
                <w:rPr>
                  <w:color w:val="000000"/>
                  <w:lang w:val="en"/>
                </w:rPr>
                <w:delText>Confiança nos partidos políticos</w:delText>
              </w:r>
            </w:del>
          </w:p>
        </w:tc>
        <w:tc>
          <w:tcPr>
            <w:tcW w:w="960" w:type="dxa"/>
            <w:tcBorders>
              <w:top w:val="nil"/>
              <w:left w:val="nil"/>
              <w:bottom w:val="nil"/>
              <w:right w:val="nil"/>
            </w:tcBorders>
            <w:shd w:val="clear" w:color="auto" w:fill="auto"/>
            <w:noWrap/>
            <w:vAlign w:val="bottom"/>
            <w:hideMark/>
          </w:tcPr>
          <w:p w14:paraId="3692C5DE" w14:textId="77777777" w:rsidR="00511193" w:rsidRPr="00DD6D87" w:rsidDel="000F6889" w:rsidRDefault="00511193">
            <w:pPr>
              <w:spacing w:line="480" w:lineRule="auto"/>
              <w:ind w:firstLine="720"/>
              <w:rPr>
                <w:del w:id="994" w:author="Benjamin Zhu" w:date="2020-04-29T00:09:00Z"/>
                <w:rFonts w:ascii="Calibri" w:eastAsia="Times New Roman" w:hAnsi="Calibri" w:cs="Calibri"/>
                <w:color w:val="000000"/>
                <w:rPrChange w:id="995" w:author="Benjamin Zhu" w:date="2020-06-27T00:39:00Z">
                  <w:rPr>
                    <w:del w:id="996" w:author="Benjamin Zhu" w:date="2020-04-29T00:09:00Z"/>
                    <w:rFonts w:ascii="Calibri" w:eastAsia="Times New Roman" w:hAnsi="Calibri" w:cs="Calibri"/>
                    <w:color w:val="000000"/>
                    <w:lang w:val="pt-BR"/>
                  </w:rPr>
                </w:rPrChange>
              </w:rPr>
              <w:pPrChange w:id="997" w:author="Benjamin Zhu" w:date="2020-05-16T22:22:00Z">
                <w:pPr/>
              </w:pPrChange>
            </w:pPr>
            <w:del w:id="998" w:author="Benjamin Zhu" w:date="2020-04-29T00:09:00Z">
              <w:r w:rsidRPr="00511193" w:rsidDel="000F6889">
                <w:rPr>
                  <w:color w:val="000000"/>
                  <w:lang w:val="en"/>
                </w:rPr>
                <w:delText>0,70</w:delText>
              </w:r>
            </w:del>
          </w:p>
        </w:tc>
        <w:tc>
          <w:tcPr>
            <w:tcW w:w="960" w:type="dxa"/>
            <w:tcBorders>
              <w:top w:val="nil"/>
              <w:left w:val="nil"/>
              <w:bottom w:val="nil"/>
              <w:right w:val="single" w:sz="8" w:space="0" w:color="auto"/>
            </w:tcBorders>
            <w:shd w:val="clear" w:color="auto" w:fill="auto"/>
            <w:noWrap/>
            <w:vAlign w:val="bottom"/>
            <w:hideMark/>
          </w:tcPr>
          <w:p w14:paraId="37BDB7F5" w14:textId="77777777" w:rsidR="00511193" w:rsidRPr="00DD6D87" w:rsidDel="000F6889" w:rsidRDefault="00511193">
            <w:pPr>
              <w:spacing w:line="480" w:lineRule="auto"/>
              <w:ind w:firstLine="720"/>
              <w:rPr>
                <w:del w:id="999" w:author="Benjamin Zhu" w:date="2020-04-29T00:09:00Z"/>
                <w:rFonts w:ascii="Calibri" w:eastAsia="Times New Roman" w:hAnsi="Calibri" w:cs="Calibri"/>
                <w:color w:val="000000"/>
                <w:rPrChange w:id="1000" w:author="Benjamin Zhu" w:date="2020-06-27T00:39:00Z">
                  <w:rPr>
                    <w:del w:id="1001" w:author="Benjamin Zhu" w:date="2020-04-29T00:09:00Z"/>
                    <w:rFonts w:ascii="Calibri" w:eastAsia="Times New Roman" w:hAnsi="Calibri" w:cs="Calibri"/>
                    <w:color w:val="000000"/>
                    <w:lang w:val="pt-BR"/>
                  </w:rPr>
                </w:rPrChange>
              </w:rPr>
              <w:pPrChange w:id="1002" w:author="Benjamin Zhu" w:date="2020-05-16T22:22:00Z">
                <w:pPr/>
              </w:pPrChange>
            </w:pPr>
            <w:del w:id="1003" w:author="Benjamin Zhu" w:date="2020-04-29T00:09:00Z">
              <w:r w:rsidRPr="00DD6D87" w:rsidDel="000F6889">
                <w:rPr>
                  <w:rFonts w:ascii="Calibri" w:eastAsia="Times New Roman" w:hAnsi="Calibri" w:cs="Calibri"/>
                  <w:color w:val="000000"/>
                  <w:rPrChange w:id="1004" w:author="Benjamin Zhu" w:date="2020-06-27T00:39:00Z">
                    <w:rPr>
                      <w:rFonts w:ascii="Calibri" w:eastAsia="Times New Roman" w:hAnsi="Calibri" w:cs="Calibri"/>
                      <w:color w:val="000000"/>
                      <w:lang w:val="pt-BR"/>
                    </w:rPr>
                  </w:rPrChange>
                </w:rPr>
                <w:delText> </w:delText>
              </w:r>
            </w:del>
          </w:p>
        </w:tc>
      </w:tr>
      <w:tr w:rsidR="00511193" w:rsidRPr="00FA582A" w:rsidDel="000F6889" w14:paraId="3DF0C028" w14:textId="77777777" w:rsidTr="00511193">
        <w:trPr>
          <w:trHeight w:val="290"/>
          <w:del w:id="1005" w:author="Benjamin Zhu" w:date="2020-04-29T00:09:00Z"/>
        </w:trPr>
        <w:tc>
          <w:tcPr>
            <w:tcW w:w="5680" w:type="dxa"/>
            <w:tcBorders>
              <w:top w:val="nil"/>
              <w:left w:val="single" w:sz="8" w:space="0" w:color="auto"/>
              <w:bottom w:val="nil"/>
              <w:right w:val="nil"/>
            </w:tcBorders>
            <w:shd w:val="clear" w:color="auto" w:fill="auto"/>
            <w:noWrap/>
            <w:vAlign w:val="bottom"/>
            <w:hideMark/>
          </w:tcPr>
          <w:p w14:paraId="30AA5CAA" w14:textId="77777777" w:rsidR="00511193" w:rsidRPr="00DD6D87" w:rsidDel="000F6889" w:rsidRDefault="00511193">
            <w:pPr>
              <w:spacing w:line="480" w:lineRule="auto"/>
              <w:ind w:firstLine="720"/>
              <w:rPr>
                <w:del w:id="1006" w:author="Benjamin Zhu" w:date="2020-04-29T00:09:00Z"/>
                <w:rFonts w:ascii="Calibri" w:eastAsia="Times New Roman" w:hAnsi="Calibri" w:cs="Calibri"/>
                <w:color w:val="000000"/>
                <w:rPrChange w:id="1007" w:author="Benjamin Zhu" w:date="2020-06-27T00:39:00Z">
                  <w:rPr>
                    <w:del w:id="1008" w:author="Benjamin Zhu" w:date="2020-04-29T00:09:00Z"/>
                    <w:rFonts w:ascii="Calibri" w:eastAsia="Times New Roman" w:hAnsi="Calibri" w:cs="Calibri"/>
                    <w:color w:val="000000"/>
                    <w:lang w:val="pt-BR"/>
                  </w:rPr>
                </w:rPrChange>
              </w:rPr>
              <w:pPrChange w:id="1009" w:author="Benjamin Zhu" w:date="2020-05-16T22:22:00Z">
                <w:pPr/>
              </w:pPrChange>
            </w:pPr>
            <w:del w:id="1010" w:author="Benjamin Zhu" w:date="2020-04-29T00:09:00Z">
              <w:r w:rsidRPr="00511193" w:rsidDel="000F6889">
                <w:rPr>
                  <w:color w:val="000000"/>
                  <w:lang w:val="en"/>
                </w:rPr>
                <w:delText>Confiança no Presidente da República</w:delText>
              </w:r>
            </w:del>
          </w:p>
        </w:tc>
        <w:tc>
          <w:tcPr>
            <w:tcW w:w="960" w:type="dxa"/>
            <w:tcBorders>
              <w:top w:val="nil"/>
              <w:left w:val="nil"/>
              <w:bottom w:val="nil"/>
              <w:right w:val="nil"/>
            </w:tcBorders>
            <w:shd w:val="clear" w:color="auto" w:fill="auto"/>
            <w:noWrap/>
            <w:vAlign w:val="bottom"/>
            <w:hideMark/>
          </w:tcPr>
          <w:p w14:paraId="12B1B7F5" w14:textId="77777777" w:rsidR="00511193" w:rsidRPr="00DD6D87" w:rsidDel="000F6889" w:rsidRDefault="00511193">
            <w:pPr>
              <w:spacing w:line="480" w:lineRule="auto"/>
              <w:ind w:firstLine="720"/>
              <w:rPr>
                <w:del w:id="1011" w:author="Benjamin Zhu" w:date="2020-04-29T00:09:00Z"/>
                <w:rFonts w:ascii="Calibri" w:eastAsia="Times New Roman" w:hAnsi="Calibri" w:cs="Calibri"/>
                <w:color w:val="000000"/>
                <w:rPrChange w:id="1012" w:author="Benjamin Zhu" w:date="2020-06-27T00:39:00Z">
                  <w:rPr>
                    <w:del w:id="1013" w:author="Benjamin Zhu" w:date="2020-04-29T00:09:00Z"/>
                    <w:rFonts w:ascii="Calibri" w:eastAsia="Times New Roman" w:hAnsi="Calibri" w:cs="Calibri"/>
                    <w:color w:val="000000"/>
                    <w:lang w:val="pt-BR"/>
                  </w:rPr>
                </w:rPrChange>
              </w:rPr>
              <w:pPrChange w:id="1014" w:author="Benjamin Zhu" w:date="2020-05-16T22:22:00Z">
                <w:pPr/>
              </w:pPrChange>
            </w:pPr>
            <w:del w:id="1015" w:author="Benjamin Zhu" w:date="2020-04-29T00:09:00Z">
              <w:r w:rsidRPr="00511193" w:rsidDel="000F6889">
                <w:rPr>
                  <w:color w:val="000000"/>
                  <w:lang w:val="en"/>
                </w:rPr>
                <w:delText>0,60</w:delText>
              </w:r>
            </w:del>
          </w:p>
        </w:tc>
        <w:tc>
          <w:tcPr>
            <w:tcW w:w="960" w:type="dxa"/>
            <w:tcBorders>
              <w:top w:val="nil"/>
              <w:left w:val="nil"/>
              <w:bottom w:val="nil"/>
              <w:right w:val="single" w:sz="8" w:space="0" w:color="auto"/>
            </w:tcBorders>
            <w:shd w:val="clear" w:color="auto" w:fill="auto"/>
            <w:noWrap/>
            <w:vAlign w:val="bottom"/>
            <w:hideMark/>
          </w:tcPr>
          <w:p w14:paraId="46EAEF72" w14:textId="77777777" w:rsidR="00511193" w:rsidRPr="00DD6D87" w:rsidDel="000F6889" w:rsidRDefault="00511193">
            <w:pPr>
              <w:spacing w:line="480" w:lineRule="auto"/>
              <w:ind w:firstLine="720"/>
              <w:rPr>
                <w:del w:id="1016" w:author="Benjamin Zhu" w:date="2020-04-29T00:09:00Z"/>
                <w:rFonts w:ascii="Calibri" w:eastAsia="Times New Roman" w:hAnsi="Calibri" w:cs="Calibri"/>
                <w:color w:val="000000"/>
                <w:rPrChange w:id="1017" w:author="Benjamin Zhu" w:date="2020-06-27T00:39:00Z">
                  <w:rPr>
                    <w:del w:id="1018" w:author="Benjamin Zhu" w:date="2020-04-29T00:09:00Z"/>
                    <w:rFonts w:ascii="Calibri" w:eastAsia="Times New Roman" w:hAnsi="Calibri" w:cs="Calibri"/>
                    <w:color w:val="000000"/>
                    <w:lang w:val="pt-BR"/>
                  </w:rPr>
                </w:rPrChange>
              </w:rPr>
              <w:pPrChange w:id="1019" w:author="Benjamin Zhu" w:date="2020-05-16T22:22:00Z">
                <w:pPr/>
              </w:pPrChange>
            </w:pPr>
            <w:del w:id="1020" w:author="Benjamin Zhu" w:date="2020-04-29T00:09:00Z">
              <w:r w:rsidRPr="00DD6D87" w:rsidDel="000F6889">
                <w:rPr>
                  <w:rFonts w:ascii="Calibri" w:eastAsia="Times New Roman" w:hAnsi="Calibri" w:cs="Calibri"/>
                  <w:color w:val="000000"/>
                  <w:rPrChange w:id="1021" w:author="Benjamin Zhu" w:date="2020-06-27T00:39:00Z">
                    <w:rPr>
                      <w:rFonts w:ascii="Calibri" w:eastAsia="Times New Roman" w:hAnsi="Calibri" w:cs="Calibri"/>
                      <w:color w:val="000000"/>
                      <w:lang w:val="pt-BR"/>
                    </w:rPr>
                  </w:rPrChange>
                </w:rPr>
                <w:delText> </w:delText>
              </w:r>
            </w:del>
          </w:p>
        </w:tc>
      </w:tr>
      <w:tr w:rsidR="00511193" w:rsidRPr="00FA582A" w:rsidDel="000F6889" w14:paraId="57137E6E" w14:textId="77777777" w:rsidTr="00511193">
        <w:trPr>
          <w:trHeight w:val="290"/>
          <w:del w:id="1022" w:author="Benjamin Zhu" w:date="2020-04-29T00:09:00Z"/>
        </w:trPr>
        <w:tc>
          <w:tcPr>
            <w:tcW w:w="5680" w:type="dxa"/>
            <w:tcBorders>
              <w:top w:val="nil"/>
              <w:left w:val="single" w:sz="8" w:space="0" w:color="auto"/>
              <w:bottom w:val="nil"/>
              <w:right w:val="nil"/>
            </w:tcBorders>
            <w:shd w:val="clear" w:color="auto" w:fill="auto"/>
            <w:noWrap/>
            <w:vAlign w:val="bottom"/>
            <w:hideMark/>
          </w:tcPr>
          <w:p w14:paraId="58088CE8" w14:textId="77777777" w:rsidR="00511193" w:rsidRPr="00DD6D87" w:rsidDel="000F6889" w:rsidRDefault="00511193">
            <w:pPr>
              <w:spacing w:line="480" w:lineRule="auto"/>
              <w:ind w:firstLine="720"/>
              <w:rPr>
                <w:del w:id="1023" w:author="Benjamin Zhu" w:date="2020-04-29T00:09:00Z"/>
                <w:rFonts w:ascii="Calibri" w:eastAsia="Times New Roman" w:hAnsi="Calibri" w:cs="Calibri"/>
                <w:color w:val="000000"/>
                <w:rPrChange w:id="1024" w:author="Benjamin Zhu" w:date="2020-06-27T00:39:00Z">
                  <w:rPr>
                    <w:del w:id="1025" w:author="Benjamin Zhu" w:date="2020-04-29T00:09:00Z"/>
                    <w:rFonts w:ascii="Calibri" w:eastAsia="Times New Roman" w:hAnsi="Calibri" w:cs="Calibri"/>
                    <w:color w:val="000000"/>
                    <w:lang w:val="pt-BR"/>
                  </w:rPr>
                </w:rPrChange>
              </w:rPr>
              <w:pPrChange w:id="1026" w:author="Benjamin Zhu" w:date="2020-05-16T22:22:00Z">
                <w:pPr/>
              </w:pPrChange>
            </w:pPr>
            <w:del w:id="1027" w:author="Benjamin Zhu" w:date="2020-04-29T00:09:00Z">
              <w:r w:rsidRPr="00511193" w:rsidDel="000F6889">
                <w:rPr>
                  <w:color w:val="000000"/>
                  <w:lang w:val="en"/>
                </w:rPr>
                <w:delText>Confiança na Prefeitura Municipal</w:delText>
              </w:r>
            </w:del>
          </w:p>
        </w:tc>
        <w:tc>
          <w:tcPr>
            <w:tcW w:w="960" w:type="dxa"/>
            <w:tcBorders>
              <w:top w:val="nil"/>
              <w:left w:val="nil"/>
              <w:bottom w:val="nil"/>
              <w:right w:val="nil"/>
            </w:tcBorders>
            <w:shd w:val="clear" w:color="auto" w:fill="auto"/>
            <w:noWrap/>
            <w:vAlign w:val="bottom"/>
            <w:hideMark/>
          </w:tcPr>
          <w:p w14:paraId="5B1279F8" w14:textId="77777777" w:rsidR="00511193" w:rsidRPr="00DD6D87" w:rsidDel="000F6889" w:rsidRDefault="00511193">
            <w:pPr>
              <w:spacing w:line="480" w:lineRule="auto"/>
              <w:ind w:firstLine="720"/>
              <w:rPr>
                <w:del w:id="1028" w:author="Benjamin Zhu" w:date="2020-04-29T00:09:00Z"/>
                <w:rFonts w:ascii="Calibri" w:eastAsia="Times New Roman" w:hAnsi="Calibri" w:cs="Calibri"/>
                <w:color w:val="000000"/>
                <w:rPrChange w:id="1029" w:author="Benjamin Zhu" w:date="2020-06-27T00:39:00Z">
                  <w:rPr>
                    <w:del w:id="1030" w:author="Benjamin Zhu" w:date="2020-04-29T00:09:00Z"/>
                    <w:rFonts w:ascii="Calibri" w:eastAsia="Times New Roman" w:hAnsi="Calibri" w:cs="Calibri"/>
                    <w:color w:val="000000"/>
                    <w:lang w:val="pt-BR"/>
                  </w:rPr>
                </w:rPrChange>
              </w:rPr>
              <w:pPrChange w:id="1031" w:author="Benjamin Zhu" w:date="2020-05-16T22:22:00Z">
                <w:pPr/>
              </w:pPrChange>
            </w:pPr>
            <w:del w:id="1032" w:author="Benjamin Zhu" w:date="2020-04-29T00:09:00Z">
              <w:r w:rsidRPr="00511193" w:rsidDel="000F6889">
                <w:rPr>
                  <w:color w:val="000000"/>
                  <w:lang w:val="en"/>
                </w:rPr>
                <w:delText>0,56</w:delText>
              </w:r>
            </w:del>
          </w:p>
        </w:tc>
        <w:tc>
          <w:tcPr>
            <w:tcW w:w="960" w:type="dxa"/>
            <w:tcBorders>
              <w:top w:val="nil"/>
              <w:left w:val="nil"/>
              <w:bottom w:val="nil"/>
              <w:right w:val="single" w:sz="8" w:space="0" w:color="auto"/>
            </w:tcBorders>
            <w:shd w:val="clear" w:color="auto" w:fill="auto"/>
            <w:noWrap/>
            <w:vAlign w:val="bottom"/>
            <w:hideMark/>
          </w:tcPr>
          <w:p w14:paraId="6EDE0931" w14:textId="77777777" w:rsidR="00511193" w:rsidRPr="00DD6D87" w:rsidDel="000F6889" w:rsidRDefault="00511193">
            <w:pPr>
              <w:spacing w:line="480" w:lineRule="auto"/>
              <w:ind w:firstLine="720"/>
              <w:rPr>
                <w:del w:id="1033" w:author="Benjamin Zhu" w:date="2020-04-29T00:09:00Z"/>
                <w:rFonts w:ascii="Calibri" w:eastAsia="Times New Roman" w:hAnsi="Calibri" w:cs="Calibri"/>
                <w:color w:val="000000"/>
                <w:rPrChange w:id="1034" w:author="Benjamin Zhu" w:date="2020-06-27T00:39:00Z">
                  <w:rPr>
                    <w:del w:id="1035" w:author="Benjamin Zhu" w:date="2020-04-29T00:09:00Z"/>
                    <w:rFonts w:ascii="Calibri" w:eastAsia="Times New Roman" w:hAnsi="Calibri" w:cs="Calibri"/>
                    <w:color w:val="000000"/>
                    <w:lang w:val="pt-BR"/>
                  </w:rPr>
                </w:rPrChange>
              </w:rPr>
              <w:pPrChange w:id="1036" w:author="Benjamin Zhu" w:date="2020-05-16T22:22:00Z">
                <w:pPr/>
              </w:pPrChange>
            </w:pPr>
            <w:del w:id="1037" w:author="Benjamin Zhu" w:date="2020-04-29T00:09:00Z">
              <w:r w:rsidRPr="00DD6D87" w:rsidDel="000F6889">
                <w:rPr>
                  <w:rFonts w:ascii="Calibri" w:eastAsia="Times New Roman" w:hAnsi="Calibri" w:cs="Calibri"/>
                  <w:color w:val="000000"/>
                  <w:rPrChange w:id="1038" w:author="Benjamin Zhu" w:date="2020-06-27T00:39:00Z">
                    <w:rPr>
                      <w:rFonts w:ascii="Calibri" w:eastAsia="Times New Roman" w:hAnsi="Calibri" w:cs="Calibri"/>
                      <w:color w:val="000000"/>
                      <w:lang w:val="pt-BR"/>
                    </w:rPr>
                  </w:rPrChange>
                </w:rPr>
                <w:delText> </w:delText>
              </w:r>
            </w:del>
          </w:p>
        </w:tc>
      </w:tr>
      <w:tr w:rsidR="00511193" w:rsidRPr="00FA582A" w:rsidDel="000F6889" w14:paraId="4717F52B" w14:textId="77777777" w:rsidTr="00511193">
        <w:trPr>
          <w:trHeight w:val="290"/>
          <w:del w:id="1039" w:author="Benjamin Zhu" w:date="2020-04-29T00:09:00Z"/>
        </w:trPr>
        <w:tc>
          <w:tcPr>
            <w:tcW w:w="5680" w:type="dxa"/>
            <w:tcBorders>
              <w:top w:val="nil"/>
              <w:left w:val="single" w:sz="8" w:space="0" w:color="auto"/>
              <w:bottom w:val="nil"/>
              <w:right w:val="nil"/>
            </w:tcBorders>
            <w:shd w:val="clear" w:color="auto" w:fill="auto"/>
            <w:noWrap/>
            <w:vAlign w:val="bottom"/>
            <w:hideMark/>
          </w:tcPr>
          <w:p w14:paraId="21E635E1" w14:textId="77777777" w:rsidR="00511193" w:rsidRPr="00DD6D87" w:rsidDel="000F6889" w:rsidRDefault="00511193">
            <w:pPr>
              <w:spacing w:line="480" w:lineRule="auto"/>
              <w:ind w:firstLine="720"/>
              <w:rPr>
                <w:del w:id="1040" w:author="Benjamin Zhu" w:date="2020-04-29T00:09:00Z"/>
                <w:rFonts w:ascii="Calibri" w:eastAsia="Times New Roman" w:hAnsi="Calibri" w:cs="Calibri"/>
                <w:color w:val="000000"/>
                <w:rPrChange w:id="1041" w:author="Benjamin Zhu" w:date="2020-06-27T00:39:00Z">
                  <w:rPr>
                    <w:del w:id="1042" w:author="Benjamin Zhu" w:date="2020-04-29T00:09:00Z"/>
                    <w:rFonts w:ascii="Calibri" w:eastAsia="Times New Roman" w:hAnsi="Calibri" w:cs="Calibri"/>
                    <w:color w:val="000000"/>
                    <w:lang w:val="pt-BR"/>
                  </w:rPr>
                </w:rPrChange>
              </w:rPr>
              <w:pPrChange w:id="1043" w:author="Benjamin Zhu" w:date="2020-05-16T22:22:00Z">
                <w:pPr/>
              </w:pPrChange>
            </w:pPr>
            <w:del w:id="1044" w:author="Benjamin Zhu" w:date="2020-04-29T00:09:00Z">
              <w:r w:rsidRPr="00511193" w:rsidDel="000F6889">
                <w:rPr>
                  <w:color w:val="000000"/>
                  <w:lang w:val="en"/>
                </w:rPr>
                <w:delText>Confiança nas eleições</w:delText>
              </w:r>
            </w:del>
          </w:p>
        </w:tc>
        <w:tc>
          <w:tcPr>
            <w:tcW w:w="960" w:type="dxa"/>
            <w:tcBorders>
              <w:top w:val="nil"/>
              <w:left w:val="nil"/>
              <w:bottom w:val="nil"/>
              <w:right w:val="nil"/>
            </w:tcBorders>
            <w:shd w:val="clear" w:color="auto" w:fill="auto"/>
            <w:noWrap/>
            <w:vAlign w:val="bottom"/>
            <w:hideMark/>
          </w:tcPr>
          <w:p w14:paraId="17ADAC24" w14:textId="77777777" w:rsidR="00511193" w:rsidRPr="00DD6D87" w:rsidDel="000F6889" w:rsidRDefault="00511193">
            <w:pPr>
              <w:spacing w:line="480" w:lineRule="auto"/>
              <w:ind w:firstLine="720"/>
              <w:rPr>
                <w:del w:id="1045" w:author="Benjamin Zhu" w:date="2020-04-29T00:09:00Z"/>
                <w:rFonts w:ascii="Calibri" w:eastAsia="Times New Roman" w:hAnsi="Calibri" w:cs="Calibri"/>
                <w:color w:val="000000"/>
                <w:rPrChange w:id="1046" w:author="Benjamin Zhu" w:date="2020-06-27T00:39:00Z">
                  <w:rPr>
                    <w:del w:id="1047" w:author="Benjamin Zhu" w:date="2020-04-29T00:09:00Z"/>
                    <w:rFonts w:ascii="Calibri" w:eastAsia="Times New Roman" w:hAnsi="Calibri" w:cs="Calibri"/>
                    <w:color w:val="000000"/>
                    <w:lang w:val="pt-BR"/>
                  </w:rPr>
                </w:rPrChange>
              </w:rPr>
              <w:pPrChange w:id="1048" w:author="Benjamin Zhu" w:date="2020-05-16T22:22:00Z">
                <w:pPr/>
              </w:pPrChange>
            </w:pPr>
            <w:del w:id="1049" w:author="Benjamin Zhu" w:date="2020-04-29T00:09:00Z">
              <w:r w:rsidRPr="00511193" w:rsidDel="000F6889">
                <w:rPr>
                  <w:color w:val="000000"/>
                  <w:lang w:val="en"/>
                </w:rPr>
                <w:delText>0,61</w:delText>
              </w:r>
            </w:del>
          </w:p>
        </w:tc>
        <w:tc>
          <w:tcPr>
            <w:tcW w:w="960" w:type="dxa"/>
            <w:tcBorders>
              <w:top w:val="nil"/>
              <w:left w:val="nil"/>
              <w:bottom w:val="nil"/>
              <w:right w:val="single" w:sz="8" w:space="0" w:color="auto"/>
            </w:tcBorders>
            <w:shd w:val="clear" w:color="auto" w:fill="auto"/>
            <w:noWrap/>
            <w:vAlign w:val="bottom"/>
            <w:hideMark/>
          </w:tcPr>
          <w:p w14:paraId="7CB1ABC7" w14:textId="77777777" w:rsidR="00511193" w:rsidRPr="00DD6D87" w:rsidDel="000F6889" w:rsidRDefault="00511193">
            <w:pPr>
              <w:spacing w:line="480" w:lineRule="auto"/>
              <w:ind w:firstLine="720"/>
              <w:rPr>
                <w:del w:id="1050" w:author="Benjamin Zhu" w:date="2020-04-29T00:09:00Z"/>
                <w:rFonts w:ascii="Calibri" w:eastAsia="Times New Roman" w:hAnsi="Calibri" w:cs="Calibri"/>
                <w:color w:val="000000"/>
                <w:rPrChange w:id="1051" w:author="Benjamin Zhu" w:date="2020-06-27T00:39:00Z">
                  <w:rPr>
                    <w:del w:id="1052" w:author="Benjamin Zhu" w:date="2020-04-29T00:09:00Z"/>
                    <w:rFonts w:ascii="Calibri" w:eastAsia="Times New Roman" w:hAnsi="Calibri" w:cs="Calibri"/>
                    <w:color w:val="000000"/>
                    <w:lang w:val="pt-BR"/>
                  </w:rPr>
                </w:rPrChange>
              </w:rPr>
              <w:pPrChange w:id="1053" w:author="Benjamin Zhu" w:date="2020-05-16T22:22:00Z">
                <w:pPr/>
              </w:pPrChange>
            </w:pPr>
            <w:del w:id="1054" w:author="Benjamin Zhu" w:date="2020-04-29T00:09:00Z">
              <w:r w:rsidRPr="00DD6D87" w:rsidDel="000F6889">
                <w:rPr>
                  <w:rFonts w:ascii="Calibri" w:eastAsia="Times New Roman" w:hAnsi="Calibri" w:cs="Calibri"/>
                  <w:color w:val="000000"/>
                  <w:rPrChange w:id="1055" w:author="Benjamin Zhu" w:date="2020-06-27T00:39:00Z">
                    <w:rPr>
                      <w:rFonts w:ascii="Calibri" w:eastAsia="Times New Roman" w:hAnsi="Calibri" w:cs="Calibri"/>
                      <w:color w:val="000000"/>
                      <w:lang w:val="pt-BR"/>
                    </w:rPr>
                  </w:rPrChange>
                </w:rPr>
                <w:delText> </w:delText>
              </w:r>
            </w:del>
          </w:p>
        </w:tc>
      </w:tr>
      <w:tr w:rsidR="00511193" w:rsidRPr="00FA582A" w:rsidDel="000F6889" w14:paraId="69398934" w14:textId="77777777" w:rsidTr="00511193">
        <w:trPr>
          <w:trHeight w:val="290"/>
          <w:del w:id="1056" w:author="Benjamin Zhu" w:date="2020-04-29T00:09:00Z"/>
        </w:trPr>
        <w:tc>
          <w:tcPr>
            <w:tcW w:w="5680" w:type="dxa"/>
            <w:tcBorders>
              <w:top w:val="nil"/>
              <w:left w:val="single" w:sz="8" w:space="0" w:color="auto"/>
              <w:bottom w:val="nil"/>
              <w:right w:val="nil"/>
            </w:tcBorders>
            <w:shd w:val="clear" w:color="auto" w:fill="auto"/>
            <w:noWrap/>
            <w:vAlign w:val="bottom"/>
            <w:hideMark/>
          </w:tcPr>
          <w:p w14:paraId="7D254078" w14:textId="77777777" w:rsidR="00511193" w:rsidRPr="00DD6D87" w:rsidDel="000F6889" w:rsidRDefault="00511193">
            <w:pPr>
              <w:spacing w:line="480" w:lineRule="auto"/>
              <w:ind w:firstLine="720"/>
              <w:rPr>
                <w:del w:id="1057" w:author="Benjamin Zhu" w:date="2020-04-29T00:09:00Z"/>
                <w:rFonts w:ascii="Calibri" w:eastAsia="Times New Roman" w:hAnsi="Calibri" w:cs="Calibri"/>
                <w:color w:val="000000"/>
                <w:rPrChange w:id="1058" w:author="Benjamin Zhu" w:date="2020-06-27T00:39:00Z">
                  <w:rPr>
                    <w:del w:id="1059" w:author="Benjamin Zhu" w:date="2020-04-29T00:09:00Z"/>
                    <w:rFonts w:ascii="Calibri" w:eastAsia="Times New Roman" w:hAnsi="Calibri" w:cs="Calibri"/>
                    <w:color w:val="000000"/>
                    <w:lang w:val="pt-BR"/>
                  </w:rPr>
                </w:rPrChange>
              </w:rPr>
              <w:pPrChange w:id="1060" w:author="Benjamin Zhu" w:date="2020-05-16T22:22:00Z">
                <w:pPr/>
              </w:pPrChange>
            </w:pPr>
            <w:del w:id="1061" w:author="Benjamin Zhu" w:date="2020-04-29T00:09:00Z">
              <w:r w:rsidRPr="00511193" w:rsidDel="000F6889">
                <w:rPr>
                  <w:color w:val="000000"/>
                  <w:lang w:val="en"/>
                </w:rPr>
                <w:delText>Autoavaliação de entendimento política</w:delText>
              </w:r>
            </w:del>
          </w:p>
        </w:tc>
        <w:tc>
          <w:tcPr>
            <w:tcW w:w="960" w:type="dxa"/>
            <w:tcBorders>
              <w:top w:val="nil"/>
              <w:left w:val="nil"/>
              <w:bottom w:val="nil"/>
              <w:right w:val="nil"/>
            </w:tcBorders>
            <w:shd w:val="clear" w:color="auto" w:fill="auto"/>
            <w:noWrap/>
            <w:vAlign w:val="bottom"/>
            <w:hideMark/>
          </w:tcPr>
          <w:p w14:paraId="1927313C" w14:textId="77777777" w:rsidR="00511193" w:rsidRPr="00DD6D87" w:rsidDel="000F6889" w:rsidRDefault="00511193">
            <w:pPr>
              <w:spacing w:line="480" w:lineRule="auto"/>
              <w:ind w:firstLine="720"/>
              <w:rPr>
                <w:del w:id="1062" w:author="Benjamin Zhu" w:date="2020-04-29T00:09:00Z"/>
                <w:rFonts w:ascii="Calibri" w:eastAsia="Times New Roman" w:hAnsi="Calibri" w:cs="Calibri"/>
                <w:color w:val="000000"/>
                <w:rPrChange w:id="1063" w:author="Benjamin Zhu" w:date="2020-06-27T00:39:00Z">
                  <w:rPr>
                    <w:del w:id="1064" w:author="Benjamin Zhu" w:date="2020-04-29T00:09:00Z"/>
                    <w:rFonts w:ascii="Calibri" w:eastAsia="Times New Roman" w:hAnsi="Calibri" w:cs="Calibri"/>
                    <w:color w:val="000000"/>
                    <w:lang w:val="pt-BR"/>
                  </w:rPr>
                </w:rPrChange>
              </w:rPr>
              <w:pPrChange w:id="1065"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0F98852B" w14:textId="77777777" w:rsidR="00511193" w:rsidRPr="00DD6D87" w:rsidDel="000F6889" w:rsidRDefault="00511193">
            <w:pPr>
              <w:spacing w:line="480" w:lineRule="auto"/>
              <w:ind w:firstLine="720"/>
              <w:rPr>
                <w:del w:id="1066" w:author="Benjamin Zhu" w:date="2020-04-29T00:09:00Z"/>
                <w:rFonts w:ascii="Calibri" w:eastAsia="Times New Roman" w:hAnsi="Calibri" w:cs="Calibri"/>
                <w:color w:val="000000"/>
                <w:rPrChange w:id="1067" w:author="Benjamin Zhu" w:date="2020-06-27T00:39:00Z">
                  <w:rPr>
                    <w:del w:id="1068" w:author="Benjamin Zhu" w:date="2020-04-29T00:09:00Z"/>
                    <w:rFonts w:ascii="Calibri" w:eastAsia="Times New Roman" w:hAnsi="Calibri" w:cs="Calibri"/>
                    <w:color w:val="000000"/>
                    <w:lang w:val="pt-BR"/>
                  </w:rPr>
                </w:rPrChange>
              </w:rPr>
              <w:pPrChange w:id="1069" w:author="Benjamin Zhu" w:date="2020-05-16T22:22:00Z">
                <w:pPr/>
              </w:pPrChange>
            </w:pPr>
            <w:del w:id="1070" w:author="Benjamin Zhu" w:date="2020-04-29T00:09:00Z">
              <w:r w:rsidRPr="00511193" w:rsidDel="000F6889">
                <w:rPr>
                  <w:color w:val="000000"/>
                  <w:lang w:val="en"/>
                </w:rPr>
                <w:delText>0,58</w:delText>
              </w:r>
            </w:del>
          </w:p>
        </w:tc>
      </w:tr>
      <w:tr w:rsidR="00511193" w:rsidRPr="00FA582A" w:rsidDel="000F6889" w14:paraId="68984F33" w14:textId="77777777" w:rsidTr="00511193">
        <w:trPr>
          <w:trHeight w:val="290"/>
          <w:del w:id="1071" w:author="Benjamin Zhu" w:date="2020-04-29T00:09:00Z"/>
        </w:trPr>
        <w:tc>
          <w:tcPr>
            <w:tcW w:w="5680" w:type="dxa"/>
            <w:tcBorders>
              <w:top w:val="nil"/>
              <w:left w:val="single" w:sz="8" w:space="0" w:color="auto"/>
              <w:bottom w:val="nil"/>
              <w:right w:val="nil"/>
            </w:tcBorders>
            <w:shd w:val="clear" w:color="auto" w:fill="auto"/>
            <w:noWrap/>
            <w:vAlign w:val="bottom"/>
            <w:hideMark/>
          </w:tcPr>
          <w:p w14:paraId="5F516DC6" w14:textId="77777777" w:rsidR="00511193" w:rsidRPr="00DD6D87" w:rsidDel="000F6889" w:rsidRDefault="00511193">
            <w:pPr>
              <w:spacing w:line="480" w:lineRule="auto"/>
              <w:ind w:firstLine="720"/>
              <w:rPr>
                <w:del w:id="1072" w:author="Benjamin Zhu" w:date="2020-04-29T00:09:00Z"/>
                <w:rFonts w:ascii="Calibri" w:eastAsia="Times New Roman" w:hAnsi="Calibri" w:cs="Calibri"/>
                <w:color w:val="000000"/>
                <w:rPrChange w:id="1073" w:author="Benjamin Zhu" w:date="2020-06-27T00:39:00Z">
                  <w:rPr>
                    <w:del w:id="1074" w:author="Benjamin Zhu" w:date="2020-04-29T00:09:00Z"/>
                    <w:rFonts w:ascii="Calibri" w:eastAsia="Times New Roman" w:hAnsi="Calibri" w:cs="Calibri"/>
                    <w:color w:val="000000"/>
                    <w:lang w:val="pt-BR"/>
                  </w:rPr>
                </w:rPrChange>
              </w:rPr>
              <w:pPrChange w:id="1075" w:author="Benjamin Zhu" w:date="2020-05-16T22:22:00Z">
                <w:pPr/>
              </w:pPrChange>
            </w:pPr>
            <w:del w:id="1076" w:author="Benjamin Zhu" w:date="2020-04-29T00:09:00Z">
              <w:r w:rsidRPr="00511193" w:rsidDel="000F6889">
                <w:rPr>
                  <w:color w:val="000000"/>
                  <w:lang w:val="en"/>
                </w:rPr>
                <w:delText>Autoavaliação de interesse política</w:delText>
              </w:r>
            </w:del>
          </w:p>
        </w:tc>
        <w:tc>
          <w:tcPr>
            <w:tcW w:w="960" w:type="dxa"/>
            <w:tcBorders>
              <w:top w:val="nil"/>
              <w:left w:val="nil"/>
              <w:bottom w:val="nil"/>
              <w:right w:val="nil"/>
            </w:tcBorders>
            <w:shd w:val="clear" w:color="auto" w:fill="auto"/>
            <w:noWrap/>
            <w:vAlign w:val="bottom"/>
            <w:hideMark/>
          </w:tcPr>
          <w:p w14:paraId="51ED359F" w14:textId="77777777" w:rsidR="00511193" w:rsidRPr="00DD6D87" w:rsidDel="000F6889" w:rsidRDefault="00511193">
            <w:pPr>
              <w:spacing w:line="480" w:lineRule="auto"/>
              <w:ind w:firstLine="720"/>
              <w:rPr>
                <w:del w:id="1077" w:author="Benjamin Zhu" w:date="2020-04-29T00:09:00Z"/>
                <w:rFonts w:ascii="Calibri" w:eastAsia="Times New Roman" w:hAnsi="Calibri" w:cs="Calibri"/>
                <w:color w:val="000000"/>
                <w:rPrChange w:id="1078" w:author="Benjamin Zhu" w:date="2020-06-27T00:39:00Z">
                  <w:rPr>
                    <w:del w:id="1079" w:author="Benjamin Zhu" w:date="2020-04-29T00:09:00Z"/>
                    <w:rFonts w:ascii="Calibri" w:eastAsia="Times New Roman" w:hAnsi="Calibri" w:cs="Calibri"/>
                    <w:color w:val="000000"/>
                    <w:lang w:val="pt-BR"/>
                  </w:rPr>
                </w:rPrChange>
              </w:rPr>
              <w:pPrChange w:id="1080"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142EF5CC" w14:textId="77777777" w:rsidR="00511193" w:rsidRPr="00DD6D87" w:rsidDel="000F6889" w:rsidRDefault="00511193">
            <w:pPr>
              <w:spacing w:line="480" w:lineRule="auto"/>
              <w:ind w:firstLine="720"/>
              <w:rPr>
                <w:del w:id="1081" w:author="Benjamin Zhu" w:date="2020-04-29T00:09:00Z"/>
                <w:rFonts w:ascii="Calibri" w:eastAsia="Times New Roman" w:hAnsi="Calibri" w:cs="Calibri"/>
                <w:color w:val="000000"/>
                <w:rPrChange w:id="1082" w:author="Benjamin Zhu" w:date="2020-06-27T00:39:00Z">
                  <w:rPr>
                    <w:del w:id="1083" w:author="Benjamin Zhu" w:date="2020-04-29T00:09:00Z"/>
                    <w:rFonts w:ascii="Calibri" w:eastAsia="Times New Roman" w:hAnsi="Calibri" w:cs="Calibri"/>
                    <w:color w:val="000000"/>
                    <w:lang w:val="pt-BR"/>
                  </w:rPr>
                </w:rPrChange>
              </w:rPr>
              <w:pPrChange w:id="1084" w:author="Benjamin Zhu" w:date="2020-05-16T22:22:00Z">
                <w:pPr/>
              </w:pPrChange>
            </w:pPr>
            <w:del w:id="1085" w:author="Benjamin Zhu" w:date="2020-04-29T00:09:00Z">
              <w:r w:rsidRPr="00511193" w:rsidDel="000F6889">
                <w:rPr>
                  <w:color w:val="000000"/>
                  <w:lang w:val="en"/>
                </w:rPr>
                <w:delText>0,64</w:delText>
              </w:r>
            </w:del>
          </w:p>
        </w:tc>
      </w:tr>
      <w:tr w:rsidR="00511193" w:rsidRPr="00FA582A" w:rsidDel="000F6889" w14:paraId="710D0898" w14:textId="77777777" w:rsidTr="00511193">
        <w:trPr>
          <w:trHeight w:val="290"/>
          <w:del w:id="1086" w:author="Benjamin Zhu" w:date="2020-04-29T00:09:00Z"/>
        </w:trPr>
        <w:tc>
          <w:tcPr>
            <w:tcW w:w="5680" w:type="dxa"/>
            <w:tcBorders>
              <w:top w:val="nil"/>
              <w:left w:val="single" w:sz="8" w:space="0" w:color="auto"/>
              <w:bottom w:val="nil"/>
              <w:right w:val="nil"/>
            </w:tcBorders>
            <w:shd w:val="clear" w:color="auto" w:fill="auto"/>
            <w:noWrap/>
            <w:vAlign w:val="bottom"/>
            <w:hideMark/>
          </w:tcPr>
          <w:p w14:paraId="36234B4B" w14:textId="77777777" w:rsidR="00511193" w:rsidRPr="00DD6D87" w:rsidDel="000F6889" w:rsidRDefault="00511193">
            <w:pPr>
              <w:spacing w:line="480" w:lineRule="auto"/>
              <w:ind w:firstLine="720"/>
              <w:rPr>
                <w:del w:id="1087" w:author="Benjamin Zhu" w:date="2020-04-29T00:09:00Z"/>
                <w:rFonts w:ascii="Calibri" w:eastAsia="Times New Roman" w:hAnsi="Calibri" w:cs="Calibri"/>
                <w:color w:val="000000"/>
                <w:rPrChange w:id="1088" w:author="Benjamin Zhu" w:date="2020-06-27T00:39:00Z">
                  <w:rPr>
                    <w:del w:id="1089" w:author="Benjamin Zhu" w:date="2020-04-29T00:09:00Z"/>
                    <w:rFonts w:ascii="Calibri" w:eastAsia="Times New Roman" w:hAnsi="Calibri" w:cs="Calibri"/>
                    <w:color w:val="000000"/>
                    <w:lang w:val="pt-BR"/>
                  </w:rPr>
                </w:rPrChange>
              </w:rPr>
              <w:pPrChange w:id="1090" w:author="Benjamin Zhu" w:date="2020-05-16T22:22:00Z">
                <w:pPr/>
              </w:pPrChange>
            </w:pPr>
            <w:del w:id="1091" w:author="Benjamin Zhu" w:date="2020-04-29T00:09:00Z">
              <w:r w:rsidRPr="00511193" w:rsidDel="000F6889">
                <w:rPr>
                  <w:color w:val="000000"/>
                  <w:lang w:val="en"/>
                </w:rPr>
                <w:delText>Avaliação do entrevistador sobre conhecimento político</w:delText>
              </w:r>
            </w:del>
          </w:p>
        </w:tc>
        <w:tc>
          <w:tcPr>
            <w:tcW w:w="960" w:type="dxa"/>
            <w:tcBorders>
              <w:top w:val="nil"/>
              <w:left w:val="nil"/>
              <w:bottom w:val="nil"/>
              <w:right w:val="nil"/>
            </w:tcBorders>
            <w:shd w:val="clear" w:color="auto" w:fill="auto"/>
            <w:noWrap/>
            <w:vAlign w:val="bottom"/>
            <w:hideMark/>
          </w:tcPr>
          <w:p w14:paraId="030C4814" w14:textId="77777777" w:rsidR="00511193" w:rsidRPr="00DD6D87" w:rsidDel="000F6889" w:rsidRDefault="00511193">
            <w:pPr>
              <w:spacing w:line="480" w:lineRule="auto"/>
              <w:ind w:firstLine="720"/>
              <w:rPr>
                <w:del w:id="1092" w:author="Benjamin Zhu" w:date="2020-04-29T00:09:00Z"/>
                <w:rFonts w:ascii="Calibri" w:eastAsia="Times New Roman" w:hAnsi="Calibri" w:cs="Calibri"/>
                <w:color w:val="000000"/>
                <w:rPrChange w:id="1093" w:author="Benjamin Zhu" w:date="2020-06-27T00:39:00Z">
                  <w:rPr>
                    <w:del w:id="1094" w:author="Benjamin Zhu" w:date="2020-04-29T00:09:00Z"/>
                    <w:rFonts w:ascii="Calibri" w:eastAsia="Times New Roman" w:hAnsi="Calibri" w:cs="Calibri"/>
                    <w:color w:val="000000"/>
                    <w:lang w:val="pt-BR"/>
                  </w:rPr>
                </w:rPrChange>
              </w:rPr>
              <w:pPrChange w:id="1095"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0935D3DA" w14:textId="77777777" w:rsidR="00511193" w:rsidRPr="00DD6D87" w:rsidDel="000F6889" w:rsidRDefault="00511193">
            <w:pPr>
              <w:spacing w:line="480" w:lineRule="auto"/>
              <w:ind w:firstLine="720"/>
              <w:rPr>
                <w:del w:id="1096" w:author="Benjamin Zhu" w:date="2020-04-29T00:09:00Z"/>
                <w:rFonts w:ascii="Calibri" w:eastAsia="Times New Roman" w:hAnsi="Calibri" w:cs="Calibri"/>
                <w:color w:val="000000"/>
                <w:rPrChange w:id="1097" w:author="Benjamin Zhu" w:date="2020-06-27T00:39:00Z">
                  <w:rPr>
                    <w:del w:id="1098" w:author="Benjamin Zhu" w:date="2020-04-29T00:09:00Z"/>
                    <w:rFonts w:ascii="Calibri" w:eastAsia="Times New Roman" w:hAnsi="Calibri" w:cs="Calibri"/>
                    <w:color w:val="000000"/>
                    <w:lang w:val="pt-BR"/>
                  </w:rPr>
                </w:rPrChange>
              </w:rPr>
              <w:pPrChange w:id="1099" w:author="Benjamin Zhu" w:date="2020-05-16T22:22:00Z">
                <w:pPr/>
              </w:pPrChange>
            </w:pPr>
            <w:del w:id="1100" w:author="Benjamin Zhu" w:date="2020-04-29T00:09:00Z">
              <w:r w:rsidRPr="00511193" w:rsidDel="000F6889">
                <w:rPr>
                  <w:color w:val="000000"/>
                  <w:lang w:val="en"/>
                </w:rPr>
                <w:delText>0,42</w:delText>
              </w:r>
            </w:del>
          </w:p>
        </w:tc>
      </w:tr>
      <w:tr w:rsidR="00511193" w:rsidRPr="00FA582A" w:rsidDel="000F6889" w14:paraId="2E8C03CF" w14:textId="77777777" w:rsidTr="00511193">
        <w:trPr>
          <w:trHeight w:val="290"/>
          <w:del w:id="1101" w:author="Benjamin Zhu" w:date="2020-04-29T00:09:00Z"/>
        </w:trPr>
        <w:tc>
          <w:tcPr>
            <w:tcW w:w="5680" w:type="dxa"/>
            <w:tcBorders>
              <w:top w:val="nil"/>
              <w:left w:val="single" w:sz="8" w:space="0" w:color="auto"/>
              <w:bottom w:val="nil"/>
              <w:right w:val="nil"/>
            </w:tcBorders>
            <w:shd w:val="clear" w:color="auto" w:fill="auto"/>
            <w:noWrap/>
            <w:vAlign w:val="bottom"/>
            <w:hideMark/>
          </w:tcPr>
          <w:p w14:paraId="1C0F9B1C" w14:textId="77777777" w:rsidR="00511193" w:rsidRPr="00DD6D87" w:rsidDel="000F6889" w:rsidRDefault="00511193">
            <w:pPr>
              <w:spacing w:line="480" w:lineRule="auto"/>
              <w:ind w:firstLine="720"/>
              <w:rPr>
                <w:del w:id="1102" w:author="Benjamin Zhu" w:date="2020-04-29T00:09:00Z"/>
                <w:rFonts w:ascii="Calibri" w:eastAsia="Times New Roman" w:hAnsi="Calibri" w:cs="Calibri"/>
                <w:color w:val="000000"/>
                <w:rPrChange w:id="1103" w:author="Benjamin Zhu" w:date="2020-06-27T00:39:00Z">
                  <w:rPr>
                    <w:del w:id="1104" w:author="Benjamin Zhu" w:date="2020-04-29T00:09:00Z"/>
                    <w:rFonts w:ascii="Calibri" w:eastAsia="Times New Roman" w:hAnsi="Calibri" w:cs="Calibri"/>
                    <w:color w:val="000000"/>
                    <w:lang w:val="pt-BR"/>
                  </w:rPr>
                </w:rPrChange>
              </w:rPr>
              <w:pPrChange w:id="1105" w:author="Benjamin Zhu" w:date="2020-05-16T22:22:00Z">
                <w:pPr/>
              </w:pPrChange>
            </w:pPr>
            <w:del w:id="1106" w:author="Benjamin Zhu" w:date="2020-04-29T00:09:00Z">
              <w:r w:rsidRPr="00511193" w:rsidDel="000F6889">
                <w:rPr>
                  <w:color w:val="000000"/>
                  <w:lang w:val="en"/>
                </w:rPr>
                <w:delText>% variação</w:delText>
              </w:r>
            </w:del>
          </w:p>
        </w:tc>
        <w:tc>
          <w:tcPr>
            <w:tcW w:w="960" w:type="dxa"/>
            <w:tcBorders>
              <w:top w:val="nil"/>
              <w:left w:val="nil"/>
              <w:bottom w:val="nil"/>
              <w:right w:val="nil"/>
            </w:tcBorders>
            <w:shd w:val="clear" w:color="auto" w:fill="auto"/>
            <w:noWrap/>
            <w:vAlign w:val="bottom"/>
            <w:hideMark/>
          </w:tcPr>
          <w:p w14:paraId="1DBE3B18" w14:textId="77777777" w:rsidR="00511193" w:rsidRPr="00DD6D87" w:rsidDel="000F6889" w:rsidRDefault="00511193">
            <w:pPr>
              <w:spacing w:line="480" w:lineRule="auto"/>
              <w:ind w:firstLine="720"/>
              <w:rPr>
                <w:del w:id="1107" w:author="Benjamin Zhu" w:date="2020-04-29T00:09:00Z"/>
                <w:rFonts w:ascii="Calibri" w:eastAsia="Times New Roman" w:hAnsi="Calibri" w:cs="Calibri"/>
                <w:color w:val="000000"/>
                <w:rPrChange w:id="1108" w:author="Benjamin Zhu" w:date="2020-06-27T00:39:00Z">
                  <w:rPr>
                    <w:del w:id="1109" w:author="Benjamin Zhu" w:date="2020-04-29T00:09:00Z"/>
                    <w:rFonts w:ascii="Calibri" w:eastAsia="Times New Roman" w:hAnsi="Calibri" w:cs="Calibri"/>
                    <w:color w:val="000000"/>
                    <w:lang w:val="pt-BR"/>
                  </w:rPr>
                </w:rPrChange>
              </w:rPr>
              <w:pPrChange w:id="1110" w:author="Benjamin Zhu" w:date="2020-05-16T22:22:00Z">
                <w:pPr/>
              </w:pPrChange>
            </w:pPr>
            <w:del w:id="1111" w:author="Benjamin Zhu" w:date="2020-04-29T00:09:00Z">
              <w:r w:rsidRPr="00511193" w:rsidDel="000F6889">
                <w:rPr>
                  <w:color w:val="000000"/>
                  <w:lang w:val="en"/>
                </w:rPr>
                <w:delText>39</w:delText>
              </w:r>
            </w:del>
          </w:p>
        </w:tc>
        <w:tc>
          <w:tcPr>
            <w:tcW w:w="960" w:type="dxa"/>
            <w:tcBorders>
              <w:top w:val="nil"/>
              <w:left w:val="nil"/>
              <w:bottom w:val="nil"/>
              <w:right w:val="single" w:sz="8" w:space="0" w:color="auto"/>
            </w:tcBorders>
            <w:shd w:val="clear" w:color="auto" w:fill="auto"/>
            <w:noWrap/>
            <w:vAlign w:val="bottom"/>
            <w:hideMark/>
          </w:tcPr>
          <w:p w14:paraId="25EDCADB" w14:textId="77777777" w:rsidR="00511193" w:rsidRPr="00DD6D87" w:rsidDel="000F6889" w:rsidRDefault="00511193">
            <w:pPr>
              <w:spacing w:line="480" w:lineRule="auto"/>
              <w:ind w:firstLine="720"/>
              <w:rPr>
                <w:del w:id="1112" w:author="Benjamin Zhu" w:date="2020-04-29T00:09:00Z"/>
                <w:rFonts w:ascii="Calibri" w:eastAsia="Times New Roman" w:hAnsi="Calibri" w:cs="Calibri"/>
                <w:color w:val="000000"/>
                <w:rPrChange w:id="1113" w:author="Benjamin Zhu" w:date="2020-06-27T00:39:00Z">
                  <w:rPr>
                    <w:del w:id="1114" w:author="Benjamin Zhu" w:date="2020-04-29T00:09:00Z"/>
                    <w:rFonts w:ascii="Calibri" w:eastAsia="Times New Roman" w:hAnsi="Calibri" w:cs="Calibri"/>
                    <w:color w:val="000000"/>
                    <w:lang w:val="pt-BR"/>
                  </w:rPr>
                </w:rPrChange>
              </w:rPr>
              <w:pPrChange w:id="1115" w:author="Benjamin Zhu" w:date="2020-05-16T22:22:00Z">
                <w:pPr/>
              </w:pPrChange>
            </w:pPr>
            <w:del w:id="1116" w:author="Benjamin Zhu" w:date="2020-04-29T00:09:00Z">
              <w:r w:rsidRPr="00511193" w:rsidDel="000F6889">
                <w:rPr>
                  <w:color w:val="000000"/>
                  <w:lang w:val="en"/>
                </w:rPr>
                <w:delText>31</w:delText>
              </w:r>
            </w:del>
          </w:p>
        </w:tc>
      </w:tr>
      <w:tr w:rsidR="00511193" w:rsidRPr="00FA582A" w:rsidDel="000F6889" w14:paraId="196399BE" w14:textId="77777777" w:rsidTr="00511193">
        <w:trPr>
          <w:trHeight w:val="290"/>
          <w:del w:id="1117" w:author="Benjamin Zhu" w:date="2020-04-29T00:09:00Z"/>
        </w:trPr>
        <w:tc>
          <w:tcPr>
            <w:tcW w:w="5680" w:type="dxa"/>
            <w:tcBorders>
              <w:top w:val="nil"/>
              <w:left w:val="single" w:sz="8" w:space="0" w:color="auto"/>
              <w:bottom w:val="nil"/>
              <w:right w:val="nil"/>
            </w:tcBorders>
            <w:shd w:val="clear" w:color="auto" w:fill="auto"/>
            <w:noWrap/>
            <w:vAlign w:val="bottom"/>
            <w:hideMark/>
          </w:tcPr>
          <w:p w14:paraId="4C7AE448" w14:textId="77777777" w:rsidR="00511193" w:rsidRPr="00DD6D87" w:rsidDel="000F6889" w:rsidRDefault="00511193">
            <w:pPr>
              <w:spacing w:line="480" w:lineRule="auto"/>
              <w:ind w:firstLine="720"/>
              <w:rPr>
                <w:del w:id="1118" w:author="Benjamin Zhu" w:date="2020-04-29T00:09:00Z"/>
                <w:rFonts w:ascii="Calibri" w:eastAsia="Times New Roman" w:hAnsi="Calibri" w:cs="Calibri"/>
                <w:color w:val="000000"/>
                <w:rPrChange w:id="1119" w:author="Benjamin Zhu" w:date="2020-06-27T00:39:00Z">
                  <w:rPr>
                    <w:del w:id="1120" w:author="Benjamin Zhu" w:date="2020-04-29T00:09:00Z"/>
                    <w:rFonts w:ascii="Calibri" w:eastAsia="Times New Roman" w:hAnsi="Calibri" w:cs="Calibri"/>
                    <w:color w:val="000000"/>
                    <w:lang w:val="pt-BR"/>
                  </w:rPr>
                </w:rPrChange>
              </w:rPr>
              <w:pPrChange w:id="1121" w:author="Benjamin Zhu" w:date="2020-05-16T22:22:00Z">
                <w:pPr/>
              </w:pPrChange>
            </w:pPr>
            <w:del w:id="1122" w:author="Benjamin Zhu" w:date="2020-04-29T00:09:00Z">
              <w:r w:rsidRPr="00511193" w:rsidDel="000F6889">
                <w:rPr>
                  <w:color w:val="000000"/>
                  <w:lang w:val="en"/>
                </w:rPr>
                <w:delText>Alfa de Crombach</w:delText>
              </w:r>
            </w:del>
          </w:p>
        </w:tc>
        <w:tc>
          <w:tcPr>
            <w:tcW w:w="960" w:type="dxa"/>
            <w:tcBorders>
              <w:top w:val="nil"/>
              <w:left w:val="nil"/>
              <w:bottom w:val="nil"/>
              <w:right w:val="nil"/>
            </w:tcBorders>
            <w:shd w:val="clear" w:color="auto" w:fill="auto"/>
            <w:noWrap/>
            <w:vAlign w:val="bottom"/>
            <w:hideMark/>
          </w:tcPr>
          <w:p w14:paraId="21946DF5" w14:textId="77777777" w:rsidR="00511193" w:rsidRPr="00DD6D87" w:rsidDel="000F6889" w:rsidRDefault="00511193">
            <w:pPr>
              <w:spacing w:line="480" w:lineRule="auto"/>
              <w:ind w:firstLine="720"/>
              <w:rPr>
                <w:del w:id="1123" w:author="Benjamin Zhu" w:date="2020-04-29T00:09:00Z"/>
                <w:rFonts w:ascii="Calibri" w:eastAsia="Times New Roman" w:hAnsi="Calibri" w:cs="Calibri"/>
                <w:color w:val="000000"/>
                <w:rPrChange w:id="1124" w:author="Benjamin Zhu" w:date="2020-06-27T00:39:00Z">
                  <w:rPr>
                    <w:del w:id="1125" w:author="Benjamin Zhu" w:date="2020-04-29T00:09:00Z"/>
                    <w:rFonts w:ascii="Calibri" w:eastAsia="Times New Roman" w:hAnsi="Calibri" w:cs="Calibri"/>
                    <w:color w:val="000000"/>
                    <w:lang w:val="pt-BR"/>
                  </w:rPr>
                </w:rPrChange>
              </w:rPr>
              <w:pPrChange w:id="1126" w:author="Benjamin Zhu" w:date="2020-05-16T22:22:00Z">
                <w:pPr/>
              </w:pPrChange>
            </w:pPr>
            <w:del w:id="1127" w:author="Benjamin Zhu" w:date="2020-04-29T00:09:00Z">
              <w:r w:rsidRPr="00511193" w:rsidDel="000F6889">
                <w:rPr>
                  <w:color w:val="000000"/>
                  <w:lang w:val="en"/>
                </w:rPr>
                <w:delText>0,8676</w:delText>
              </w:r>
            </w:del>
          </w:p>
        </w:tc>
        <w:tc>
          <w:tcPr>
            <w:tcW w:w="960" w:type="dxa"/>
            <w:tcBorders>
              <w:top w:val="nil"/>
              <w:left w:val="nil"/>
              <w:bottom w:val="nil"/>
              <w:right w:val="single" w:sz="8" w:space="0" w:color="auto"/>
            </w:tcBorders>
            <w:shd w:val="clear" w:color="auto" w:fill="auto"/>
            <w:noWrap/>
            <w:vAlign w:val="bottom"/>
            <w:hideMark/>
          </w:tcPr>
          <w:p w14:paraId="564B14A3" w14:textId="77777777" w:rsidR="00511193" w:rsidRPr="00DD6D87" w:rsidDel="000F6889" w:rsidRDefault="00511193">
            <w:pPr>
              <w:spacing w:line="480" w:lineRule="auto"/>
              <w:ind w:firstLine="720"/>
              <w:rPr>
                <w:del w:id="1128" w:author="Benjamin Zhu" w:date="2020-04-29T00:09:00Z"/>
                <w:rFonts w:ascii="Calibri" w:eastAsia="Times New Roman" w:hAnsi="Calibri" w:cs="Calibri"/>
                <w:color w:val="000000"/>
                <w:rPrChange w:id="1129" w:author="Benjamin Zhu" w:date="2020-06-27T00:39:00Z">
                  <w:rPr>
                    <w:del w:id="1130" w:author="Benjamin Zhu" w:date="2020-04-29T00:09:00Z"/>
                    <w:rFonts w:ascii="Calibri" w:eastAsia="Times New Roman" w:hAnsi="Calibri" w:cs="Calibri"/>
                    <w:color w:val="000000"/>
                    <w:lang w:val="pt-BR"/>
                  </w:rPr>
                </w:rPrChange>
              </w:rPr>
              <w:pPrChange w:id="1131" w:author="Benjamin Zhu" w:date="2020-05-16T22:22:00Z">
                <w:pPr/>
              </w:pPrChange>
            </w:pPr>
            <w:del w:id="1132" w:author="Benjamin Zhu" w:date="2020-04-29T00:09:00Z">
              <w:r w:rsidRPr="00511193" w:rsidDel="000F6889">
                <w:rPr>
                  <w:color w:val="000000"/>
                  <w:lang w:val="en"/>
                </w:rPr>
                <w:delText>0,4977</w:delText>
              </w:r>
            </w:del>
          </w:p>
        </w:tc>
      </w:tr>
      <w:tr w:rsidR="00511193" w:rsidRPr="00FA582A" w:rsidDel="000F6889" w14:paraId="33705B74" w14:textId="77777777" w:rsidTr="00511193">
        <w:trPr>
          <w:trHeight w:val="300"/>
          <w:del w:id="1133" w:author="Benjamin Zhu" w:date="2020-04-29T00:09:00Z"/>
        </w:trPr>
        <w:tc>
          <w:tcPr>
            <w:tcW w:w="5680" w:type="dxa"/>
            <w:tcBorders>
              <w:top w:val="nil"/>
              <w:left w:val="single" w:sz="8" w:space="0" w:color="auto"/>
              <w:bottom w:val="single" w:sz="8" w:space="0" w:color="auto"/>
              <w:right w:val="nil"/>
            </w:tcBorders>
            <w:shd w:val="clear" w:color="auto" w:fill="auto"/>
            <w:noWrap/>
            <w:vAlign w:val="bottom"/>
            <w:hideMark/>
          </w:tcPr>
          <w:p w14:paraId="1D0DD06A" w14:textId="77777777" w:rsidR="00511193" w:rsidRPr="00DD6D87" w:rsidDel="000F6889" w:rsidRDefault="00511193">
            <w:pPr>
              <w:spacing w:line="480" w:lineRule="auto"/>
              <w:ind w:firstLine="720"/>
              <w:rPr>
                <w:del w:id="1134" w:author="Benjamin Zhu" w:date="2020-04-29T00:09:00Z"/>
                <w:rFonts w:ascii="Calibri" w:eastAsia="Times New Roman" w:hAnsi="Calibri" w:cs="Calibri"/>
                <w:color w:val="000000"/>
                <w:rPrChange w:id="1135" w:author="Benjamin Zhu" w:date="2020-06-27T00:39:00Z">
                  <w:rPr>
                    <w:del w:id="1136" w:author="Benjamin Zhu" w:date="2020-04-29T00:09:00Z"/>
                    <w:rFonts w:ascii="Calibri" w:eastAsia="Times New Roman" w:hAnsi="Calibri" w:cs="Calibri"/>
                    <w:color w:val="000000"/>
                    <w:lang w:val="pt-BR"/>
                  </w:rPr>
                </w:rPrChange>
              </w:rPr>
              <w:pPrChange w:id="1137" w:author="Benjamin Zhu" w:date="2020-05-16T22:22:00Z">
                <w:pPr/>
              </w:pPrChange>
            </w:pPr>
            <w:del w:id="1138" w:author="Benjamin Zhu" w:date="2020-04-29T00:09:00Z">
              <w:r w:rsidRPr="00511193" w:rsidDel="000F6889">
                <w:rPr>
                  <w:color w:val="000000"/>
                  <w:lang w:val="en"/>
                </w:rPr>
                <w:delText>KMO</w:delText>
              </w:r>
            </w:del>
          </w:p>
        </w:tc>
        <w:tc>
          <w:tcPr>
            <w:tcW w:w="960" w:type="dxa"/>
            <w:tcBorders>
              <w:top w:val="nil"/>
              <w:left w:val="nil"/>
              <w:bottom w:val="single" w:sz="8" w:space="0" w:color="auto"/>
              <w:right w:val="nil"/>
            </w:tcBorders>
            <w:shd w:val="clear" w:color="auto" w:fill="auto"/>
            <w:noWrap/>
            <w:vAlign w:val="bottom"/>
            <w:hideMark/>
          </w:tcPr>
          <w:p w14:paraId="36012370" w14:textId="77777777" w:rsidR="00511193" w:rsidRPr="00DD6D87" w:rsidDel="000F6889" w:rsidRDefault="00511193">
            <w:pPr>
              <w:spacing w:line="480" w:lineRule="auto"/>
              <w:ind w:firstLine="720"/>
              <w:rPr>
                <w:del w:id="1139" w:author="Benjamin Zhu" w:date="2020-04-29T00:09:00Z"/>
                <w:rFonts w:ascii="Calibri" w:eastAsia="Times New Roman" w:hAnsi="Calibri" w:cs="Calibri"/>
                <w:color w:val="000000"/>
                <w:rPrChange w:id="1140" w:author="Benjamin Zhu" w:date="2020-06-27T00:39:00Z">
                  <w:rPr>
                    <w:del w:id="1141" w:author="Benjamin Zhu" w:date="2020-04-29T00:09:00Z"/>
                    <w:rFonts w:ascii="Calibri" w:eastAsia="Times New Roman" w:hAnsi="Calibri" w:cs="Calibri"/>
                    <w:color w:val="000000"/>
                    <w:lang w:val="pt-BR"/>
                  </w:rPr>
                </w:rPrChange>
              </w:rPr>
              <w:pPrChange w:id="1142" w:author="Benjamin Zhu" w:date="2020-05-16T22:22:00Z">
                <w:pPr/>
              </w:pPrChange>
            </w:pPr>
            <w:del w:id="1143" w:author="Benjamin Zhu" w:date="2020-04-29T00:09:00Z">
              <w:r w:rsidRPr="00511193" w:rsidDel="000F6889">
                <w:rPr>
                  <w:color w:val="000000"/>
                  <w:lang w:val="en"/>
                </w:rPr>
                <w:delText>0,931</w:delText>
              </w:r>
            </w:del>
          </w:p>
        </w:tc>
        <w:tc>
          <w:tcPr>
            <w:tcW w:w="960" w:type="dxa"/>
            <w:tcBorders>
              <w:top w:val="nil"/>
              <w:left w:val="nil"/>
              <w:bottom w:val="single" w:sz="8" w:space="0" w:color="auto"/>
              <w:right w:val="single" w:sz="8" w:space="0" w:color="auto"/>
            </w:tcBorders>
            <w:shd w:val="clear" w:color="auto" w:fill="auto"/>
            <w:noWrap/>
            <w:vAlign w:val="bottom"/>
            <w:hideMark/>
          </w:tcPr>
          <w:p w14:paraId="64B94A9D" w14:textId="77777777" w:rsidR="00511193" w:rsidRPr="00DD6D87" w:rsidDel="000F6889" w:rsidRDefault="00511193">
            <w:pPr>
              <w:spacing w:line="480" w:lineRule="auto"/>
              <w:ind w:firstLine="720"/>
              <w:rPr>
                <w:del w:id="1144" w:author="Benjamin Zhu" w:date="2020-04-29T00:09:00Z"/>
                <w:rFonts w:ascii="Calibri" w:eastAsia="Times New Roman" w:hAnsi="Calibri" w:cs="Calibri"/>
                <w:color w:val="000000"/>
                <w:rPrChange w:id="1145" w:author="Benjamin Zhu" w:date="2020-06-27T00:39:00Z">
                  <w:rPr>
                    <w:del w:id="1146" w:author="Benjamin Zhu" w:date="2020-04-29T00:09:00Z"/>
                    <w:rFonts w:ascii="Calibri" w:eastAsia="Times New Roman" w:hAnsi="Calibri" w:cs="Calibri"/>
                    <w:color w:val="000000"/>
                    <w:lang w:val="pt-BR"/>
                  </w:rPr>
                </w:rPrChange>
              </w:rPr>
              <w:pPrChange w:id="1147" w:author="Benjamin Zhu" w:date="2020-05-16T22:22:00Z">
                <w:pPr/>
              </w:pPrChange>
            </w:pPr>
            <w:del w:id="1148" w:author="Benjamin Zhu" w:date="2020-04-29T00:09:00Z">
              <w:r w:rsidRPr="00511193" w:rsidDel="000F6889">
                <w:rPr>
                  <w:color w:val="000000"/>
                  <w:lang w:val="en"/>
                </w:rPr>
                <w:delText>0,609</w:delText>
              </w:r>
            </w:del>
          </w:p>
        </w:tc>
      </w:tr>
    </w:tbl>
    <w:p w14:paraId="787132A0" w14:textId="77777777" w:rsidR="00511193" w:rsidRPr="00DD6D87" w:rsidDel="0039376F" w:rsidRDefault="00511193" w:rsidP="00511193">
      <w:pPr>
        <w:spacing w:line="480" w:lineRule="auto"/>
        <w:ind w:firstLine="720"/>
        <w:rPr>
          <w:del w:id="1149" w:author="Benjamin Zhu" w:date="2020-04-29T00:02:00Z"/>
          <w:rPrChange w:id="1150" w:author="Benjamin Zhu" w:date="2020-06-27T00:39:00Z">
            <w:rPr>
              <w:del w:id="1151" w:author="Benjamin Zhu" w:date="2020-04-29T00:02:00Z"/>
              <w:lang w:val="pt-BR"/>
            </w:rPr>
          </w:rPrChange>
        </w:rPr>
      </w:pPr>
      <w:commentRangeStart w:id="1152"/>
      <w:del w:id="1153" w:author="Benjamin Zhu" w:date="2020-04-29T00:02:00Z">
        <w:r w:rsidRPr="00511193" w:rsidDel="0039376F">
          <w:rPr>
            <w:lang w:val="en"/>
          </w:rPr>
          <w:delText>Tabela 2. Média e Desavio Padrão das variáveis usados para criar a COPI</w:delText>
        </w:r>
      </w:del>
    </w:p>
    <w:tbl>
      <w:tblPr>
        <w:tblW w:w="0" w:type="auto"/>
        <w:tblLayout w:type="fixed"/>
        <w:tblLook w:val="0000" w:firstRow="0" w:lastRow="0" w:firstColumn="0" w:lastColumn="0" w:noHBand="0" w:noVBand="0"/>
      </w:tblPr>
      <w:tblGrid>
        <w:gridCol w:w="1656"/>
        <w:gridCol w:w="1656"/>
        <w:gridCol w:w="1656"/>
      </w:tblGrid>
      <w:tr w:rsidR="00511193" w:rsidRPr="00FA582A" w:rsidDel="0039376F" w14:paraId="72F28194" w14:textId="77777777" w:rsidTr="00511193">
        <w:trPr>
          <w:del w:id="1154" w:author="Benjamin Zhu" w:date="2020-04-29T00:02:00Z"/>
        </w:trPr>
        <w:tc>
          <w:tcPr>
            <w:tcW w:w="1656" w:type="dxa"/>
            <w:tcBorders>
              <w:top w:val="single" w:sz="4" w:space="0" w:color="auto"/>
              <w:left w:val="nil"/>
              <w:bottom w:val="nil"/>
              <w:right w:val="nil"/>
            </w:tcBorders>
          </w:tcPr>
          <w:p w14:paraId="29B01AE3" w14:textId="77777777" w:rsidR="00511193" w:rsidRPr="00DD6D87" w:rsidDel="0039376F" w:rsidRDefault="00511193">
            <w:pPr>
              <w:spacing w:line="480" w:lineRule="auto"/>
              <w:ind w:firstLine="720"/>
              <w:rPr>
                <w:del w:id="1155" w:author="Benjamin Zhu" w:date="2020-04-29T00:02:00Z"/>
                <w:rFonts w:ascii="Times New Roman" w:hAnsi="Times New Roman" w:cs="Times New Roman"/>
                <w:sz w:val="24"/>
                <w:szCs w:val="24"/>
                <w:rPrChange w:id="1156" w:author="Benjamin Zhu" w:date="2020-06-27T00:39:00Z">
                  <w:rPr>
                    <w:del w:id="1157" w:author="Benjamin Zhu" w:date="2020-04-29T00:02:00Z"/>
                    <w:rFonts w:ascii="Times New Roman" w:hAnsi="Times New Roman" w:cs="Times New Roman"/>
                    <w:sz w:val="24"/>
                    <w:szCs w:val="24"/>
                    <w:lang w:val="pt-BR"/>
                  </w:rPr>
                </w:rPrChange>
              </w:rPr>
              <w:pPrChange w:id="1158" w:author="Benjamin Zhu" w:date="2020-05-16T22:22:00Z">
                <w:pPr/>
              </w:pPrChange>
            </w:pPr>
          </w:p>
        </w:tc>
        <w:tc>
          <w:tcPr>
            <w:tcW w:w="1656" w:type="dxa"/>
            <w:tcBorders>
              <w:top w:val="single" w:sz="4" w:space="0" w:color="auto"/>
              <w:left w:val="nil"/>
              <w:bottom w:val="nil"/>
              <w:right w:val="nil"/>
            </w:tcBorders>
          </w:tcPr>
          <w:p w14:paraId="64044C8E" w14:textId="77777777" w:rsidR="00511193" w:rsidRPr="00DD6D87" w:rsidDel="0039376F" w:rsidRDefault="00511193">
            <w:pPr>
              <w:spacing w:line="480" w:lineRule="auto"/>
              <w:ind w:firstLine="720"/>
              <w:rPr>
                <w:del w:id="1159" w:author="Benjamin Zhu" w:date="2020-04-29T00:02:00Z"/>
                <w:rFonts w:ascii="Times New Roman" w:hAnsi="Times New Roman" w:cs="Times New Roman"/>
                <w:sz w:val="24"/>
                <w:szCs w:val="24"/>
                <w:rPrChange w:id="1160" w:author="Benjamin Zhu" w:date="2020-06-27T00:39:00Z">
                  <w:rPr>
                    <w:del w:id="1161" w:author="Benjamin Zhu" w:date="2020-04-29T00:02:00Z"/>
                    <w:rFonts w:ascii="Times New Roman" w:hAnsi="Times New Roman" w:cs="Times New Roman"/>
                    <w:sz w:val="24"/>
                    <w:szCs w:val="24"/>
                    <w:lang w:val="pt-BR"/>
                  </w:rPr>
                </w:rPrChange>
              </w:rPr>
              <w:pPrChange w:id="1162" w:author="Benjamin Zhu" w:date="2020-05-16T22:22:00Z">
                <w:pPr/>
              </w:pPrChange>
            </w:pPr>
            <w:del w:id="1163" w:author="Benjamin Zhu" w:date="2020-04-29T00:02:00Z">
              <w:r w:rsidRPr="00511193" w:rsidDel="0039376F">
                <w:rPr>
                  <w:sz w:val="24"/>
                  <w:szCs w:val="24"/>
                  <w:lang w:val="en"/>
                </w:rPr>
                <w:delText>(1)</w:delText>
              </w:r>
            </w:del>
          </w:p>
        </w:tc>
        <w:tc>
          <w:tcPr>
            <w:tcW w:w="1656" w:type="dxa"/>
            <w:tcBorders>
              <w:top w:val="single" w:sz="4" w:space="0" w:color="auto"/>
              <w:left w:val="nil"/>
              <w:bottom w:val="nil"/>
              <w:right w:val="nil"/>
            </w:tcBorders>
          </w:tcPr>
          <w:p w14:paraId="13F9D87A" w14:textId="77777777" w:rsidR="00511193" w:rsidRPr="00DD6D87" w:rsidDel="0039376F" w:rsidRDefault="00511193">
            <w:pPr>
              <w:spacing w:line="480" w:lineRule="auto"/>
              <w:ind w:firstLine="720"/>
              <w:rPr>
                <w:del w:id="1164" w:author="Benjamin Zhu" w:date="2020-04-29T00:02:00Z"/>
                <w:rFonts w:ascii="Times New Roman" w:hAnsi="Times New Roman" w:cs="Times New Roman"/>
                <w:sz w:val="24"/>
                <w:szCs w:val="24"/>
                <w:rPrChange w:id="1165" w:author="Benjamin Zhu" w:date="2020-06-27T00:39:00Z">
                  <w:rPr>
                    <w:del w:id="1166" w:author="Benjamin Zhu" w:date="2020-04-29T00:02:00Z"/>
                    <w:rFonts w:ascii="Times New Roman" w:hAnsi="Times New Roman" w:cs="Times New Roman"/>
                    <w:sz w:val="24"/>
                    <w:szCs w:val="24"/>
                    <w:lang w:val="pt-BR"/>
                  </w:rPr>
                </w:rPrChange>
              </w:rPr>
              <w:pPrChange w:id="1167" w:author="Benjamin Zhu" w:date="2020-05-16T22:22:00Z">
                <w:pPr/>
              </w:pPrChange>
            </w:pPr>
          </w:p>
        </w:tc>
      </w:tr>
      <w:tr w:rsidR="00511193" w:rsidRPr="00FA582A" w:rsidDel="0039376F" w14:paraId="24838BEC" w14:textId="77777777" w:rsidTr="00511193">
        <w:trPr>
          <w:del w:id="1168" w:author="Benjamin Zhu" w:date="2020-04-29T00:02:00Z"/>
        </w:trPr>
        <w:tc>
          <w:tcPr>
            <w:tcW w:w="1656" w:type="dxa"/>
            <w:tcBorders>
              <w:top w:val="nil"/>
              <w:left w:val="nil"/>
              <w:bottom w:val="nil"/>
              <w:right w:val="nil"/>
            </w:tcBorders>
          </w:tcPr>
          <w:p w14:paraId="5C6212FC" w14:textId="77777777" w:rsidR="00511193" w:rsidRPr="00DD6D87" w:rsidDel="0039376F" w:rsidRDefault="00511193">
            <w:pPr>
              <w:spacing w:line="480" w:lineRule="auto"/>
              <w:ind w:firstLine="720"/>
              <w:rPr>
                <w:del w:id="1169" w:author="Benjamin Zhu" w:date="2020-04-29T00:02:00Z"/>
                <w:rFonts w:ascii="Times New Roman" w:hAnsi="Times New Roman" w:cs="Times New Roman"/>
                <w:sz w:val="24"/>
                <w:szCs w:val="24"/>
                <w:rPrChange w:id="1170" w:author="Benjamin Zhu" w:date="2020-06-27T00:39:00Z">
                  <w:rPr>
                    <w:del w:id="1171" w:author="Benjamin Zhu" w:date="2020-04-29T00:02:00Z"/>
                    <w:rFonts w:ascii="Times New Roman" w:hAnsi="Times New Roman" w:cs="Times New Roman"/>
                    <w:sz w:val="24"/>
                    <w:szCs w:val="24"/>
                    <w:lang w:val="pt-BR"/>
                  </w:rPr>
                </w:rPrChange>
              </w:rPr>
              <w:pPrChange w:id="1172" w:author="Benjamin Zhu" w:date="2020-05-16T22:22:00Z">
                <w:pPr/>
              </w:pPrChange>
            </w:pPr>
          </w:p>
        </w:tc>
        <w:tc>
          <w:tcPr>
            <w:tcW w:w="1656" w:type="dxa"/>
            <w:tcBorders>
              <w:top w:val="nil"/>
              <w:left w:val="nil"/>
              <w:bottom w:val="nil"/>
              <w:right w:val="nil"/>
            </w:tcBorders>
          </w:tcPr>
          <w:p w14:paraId="397F3014" w14:textId="77777777" w:rsidR="00511193" w:rsidRPr="00DD6D87" w:rsidDel="0039376F" w:rsidRDefault="00511193">
            <w:pPr>
              <w:spacing w:line="480" w:lineRule="auto"/>
              <w:ind w:firstLine="720"/>
              <w:rPr>
                <w:del w:id="1173" w:author="Benjamin Zhu" w:date="2020-04-29T00:02:00Z"/>
                <w:rFonts w:ascii="Times New Roman" w:hAnsi="Times New Roman" w:cs="Times New Roman"/>
                <w:sz w:val="24"/>
                <w:szCs w:val="24"/>
                <w:rPrChange w:id="1174" w:author="Benjamin Zhu" w:date="2020-06-27T00:39:00Z">
                  <w:rPr>
                    <w:del w:id="1175" w:author="Benjamin Zhu" w:date="2020-04-29T00:02:00Z"/>
                    <w:rFonts w:ascii="Times New Roman" w:hAnsi="Times New Roman" w:cs="Times New Roman"/>
                    <w:sz w:val="24"/>
                    <w:szCs w:val="24"/>
                    <w:lang w:val="pt-BR"/>
                  </w:rPr>
                </w:rPrChange>
              </w:rPr>
              <w:pPrChange w:id="1176" w:author="Benjamin Zhu" w:date="2020-05-16T22:22:00Z">
                <w:pPr/>
              </w:pPrChange>
            </w:pPr>
          </w:p>
        </w:tc>
        <w:tc>
          <w:tcPr>
            <w:tcW w:w="1656" w:type="dxa"/>
            <w:tcBorders>
              <w:top w:val="nil"/>
              <w:left w:val="nil"/>
              <w:bottom w:val="nil"/>
              <w:right w:val="nil"/>
            </w:tcBorders>
          </w:tcPr>
          <w:p w14:paraId="5F6443A2" w14:textId="77777777" w:rsidR="00511193" w:rsidRPr="00DD6D87" w:rsidDel="0039376F" w:rsidRDefault="00511193">
            <w:pPr>
              <w:spacing w:line="480" w:lineRule="auto"/>
              <w:ind w:firstLine="720"/>
              <w:rPr>
                <w:del w:id="1177" w:author="Benjamin Zhu" w:date="2020-04-29T00:02:00Z"/>
                <w:rFonts w:ascii="Times New Roman" w:hAnsi="Times New Roman" w:cs="Times New Roman"/>
                <w:sz w:val="24"/>
                <w:szCs w:val="24"/>
                <w:rPrChange w:id="1178" w:author="Benjamin Zhu" w:date="2020-06-27T00:39:00Z">
                  <w:rPr>
                    <w:del w:id="1179" w:author="Benjamin Zhu" w:date="2020-04-29T00:02:00Z"/>
                    <w:rFonts w:ascii="Times New Roman" w:hAnsi="Times New Roman" w:cs="Times New Roman"/>
                    <w:sz w:val="24"/>
                    <w:szCs w:val="24"/>
                    <w:lang w:val="pt-BR"/>
                  </w:rPr>
                </w:rPrChange>
              </w:rPr>
              <w:pPrChange w:id="1180" w:author="Benjamin Zhu" w:date="2020-05-16T22:22:00Z">
                <w:pPr/>
              </w:pPrChange>
            </w:pPr>
          </w:p>
        </w:tc>
      </w:tr>
      <w:tr w:rsidR="00511193" w:rsidRPr="00FA582A" w:rsidDel="0039376F" w14:paraId="391462D5" w14:textId="77777777" w:rsidTr="00511193">
        <w:trPr>
          <w:del w:id="1181" w:author="Benjamin Zhu" w:date="2020-04-29T00:02:00Z"/>
        </w:trPr>
        <w:tc>
          <w:tcPr>
            <w:tcW w:w="1656" w:type="dxa"/>
            <w:tcBorders>
              <w:top w:val="nil"/>
              <w:left w:val="nil"/>
              <w:bottom w:val="nil"/>
              <w:right w:val="nil"/>
            </w:tcBorders>
          </w:tcPr>
          <w:p w14:paraId="659BB00D" w14:textId="77777777" w:rsidR="00511193" w:rsidRPr="00DD6D87" w:rsidDel="0039376F" w:rsidRDefault="00511193">
            <w:pPr>
              <w:spacing w:line="480" w:lineRule="auto"/>
              <w:ind w:firstLine="720"/>
              <w:rPr>
                <w:del w:id="1182" w:author="Benjamin Zhu" w:date="2020-04-29T00:02:00Z"/>
                <w:rFonts w:ascii="Times New Roman" w:hAnsi="Times New Roman" w:cs="Times New Roman"/>
                <w:sz w:val="24"/>
                <w:szCs w:val="24"/>
                <w:rPrChange w:id="1183" w:author="Benjamin Zhu" w:date="2020-06-27T00:39:00Z">
                  <w:rPr>
                    <w:del w:id="1184" w:author="Benjamin Zhu" w:date="2020-04-29T00:02:00Z"/>
                    <w:rFonts w:ascii="Times New Roman" w:hAnsi="Times New Roman" w:cs="Times New Roman"/>
                    <w:sz w:val="24"/>
                    <w:szCs w:val="24"/>
                    <w:lang w:val="pt-BR"/>
                  </w:rPr>
                </w:rPrChange>
              </w:rPr>
              <w:pPrChange w:id="1185" w:author="Benjamin Zhu" w:date="2020-05-16T22:22:00Z">
                <w:pPr/>
              </w:pPrChange>
            </w:pPr>
          </w:p>
        </w:tc>
        <w:tc>
          <w:tcPr>
            <w:tcW w:w="1656" w:type="dxa"/>
            <w:tcBorders>
              <w:top w:val="nil"/>
              <w:left w:val="nil"/>
              <w:bottom w:val="nil"/>
              <w:right w:val="nil"/>
            </w:tcBorders>
          </w:tcPr>
          <w:p w14:paraId="20BDE254" w14:textId="77777777" w:rsidR="00511193" w:rsidRPr="00DD6D87" w:rsidDel="0039376F" w:rsidRDefault="00511193">
            <w:pPr>
              <w:spacing w:line="480" w:lineRule="auto"/>
              <w:ind w:firstLine="720"/>
              <w:rPr>
                <w:del w:id="1186" w:author="Benjamin Zhu" w:date="2020-04-29T00:02:00Z"/>
                <w:rFonts w:ascii="Times New Roman" w:hAnsi="Times New Roman" w:cs="Times New Roman"/>
                <w:sz w:val="24"/>
                <w:szCs w:val="24"/>
                <w:rPrChange w:id="1187" w:author="Benjamin Zhu" w:date="2020-06-27T00:39:00Z">
                  <w:rPr>
                    <w:del w:id="1188" w:author="Benjamin Zhu" w:date="2020-04-29T00:02:00Z"/>
                    <w:rFonts w:ascii="Times New Roman" w:hAnsi="Times New Roman" w:cs="Times New Roman"/>
                    <w:sz w:val="24"/>
                    <w:szCs w:val="24"/>
                    <w:lang w:val="pt-BR"/>
                  </w:rPr>
                </w:rPrChange>
              </w:rPr>
              <w:pPrChange w:id="1189" w:author="Benjamin Zhu" w:date="2020-05-16T22:22:00Z">
                <w:pPr/>
              </w:pPrChange>
            </w:pPr>
            <w:del w:id="1190" w:author="Benjamin Zhu" w:date="2020-04-29T00:02:00Z">
              <w:r w:rsidRPr="00511193" w:rsidDel="0039376F">
                <w:rPr>
                  <w:sz w:val="24"/>
                  <w:szCs w:val="24"/>
                  <w:lang w:val="en"/>
                </w:rPr>
                <w:delText>Média</w:delText>
              </w:r>
            </w:del>
          </w:p>
        </w:tc>
        <w:tc>
          <w:tcPr>
            <w:tcW w:w="1656" w:type="dxa"/>
            <w:tcBorders>
              <w:top w:val="nil"/>
              <w:left w:val="nil"/>
              <w:bottom w:val="nil"/>
              <w:right w:val="nil"/>
            </w:tcBorders>
          </w:tcPr>
          <w:p w14:paraId="2FA070CE" w14:textId="77777777" w:rsidR="00511193" w:rsidRPr="00DD6D87" w:rsidDel="0039376F" w:rsidRDefault="00511193">
            <w:pPr>
              <w:spacing w:line="480" w:lineRule="auto"/>
              <w:ind w:firstLine="720"/>
              <w:rPr>
                <w:del w:id="1191" w:author="Benjamin Zhu" w:date="2020-04-29T00:02:00Z"/>
                <w:rFonts w:ascii="Times New Roman" w:hAnsi="Times New Roman" w:cs="Times New Roman"/>
                <w:sz w:val="24"/>
                <w:szCs w:val="24"/>
                <w:rPrChange w:id="1192" w:author="Benjamin Zhu" w:date="2020-06-27T00:39:00Z">
                  <w:rPr>
                    <w:del w:id="1193" w:author="Benjamin Zhu" w:date="2020-04-29T00:02:00Z"/>
                    <w:rFonts w:ascii="Times New Roman" w:hAnsi="Times New Roman" w:cs="Times New Roman"/>
                    <w:sz w:val="24"/>
                    <w:szCs w:val="24"/>
                    <w:lang w:val="pt-BR"/>
                  </w:rPr>
                </w:rPrChange>
              </w:rPr>
              <w:pPrChange w:id="1194" w:author="Benjamin Zhu" w:date="2020-05-16T22:22:00Z">
                <w:pPr/>
              </w:pPrChange>
            </w:pPr>
            <w:del w:id="1195" w:author="Benjamin Zhu" w:date="2020-04-29T00:02:00Z">
              <w:r w:rsidRPr="00511193" w:rsidDel="0039376F">
                <w:rPr>
                  <w:sz w:val="24"/>
                  <w:szCs w:val="24"/>
                  <w:lang w:val="en"/>
                </w:rPr>
                <w:delText>Desavio Padrão</w:delText>
              </w:r>
            </w:del>
          </w:p>
        </w:tc>
      </w:tr>
      <w:tr w:rsidR="00511193" w:rsidRPr="00FA582A" w:rsidDel="0039376F" w14:paraId="0F39C028" w14:textId="77777777" w:rsidTr="00511193">
        <w:trPr>
          <w:del w:id="1196" w:author="Benjamin Zhu" w:date="2020-04-29T00:02:00Z"/>
        </w:trPr>
        <w:tc>
          <w:tcPr>
            <w:tcW w:w="1656" w:type="dxa"/>
            <w:tcBorders>
              <w:top w:val="single" w:sz="4" w:space="0" w:color="auto"/>
              <w:left w:val="nil"/>
              <w:bottom w:val="nil"/>
              <w:right w:val="nil"/>
            </w:tcBorders>
          </w:tcPr>
          <w:p w14:paraId="5E20509B" w14:textId="77777777" w:rsidR="00511193" w:rsidRPr="00DD6D87" w:rsidDel="0039376F" w:rsidRDefault="00511193">
            <w:pPr>
              <w:spacing w:line="480" w:lineRule="auto"/>
              <w:ind w:firstLine="720"/>
              <w:rPr>
                <w:del w:id="1197" w:author="Benjamin Zhu" w:date="2020-04-29T00:02:00Z"/>
                <w:rFonts w:ascii="Times New Roman" w:hAnsi="Times New Roman" w:cs="Times New Roman"/>
                <w:sz w:val="24"/>
                <w:szCs w:val="24"/>
                <w:rPrChange w:id="1198" w:author="Benjamin Zhu" w:date="2020-06-27T00:39:00Z">
                  <w:rPr>
                    <w:del w:id="1199" w:author="Benjamin Zhu" w:date="2020-04-29T00:02:00Z"/>
                    <w:rFonts w:ascii="Times New Roman" w:hAnsi="Times New Roman" w:cs="Times New Roman"/>
                    <w:sz w:val="24"/>
                    <w:szCs w:val="24"/>
                    <w:lang w:val="pt-BR"/>
                  </w:rPr>
                </w:rPrChange>
              </w:rPr>
              <w:pPrChange w:id="1200" w:author="Benjamin Zhu" w:date="2020-05-16T22:22:00Z">
                <w:pPr/>
              </w:pPrChange>
            </w:pPr>
            <w:del w:id="1201" w:author="Benjamin Zhu" w:date="2020-04-29T00:02:00Z">
              <w:r w:rsidRPr="00511193" w:rsidDel="0039376F">
                <w:rPr>
                  <w:sz w:val="24"/>
                  <w:szCs w:val="24"/>
                  <w:lang w:val="en"/>
                </w:rPr>
                <w:delText>pol1</w:delText>
              </w:r>
            </w:del>
          </w:p>
        </w:tc>
        <w:tc>
          <w:tcPr>
            <w:tcW w:w="1656" w:type="dxa"/>
            <w:tcBorders>
              <w:top w:val="single" w:sz="4" w:space="0" w:color="auto"/>
              <w:left w:val="nil"/>
              <w:bottom w:val="nil"/>
              <w:right w:val="nil"/>
            </w:tcBorders>
          </w:tcPr>
          <w:p w14:paraId="18C1323D" w14:textId="77777777" w:rsidR="00511193" w:rsidRPr="00DD6D87" w:rsidDel="0039376F" w:rsidRDefault="00511193">
            <w:pPr>
              <w:spacing w:line="480" w:lineRule="auto"/>
              <w:ind w:firstLine="720"/>
              <w:rPr>
                <w:del w:id="1202" w:author="Benjamin Zhu" w:date="2020-04-29T00:02:00Z"/>
                <w:rFonts w:ascii="Times New Roman" w:hAnsi="Times New Roman" w:cs="Times New Roman"/>
                <w:sz w:val="24"/>
                <w:szCs w:val="24"/>
                <w:rPrChange w:id="1203" w:author="Benjamin Zhu" w:date="2020-06-27T00:39:00Z">
                  <w:rPr>
                    <w:del w:id="1204" w:author="Benjamin Zhu" w:date="2020-04-29T00:02:00Z"/>
                    <w:rFonts w:ascii="Times New Roman" w:hAnsi="Times New Roman" w:cs="Times New Roman"/>
                    <w:sz w:val="24"/>
                    <w:szCs w:val="24"/>
                    <w:lang w:val="pt-BR"/>
                  </w:rPr>
                </w:rPrChange>
              </w:rPr>
              <w:pPrChange w:id="1205" w:author="Benjamin Zhu" w:date="2020-05-16T22:22:00Z">
                <w:pPr/>
              </w:pPrChange>
            </w:pPr>
            <w:del w:id="1206" w:author="Benjamin Zhu" w:date="2020-04-29T00:01:00Z">
              <w:r w:rsidRPr="00511193" w:rsidDel="0039376F">
                <w:rPr>
                  <w:sz w:val="24"/>
                  <w:szCs w:val="24"/>
                  <w:lang w:val="en"/>
                </w:rPr>
                <w:delText>2.95079</w:delText>
              </w:r>
            </w:del>
          </w:p>
        </w:tc>
        <w:tc>
          <w:tcPr>
            <w:tcW w:w="1656" w:type="dxa"/>
            <w:tcBorders>
              <w:top w:val="single" w:sz="4" w:space="0" w:color="auto"/>
              <w:left w:val="nil"/>
              <w:bottom w:val="nil"/>
              <w:right w:val="nil"/>
            </w:tcBorders>
          </w:tcPr>
          <w:p w14:paraId="46B0FF2A" w14:textId="77777777" w:rsidR="00511193" w:rsidRPr="00DD6D87" w:rsidDel="0039376F" w:rsidRDefault="00511193">
            <w:pPr>
              <w:spacing w:line="480" w:lineRule="auto"/>
              <w:ind w:firstLine="720"/>
              <w:rPr>
                <w:del w:id="1207" w:author="Benjamin Zhu" w:date="2020-04-29T00:02:00Z"/>
                <w:rFonts w:ascii="Times New Roman" w:hAnsi="Times New Roman" w:cs="Times New Roman"/>
                <w:sz w:val="24"/>
                <w:szCs w:val="24"/>
                <w:rPrChange w:id="1208" w:author="Benjamin Zhu" w:date="2020-06-27T00:39:00Z">
                  <w:rPr>
                    <w:del w:id="1209" w:author="Benjamin Zhu" w:date="2020-04-29T00:02:00Z"/>
                    <w:rFonts w:ascii="Times New Roman" w:hAnsi="Times New Roman" w:cs="Times New Roman"/>
                    <w:sz w:val="24"/>
                    <w:szCs w:val="24"/>
                    <w:lang w:val="pt-BR"/>
                  </w:rPr>
                </w:rPrChange>
              </w:rPr>
              <w:pPrChange w:id="1210" w:author="Benjamin Zhu" w:date="2020-05-16T22:22:00Z">
                <w:pPr/>
              </w:pPrChange>
            </w:pPr>
            <w:del w:id="1211" w:author="Benjamin Zhu" w:date="2020-04-29T00:01:00Z">
              <w:r w:rsidRPr="00511193" w:rsidDel="0039376F">
                <w:rPr>
                  <w:sz w:val="24"/>
                  <w:szCs w:val="24"/>
                  <w:lang w:val="en"/>
                </w:rPr>
                <w:delText>.9837305</w:delText>
              </w:r>
            </w:del>
          </w:p>
        </w:tc>
      </w:tr>
      <w:tr w:rsidR="00511193" w:rsidRPr="00FA582A" w:rsidDel="0039376F" w14:paraId="77098CFE" w14:textId="77777777" w:rsidTr="00511193">
        <w:trPr>
          <w:del w:id="1212" w:author="Benjamin Zhu" w:date="2020-04-29T00:02:00Z"/>
        </w:trPr>
        <w:tc>
          <w:tcPr>
            <w:tcW w:w="1656" w:type="dxa"/>
            <w:tcBorders>
              <w:top w:val="nil"/>
              <w:left w:val="nil"/>
              <w:bottom w:val="nil"/>
              <w:right w:val="nil"/>
            </w:tcBorders>
          </w:tcPr>
          <w:p w14:paraId="358D8677" w14:textId="77777777" w:rsidR="00511193" w:rsidRPr="00DD6D87" w:rsidDel="0039376F" w:rsidRDefault="00511193">
            <w:pPr>
              <w:spacing w:line="480" w:lineRule="auto"/>
              <w:ind w:firstLine="720"/>
              <w:rPr>
                <w:del w:id="1213" w:author="Benjamin Zhu" w:date="2020-04-29T00:02:00Z"/>
                <w:rFonts w:ascii="Times New Roman" w:hAnsi="Times New Roman" w:cs="Times New Roman"/>
                <w:sz w:val="24"/>
                <w:szCs w:val="24"/>
                <w:rPrChange w:id="1214" w:author="Benjamin Zhu" w:date="2020-06-27T00:39:00Z">
                  <w:rPr>
                    <w:del w:id="1215" w:author="Benjamin Zhu" w:date="2020-04-29T00:02:00Z"/>
                    <w:rFonts w:ascii="Times New Roman" w:hAnsi="Times New Roman" w:cs="Times New Roman"/>
                    <w:sz w:val="24"/>
                    <w:szCs w:val="24"/>
                    <w:lang w:val="pt-BR"/>
                  </w:rPr>
                </w:rPrChange>
              </w:rPr>
              <w:pPrChange w:id="1216" w:author="Benjamin Zhu" w:date="2020-05-16T22:22:00Z">
                <w:pPr/>
              </w:pPrChange>
            </w:pPr>
            <w:del w:id="1217" w:author="Benjamin Zhu" w:date="2020-04-29T00:02:00Z">
              <w:r w:rsidRPr="00511193" w:rsidDel="0039376F">
                <w:rPr>
                  <w:sz w:val="24"/>
                  <w:szCs w:val="24"/>
                  <w:lang w:val="en"/>
                </w:rPr>
                <w:delText>eff2</w:delText>
              </w:r>
            </w:del>
          </w:p>
        </w:tc>
        <w:tc>
          <w:tcPr>
            <w:tcW w:w="1656" w:type="dxa"/>
            <w:tcBorders>
              <w:top w:val="nil"/>
              <w:left w:val="nil"/>
              <w:bottom w:val="nil"/>
              <w:right w:val="nil"/>
            </w:tcBorders>
          </w:tcPr>
          <w:p w14:paraId="116C4518" w14:textId="77777777" w:rsidR="00511193" w:rsidRPr="00DD6D87" w:rsidDel="0039376F" w:rsidRDefault="00511193">
            <w:pPr>
              <w:spacing w:line="480" w:lineRule="auto"/>
              <w:ind w:firstLine="720"/>
              <w:rPr>
                <w:del w:id="1218" w:author="Benjamin Zhu" w:date="2020-04-29T00:02:00Z"/>
                <w:rFonts w:ascii="Times New Roman" w:hAnsi="Times New Roman" w:cs="Times New Roman"/>
                <w:sz w:val="24"/>
                <w:szCs w:val="24"/>
                <w:rPrChange w:id="1219" w:author="Benjamin Zhu" w:date="2020-06-27T00:39:00Z">
                  <w:rPr>
                    <w:del w:id="1220" w:author="Benjamin Zhu" w:date="2020-04-29T00:02:00Z"/>
                    <w:rFonts w:ascii="Times New Roman" w:hAnsi="Times New Roman" w:cs="Times New Roman"/>
                    <w:sz w:val="24"/>
                    <w:szCs w:val="24"/>
                    <w:lang w:val="pt-BR"/>
                  </w:rPr>
                </w:rPrChange>
              </w:rPr>
              <w:pPrChange w:id="1221" w:author="Benjamin Zhu" w:date="2020-05-16T22:22:00Z">
                <w:pPr/>
              </w:pPrChange>
            </w:pPr>
            <w:del w:id="1222" w:author="Benjamin Zhu" w:date="2020-04-29T00:02:00Z">
              <w:r w:rsidRPr="00511193" w:rsidDel="0039376F">
                <w:rPr>
                  <w:sz w:val="24"/>
                  <w:szCs w:val="24"/>
                  <w:lang w:val="en"/>
                </w:rPr>
                <w:delText>4</w:delText>
              </w:r>
            </w:del>
            <w:del w:id="1223" w:author="Benjamin Zhu" w:date="2020-04-29T00:01:00Z">
              <w:r w:rsidRPr="00511193" w:rsidDel="0039376F">
                <w:rPr>
                  <w:sz w:val="24"/>
                  <w:szCs w:val="24"/>
                  <w:lang w:val="en"/>
                </w:rPr>
                <w:delText>.</w:delText>
              </w:r>
            </w:del>
            <w:del w:id="1224" w:author="Benjamin Zhu" w:date="2020-04-29T00:02:00Z">
              <w:r w:rsidRPr="00511193" w:rsidDel="0039376F">
                <w:rPr>
                  <w:sz w:val="24"/>
                  <w:szCs w:val="24"/>
                  <w:lang w:val="en"/>
                </w:rPr>
                <w:delText>149571</w:delText>
              </w:r>
            </w:del>
          </w:p>
        </w:tc>
        <w:tc>
          <w:tcPr>
            <w:tcW w:w="1656" w:type="dxa"/>
            <w:tcBorders>
              <w:top w:val="nil"/>
              <w:left w:val="nil"/>
              <w:bottom w:val="nil"/>
              <w:right w:val="nil"/>
            </w:tcBorders>
          </w:tcPr>
          <w:p w14:paraId="01A37699" w14:textId="77777777" w:rsidR="00511193" w:rsidRPr="00DD6D87" w:rsidDel="0039376F" w:rsidRDefault="00511193">
            <w:pPr>
              <w:spacing w:line="480" w:lineRule="auto"/>
              <w:ind w:firstLine="720"/>
              <w:rPr>
                <w:del w:id="1225" w:author="Benjamin Zhu" w:date="2020-04-29T00:02:00Z"/>
                <w:rFonts w:ascii="Times New Roman" w:hAnsi="Times New Roman" w:cs="Times New Roman"/>
                <w:sz w:val="24"/>
                <w:szCs w:val="24"/>
                <w:rPrChange w:id="1226" w:author="Benjamin Zhu" w:date="2020-06-27T00:39:00Z">
                  <w:rPr>
                    <w:del w:id="1227" w:author="Benjamin Zhu" w:date="2020-04-29T00:02:00Z"/>
                    <w:rFonts w:ascii="Times New Roman" w:hAnsi="Times New Roman" w:cs="Times New Roman"/>
                    <w:sz w:val="24"/>
                    <w:szCs w:val="24"/>
                    <w:lang w:val="pt-BR"/>
                  </w:rPr>
                </w:rPrChange>
              </w:rPr>
              <w:pPrChange w:id="1228" w:author="Benjamin Zhu" w:date="2020-05-16T22:22:00Z">
                <w:pPr/>
              </w:pPrChange>
            </w:pPr>
            <w:del w:id="1229" w:author="Benjamin Zhu" w:date="2020-04-29T00:02:00Z">
              <w:r w:rsidRPr="00511193" w:rsidDel="0039376F">
                <w:rPr>
                  <w:sz w:val="24"/>
                  <w:szCs w:val="24"/>
                  <w:lang w:val="en"/>
                </w:rPr>
                <w:delText>1</w:delText>
              </w:r>
            </w:del>
            <w:del w:id="1230" w:author="Benjamin Zhu" w:date="2020-04-29T00:01:00Z">
              <w:r w:rsidRPr="00511193" w:rsidDel="0039376F">
                <w:rPr>
                  <w:sz w:val="24"/>
                  <w:szCs w:val="24"/>
                  <w:lang w:val="en"/>
                </w:rPr>
                <w:delText>.</w:delText>
              </w:r>
            </w:del>
            <w:del w:id="1231" w:author="Benjamin Zhu" w:date="2020-04-29T00:02:00Z">
              <w:r w:rsidRPr="00511193" w:rsidDel="0039376F">
                <w:rPr>
                  <w:sz w:val="24"/>
                  <w:szCs w:val="24"/>
                  <w:lang w:val="en"/>
                </w:rPr>
                <w:delText>852412</w:delText>
              </w:r>
            </w:del>
          </w:p>
        </w:tc>
      </w:tr>
      <w:tr w:rsidR="00511193" w:rsidRPr="00FA582A" w:rsidDel="0039376F" w14:paraId="19CC40BE" w14:textId="77777777" w:rsidTr="00511193">
        <w:trPr>
          <w:del w:id="1232" w:author="Benjamin Zhu" w:date="2020-04-29T00:02:00Z"/>
        </w:trPr>
        <w:tc>
          <w:tcPr>
            <w:tcW w:w="1656" w:type="dxa"/>
            <w:tcBorders>
              <w:top w:val="nil"/>
              <w:left w:val="nil"/>
              <w:bottom w:val="single" w:sz="4" w:space="0" w:color="auto"/>
              <w:right w:val="nil"/>
            </w:tcBorders>
          </w:tcPr>
          <w:p w14:paraId="4472DC11" w14:textId="77777777" w:rsidR="00511193" w:rsidRPr="00DD6D87" w:rsidDel="0039376F" w:rsidRDefault="00511193">
            <w:pPr>
              <w:spacing w:line="480" w:lineRule="auto"/>
              <w:ind w:firstLine="720"/>
              <w:rPr>
                <w:del w:id="1233" w:author="Benjamin Zhu" w:date="2020-04-29T00:02:00Z"/>
                <w:rFonts w:ascii="Times New Roman" w:hAnsi="Times New Roman" w:cs="Times New Roman"/>
                <w:sz w:val="24"/>
                <w:szCs w:val="24"/>
                <w:rPrChange w:id="1234" w:author="Benjamin Zhu" w:date="2020-06-27T00:39:00Z">
                  <w:rPr>
                    <w:del w:id="1235" w:author="Benjamin Zhu" w:date="2020-04-29T00:02:00Z"/>
                    <w:rFonts w:ascii="Times New Roman" w:hAnsi="Times New Roman" w:cs="Times New Roman"/>
                    <w:sz w:val="24"/>
                    <w:szCs w:val="24"/>
                    <w:lang w:val="pt-BR"/>
                  </w:rPr>
                </w:rPrChange>
              </w:rPr>
              <w:pPrChange w:id="1236" w:author="Benjamin Zhu" w:date="2020-05-16T22:22:00Z">
                <w:pPr/>
              </w:pPrChange>
            </w:pPr>
            <w:del w:id="1237" w:author="Benjamin Zhu" w:date="2020-04-29T00:02:00Z">
              <w:r w:rsidRPr="00511193" w:rsidDel="0039376F">
                <w:rPr>
                  <w:sz w:val="24"/>
                  <w:szCs w:val="24"/>
                  <w:lang w:val="en"/>
                </w:rPr>
                <w:delText>conocim</w:delText>
              </w:r>
            </w:del>
          </w:p>
        </w:tc>
        <w:tc>
          <w:tcPr>
            <w:tcW w:w="1656" w:type="dxa"/>
            <w:tcBorders>
              <w:top w:val="nil"/>
              <w:left w:val="nil"/>
              <w:bottom w:val="single" w:sz="4" w:space="0" w:color="auto"/>
              <w:right w:val="nil"/>
            </w:tcBorders>
          </w:tcPr>
          <w:p w14:paraId="05715DDB" w14:textId="77777777" w:rsidR="00511193" w:rsidRPr="00DD6D87" w:rsidDel="0039376F" w:rsidRDefault="00511193">
            <w:pPr>
              <w:spacing w:line="480" w:lineRule="auto"/>
              <w:ind w:firstLine="720"/>
              <w:rPr>
                <w:del w:id="1238" w:author="Benjamin Zhu" w:date="2020-04-29T00:02:00Z"/>
                <w:rFonts w:ascii="Times New Roman" w:hAnsi="Times New Roman" w:cs="Times New Roman"/>
                <w:sz w:val="24"/>
                <w:szCs w:val="24"/>
                <w:rPrChange w:id="1239" w:author="Benjamin Zhu" w:date="2020-06-27T00:39:00Z">
                  <w:rPr>
                    <w:del w:id="1240" w:author="Benjamin Zhu" w:date="2020-04-29T00:02:00Z"/>
                    <w:rFonts w:ascii="Times New Roman" w:hAnsi="Times New Roman" w:cs="Times New Roman"/>
                    <w:sz w:val="24"/>
                    <w:szCs w:val="24"/>
                    <w:lang w:val="pt-BR"/>
                  </w:rPr>
                </w:rPrChange>
              </w:rPr>
              <w:pPrChange w:id="1241" w:author="Benjamin Zhu" w:date="2020-05-16T22:22:00Z">
                <w:pPr/>
              </w:pPrChange>
            </w:pPr>
            <w:del w:id="1242" w:author="Benjamin Zhu" w:date="2020-04-29T00:02:00Z">
              <w:r w:rsidRPr="00511193" w:rsidDel="0039376F">
                <w:rPr>
                  <w:sz w:val="24"/>
                  <w:szCs w:val="24"/>
                  <w:lang w:val="en"/>
                </w:rPr>
                <w:delText>2.801781</w:delText>
              </w:r>
            </w:del>
          </w:p>
        </w:tc>
        <w:tc>
          <w:tcPr>
            <w:tcW w:w="1656" w:type="dxa"/>
            <w:tcBorders>
              <w:top w:val="nil"/>
              <w:left w:val="nil"/>
              <w:bottom w:val="single" w:sz="4" w:space="0" w:color="auto"/>
              <w:right w:val="nil"/>
            </w:tcBorders>
          </w:tcPr>
          <w:p w14:paraId="692A60B0" w14:textId="77777777" w:rsidR="00511193" w:rsidRPr="00DD6D87" w:rsidDel="0039376F" w:rsidRDefault="00511193">
            <w:pPr>
              <w:spacing w:line="480" w:lineRule="auto"/>
              <w:ind w:firstLine="720"/>
              <w:rPr>
                <w:del w:id="1243" w:author="Benjamin Zhu" w:date="2020-04-29T00:02:00Z"/>
                <w:rFonts w:ascii="Times New Roman" w:hAnsi="Times New Roman" w:cs="Times New Roman"/>
                <w:sz w:val="24"/>
                <w:szCs w:val="24"/>
                <w:rPrChange w:id="1244" w:author="Benjamin Zhu" w:date="2020-06-27T00:39:00Z">
                  <w:rPr>
                    <w:del w:id="1245" w:author="Benjamin Zhu" w:date="2020-04-29T00:02:00Z"/>
                    <w:rFonts w:ascii="Times New Roman" w:hAnsi="Times New Roman" w:cs="Times New Roman"/>
                    <w:sz w:val="24"/>
                    <w:szCs w:val="24"/>
                    <w:lang w:val="pt-BR"/>
                  </w:rPr>
                </w:rPrChange>
              </w:rPr>
              <w:pPrChange w:id="1246" w:author="Benjamin Zhu" w:date="2020-05-16T22:22:00Z">
                <w:pPr/>
              </w:pPrChange>
            </w:pPr>
            <w:del w:id="1247" w:author="Benjamin Zhu" w:date="2020-04-29T00:02:00Z">
              <w:r w:rsidRPr="00511193" w:rsidDel="0039376F">
                <w:rPr>
                  <w:sz w:val="24"/>
                  <w:szCs w:val="24"/>
                  <w:lang w:val="en"/>
                </w:rPr>
                <w:delText>1.063992</w:delText>
              </w:r>
            </w:del>
          </w:p>
        </w:tc>
      </w:tr>
      <w:tr w:rsidR="00511193" w:rsidRPr="00FA582A" w:rsidDel="0039376F" w14:paraId="0969E30B" w14:textId="77777777" w:rsidTr="00511193">
        <w:trPr>
          <w:del w:id="1248" w:author="Benjamin Zhu" w:date="2020-04-29T00:02:00Z"/>
        </w:trPr>
        <w:tc>
          <w:tcPr>
            <w:tcW w:w="1656" w:type="dxa"/>
            <w:tcBorders>
              <w:top w:val="nil"/>
              <w:left w:val="nil"/>
              <w:bottom w:val="single" w:sz="4" w:space="0" w:color="auto"/>
              <w:right w:val="nil"/>
            </w:tcBorders>
          </w:tcPr>
          <w:p w14:paraId="4BDC75B7" w14:textId="77777777" w:rsidR="00511193" w:rsidRPr="00DD6D87" w:rsidDel="0039376F" w:rsidRDefault="00511193">
            <w:pPr>
              <w:spacing w:line="480" w:lineRule="auto"/>
              <w:ind w:firstLine="720"/>
              <w:rPr>
                <w:del w:id="1249" w:author="Benjamin Zhu" w:date="2020-04-29T00:02:00Z"/>
                <w:rFonts w:ascii="Times New Roman" w:hAnsi="Times New Roman" w:cs="Times New Roman"/>
                <w:sz w:val="24"/>
                <w:szCs w:val="24"/>
                <w:rPrChange w:id="1250" w:author="Benjamin Zhu" w:date="2020-06-27T00:39:00Z">
                  <w:rPr>
                    <w:del w:id="1251" w:author="Benjamin Zhu" w:date="2020-04-29T00:02:00Z"/>
                    <w:rFonts w:ascii="Times New Roman" w:hAnsi="Times New Roman" w:cs="Times New Roman"/>
                    <w:sz w:val="24"/>
                    <w:szCs w:val="24"/>
                    <w:lang w:val="pt-BR"/>
                  </w:rPr>
                </w:rPrChange>
              </w:rPr>
              <w:pPrChange w:id="1252" w:author="Benjamin Zhu" w:date="2020-05-16T22:22:00Z">
                <w:pPr/>
              </w:pPrChange>
            </w:pPr>
            <w:del w:id="1253" w:author="Benjamin Zhu" w:date="2020-04-29T00:02:00Z">
              <w:r w:rsidRPr="00511193" w:rsidDel="0039376F">
                <w:rPr>
                  <w:i/>
                  <w:iCs/>
                  <w:sz w:val="24"/>
                  <w:szCs w:val="24"/>
                  <w:lang w:val="en"/>
                </w:rPr>
                <w:delText>N</w:delText>
              </w:r>
            </w:del>
          </w:p>
        </w:tc>
        <w:tc>
          <w:tcPr>
            <w:tcW w:w="1656" w:type="dxa"/>
            <w:tcBorders>
              <w:top w:val="nil"/>
              <w:left w:val="nil"/>
              <w:bottom w:val="single" w:sz="4" w:space="0" w:color="auto"/>
              <w:right w:val="nil"/>
            </w:tcBorders>
          </w:tcPr>
          <w:p w14:paraId="639CCC43" w14:textId="77777777" w:rsidR="00511193" w:rsidRPr="00DD6D87" w:rsidDel="0039376F" w:rsidRDefault="00511193">
            <w:pPr>
              <w:spacing w:line="480" w:lineRule="auto"/>
              <w:ind w:firstLine="720"/>
              <w:rPr>
                <w:del w:id="1254" w:author="Benjamin Zhu" w:date="2020-04-29T00:02:00Z"/>
                <w:rFonts w:ascii="Times New Roman" w:hAnsi="Times New Roman" w:cs="Times New Roman"/>
                <w:sz w:val="24"/>
                <w:szCs w:val="24"/>
                <w:rPrChange w:id="1255" w:author="Benjamin Zhu" w:date="2020-06-27T00:39:00Z">
                  <w:rPr>
                    <w:del w:id="1256" w:author="Benjamin Zhu" w:date="2020-04-29T00:02:00Z"/>
                    <w:rFonts w:ascii="Times New Roman" w:hAnsi="Times New Roman" w:cs="Times New Roman"/>
                    <w:sz w:val="24"/>
                    <w:szCs w:val="24"/>
                    <w:lang w:val="pt-BR"/>
                  </w:rPr>
                </w:rPrChange>
              </w:rPr>
              <w:pPrChange w:id="1257" w:author="Benjamin Zhu" w:date="2020-05-16T22:22:00Z">
                <w:pPr/>
              </w:pPrChange>
            </w:pPr>
            <w:del w:id="1258" w:author="Benjamin Zhu" w:date="2020-04-29T00:02:00Z">
              <w:r w:rsidRPr="00511193" w:rsidDel="0039376F">
                <w:rPr>
                  <w:sz w:val="24"/>
                  <w:szCs w:val="24"/>
                  <w:lang w:val="en"/>
                </w:rPr>
                <w:delText>3030</w:delText>
              </w:r>
            </w:del>
          </w:p>
        </w:tc>
        <w:tc>
          <w:tcPr>
            <w:tcW w:w="1656" w:type="dxa"/>
            <w:tcBorders>
              <w:top w:val="nil"/>
              <w:left w:val="nil"/>
              <w:bottom w:val="single" w:sz="4" w:space="0" w:color="auto"/>
              <w:right w:val="nil"/>
            </w:tcBorders>
          </w:tcPr>
          <w:p w14:paraId="11551DEE" w14:textId="77777777" w:rsidR="00511193" w:rsidRPr="00DD6D87" w:rsidDel="0039376F" w:rsidRDefault="00511193">
            <w:pPr>
              <w:spacing w:line="480" w:lineRule="auto"/>
              <w:ind w:firstLine="720"/>
              <w:rPr>
                <w:del w:id="1259" w:author="Benjamin Zhu" w:date="2020-04-29T00:02:00Z"/>
                <w:rFonts w:ascii="Times New Roman" w:hAnsi="Times New Roman" w:cs="Times New Roman"/>
                <w:sz w:val="24"/>
                <w:szCs w:val="24"/>
                <w:rPrChange w:id="1260" w:author="Benjamin Zhu" w:date="2020-06-27T00:39:00Z">
                  <w:rPr>
                    <w:del w:id="1261" w:author="Benjamin Zhu" w:date="2020-04-29T00:02:00Z"/>
                    <w:rFonts w:ascii="Times New Roman" w:hAnsi="Times New Roman" w:cs="Times New Roman"/>
                    <w:sz w:val="24"/>
                    <w:szCs w:val="24"/>
                    <w:lang w:val="pt-BR"/>
                  </w:rPr>
                </w:rPrChange>
              </w:rPr>
              <w:pPrChange w:id="1262" w:author="Benjamin Zhu" w:date="2020-05-16T22:22:00Z">
                <w:pPr/>
              </w:pPrChange>
            </w:pPr>
          </w:p>
        </w:tc>
      </w:tr>
    </w:tbl>
    <w:p w14:paraId="3E37DD96" w14:textId="77777777" w:rsidR="00511193" w:rsidRPr="00DD6D87" w:rsidDel="0039376F" w:rsidRDefault="00511193" w:rsidP="00511193">
      <w:pPr>
        <w:spacing w:line="480" w:lineRule="auto"/>
        <w:ind w:firstLine="720"/>
        <w:rPr>
          <w:del w:id="1263" w:author="Benjamin Zhu" w:date="2020-04-29T00:02:00Z"/>
          <w:rPrChange w:id="1264" w:author="Benjamin Zhu" w:date="2020-06-27T00:39:00Z">
            <w:rPr>
              <w:del w:id="1265" w:author="Benjamin Zhu" w:date="2020-04-29T00:02:00Z"/>
              <w:lang w:val="pt-BR"/>
            </w:rPr>
          </w:rPrChange>
        </w:rPr>
      </w:pPr>
    </w:p>
    <w:p w14:paraId="003C8D00" w14:textId="77777777" w:rsidR="00511193" w:rsidRPr="00DD6D87" w:rsidDel="0039376F" w:rsidRDefault="00511193" w:rsidP="00511193">
      <w:pPr>
        <w:spacing w:line="480" w:lineRule="auto"/>
        <w:ind w:firstLine="720"/>
        <w:rPr>
          <w:del w:id="1266" w:author="Benjamin Zhu" w:date="2020-04-29T00:02:00Z"/>
          <w:rPrChange w:id="1267" w:author="Benjamin Zhu" w:date="2020-06-27T00:39:00Z">
            <w:rPr>
              <w:del w:id="1268" w:author="Benjamin Zhu" w:date="2020-04-29T00:02:00Z"/>
              <w:lang w:val="pt-BR"/>
            </w:rPr>
          </w:rPrChange>
        </w:rPr>
      </w:pPr>
      <w:del w:id="1269" w:author="Benjamin Zhu" w:date="2020-04-29T00:02:00Z">
        <w:r w:rsidRPr="00511193" w:rsidDel="0039376F">
          <w:rPr>
            <w:lang w:val="en"/>
          </w:rPr>
          <w:delText>Tabela 3. Média e Desavio Padrão das variáveis usados para criar a CI</w:delText>
        </w:r>
      </w:del>
    </w:p>
    <w:tbl>
      <w:tblPr>
        <w:tblW w:w="0" w:type="auto"/>
        <w:tblLayout w:type="fixed"/>
        <w:tblLook w:val="0000" w:firstRow="0" w:lastRow="0" w:firstColumn="0" w:lastColumn="0" w:noHBand="0" w:noVBand="0"/>
      </w:tblPr>
      <w:tblGrid>
        <w:gridCol w:w="1656"/>
        <w:gridCol w:w="1656"/>
        <w:gridCol w:w="1656"/>
      </w:tblGrid>
      <w:tr w:rsidR="00511193" w:rsidRPr="00FA582A" w:rsidDel="0039376F" w14:paraId="5F6E74D2" w14:textId="77777777" w:rsidTr="00511193">
        <w:trPr>
          <w:del w:id="1270" w:author="Benjamin Zhu" w:date="2020-04-29T00:02:00Z"/>
        </w:trPr>
        <w:tc>
          <w:tcPr>
            <w:tcW w:w="1656" w:type="dxa"/>
            <w:tcBorders>
              <w:top w:val="single" w:sz="4" w:space="0" w:color="auto"/>
              <w:left w:val="nil"/>
              <w:bottom w:val="nil"/>
              <w:right w:val="nil"/>
            </w:tcBorders>
          </w:tcPr>
          <w:p w14:paraId="2DF9F3BF" w14:textId="77777777" w:rsidR="00511193" w:rsidRPr="00DD6D87" w:rsidDel="0039376F" w:rsidRDefault="00511193">
            <w:pPr>
              <w:spacing w:line="480" w:lineRule="auto"/>
              <w:ind w:firstLine="720"/>
              <w:rPr>
                <w:del w:id="1271" w:author="Benjamin Zhu" w:date="2020-04-29T00:02:00Z"/>
                <w:rFonts w:ascii="Times New Roman" w:hAnsi="Times New Roman" w:cs="Times New Roman"/>
                <w:sz w:val="24"/>
                <w:szCs w:val="24"/>
                <w:rPrChange w:id="1272" w:author="Benjamin Zhu" w:date="2020-06-27T00:39:00Z">
                  <w:rPr>
                    <w:del w:id="1273" w:author="Benjamin Zhu" w:date="2020-04-29T00:02:00Z"/>
                    <w:rFonts w:ascii="Times New Roman" w:hAnsi="Times New Roman" w:cs="Times New Roman"/>
                    <w:sz w:val="24"/>
                    <w:szCs w:val="24"/>
                    <w:lang w:val="pt-BR"/>
                  </w:rPr>
                </w:rPrChange>
              </w:rPr>
              <w:pPrChange w:id="1274" w:author="Benjamin Zhu" w:date="2020-05-16T22:22:00Z">
                <w:pPr/>
              </w:pPrChange>
            </w:pPr>
          </w:p>
        </w:tc>
        <w:tc>
          <w:tcPr>
            <w:tcW w:w="1656" w:type="dxa"/>
            <w:tcBorders>
              <w:top w:val="single" w:sz="4" w:space="0" w:color="auto"/>
              <w:left w:val="nil"/>
              <w:bottom w:val="nil"/>
              <w:right w:val="nil"/>
            </w:tcBorders>
          </w:tcPr>
          <w:p w14:paraId="6908A972" w14:textId="77777777" w:rsidR="00511193" w:rsidRPr="00DD6D87" w:rsidDel="0039376F" w:rsidRDefault="00511193">
            <w:pPr>
              <w:spacing w:line="480" w:lineRule="auto"/>
              <w:ind w:firstLine="720"/>
              <w:rPr>
                <w:del w:id="1275" w:author="Benjamin Zhu" w:date="2020-04-29T00:02:00Z"/>
                <w:rFonts w:ascii="Times New Roman" w:hAnsi="Times New Roman" w:cs="Times New Roman"/>
                <w:sz w:val="24"/>
                <w:szCs w:val="24"/>
                <w:rPrChange w:id="1276" w:author="Benjamin Zhu" w:date="2020-06-27T00:39:00Z">
                  <w:rPr>
                    <w:del w:id="1277" w:author="Benjamin Zhu" w:date="2020-04-29T00:02:00Z"/>
                    <w:rFonts w:ascii="Times New Roman" w:hAnsi="Times New Roman" w:cs="Times New Roman"/>
                    <w:sz w:val="24"/>
                    <w:szCs w:val="24"/>
                    <w:lang w:val="pt-BR"/>
                  </w:rPr>
                </w:rPrChange>
              </w:rPr>
              <w:pPrChange w:id="1278" w:author="Benjamin Zhu" w:date="2020-05-16T22:22:00Z">
                <w:pPr/>
              </w:pPrChange>
            </w:pPr>
            <w:del w:id="1279" w:author="Benjamin Zhu" w:date="2020-04-29T00:02:00Z">
              <w:r w:rsidRPr="00511193" w:rsidDel="0039376F">
                <w:rPr>
                  <w:sz w:val="24"/>
                  <w:szCs w:val="24"/>
                  <w:lang w:val="en"/>
                </w:rPr>
                <w:delText>(1)</w:delText>
              </w:r>
            </w:del>
          </w:p>
        </w:tc>
        <w:tc>
          <w:tcPr>
            <w:tcW w:w="1656" w:type="dxa"/>
            <w:tcBorders>
              <w:top w:val="single" w:sz="4" w:space="0" w:color="auto"/>
              <w:left w:val="nil"/>
              <w:bottom w:val="nil"/>
              <w:right w:val="nil"/>
            </w:tcBorders>
          </w:tcPr>
          <w:p w14:paraId="0C597872" w14:textId="77777777" w:rsidR="00511193" w:rsidRPr="00DD6D87" w:rsidDel="0039376F" w:rsidRDefault="00511193">
            <w:pPr>
              <w:spacing w:line="480" w:lineRule="auto"/>
              <w:ind w:firstLine="720"/>
              <w:rPr>
                <w:del w:id="1280" w:author="Benjamin Zhu" w:date="2020-04-29T00:02:00Z"/>
                <w:rFonts w:ascii="Times New Roman" w:hAnsi="Times New Roman" w:cs="Times New Roman"/>
                <w:sz w:val="24"/>
                <w:szCs w:val="24"/>
                <w:rPrChange w:id="1281" w:author="Benjamin Zhu" w:date="2020-06-27T00:39:00Z">
                  <w:rPr>
                    <w:del w:id="1282" w:author="Benjamin Zhu" w:date="2020-04-29T00:02:00Z"/>
                    <w:rFonts w:ascii="Times New Roman" w:hAnsi="Times New Roman" w:cs="Times New Roman"/>
                    <w:sz w:val="24"/>
                    <w:szCs w:val="24"/>
                    <w:lang w:val="pt-BR"/>
                  </w:rPr>
                </w:rPrChange>
              </w:rPr>
              <w:pPrChange w:id="1283" w:author="Benjamin Zhu" w:date="2020-05-16T22:22:00Z">
                <w:pPr/>
              </w:pPrChange>
            </w:pPr>
          </w:p>
        </w:tc>
      </w:tr>
      <w:tr w:rsidR="00511193" w:rsidRPr="00FA582A" w:rsidDel="0039376F" w14:paraId="440CECFE" w14:textId="77777777" w:rsidTr="00511193">
        <w:trPr>
          <w:del w:id="1284" w:author="Benjamin Zhu" w:date="2020-04-29T00:02:00Z"/>
        </w:trPr>
        <w:tc>
          <w:tcPr>
            <w:tcW w:w="1656" w:type="dxa"/>
            <w:tcBorders>
              <w:top w:val="nil"/>
              <w:left w:val="nil"/>
              <w:bottom w:val="nil"/>
              <w:right w:val="nil"/>
            </w:tcBorders>
          </w:tcPr>
          <w:p w14:paraId="2B847A1A" w14:textId="77777777" w:rsidR="00511193" w:rsidRPr="00DD6D87" w:rsidDel="0039376F" w:rsidRDefault="00511193">
            <w:pPr>
              <w:spacing w:line="480" w:lineRule="auto"/>
              <w:ind w:firstLine="720"/>
              <w:rPr>
                <w:del w:id="1285" w:author="Benjamin Zhu" w:date="2020-04-29T00:02:00Z"/>
                <w:rFonts w:ascii="Times New Roman" w:hAnsi="Times New Roman" w:cs="Times New Roman"/>
                <w:sz w:val="24"/>
                <w:szCs w:val="24"/>
                <w:rPrChange w:id="1286" w:author="Benjamin Zhu" w:date="2020-06-27T00:39:00Z">
                  <w:rPr>
                    <w:del w:id="1287" w:author="Benjamin Zhu" w:date="2020-04-29T00:02:00Z"/>
                    <w:rFonts w:ascii="Times New Roman" w:hAnsi="Times New Roman" w:cs="Times New Roman"/>
                    <w:sz w:val="24"/>
                    <w:szCs w:val="24"/>
                    <w:lang w:val="pt-BR"/>
                  </w:rPr>
                </w:rPrChange>
              </w:rPr>
              <w:pPrChange w:id="1288" w:author="Benjamin Zhu" w:date="2020-05-16T22:22:00Z">
                <w:pPr/>
              </w:pPrChange>
            </w:pPr>
          </w:p>
        </w:tc>
        <w:tc>
          <w:tcPr>
            <w:tcW w:w="1656" w:type="dxa"/>
            <w:tcBorders>
              <w:top w:val="nil"/>
              <w:left w:val="nil"/>
              <w:bottom w:val="nil"/>
              <w:right w:val="nil"/>
            </w:tcBorders>
          </w:tcPr>
          <w:p w14:paraId="144CFACF" w14:textId="77777777" w:rsidR="00511193" w:rsidRPr="00DD6D87" w:rsidDel="0039376F" w:rsidRDefault="00511193">
            <w:pPr>
              <w:spacing w:line="480" w:lineRule="auto"/>
              <w:ind w:firstLine="720"/>
              <w:rPr>
                <w:del w:id="1289" w:author="Benjamin Zhu" w:date="2020-04-29T00:02:00Z"/>
                <w:rFonts w:ascii="Times New Roman" w:hAnsi="Times New Roman" w:cs="Times New Roman"/>
                <w:sz w:val="24"/>
                <w:szCs w:val="24"/>
                <w:rPrChange w:id="1290" w:author="Benjamin Zhu" w:date="2020-06-27T00:39:00Z">
                  <w:rPr>
                    <w:del w:id="1291" w:author="Benjamin Zhu" w:date="2020-04-29T00:02:00Z"/>
                    <w:rFonts w:ascii="Times New Roman" w:hAnsi="Times New Roman" w:cs="Times New Roman"/>
                    <w:sz w:val="24"/>
                    <w:szCs w:val="24"/>
                    <w:lang w:val="pt-BR"/>
                  </w:rPr>
                </w:rPrChange>
              </w:rPr>
              <w:pPrChange w:id="1292" w:author="Benjamin Zhu" w:date="2020-05-16T22:22:00Z">
                <w:pPr/>
              </w:pPrChange>
            </w:pPr>
          </w:p>
        </w:tc>
        <w:tc>
          <w:tcPr>
            <w:tcW w:w="1656" w:type="dxa"/>
            <w:tcBorders>
              <w:top w:val="nil"/>
              <w:left w:val="nil"/>
              <w:bottom w:val="nil"/>
              <w:right w:val="nil"/>
            </w:tcBorders>
          </w:tcPr>
          <w:p w14:paraId="683E95FD" w14:textId="77777777" w:rsidR="00511193" w:rsidRPr="00DD6D87" w:rsidDel="0039376F" w:rsidRDefault="00511193">
            <w:pPr>
              <w:spacing w:line="480" w:lineRule="auto"/>
              <w:ind w:firstLine="720"/>
              <w:rPr>
                <w:del w:id="1293" w:author="Benjamin Zhu" w:date="2020-04-29T00:02:00Z"/>
                <w:rFonts w:ascii="Times New Roman" w:hAnsi="Times New Roman" w:cs="Times New Roman"/>
                <w:sz w:val="24"/>
                <w:szCs w:val="24"/>
                <w:rPrChange w:id="1294" w:author="Benjamin Zhu" w:date="2020-06-27T00:39:00Z">
                  <w:rPr>
                    <w:del w:id="1295" w:author="Benjamin Zhu" w:date="2020-04-29T00:02:00Z"/>
                    <w:rFonts w:ascii="Times New Roman" w:hAnsi="Times New Roman" w:cs="Times New Roman"/>
                    <w:sz w:val="24"/>
                    <w:szCs w:val="24"/>
                    <w:lang w:val="pt-BR"/>
                  </w:rPr>
                </w:rPrChange>
              </w:rPr>
              <w:pPrChange w:id="1296" w:author="Benjamin Zhu" w:date="2020-05-16T22:22:00Z">
                <w:pPr/>
              </w:pPrChange>
            </w:pPr>
          </w:p>
        </w:tc>
      </w:tr>
      <w:tr w:rsidR="00511193" w:rsidRPr="00FA582A" w:rsidDel="0039376F" w14:paraId="3000DA0A" w14:textId="77777777" w:rsidTr="00511193">
        <w:trPr>
          <w:del w:id="1297" w:author="Benjamin Zhu" w:date="2020-04-29T00:02:00Z"/>
        </w:trPr>
        <w:tc>
          <w:tcPr>
            <w:tcW w:w="1656" w:type="dxa"/>
            <w:tcBorders>
              <w:top w:val="nil"/>
              <w:left w:val="nil"/>
              <w:bottom w:val="nil"/>
              <w:right w:val="nil"/>
            </w:tcBorders>
          </w:tcPr>
          <w:p w14:paraId="3EEC9D32" w14:textId="77777777" w:rsidR="00511193" w:rsidRPr="00DD6D87" w:rsidDel="0039376F" w:rsidRDefault="00511193">
            <w:pPr>
              <w:spacing w:line="480" w:lineRule="auto"/>
              <w:ind w:firstLine="720"/>
              <w:rPr>
                <w:del w:id="1298" w:author="Benjamin Zhu" w:date="2020-04-29T00:02:00Z"/>
                <w:rFonts w:ascii="Times New Roman" w:hAnsi="Times New Roman" w:cs="Times New Roman"/>
                <w:sz w:val="24"/>
                <w:szCs w:val="24"/>
                <w:rPrChange w:id="1299" w:author="Benjamin Zhu" w:date="2020-06-27T00:39:00Z">
                  <w:rPr>
                    <w:del w:id="1300" w:author="Benjamin Zhu" w:date="2020-04-29T00:02:00Z"/>
                    <w:rFonts w:ascii="Times New Roman" w:hAnsi="Times New Roman" w:cs="Times New Roman"/>
                    <w:sz w:val="24"/>
                    <w:szCs w:val="24"/>
                    <w:lang w:val="pt-BR"/>
                  </w:rPr>
                </w:rPrChange>
              </w:rPr>
              <w:pPrChange w:id="1301" w:author="Benjamin Zhu" w:date="2020-05-16T22:22:00Z">
                <w:pPr/>
              </w:pPrChange>
            </w:pPr>
          </w:p>
        </w:tc>
        <w:tc>
          <w:tcPr>
            <w:tcW w:w="1656" w:type="dxa"/>
            <w:tcBorders>
              <w:top w:val="nil"/>
              <w:left w:val="nil"/>
              <w:bottom w:val="nil"/>
              <w:right w:val="nil"/>
            </w:tcBorders>
          </w:tcPr>
          <w:p w14:paraId="1657679A" w14:textId="77777777" w:rsidR="00511193" w:rsidRPr="00DD6D87" w:rsidDel="0039376F" w:rsidRDefault="00511193">
            <w:pPr>
              <w:spacing w:line="480" w:lineRule="auto"/>
              <w:ind w:firstLine="720"/>
              <w:rPr>
                <w:del w:id="1302" w:author="Benjamin Zhu" w:date="2020-04-29T00:02:00Z"/>
                <w:rFonts w:ascii="Times New Roman" w:hAnsi="Times New Roman" w:cs="Times New Roman"/>
                <w:sz w:val="24"/>
                <w:szCs w:val="24"/>
                <w:rPrChange w:id="1303" w:author="Benjamin Zhu" w:date="2020-06-27T00:39:00Z">
                  <w:rPr>
                    <w:del w:id="1304" w:author="Benjamin Zhu" w:date="2020-04-29T00:02:00Z"/>
                    <w:rFonts w:ascii="Times New Roman" w:hAnsi="Times New Roman" w:cs="Times New Roman"/>
                    <w:sz w:val="24"/>
                    <w:szCs w:val="24"/>
                    <w:lang w:val="pt-BR"/>
                  </w:rPr>
                </w:rPrChange>
              </w:rPr>
              <w:pPrChange w:id="1305" w:author="Benjamin Zhu" w:date="2020-05-16T22:22:00Z">
                <w:pPr/>
              </w:pPrChange>
            </w:pPr>
            <w:del w:id="1306" w:author="Benjamin Zhu" w:date="2020-04-29T00:02:00Z">
              <w:r w:rsidRPr="00511193" w:rsidDel="0039376F">
                <w:rPr>
                  <w:sz w:val="24"/>
                  <w:szCs w:val="24"/>
                  <w:lang w:val="en"/>
                </w:rPr>
                <w:delText>Média</w:delText>
              </w:r>
            </w:del>
          </w:p>
        </w:tc>
        <w:tc>
          <w:tcPr>
            <w:tcW w:w="1656" w:type="dxa"/>
            <w:tcBorders>
              <w:top w:val="nil"/>
              <w:left w:val="nil"/>
              <w:bottom w:val="nil"/>
              <w:right w:val="nil"/>
            </w:tcBorders>
          </w:tcPr>
          <w:p w14:paraId="322E29A8" w14:textId="77777777" w:rsidR="00511193" w:rsidRPr="00DD6D87" w:rsidDel="0039376F" w:rsidRDefault="00511193">
            <w:pPr>
              <w:spacing w:line="480" w:lineRule="auto"/>
              <w:ind w:firstLine="720"/>
              <w:rPr>
                <w:del w:id="1307" w:author="Benjamin Zhu" w:date="2020-04-29T00:02:00Z"/>
                <w:rFonts w:ascii="Times New Roman" w:hAnsi="Times New Roman" w:cs="Times New Roman"/>
                <w:sz w:val="24"/>
                <w:szCs w:val="24"/>
                <w:rPrChange w:id="1308" w:author="Benjamin Zhu" w:date="2020-06-27T00:39:00Z">
                  <w:rPr>
                    <w:del w:id="1309" w:author="Benjamin Zhu" w:date="2020-04-29T00:02:00Z"/>
                    <w:rFonts w:ascii="Times New Roman" w:hAnsi="Times New Roman" w:cs="Times New Roman"/>
                    <w:sz w:val="24"/>
                    <w:szCs w:val="24"/>
                    <w:lang w:val="pt-BR"/>
                  </w:rPr>
                </w:rPrChange>
              </w:rPr>
              <w:pPrChange w:id="1310" w:author="Benjamin Zhu" w:date="2020-05-16T22:22:00Z">
                <w:pPr/>
              </w:pPrChange>
            </w:pPr>
            <w:del w:id="1311" w:author="Benjamin Zhu" w:date="2020-04-29T00:02:00Z">
              <w:r w:rsidRPr="00511193" w:rsidDel="0039376F">
                <w:rPr>
                  <w:sz w:val="24"/>
                  <w:szCs w:val="24"/>
                  <w:lang w:val="en"/>
                </w:rPr>
                <w:delText>Desavio Padrão</w:delText>
              </w:r>
            </w:del>
          </w:p>
        </w:tc>
      </w:tr>
      <w:tr w:rsidR="00511193" w:rsidRPr="00FA582A" w:rsidDel="0039376F" w14:paraId="59D35EEF" w14:textId="77777777" w:rsidTr="00511193">
        <w:trPr>
          <w:del w:id="1312" w:author="Benjamin Zhu" w:date="2020-04-29T00:02:00Z"/>
        </w:trPr>
        <w:tc>
          <w:tcPr>
            <w:tcW w:w="1656" w:type="dxa"/>
            <w:tcBorders>
              <w:top w:val="single" w:sz="4" w:space="0" w:color="auto"/>
              <w:left w:val="nil"/>
              <w:bottom w:val="nil"/>
              <w:right w:val="nil"/>
            </w:tcBorders>
          </w:tcPr>
          <w:p w14:paraId="2BB97A77" w14:textId="77777777" w:rsidR="00511193" w:rsidRPr="00DD6D87" w:rsidDel="0039376F" w:rsidRDefault="00511193">
            <w:pPr>
              <w:spacing w:line="480" w:lineRule="auto"/>
              <w:ind w:firstLine="720"/>
              <w:rPr>
                <w:del w:id="1313" w:author="Benjamin Zhu" w:date="2020-04-29T00:02:00Z"/>
                <w:rFonts w:ascii="Times New Roman" w:hAnsi="Times New Roman" w:cs="Times New Roman"/>
                <w:sz w:val="24"/>
                <w:szCs w:val="24"/>
                <w:rPrChange w:id="1314" w:author="Benjamin Zhu" w:date="2020-06-27T00:39:00Z">
                  <w:rPr>
                    <w:del w:id="1315" w:author="Benjamin Zhu" w:date="2020-04-29T00:02:00Z"/>
                    <w:rFonts w:ascii="Times New Roman" w:hAnsi="Times New Roman" w:cs="Times New Roman"/>
                    <w:sz w:val="24"/>
                    <w:szCs w:val="24"/>
                    <w:lang w:val="pt-BR"/>
                  </w:rPr>
                </w:rPrChange>
              </w:rPr>
              <w:pPrChange w:id="1316" w:author="Benjamin Zhu" w:date="2020-05-16T22:22:00Z">
                <w:pPr/>
              </w:pPrChange>
            </w:pPr>
            <w:del w:id="1317" w:author="Benjamin Zhu" w:date="2020-04-29T00:02:00Z">
              <w:r w:rsidRPr="00511193" w:rsidDel="0039376F">
                <w:rPr>
                  <w:sz w:val="24"/>
                  <w:szCs w:val="24"/>
                  <w:lang w:val="en"/>
                </w:rPr>
                <w:delText>b1</w:delText>
              </w:r>
            </w:del>
          </w:p>
        </w:tc>
        <w:tc>
          <w:tcPr>
            <w:tcW w:w="1656" w:type="dxa"/>
            <w:tcBorders>
              <w:top w:val="single" w:sz="4" w:space="0" w:color="auto"/>
              <w:left w:val="nil"/>
              <w:bottom w:val="nil"/>
              <w:right w:val="nil"/>
            </w:tcBorders>
          </w:tcPr>
          <w:p w14:paraId="059BEFFD" w14:textId="77777777" w:rsidR="00511193" w:rsidRPr="00DD6D87" w:rsidDel="0039376F" w:rsidRDefault="00511193">
            <w:pPr>
              <w:spacing w:line="480" w:lineRule="auto"/>
              <w:ind w:firstLine="720"/>
              <w:rPr>
                <w:del w:id="1318" w:author="Benjamin Zhu" w:date="2020-04-29T00:02:00Z"/>
                <w:rFonts w:ascii="Times New Roman" w:hAnsi="Times New Roman" w:cs="Times New Roman"/>
                <w:sz w:val="24"/>
                <w:szCs w:val="24"/>
                <w:rPrChange w:id="1319" w:author="Benjamin Zhu" w:date="2020-06-27T00:39:00Z">
                  <w:rPr>
                    <w:del w:id="1320" w:author="Benjamin Zhu" w:date="2020-04-29T00:02:00Z"/>
                    <w:rFonts w:ascii="Times New Roman" w:hAnsi="Times New Roman" w:cs="Times New Roman"/>
                    <w:sz w:val="24"/>
                    <w:szCs w:val="24"/>
                    <w:lang w:val="pt-BR"/>
                  </w:rPr>
                </w:rPrChange>
              </w:rPr>
              <w:pPrChange w:id="1321" w:author="Benjamin Zhu" w:date="2020-05-16T22:22:00Z">
                <w:pPr/>
              </w:pPrChange>
            </w:pPr>
            <w:del w:id="1322" w:author="Benjamin Zhu" w:date="2020-04-29T00:02:00Z">
              <w:r w:rsidRPr="00511193" w:rsidDel="0039376F">
                <w:rPr>
                  <w:sz w:val="24"/>
                  <w:szCs w:val="24"/>
                  <w:lang w:val="en"/>
                </w:rPr>
                <w:delText>3.426956</w:delText>
              </w:r>
            </w:del>
          </w:p>
        </w:tc>
        <w:tc>
          <w:tcPr>
            <w:tcW w:w="1656" w:type="dxa"/>
            <w:tcBorders>
              <w:top w:val="single" w:sz="4" w:space="0" w:color="auto"/>
              <w:left w:val="nil"/>
              <w:bottom w:val="nil"/>
              <w:right w:val="nil"/>
            </w:tcBorders>
          </w:tcPr>
          <w:p w14:paraId="4A527EB2" w14:textId="77777777" w:rsidR="00511193" w:rsidRPr="00DD6D87" w:rsidDel="0039376F" w:rsidRDefault="00511193">
            <w:pPr>
              <w:spacing w:line="480" w:lineRule="auto"/>
              <w:ind w:firstLine="720"/>
              <w:rPr>
                <w:del w:id="1323" w:author="Benjamin Zhu" w:date="2020-04-29T00:02:00Z"/>
                <w:rFonts w:ascii="Times New Roman" w:hAnsi="Times New Roman" w:cs="Times New Roman"/>
                <w:sz w:val="24"/>
                <w:szCs w:val="24"/>
                <w:rPrChange w:id="1324" w:author="Benjamin Zhu" w:date="2020-06-27T00:39:00Z">
                  <w:rPr>
                    <w:del w:id="1325" w:author="Benjamin Zhu" w:date="2020-04-29T00:02:00Z"/>
                    <w:rFonts w:ascii="Times New Roman" w:hAnsi="Times New Roman" w:cs="Times New Roman"/>
                    <w:sz w:val="24"/>
                    <w:szCs w:val="24"/>
                    <w:lang w:val="pt-BR"/>
                  </w:rPr>
                </w:rPrChange>
              </w:rPr>
              <w:pPrChange w:id="1326" w:author="Benjamin Zhu" w:date="2020-05-16T22:22:00Z">
                <w:pPr/>
              </w:pPrChange>
            </w:pPr>
            <w:del w:id="1327" w:author="Benjamin Zhu" w:date="2020-04-29T00:02:00Z">
              <w:r w:rsidRPr="00511193" w:rsidDel="0039376F">
                <w:rPr>
                  <w:sz w:val="24"/>
                  <w:szCs w:val="24"/>
                  <w:lang w:val="en"/>
                </w:rPr>
                <w:delText>1.819571</w:delText>
              </w:r>
            </w:del>
          </w:p>
        </w:tc>
      </w:tr>
      <w:tr w:rsidR="00511193" w:rsidRPr="00FA582A" w:rsidDel="0039376F" w14:paraId="40CC9FF0" w14:textId="77777777" w:rsidTr="00511193">
        <w:trPr>
          <w:del w:id="1328" w:author="Benjamin Zhu" w:date="2020-04-29T00:02:00Z"/>
        </w:trPr>
        <w:tc>
          <w:tcPr>
            <w:tcW w:w="1656" w:type="dxa"/>
            <w:tcBorders>
              <w:top w:val="nil"/>
              <w:left w:val="nil"/>
              <w:bottom w:val="nil"/>
              <w:right w:val="nil"/>
            </w:tcBorders>
          </w:tcPr>
          <w:p w14:paraId="1CEDE2B9" w14:textId="77777777" w:rsidR="00511193" w:rsidRPr="00DD6D87" w:rsidDel="0039376F" w:rsidRDefault="00511193">
            <w:pPr>
              <w:spacing w:line="480" w:lineRule="auto"/>
              <w:ind w:firstLine="720"/>
              <w:rPr>
                <w:del w:id="1329" w:author="Benjamin Zhu" w:date="2020-04-29T00:02:00Z"/>
                <w:rFonts w:ascii="Times New Roman" w:hAnsi="Times New Roman" w:cs="Times New Roman"/>
                <w:sz w:val="24"/>
                <w:szCs w:val="24"/>
                <w:rPrChange w:id="1330" w:author="Benjamin Zhu" w:date="2020-06-27T00:39:00Z">
                  <w:rPr>
                    <w:del w:id="1331" w:author="Benjamin Zhu" w:date="2020-04-29T00:02:00Z"/>
                    <w:rFonts w:ascii="Times New Roman" w:hAnsi="Times New Roman" w:cs="Times New Roman"/>
                    <w:sz w:val="24"/>
                    <w:szCs w:val="24"/>
                    <w:lang w:val="pt-BR"/>
                  </w:rPr>
                </w:rPrChange>
              </w:rPr>
              <w:pPrChange w:id="1332" w:author="Benjamin Zhu" w:date="2020-05-16T22:22:00Z">
                <w:pPr/>
              </w:pPrChange>
            </w:pPr>
            <w:del w:id="1333" w:author="Benjamin Zhu" w:date="2020-04-29T00:02:00Z">
              <w:r w:rsidRPr="00511193" w:rsidDel="0039376F">
                <w:rPr>
                  <w:sz w:val="24"/>
                  <w:szCs w:val="24"/>
                  <w:lang w:val="en"/>
                </w:rPr>
                <w:delText>b2</w:delText>
              </w:r>
            </w:del>
          </w:p>
        </w:tc>
        <w:tc>
          <w:tcPr>
            <w:tcW w:w="1656" w:type="dxa"/>
            <w:tcBorders>
              <w:top w:val="nil"/>
              <w:left w:val="nil"/>
              <w:bottom w:val="nil"/>
              <w:right w:val="nil"/>
            </w:tcBorders>
          </w:tcPr>
          <w:p w14:paraId="6D1F9C42" w14:textId="77777777" w:rsidR="00511193" w:rsidRPr="00DD6D87" w:rsidDel="0039376F" w:rsidRDefault="00511193">
            <w:pPr>
              <w:spacing w:line="480" w:lineRule="auto"/>
              <w:ind w:firstLine="720"/>
              <w:rPr>
                <w:del w:id="1334" w:author="Benjamin Zhu" w:date="2020-04-29T00:02:00Z"/>
                <w:rFonts w:ascii="Times New Roman" w:hAnsi="Times New Roman" w:cs="Times New Roman"/>
                <w:sz w:val="24"/>
                <w:szCs w:val="24"/>
                <w:rPrChange w:id="1335" w:author="Benjamin Zhu" w:date="2020-06-27T00:39:00Z">
                  <w:rPr>
                    <w:del w:id="1336" w:author="Benjamin Zhu" w:date="2020-04-29T00:02:00Z"/>
                    <w:rFonts w:ascii="Times New Roman" w:hAnsi="Times New Roman" w:cs="Times New Roman"/>
                    <w:sz w:val="24"/>
                    <w:szCs w:val="24"/>
                    <w:lang w:val="pt-BR"/>
                  </w:rPr>
                </w:rPrChange>
              </w:rPr>
              <w:pPrChange w:id="1337" w:author="Benjamin Zhu" w:date="2020-05-16T22:22:00Z">
                <w:pPr/>
              </w:pPrChange>
            </w:pPr>
            <w:del w:id="1338" w:author="Benjamin Zhu" w:date="2020-04-29T00:02:00Z">
              <w:r w:rsidRPr="00511193" w:rsidDel="0039376F">
                <w:rPr>
                  <w:sz w:val="24"/>
                  <w:szCs w:val="24"/>
                  <w:lang w:val="en"/>
                </w:rPr>
                <w:delText>4.071827</w:delText>
              </w:r>
            </w:del>
          </w:p>
        </w:tc>
        <w:tc>
          <w:tcPr>
            <w:tcW w:w="1656" w:type="dxa"/>
            <w:tcBorders>
              <w:top w:val="nil"/>
              <w:left w:val="nil"/>
              <w:bottom w:val="nil"/>
              <w:right w:val="nil"/>
            </w:tcBorders>
          </w:tcPr>
          <w:p w14:paraId="70BA93FF" w14:textId="77777777" w:rsidR="00511193" w:rsidRPr="00DD6D87" w:rsidDel="0039376F" w:rsidRDefault="00511193">
            <w:pPr>
              <w:spacing w:line="480" w:lineRule="auto"/>
              <w:ind w:firstLine="720"/>
              <w:rPr>
                <w:del w:id="1339" w:author="Benjamin Zhu" w:date="2020-04-29T00:02:00Z"/>
                <w:rFonts w:ascii="Times New Roman" w:hAnsi="Times New Roman" w:cs="Times New Roman"/>
                <w:sz w:val="24"/>
                <w:szCs w:val="24"/>
                <w:rPrChange w:id="1340" w:author="Benjamin Zhu" w:date="2020-06-27T00:39:00Z">
                  <w:rPr>
                    <w:del w:id="1341" w:author="Benjamin Zhu" w:date="2020-04-29T00:02:00Z"/>
                    <w:rFonts w:ascii="Times New Roman" w:hAnsi="Times New Roman" w:cs="Times New Roman"/>
                    <w:sz w:val="24"/>
                    <w:szCs w:val="24"/>
                    <w:lang w:val="pt-BR"/>
                  </w:rPr>
                </w:rPrChange>
              </w:rPr>
              <w:pPrChange w:id="1342" w:author="Benjamin Zhu" w:date="2020-05-16T22:22:00Z">
                <w:pPr/>
              </w:pPrChange>
            </w:pPr>
            <w:del w:id="1343" w:author="Benjamin Zhu" w:date="2020-04-29T00:02:00Z">
              <w:r w:rsidRPr="00511193" w:rsidDel="0039376F">
                <w:rPr>
                  <w:sz w:val="24"/>
                  <w:szCs w:val="24"/>
                  <w:lang w:val="en"/>
                </w:rPr>
                <w:delText>2.059753</w:delText>
              </w:r>
            </w:del>
          </w:p>
        </w:tc>
      </w:tr>
      <w:tr w:rsidR="00511193" w:rsidRPr="00FA582A" w:rsidDel="0039376F" w14:paraId="66268AC2" w14:textId="77777777" w:rsidTr="00511193">
        <w:trPr>
          <w:del w:id="1344" w:author="Benjamin Zhu" w:date="2020-04-29T00:02:00Z"/>
        </w:trPr>
        <w:tc>
          <w:tcPr>
            <w:tcW w:w="1656" w:type="dxa"/>
            <w:tcBorders>
              <w:top w:val="nil"/>
              <w:left w:val="nil"/>
              <w:bottom w:val="nil"/>
              <w:right w:val="nil"/>
            </w:tcBorders>
          </w:tcPr>
          <w:p w14:paraId="05208F3C" w14:textId="77777777" w:rsidR="00511193" w:rsidRPr="00DD6D87" w:rsidDel="0039376F" w:rsidRDefault="00511193">
            <w:pPr>
              <w:spacing w:line="480" w:lineRule="auto"/>
              <w:ind w:firstLine="720"/>
              <w:rPr>
                <w:del w:id="1345" w:author="Benjamin Zhu" w:date="2020-04-29T00:02:00Z"/>
                <w:rFonts w:ascii="Times New Roman" w:hAnsi="Times New Roman" w:cs="Times New Roman"/>
                <w:sz w:val="24"/>
                <w:szCs w:val="24"/>
                <w:rPrChange w:id="1346" w:author="Benjamin Zhu" w:date="2020-06-27T00:39:00Z">
                  <w:rPr>
                    <w:del w:id="1347" w:author="Benjamin Zhu" w:date="2020-04-29T00:02:00Z"/>
                    <w:rFonts w:ascii="Times New Roman" w:hAnsi="Times New Roman" w:cs="Times New Roman"/>
                    <w:sz w:val="24"/>
                    <w:szCs w:val="24"/>
                    <w:lang w:val="pt-BR"/>
                  </w:rPr>
                </w:rPrChange>
              </w:rPr>
              <w:pPrChange w:id="1348" w:author="Benjamin Zhu" w:date="2020-05-16T22:22:00Z">
                <w:pPr/>
              </w:pPrChange>
            </w:pPr>
            <w:del w:id="1349" w:author="Benjamin Zhu" w:date="2020-04-29T00:02:00Z">
              <w:r w:rsidRPr="00511193" w:rsidDel="0039376F">
                <w:rPr>
                  <w:sz w:val="24"/>
                  <w:szCs w:val="24"/>
                  <w:lang w:val="en"/>
                </w:rPr>
                <w:delText>b3</w:delText>
              </w:r>
            </w:del>
          </w:p>
        </w:tc>
        <w:tc>
          <w:tcPr>
            <w:tcW w:w="1656" w:type="dxa"/>
            <w:tcBorders>
              <w:top w:val="nil"/>
              <w:left w:val="nil"/>
              <w:bottom w:val="nil"/>
              <w:right w:val="nil"/>
            </w:tcBorders>
          </w:tcPr>
          <w:p w14:paraId="4D23AA7E" w14:textId="77777777" w:rsidR="00511193" w:rsidRPr="00DD6D87" w:rsidDel="0039376F" w:rsidRDefault="00511193">
            <w:pPr>
              <w:spacing w:line="480" w:lineRule="auto"/>
              <w:ind w:firstLine="720"/>
              <w:rPr>
                <w:del w:id="1350" w:author="Benjamin Zhu" w:date="2020-04-29T00:02:00Z"/>
                <w:rFonts w:ascii="Times New Roman" w:hAnsi="Times New Roman" w:cs="Times New Roman"/>
                <w:sz w:val="24"/>
                <w:szCs w:val="24"/>
                <w:rPrChange w:id="1351" w:author="Benjamin Zhu" w:date="2020-06-27T00:39:00Z">
                  <w:rPr>
                    <w:del w:id="1352" w:author="Benjamin Zhu" w:date="2020-04-29T00:02:00Z"/>
                    <w:rFonts w:ascii="Times New Roman" w:hAnsi="Times New Roman" w:cs="Times New Roman"/>
                    <w:sz w:val="24"/>
                    <w:szCs w:val="24"/>
                    <w:lang w:val="pt-BR"/>
                  </w:rPr>
                </w:rPrChange>
              </w:rPr>
              <w:pPrChange w:id="1353" w:author="Benjamin Zhu" w:date="2020-05-16T22:22:00Z">
                <w:pPr/>
              </w:pPrChange>
            </w:pPr>
            <w:del w:id="1354" w:author="Benjamin Zhu" w:date="2020-04-29T00:02:00Z">
              <w:r w:rsidRPr="00511193" w:rsidDel="0039376F">
                <w:rPr>
                  <w:sz w:val="24"/>
                  <w:szCs w:val="24"/>
                  <w:lang w:val="en"/>
                </w:rPr>
                <w:delText>2.804628</w:delText>
              </w:r>
            </w:del>
          </w:p>
        </w:tc>
        <w:tc>
          <w:tcPr>
            <w:tcW w:w="1656" w:type="dxa"/>
            <w:tcBorders>
              <w:top w:val="nil"/>
              <w:left w:val="nil"/>
              <w:bottom w:val="nil"/>
              <w:right w:val="nil"/>
            </w:tcBorders>
          </w:tcPr>
          <w:p w14:paraId="6C50785D" w14:textId="77777777" w:rsidR="00511193" w:rsidRPr="00DD6D87" w:rsidDel="0039376F" w:rsidRDefault="00511193">
            <w:pPr>
              <w:spacing w:line="480" w:lineRule="auto"/>
              <w:ind w:firstLine="720"/>
              <w:rPr>
                <w:del w:id="1355" w:author="Benjamin Zhu" w:date="2020-04-29T00:02:00Z"/>
                <w:rFonts w:ascii="Times New Roman" w:hAnsi="Times New Roman" w:cs="Times New Roman"/>
                <w:sz w:val="24"/>
                <w:szCs w:val="24"/>
                <w:rPrChange w:id="1356" w:author="Benjamin Zhu" w:date="2020-06-27T00:39:00Z">
                  <w:rPr>
                    <w:del w:id="1357" w:author="Benjamin Zhu" w:date="2020-04-29T00:02:00Z"/>
                    <w:rFonts w:ascii="Times New Roman" w:hAnsi="Times New Roman" w:cs="Times New Roman"/>
                    <w:sz w:val="24"/>
                    <w:szCs w:val="24"/>
                    <w:lang w:val="pt-BR"/>
                  </w:rPr>
                </w:rPrChange>
              </w:rPr>
              <w:pPrChange w:id="1358" w:author="Benjamin Zhu" w:date="2020-05-16T22:22:00Z">
                <w:pPr/>
              </w:pPrChange>
            </w:pPr>
            <w:del w:id="1359" w:author="Benjamin Zhu" w:date="2020-04-29T00:02:00Z">
              <w:r w:rsidRPr="00511193" w:rsidDel="0039376F">
                <w:rPr>
                  <w:sz w:val="24"/>
                  <w:szCs w:val="24"/>
                  <w:lang w:val="en"/>
                </w:rPr>
                <w:delText>1.739748</w:delText>
              </w:r>
            </w:del>
          </w:p>
        </w:tc>
      </w:tr>
      <w:tr w:rsidR="00511193" w:rsidRPr="00FA582A" w:rsidDel="0039376F" w14:paraId="31E4FFA5" w14:textId="77777777" w:rsidTr="00511193">
        <w:trPr>
          <w:del w:id="1360" w:author="Benjamin Zhu" w:date="2020-04-29T00:02:00Z"/>
        </w:trPr>
        <w:tc>
          <w:tcPr>
            <w:tcW w:w="1656" w:type="dxa"/>
            <w:tcBorders>
              <w:top w:val="nil"/>
              <w:left w:val="nil"/>
              <w:bottom w:val="nil"/>
              <w:right w:val="nil"/>
            </w:tcBorders>
          </w:tcPr>
          <w:p w14:paraId="6FA621CB" w14:textId="77777777" w:rsidR="00511193" w:rsidRPr="00DD6D87" w:rsidDel="0039376F" w:rsidRDefault="00511193">
            <w:pPr>
              <w:spacing w:line="480" w:lineRule="auto"/>
              <w:ind w:firstLine="720"/>
              <w:rPr>
                <w:del w:id="1361" w:author="Benjamin Zhu" w:date="2020-04-29T00:02:00Z"/>
                <w:rFonts w:ascii="Times New Roman" w:hAnsi="Times New Roman" w:cs="Times New Roman"/>
                <w:sz w:val="24"/>
                <w:szCs w:val="24"/>
                <w:rPrChange w:id="1362" w:author="Benjamin Zhu" w:date="2020-06-27T00:39:00Z">
                  <w:rPr>
                    <w:del w:id="1363" w:author="Benjamin Zhu" w:date="2020-04-29T00:02:00Z"/>
                    <w:rFonts w:ascii="Times New Roman" w:hAnsi="Times New Roman" w:cs="Times New Roman"/>
                    <w:sz w:val="24"/>
                    <w:szCs w:val="24"/>
                    <w:lang w:val="pt-BR"/>
                  </w:rPr>
                </w:rPrChange>
              </w:rPr>
              <w:pPrChange w:id="1364" w:author="Benjamin Zhu" w:date="2020-05-16T22:22:00Z">
                <w:pPr/>
              </w:pPrChange>
            </w:pPr>
            <w:del w:id="1365" w:author="Benjamin Zhu" w:date="2020-04-29T00:02:00Z">
              <w:r w:rsidRPr="00511193" w:rsidDel="0039376F">
                <w:rPr>
                  <w:sz w:val="24"/>
                  <w:szCs w:val="24"/>
                  <w:lang w:val="en"/>
                </w:rPr>
                <w:delText>b4</w:delText>
              </w:r>
            </w:del>
          </w:p>
        </w:tc>
        <w:tc>
          <w:tcPr>
            <w:tcW w:w="1656" w:type="dxa"/>
            <w:tcBorders>
              <w:top w:val="nil"/>
              <w:left w:val="nil"/>
              <w:bottom w:val="nil"/>
              <w:right w:val="nil"/>
            </w:tcBorders>
          </w:tcPr>
          <w:p w14:paraId="536B6979" w14:textId="77777777" w:rsidR="00511193" w:rsidRPr="00DD6D87" w:rsidDel="0039376F" w:rsidRDefault="00511193">
            <w:pPr>
              <w:spacing w:line="480" w:lineRule="auto"/>
              <w:ind w:firstLine="720"/>
              <w:rPr>
                <w:del w:id="1366" w:author="Benjamin Zhu" w:date="2020-04-29T00:02:00Z"/>
                <w:rFonts w:ascii="Times New Roman" w:hAnsi="Times New Roman" w:cs="Times New Roman"/>
                <w:sz w:val="24"/>
                <w:szCs w:val="24"/>
                <w:rPrChange w:id="1367" w:author="Benjamin Zhu" w:date="2020-06-27T00:39:00Z">
                  <w:rPr>
                    <w:del w:id="1368" w:author="Benjamin Zhu" w:date="2020-04-29T00:02:00Z"/>
                    <w:rFonts w:ascii="Times New Roman" w:hAnsi="Times New Roman" w:cs="Times New Roman"/>
                    <w:sz w:val="24"/>
                    <w:szCs w:val="24"/>
                    <w:lang w:val="pt-BR"/>
                  </w:rPr>
                </w:rPrChange>
              </w:rPr>
              <w:pPrChange w:id="1369" w:author="Benjamin Zhu" w:date="2020-05-16T22:22:00Z">
                <w:pPr/>
              </w:pPrChange>
            </w:pPr>
            <w:del w:id="1370" w:author="Benjamin Zhu" w:date="2020-04-29T00:02:00Z">
              <w:r w:rsidRPr="00511193" w:rsidDel="0039376F">
                <w:rPr>
                  <w:sz w:val="24"/>
                  <w:szCs w:val="24"/>
                  <w:lang w:val="en"/>
                </w:rPr>
                <w:delText>2.721777</w:delText>
              </w:r>
            </w:del>
          </w:p>
        </w:tc>
        <w:tc>
          <w:tcPr>
            <w:tcW w:w="1656" w:type="dxa"/>
            <w:tcBorders>
              <w:top w:val="nil"/>
              <w:left w:val="nil"/>
              <w:bottom w:val="nil"/>
              <w:right w:val="nil"/>
            </w:tcBorders>
          </w:tcPr>
          <w:p w14:paraId="5ABA2331" w14:textId="77777777" w:rsidR="00511193" w:rsidRPr="00DD6D87" w:rsidDel="0039376F" w:rsidRDefault="00511193">
            <w:pPr>
              <w:spacing w:line="480" w:lineRule="auto"/>
              <w:ind w:firstLine="720"/>
              <w:rPr>
                <w:del w:id="1371" w:author="Benjamin Zhu" w:date="2020-04-29T00:02:00Z"/>
                <w:rFonts w:ascii="Times New Roman" w:hAnsi="Times New Roman" w:cs="Times New Roman"/>
                <w:sz w:val="24"/>
                <w:szCs w:val="24"/>
                <w:rPrChange w:id="1372" w:author="Benjamin Zhu" w:date="2020-06-27T00:39:00Z">
                  <w:rPr>
                    <w:del w:id="1373" w:author="Benjamin Zhu" w:date="2020-04-29T00:02:00Z"/>
                    <w:rFonts w:ascii="Times New Roman" w:hAnsi="Times New Roman" w:cs="Times New Roman"/>
                    <w:sz w:val="24"/>
                    <w:szCs w:val="24"/>
                    <w:lang w:val="pt-BR"/>
                  </w:rPr>
                </w:rPrChange>
              </w:rPr>
              <w:pPrChange w:id="1374" w:author="Benjamin Zhu" w:date="2020-05-16T22:22:00Z">
                <w:pPr/>
              </w:pPrChange>
            </w:pPr>
            <w:del w:id="1375" w:author="Benjamin Zhu" w:date="2020-04-29T00:02:00Z">
              <w:r w:rsidRPr="00511193" w:rsidDel="0039376F">
                <w:rPr>
                  <w:sz w:val="24"/>
                  <w:szCs w:val="24"/>
                  <w:lang w:val="en"/>
                </w:rPr>
                <w:delText>1.900617</w:delText>
              </w:r>
            </w:del>
          </w:p>
        </w:tc>
      </w:tr>
      <w:commentRangeEnd w:id="1152"/>
      <w:tr w:rsidR="00511193" w:rsidRPr="00FA582A" w:rsidDel="0039376F" w14:paraId="2F327EDF" w14:textId="77777777" w:rsidTr="00511193">
        <w:trPr>
          <w:del w:id="1376" w:author="Benjamin Zhu" w:date="2020-04-29T00:02:00Z"/>
        </w:trPr>
        <w:tc>
          <w:tcPr>
            <w:tcW w:w="1656" w:type="dxa"/>
            <w:tcBorders>
              <w:top w:val="nil"/>
              <w:left w:val="nil"/>
              <w:bottom w:val="nil"/>
              <w:right w:val="nil"/>
            </w:tcBorders>
          </w:tcPr>
          <w:p w14:paraId="3930258C" w14:textId="77777777" w:rsidR="00511193" w:rsidRPr="00DD6D87" w:rsidDel="0039376F" w:rsidRDefault="00511193">
            <w:pPr>
              <w:spacing w:line="480" w:lineRule="auto"/>
              <w:ind w:firstLine="720"/>
              <w:rPr>
                <w:del w:id="1377" w:author="Benjamin Zhu" w:date="2020-04-29T00:02:00Z"/>
                <w:rFonts w:ascii="Times New Roman" w:hAnsi="Times New Roman" w:cs="Times New Roman"/>
                <w:sz w:val="24"/>
                <w:szCs w:val="24"/>
                <w:rPrChange w:id="1378" w:author="Benjamin Zhu" w:date="2020-06-27T00:39:00Z">
                  <w:rPr>
                    <w:del w:id="1379" w:author="Benjamin Zhu" w:date="2020-04-29T00:02:00Z"/>
                    <w:rFonts w:ascii="Times New Roman" w:hAnsi="Times New Roman" w:cs="Times New Roman"/>
                    <w:sz w:val="24"/>
                    <w:szCs w:val="24"/>
                    <w:lang w:val="pt-BR"/>
                  </w:rPr>
                </w:rPrChange>
              </w:rPr>
              <w:pPrChange w:id="1380" w:author="Benjamin Zhu" w:date="2020-05-16T22:22:00Z">
                <w:pPr/>
              </w:pPrChange>
            </w:pPr>
            <w:del w:id="1381" w:author="Benjamin Zhu" w:date="2020-04-29T00:02:00Z">
              <w:r w:rsidRPr="00511193" w:rsidDel="0039376F">
                <w:rPr>
                  <w:rStyle w:val="CommentReference"/>
                  <w:lang w:val="en"/>
                  <w:rPrChange w:id="1382" w:author="Benjamin Zhu" w:date="2020-05-16T21:03:00Z">
                    <w:rPr>
                      <w:rStyle w:val="CommentReference"/>
                    </w:rPr>
                  </w:rPrChange>
                </w:rPr>
                <w:commentReference w:id="1152"/>
              </w:r>
              <w:r w:rsidRPr="00511193" w:rsidDel="0039376F">
                <w:rPr>
                  <w:sz w:val="24"/>
                  <w:szCs w:val="24"/>
                  <w:lang w:val="en"/>
                </w:rPr>
                <w:delText>b6</w:delText>
              </w:r>
            </w:del>
          </w:p>
        </w:tc>
        <w:tc>
          <w:tcPr>
            <w:tcW w:w="1656" w:type="dxa"/>
            <w:tcBorders>
              <w:top w:val="nil"/>
              <w:left w:val="nil"/>
              <w:bottom w:val="nil"/>
              <w:right w:val="nil"/>
            </w:tcBorders>
          </w:tcPr>
          <w:p w14:paraId="071D4614" w14:textId="77777777" w:rsidR="00511193" w:rsidRPr="00DD6D87" w:rsidDel="0039376F" w:rsidRDefault="00511193">
            <w:pPr>
              <w:spacing w:line="480" w:lineRule="auto"/>
              <w:ind w:firstLine="720"/>
              <w:rPr>
                <w:del w:id="1383" w:author="Benjamin Zhu" w:date="2020-04-29T00:02:00Z"/>
                <w:rFonts w:ascii="Times New Roman" w:hAnsi="Times New Roman" w:cs="Times New Roman"/>
                <w:sz w:val="24"/>
                <w:szCs w:val="24"/>
                <w:rPrChange w:id="1384" w:author="Benjamin Zhu" w:date="2020-06-27T00:39:00Z">
                  <w:rPr>
                    <w:del w:id="1385" w:author="Benjamin Zhu" w:date="2020-04-29T00:02:00Z"/>
                    <w:rFonts w:ascii="Times New Roman" w:hAnsi="Times New Roman" w:cs="Times New Roman"/>
                    <w:sz w:val="24"/>
                    <w:szCs w:val="24"/>
                    <w:lang w:val="pt-BR"/>
                  </w:rPr>
                </w:rPrChange>
              </w:rPr>
              <w:pPrChange w:id="1386" w:author="Benjamin Zhu" w:date="2020-05-16T22:22:00Z">
                <w:pPr/>
              </w:pPrChange>
            </w:pPr>
            <w:del w:id="1387" w:author="Benjamin Zhu" w:date="2020-04-29T00:02:00Z">
              <w:r w:rsidRPr="00511193" w:rsidDel="0039376F">
                <w:rPr>
                  <w:sz w:val="24"/>
                  <w:szCs w:val="24"/>
                  <w:lang w:val="en"/>
                </w:rPr>
                <w:delText>3.33425</w:delText>
              </w:r>
            </w:del>
          </w:p>
        </w:tc>
        <w:tc>
          <w:tcPr>
            <w:tcW w:w="1656" w:type="dxa"/>
            <w:tcBorders>
              <w:top w:val="nil"/>
              <w:left w:val="nil"/>
              <w:bottom w:val="nil"/>
              <w:right w:val="nil"/>
            </w:tcBorders>
          </w:tcPr>
          <w:p w14:paraId="0916150E" w14:textId="77777777" w:rsidR="00511193" w:rsidRPr="00DD6D87" w:rsidDel="0039376F" w:rsidRDefault="00511193">
            <w:pPr>
              <w:spacing w:line="480" w:lineRule="auto"/>
              <w:ind w:firstLine="720"/>
              <w:rPr>
                <w:del w:id="1388" w:author="Benjamin Zhu" w:date="2020-04-29T00:02:00Z"/>
                <w:rFonts w:ascii="Times New Roman" w:hAnsi="Times New Roman" w:cs="Times New Roman"/>
                <w:sz w:val="24"/>
                <w:szCs w:val="24"/>
                <w:rPrChange w:id="1389" w:author="Benjamin Zhu" w:date="2020-06-27T00:39:00Z">
                  <w:rPr>
                    <w:del w:id="1390" w:author="Benjamin Zhu" w:date="2020-04-29T00:02:00Z"/>
                    <w:rFonts w:ascii="Times New Roman" w:hAnsi="Times New Roman" w:cs="Times New Roman"/>
                    <w:sz w:val="24"/>
                    <w:szCs w:val="24"/>
                    <w:lang w:val="pt-BR"/>
                  </w:rPr>
                </w:rPrChange>
              </w:rPr>
              <w:pPrChange w:id="1391" w:author="Benjamin Zhu" w:date="2020-05-16T22:22:00Z">
                <w:pPr/>
              </w:pPrChange>
            </w:pPr>
            <w:del w:id="1392" w:author="Benjamin Zhu" w:date="2020-04-29T00:02:00Z">
              <w:r w:rsidRPr="00511193" w:rsidDel="0039376F">
                <w:rPr>
                  <w:sz w:val="24"/>
                  <w:szCs w:val="24"/>
                  <w:lang w:val="en"/>
                </w:rPr>
                <w:delText>2.06756</w:delText>
              </w:r>
            </w:del>
          </w:p>
        </w:tc>
      </w:tr>
      <w:tr w:rsidR="00511193" w:rsidRPr="00FA582A" w:rsidDel="0039376F" w14:paraId="67B7077F" w14:textId="77777777" w:rsidTr="00511193">
        <w:trPr>
          <w:del w:id="1393" w:author="Benjamin Zhu" w:date="2020-04-29T00:02:00Z"/>
        </w:trPr>
        <w:tc>
          <w:tcPr>
            <w:tcW w:w="1656" w:type="dxa"/>
            <w:tcBorders>
              <w:top w:val="nil"/>
              <w:left w:val="nil"/>
              <w:bottom w:val="nil"/>
              <w:right w:val="nil"/>
            </w:tcBorders>
          </w:tcPr>
          <w:p w14:paraId="3F3A011C" w14:textId="77777777" w:rsidR="00511193" w:rsidRPr="00DD6D87" w:rsidDel="0039376F" w:rsidRDefault="00511193">
            <w:pPr>
              <w:spacing w:line="480" w:lineRule="auto"/>
              <w:ind w:firstLine="720"/>
              <w:rPr>
                <w:del w:id="1394" w:author="Benjamin Zhu" w:date="2020-04-29T00:02:00Z"/>
                <w:rFonts w:ascii="Times New Roman" w:hAnsi="Times New Roman" w:cs="Times New Roman"/>
                <w:sz w:val="24"/>
                <w:szCs w:val="24"/>
                <w:rPrChange w:id="1395" w:author="Benjamin Zhu" w:date="2020-06-27T00:39:00Z">
                  <w:rPr>
                    <w:del w:id="1396" w:author="Benjamin Zhu" w:date="2020-04-29T00:02:00Z"/>
                    <w:rFonts w:ascii="Times New Roman" w:hAnsi="Times New Roman" w:cs="Times New Roman"/>
                    <w:sz w:val="24"/>
                    <w:szCs w:val="24"/>
                    <w:lang w:val="pt-BR"/>
                  </w:rPr>
                </w:rPrChange>
              </w:rPr>
              <w:pPrChange w:id="1397" w:author="Benjamin Zhu" w:date="2020-05-16T22:22:00Z">
                <w:pPr/>
              </w:pPrChange>
            </w:pPr>
            <w:del w:id="1398" w:author="Benjamin Zhu" w:date="2020-04-29T00:02:00Z">
              <w:r w:rsidRPr="00511193" w:rsidDel="0039376F">
                <w:rPr>
                  <w:sz w:val="24"/>
                  <w:szCs w:val="24"/>
                  <w:lang w:val="en"/>
                </w:rPr>
                <w:delText>b12</w:delText>
              </w:r>
            </w:del>
          </w:p>
        </w:tc>
        <w:tc>
          <w:tcPr>
            <w:tcW w:w="1656" w:type="dxa"/>
            <w:tcBorders>
              <w:top w:val="nil"/>
              <w:left w:val="nil"/>
              <w:bottom w:val="nil"/>
              <w:right w:val="nil"/>
            </w:tcBorders>
          </w:tcPr>
          <w:p w14:paraId="2F496FAE" w14:textId="77777777" w:rsidR="00511193" w:rsidRPr="00DD6D87" w:rsidDel="0039376F" w:rsidRDefault="00511193">
            <w:pPr>
              <w:spacing w:line="480" w:lineRule="auto"/>
              <w:ind w:firstLine="720"/>
              <w:rPr>
                <w:del w:id="1399" w:author="Benjamin Zhu" w:date="2020-04-29T00:02:00Z"/>
                <w:rFonts w:ascii="Times New Roman" w:hAnsi="Times New Roman" w:cs="Times New Roman"/>
                <w:sz w:val="24"/>
                <w:szCs w:val="24"/>
                <w:rPrChange w:id="1400" w:author="Benjamin Zhu" w:date="2020-06-27T00:39:00Z">
                  <w:rPr>
                    <w:del w:id="1401" w:author="Benjamin Zhu" w:date="2020-04-29T00:02:00Z"/>
                    <w:rFonts w:ascii="Times New Roman" w:hAnsi="Times New Roman" w:cs="Times New Roman"/>
                    <w:sz w:val="24"/>
                    <w:szCs w:val="24"/>
                    <w:lang w:val="pt-BR"/>
                  </w:rPr>
                </w:rPrChange>
              </w:rPr>
              <w:pPrChange w:id="1402" w:author="Benjamin Zhu" w:date="2020-05-16T22:22:00Z">
                <w:pPr/>
              </w:pPrChange>
            </w:pPr>
            <w:del w:id="1403" w:author="Benjamin Zhu" w:date="2020-04-29T00:02:00Z">
              <w:r w:rsidRPr="00511193" w:rsidDel="0039376F">
                <w:rPr>
                  <w:sz w:val="24"/>
                  <w:szCs w:val="24"/>
                  <w:lang w:val="en"/>
                </w:rPr>
                <w:delText>5.112029</w:delText>
              </w:r>
            </w:del>
          </w:p>
        </w:tc>
        <w:tc>
          <w:tcPr>
            <w:tcW w:w="1656" w:type="dxa"/>
            <w:tcBorders>
              <w:top w:val="nil"/>
              <w:left w:val="nil"/>
              <w:bottom w:val="nil"/>
              <w:right w:val="nil"/>
            </w:tcBorders>
          </w:tcPr>
          <w:p w14:paraId="2F4E3E41" w14:textId="77777777" w:rsidR="00511193" w:rsidRPr="00DD6D87" w:rsidDel="0039376F" w:rsidRDefault="00511193">
            <w:pPr>
              <w:spacing w:line="480" w:lineRule="auto"/>
              <w:ind w:firstLine="720"/>
              <w:rPr>
                <w:del w:id="1404" w:author="Benjamin Zhu" w:date="2020-04-29T00:02:00Z"/>
                <w:rFonts w:ascii="Times New Roman" w:hAnsi="Times New Roman" w:cs="Times New Roman"/>
                <w:sz w:val="24"/>
                <w:szCs w:val="24"/>
                <w:rPrChange w:id="1405" w:author="Benjamin Zhu" w:date="2020-06-27T00:39:00Z">
                  <w:rPr>
                    <w:del w:id="1406" w:author="Benjamin Zhu" w:date="2020-04-29T00:02:00Z"/>
                    <w:rFonts w:ascii="Times New Roman" w:hAnsi="Times New Roman" w:cs="Times New Roman"/>
                    <w:sz w:val="24"/>
                    <w:szCs w:val="24"/>
                    <w:lang w:val="pt-BR"/>
                  </w:rPr>
                </w:rPrChange>
              </w:rPr>
              <w:pPrChange w:id="1407" w:author="Benjamin Zhu" w:date="2020-05-16T22:22:00Z">
                <w:pPr/>
              </w:pPrChange>
            </w:pPr>
            <w:del w:id="1408" w:author="Benjamin Zhu" w:date="2020-04-29T00:02:00Z">
              <w:r w:rsidRPr="00511193" w:rsidDel="0039376F">
                <w:rPr>
                  <w:sz w:val="24"/>
                  <w:szCs w:val="24"/>
                  <w:lang w:val="en"/>
                </w:rPr>
                <w:delText>1.924139</w:delText>
              </w:r>
            </w:del>
          </w:p>
        </w:tc>
      </w:tr>
      <w:tr w:rsidR="00511193" w:rsidRPr="00FA582A" w:rsidDel="0039376F" w14:paraId="2C16875D" w14:textId="77777777" w:rsidTr="00511193">
        <w:trPr>
          <w:del w:id="1409" w:author="Benjamin Zhu" w:date="2020-04-29T00:02:00Z"/>
        </w:trPr>
        <w:tc>
          <w:tcPr>
            <w:tcW w:w="1656" w:type="dxa"/>
            <w:tcBorders>
              <w:top w:val="nil"/>
              <w:left w:val="nil"/>
              <w:bottom w:val="nil"/>
              <w:right w:val="nil"/>
            </w:tcBorders>
          </w:tcPr>
          <w:p w14:paraId="73A782B4" w14:textId="77777777" w:rsidR="00511193" w:rsidRPr="00DD6D87" w:rsidDel="0039376F" w:rsidRDefault="00511193">
            <w:pPr>
              <w:spacing w:line="480" w:lineRule="auto"/>
              <w:ind w:firstLine="720"/>
              <w:rPr>
                <w:del w:id="1410" w:author="Benjamin Zhu" w:date="2020-04-29T00:02:00Z"/>
                <w:rFonts w:ascii="Times New Roman" w:hAnsi="Times New Roman" w:cs="Times New Roman"/>
                <w:sz w:val="24"/>
                <w:szCs w:val="24"/>
                <w:rPrChange w:id="1411" w:author="Benjamin Zhu" w:date="2020-06-27T00:39:00Z">
                  <w:rPr>
                    <w:del w:id="1412" w:author="Benjamin Zhu" w:date="2020-04-29T00:02:00Z"/>
                    <w:rFonts w:ascii="Times New Roman" w:hAnsi="Times New Roman" w:cs="Times New Roman"/>
                    <w:sz w:val="24"/>
                    <w:szCs w:val="24"/>
                    <w:lang w:val="pt-BR"/>
                  </w:rPr>
                </w:rPrChange>
              </w:rPr>
              <w:pPrChange w:id="1413" w:author="Benjamin Zhu" w:date="2020-05-16T22:22:00Z">
                <w:pPr/>
              </w:pPrChange>
            </w:pPr>
            <w:del w:id="1414" w:author="Benjamin Zhu" w:date="2020-04-29T00:02:00Z">
              <w:r w:rsidRPr="00511193" w:rsidDel="0039376F">
                <w:rPr>
                  <w:sz w:val="24"/>
                  <w:szCs w:val="24"/>
                  <w:lang w:val="en"/>
                </w:rPr>
                <w:delText>b13</w:delText>
              </w:r>
            </w:del>
          </w:p>
        </w:tc>
        <w:tc>
          <w:tcPr>
            <w:tcW w:w="1656" w:type="dxa"/>
            <w:tcBorders>
              <w:top w:val="nil"/>
              <w:left w:val="nil"/>
              <w:bottom w:val="nil"/>
              <w:right w:val="nil"/>
            </w:tcBorders>
          </w:tcPr>
          <w:p w14:paraId="7C4E1EFC" w14:textId="77777777" w:rsidR="00511193" w:rsidRPr="00DD6D87" w:rsidDel="0039376F" w:rsidRDefault="00511193">
            <w:pPr>
              <w:spacing w:line="480" w:lineRule="auto"/>
              <w:ind w:firstLine="720"/>
              <w:rPr>
                <w:del w:id="1415" w:author="Benjamin Zhu" w:date="2020-04-29T00:02:00Z"/>
                <w:rFonts w:ascii="Times New Roman" w:hAnsi="Times New Roman" w:cs="Times New Roman"/>
                <w:sz w:val="24"/>
                <w:szCs w:val="24"/>
                <w:rPrChange w:id="1416" w:author="Benjamin Zhu" w:date="2020-06-27T00:39:00Z">
                  <w:rPr>
                    <w:del w:id="1417" w:author="Benjamin Zhu" w:date="2020-04-29T00:02:00Z"/>
                    <w:rFonts w:ascii="Times New Roman" w:hAnsi="Times New Roman" w:cs="Times New Roman"/>
                    <w:sz w:val="24"/>
                    <w:szCs w:val="24"/>
                    <w:lang w:val="pt-BR"/>
                  </w:rPr>
                </w:rPrChange>
              </w:rPr>
              <w:pPrChange w:id="1418" w:author="Benjamin Zhu" w:date="2020-05-16T22:22:00Z">
                <w:pPr/>
              </w:pPrChange>
            </w:pPr>
            <w:del w:id="1419" w:author="Benjamin Zhu" w:date="2020-04-29T00:02:00Z">
              <w:r w:rsidRPr="00511193" w:rsidDel="0039376F">
                <w:rPr>
                  <w:sz w:val="24"/>
                  <w:szCs w:val="24"/>
                  <w:lang w:val="en"/>
                </w:rPr>
                <w:delText>3.066493</w:delText>
              </w:r>
            </w:del>
          </w:p>
        </w:tc>
        <w:tc>
          <w:tcPr>
            <w:tcW w:w="1656" w:type="dxa"/>
            <w:tcBorders>
              <w:top w:val="nil"/>
              <w:left w:val="nil"/>
              <w:bottom w:val="nil"/>
              <w:right w:val="nil"/>
            </w:tcBorders>
          </w:tcPr>
          <w:p w14:paraId="5C07A374" w14:textId="77777777" w:rsidR="00511193" w:rsidRPr="00DD6D87" w:rsidDel="0039376F" w:rsidRDefault="00511193">
            <w:pPr>
              <w:spacing w:line="480" w:lineRule="auto"/>
              <w:ind w:firstLine="720"/>
              <w:rPr>
                <w:del w:id="1420" w:author="Benjamin Zhu" w:date="2020-04-29T00:02:00Z"/>
                <w:rFonts w:ascii="Times New Roman" w:hAnsi="Times New Roman" w:cs="Times New Roman"/>
                <w:sz w:val="24"/>
                <w:szCs w:val="24"/>
                <w:rPrChange w:id="1421" w:author="Benjamin Zhu" w:date="2020-06-27T00:39:00Z">
                  <w:rPr>
                    <w:del w:id="1422" w:author="Benjamin Zhu" w:date="2020-04-29T00:02:00Z"/>
                    <w:rFonts w:ascii="Times New Roman" w:hAnsi="Times New Roman" w:cs="Times New Roman"/>
                    <w:sz w:val="24"/>
                    <w:szCs w:val="24"/>
                    <w:lang w:val="pt-BR"/>
                  </w:rPr>
                </w:rPrChange>
              </w:rPr>
              <w:pPrChange w:id="1423" w:author="Benjamin Zhu" w:date="2020-05-16T22:22:00Z">
                <w:pPr/>
              </w:pPrChange>
            </w:pPr>
            <w:del w:id="1424" w:author="Benjamin Zhu" w:date="2020-04-29T00:02:00Z">
              <w:r w:rsidRPr="00511193" w:rsidDel="0039376F">
                <w:rPr>
                  <w:sz w:val="24"/>
                  <w:szCs w:val="24"/>
                  <w:lang w:val="en"/>
                </w:rPr>
                <w:delText>1.941934</w:delText>
              </w:r>
            </w:del>
          </w:p>
        </w:tc>
      </w:tr>
      <w:tr w:rsidR="00511193" w:rsidRPr="00FA582A" w:rsidDel="0039376F" w14:paraId="16B2DEDB" w14:textId="77777777" w:rsidTr="00511193">
        <w:trPr>
          <w:del w:id="1425" w:author="Benjamin Zhu" w:date="2020-04-29T00:02:00Z"/>
        </w:trPr>
        <w:tc>
          <w:tcPr>
            <w:tcW w:w="1656" w:type="dxa"/>
            <w:tcBorders>
              <w:top w:val="nil"/>
              <w:left w:val="nil"/>
              <w:bottom w:val="nil"/>
              <w:right w:val="nil"/>
            </w:tcBorders>
          </w:tcPr>
          <w:p w14:paraId="7753B5AD" w14:textId="77777777" w:rsidR="00511193" w:rsidRPr="00DD6D87" w:rsidDel="0039376F" w:rsidRDefault="00511193">
            <w:pPr>
              <w:spacing w:line="480" w:lineRule="auto"/>
              <w:ind w:firstLine="720"/>
              <w:rPr>
                <w:del w:id="1426" w:author="Benjamin Zhu" w:date="2020-04-29T00:02:00Z"/>
                <w:rFonts w:ascii="Times New Roman" w:hAnsi="Times New Roman" w:cs="Times New Roman"/>
                <w:sz w:val="24"/>
                <w:szCs w:val="24"/>
                <w:rPrChange w:id="1427" w:author="Benjamin Zhu" w:date="2020-06-27T00:39:00Z">
                  <w:rPr>
                    <w:del w:id="1428" w:author="Benjamin Zhu" w:date="2020-04-29T00:02:00Z"/>
                    <w:rFonts w:ascii="Times New Roman" w:hAnsi="Times New Roman" w:cs="Times New Roman"/>
                    <w:sz w:val="24"/>
                    <w:szCs w:val="24"/>
                    <w:lang w:val="pt-BR"/>
                  </w:rPr>
                </w:rPrChange>
              </w:rPr>
              <w:pPrChange w:id="1429" w:author="Benjamin Zhu" w:date="2020-05-16T22:22:00Z">
                <w:pPr/>
              </w:pPrChange>
            </w:pPr>
            <w:del w:id="1430" w:author="Benjamin Zhu" w:date="2020-04-29T00:02:00Z">
              <w:r w:rsidRPr="00511193" w:rsidDel="0039376F">
                <w:rPr>
                  <w:sz w:val="24"/>
                  <w:szCs w:val="24"/>
                  <w:lang w:val="en"/>
                </w:rPr>
                <w:delText>b21</w:delText>
              </w:r>
            </w:del>
          </w:p>
        </w:tc>
        <w:tc>
          <w:tcPr>
            <w:tcW w:w="1656" w:type="dxa"/>
            <w:tcBorders>
              <w:top w:val="nil"/>
              <w:left w:val="nil"/>
              <w:bottom w:val="nil"/>
              <w:right w:val="nil"/>
            </w:tcBorders>
          </w:tcPr>
          <w:p w14:paraId="616DA535" w14:textId="77777777" w:rsidR="00511193" w:rsidRPr="00DD6D87" w:rsidDel="0039376F" w:rsidRDefault="00511193">
            <w:pPr>
              <w:spacing w:line="480" w:lineRule="auto"/>
              <w:ind w:firstLine="720"/>
              <w:rPr>
                <w:del w:id="1431" w:author="Benjamin Zhu" w:date="2020-04-29T00:02:00Z"/>
                <w:rFonts w:ascii="Times New Roman" w:hAnsi="Times New Roman" w:cs="Times New Roman"/>
                <w:sz w:val="24"/>
                <w:szCs w:val="24"/>
                <w:rPrChange w:id="1432" w:author="Benjamin Zhu" w:date="2020-06-27T00:39:00Z">
                  <w:rPr>
                    <w:del w:id="1433" w:author="Benjamin Zhu" w:date="2020-04-29T00:02:00Z"/>
                    <w:rFonts w:ascii="Times New Roman" w:hAnsi="Times New Roman" w:cs="Times New Roman"/>
                    <w:sz w:val="24"/>
                    <w:szCs w:val="24"/>
                    <w:lang w:val="pt-BR"/>
                  </w:rPr>
                </w:rPrChange>
              </w:rPr>
              <w:pPrChange w:id="1434" w:author="Benjamin Zhu" w:date="2020-05-16T22:22:00Z">
                <w:pPr/>
              </w:pPrChange>
            </w:pPr>
            <w:del w:id="1435" w:author="Benjamin Zhu" w:date="2020-04-29T00:02:00Z">
              <w:r w:rsidRPr="00511193" w:rsidDel="0039376F">
                <w:rPr>
                  <w:sz w:val="24"/>
                  <w:szCs w:val="24"/>
                  <w:lang w:val="en"/>
                </w:rPr>
                <w:delText>2.222281</w:delText>
              </w:r>
            </w:del>
          </w:p>
        </w:tc>
        <w:tc>
          <w:tcPr>
            <w:tcW w:w="1656" w:type="dxa"/>
            <w:tcBorders>
              <w:top w:val="nil"/>
              <w:left w:val="nil"/>
              <w:bottom w:val="nil"/>
              <w:right w:val="nil"/>
            </w:tcBorders>
          </w:tcPr>
          <w:p w14:paraId="4667C9BB" w14:textId="77777777" w:rsidR="00511193" w:rsidRPr="00DD6D87" w:rsidDel="0039376F" w:rsidRDefault="00511193">
            <w:pPr>
              <w:spacing w:line="480" w:lineRule="auto"/>
              <w:ind w:firstLine="720"/>
              <w:rPr>
                <w:del w:id="1436" w:author="Benjamin Zhu" w:date="2020-04-29T00:02:00Z"/>
                <w:rFonts w:ascii="Times New Roman" w:hAnsi="Times New Roman" w:cs="Times New Roman"/>
                <w:sz w:val="24"/>
                <w:szCs w:val="24"/>
                <w:rPrChange w:id="1437" w:author="Benjamin Zhu" w:date="2020-06-27T00:39:00Z">
                  <w:rPr>
                    <w:del w:id="1438" w:author="Benjamin Zhu" w:date="2020-04-29T00:02:00Z"/>
                    <w:rFonts w:ascii="Times New Roman" w:hAnsi="Times New Roman" w:cs="Times New Roman"/>
                    <w:sz w:val="24"/>
                    <w:szCs w:val="24"/>
                    <w:lang w:val="pt-BR"/>
                  </w:rPr>
                </w:rPrChange>
              </w:rPr>
              <w:pPrChange w:id="1439" w:author="Benjamin Zhu" w:date="2020-05-16T22:22:00Z">
                <w:pPr/>
              </w:pPrChange>
            </w:pPr>
            <w:del w:id="1440" w:author="Benjamin Zhu" w:date="2020-04-29T00:02:00Z">
              <w:r w:rsidRPr="00511193" w:rsidDel="0039376F">
                <w:rPr>
                  <w:sz w:val="24"/>
                  <w:szCs w:val="24"/>
                  <w:lang w:val="en"/>
                </w:rPr>
                <w:delText>1.621907</w:delText>
              </w:r>
            </w:del>
          </w:p>
        </w:tc>
      </w:tr>
      <w:tr w:rsidR="00511193" w:rsidRPr="00FA582A" w:rsidDel="0039376F" w14:paraId="228A4833" w14:textId="77777777" w:rsidTr="00511193">
        <w:trPr>
          <w:del w:id="1441" w:author="Benjamin Zhu" w:date="2020-04-29T00:02:00Z"/>
        </w:trPr>
        <w:tc>
          <w:tcPr>
            <w:tcW w:w="1656" w:type="dxa"/>
            <w:tcBorders>
              <w:top w:val="nil"/>
              <w:left w:val="nil"/>
              <w:bottom w:val="nil"/>
              <w:right w:val="nil"/>
            </w:tcBorders>
          </w:tcPr>
          <w:p w14:paraId="671C3BD1" w14:textId="77777777" w:rsidR="00511193" w:rsidRPr="00DD6D87" w:rsidDel="0039376F" w:rsidRDefault="00511193">
            <w:pPr>
              <w:spacing w:line="480" w:lineRule="auto"/>
              <w:ind w:firstLine="720"/>
              <w:rPr>
                <w:del w:id="1442" w:author="Benjamin Zhu" w:date="2020-04-29T00:02:00Z"/>
                <w:rFonts w:ascii="Times New Roman" w:hAnsi="Times New Roman" w:cs="Times New Roman"/>
                <w:sz w:val="24"/>
                <w:szCs w:val="24"/>
                <w:rPrChange w:id="1443" w:author="Benjamin Zhu" w:date="2020-06-27T00:39:00Z">
                  <w:rPr>
                    <w:del w:id="1444" w:author="Benjamin Zhu" w:date="2020-04-29T00:02:00Z"/>
                    <w:rFonts w:ascii="Times New Roman" w:hAnsi="Times New Roman" w:cs="Times New Roman"/>
                    <w:sz w:val="24"/>
                    <w:szCs w:val="24"/>
                    <w:lang w:val="pt-BR"/>
                  </w:rPr>
                </w:rPrChange>
              </w:rPr>
              <w:pPrChange w:id="1445" w:author="Benjamin Zhu" w:date="2020-05-16T22:22:00Z">
                <w:pPr/>
              </w:pPrChange>
            </w:pPr>
            <w:del w:id="1446" w:author="Benjamin Zhu" w:date="2020-04-29T00:02:00Z">
              <w:r w:rsidRPr="00511193" w:rsidDel="0039376F">
                <w:rPr>
                  <w:sz w:val="24"/>
                  <w:szCs w:val="24"/>
                  <w:lang w:val="en"/>
                </w:rPr>
                <w:delText>b21a</w:delText>
              </w:r>
            </w:del>
          </w:p>
        </w:tc>
        <w:tc>
          <w:tcPr>
            <w:tcW w:w="1656" w:type="dxa"/>
            <w:tcBorders>
              <w:top w:val="nil"/>
              <w:left w:val="nil"/>
              <w:bottom w:val="nil"/>
              <w:right w:val="nil"/>
            </w:tcBorders>
          </w:tcPr>
          <w:p w14:paraId="412FACF9" w14:textId="77777777" w:rsidR="00511193" w:rsidRPr="00DD6D87" w:rsidDel="0039376F" w:rsidRDefault="00511193">
            <w:pPr>
              <w:spacing w:line="480" w:lineRule="auto"/>
              <w:ind w:firstLine="720"/>
              <w:rPr>
                <w:del w:id="1447" w:author="Benjamin Zhu" w:date="2020-04-29T00:02:00Z"/>
                <w:rFonts w:ascii="Times New Roman" w:hAnsi="Times New Roman" w:cs="Times New Roman"/>
                <w:sz w:val="24"/>
                <w:szCs w:val="24"/>
                <w:rPrChange w:id="1448" w:author="Benjamin Zhu" w:date="2020-06-27T00:39:00Z">
                  <w:rPr>
                    <w:del w:id="1449" w:author="Benjamin Zhu" w:date="2020-04-29T00:02:00Z"/>
                    <w:rFonts w:ascii="Times New Roman" w:hAnsi="Times New Roman" w:cs="Times New Roman"/>
                    <w:sz w:val="24"/>
                    <w:szCs w:val="24"/>
                    <w:lang w:val="pt-BR"/>
                  </w:rPr>
                </w:rPrChange>
              </w:rPr>
              <w:pPrChange w:id="1450" w:author="Benjamin Zhu" w:date="2020-05-16T22:22:00Z">
                <w:pPr/>
              </w:pPrChange>
            </w:pPr>
            <w:del w:id="1451" w:author="Benjamin Zhu" w:date="2020-04-29T00:02:00Z">
              <w:r w:rsidRPr="00511193" w:rsidDel="0039376F">
                <w:rPr>
                  <w:sz w:val="24"/>
                  <w:szCs w:val="24"/>
                  <w:lang w:val="en"/>
                </w:rPr>
                <w:delText>3.261056</w:delText>
              </w:r>
            </w:del>
          </w:p>
        </w:tc>
        <w:tc>
          <w:tcPr>
            <w:tcW w:w="1656" w:type="dxa"/>
            <w:tcBorders>
              <w:top w:val="nil"/>
              <w:left w:val="nil"/>
              <w:bottom w:val="nil"/>
              <w:right w:val="nil"/>
            </w:tcBorders>
          </w:tcPr>
          <w:p w14:paraId="5D0BA373" w14:textId="77777777" w:rsidR="00511193" w:rsidRPr="00DD6D87" w:rsidDel="0039376F" w:rsidRDefault="00511193">
            <w:pPr>
              <w:spacing w:line="480" w:lineRule="auto"/>
              <w:ind w:firstLine="720"/>
              <w:rPr>
                <w:del w:id="1452" w:author="Benjamin Zhu" w:date="2020-04-29T00:02:00Z"/>
                <w:rFonts w:ascii="Times New Roman" w:hAnsi="Times New Roman" w:cs="Times New Roman"/>
                <w:sz w:val="24"/>
                <w:szCs w:val="24"/>
                <w:rPrChange w:id="1453" w:author="Benjamin Zhu" w:date="2020-06-27T00:39:00Z">
                  <w:rPr>
                    <w:del w:id="1454" w:author="Benjamin Zhu" w:date="2020-04-29T00:02:00Z"/>
                    <w:rFonts w:ascii="Times New Roman" w:hAnsi="Times New Roman" w:cs="Times New Roman"/>
                    <w:sz w:val="24"/>
                    <w:szCs w:val="24"/>
                    <w:lang w:val="pt-BR"/>
                  </w:rPr>
                </w:rPrChange>
              </w:rPr>
              <w:pPrChange w:id="1455" w:author="Benjamin Zhu" w:date="2020-05-16T22:22:00Z">
                <w:pPr/>
              </w:pPrChange>
            </w:pPr>
            <w:del w:id="1456" w:author="Benjamin Zhu" w:date="2020-04-29T00:02:00Z">
              <w:r w:rsidRPr="00511193" w:rsidDel="0039376F">
                <w:rPr>
                  <w:sz w:val="24"/>
                  <w:szCs w:val="24"/>
                  <w:lang w:val="en"/>
                </w:rPr>
                <w:delText>2.250339</w:delText>
              </w:r>
            </w:del>
          </w:p>
        </w:tc>
      </w:tr>
      <w:tr w:rsidR="00511193" w:rsidRPr="00FA582A" w:rsidDel="0039376F" w14:paraId="23BECAEC" w14:textId="77777777" w:rsidTr="00511193">
        <w:trPr>
          <w:del w:id="1457" w:author="Benjamin Zhu" w:date="2020-04-29T00:02:00Z"/>
        </w:trPr>
        <w:tc>
          <w:tcPr>
            <w:tcW w:w="1656" w:type="dxa"/>
            <w:tcBorders>
              <w:top w:val="nil"/>
              <w:left w:val="nil"/>
              <w:bottom w:val="nil"/>
              <w:right w:val="nil"/>
            </w:tcBorders>
          </w:tcPr>
          <w:p w14:paraId="2E0082B4" w14:textId="77777777" w:rsidR="00511193" w:rsidRPr="00DD6D87" w:rsidDel="0039376F" w:rsidRDefault="00511193">
            <w:pPr>
              <w:spacing w:line="480" w:lineRule="auto"/>
              <w:ind w:firstLine="720"/>
              <w:rPr>
                <w:del w:id="1458" w:author="Benjamin Zhu" w:date="2020-04-29T00:02:00Z"/>
                <w:rFonts w:ascii="Times New Roman" w:hAnsi="Times New Roman" w:cs="Times New Roman"/>
                <w:sz w:val="24"/>
                <w:szCs w:val="24"/>
                <w:rPrChange w:id="1459" w:author="Benjamin Zhu" w:date="2020-06-27T00:39:00Z">
                  <w:rPr>
                    <w:del w:id="1460" w:author="Benjamin Zhu" w:date="2020-04-29T00:02:00Z"/>
                    <w:rFonts w:ascii="Times New Roman" w:hAnsi="Times New Roman" w:cs="Times New Roman"/>
                    <w:sz w:val="24"/>
                    <w:szCs w:val="24"/>
                    <w:lang w:val="pt-BR"/>
                  </w:rPr>
                </w:rPrChange>
              </w:rPr>
              <w:pPrChange w:id="1461" w:author="Benjamin Zhu" w:date="2020-05-16T22:22:00Z">
                <w:pPr/>
              </w:pPrChange>
            </w:pPr>
            <w:del w:id="1462" w:author="Benjamin Zhu" w:date="2020-04-29T00:02:00Z">
              <w:r w:rsidRPr="00511193" w:rsidDel="0039376F">
                <w:rPr>
                  <w:sz w:val="24"/>
                  <w:szCs w:val="24"/>
                  <w:lang w:val="en"/>
                </w:rPr>
                <w:delText>b32</w:delText>
              </w:r>
            </w:del>
          </w:p>
        </w:tc>
        <w:tc>
          <w:tcPr>
            <w:tcW w:w="1656" w:type="dxa"/>
            <w:tcBorders>
              <w:top w:val="nil"/>
              <w:left w:val="nil"/>
              <w:bottom w:val="nil"/>
              <w:right w:val="nil"/>
            </w:tcBorders>
          </w:tcPr>
          <w:p w14:paraId="64A2F361" w14:textId="77777777" w:rsidR="00511193" w:rsidRPr="00DD6D87" w:rsidDel="0039376F" w:rsidRDefault="00511193">
            <w:pPr>
              <w:spacing w:line="480" w:lineRule="auto"/>
              <w:ind w:firstLine="720"/>
              <w:rPr>
                <w:del w:id="1463" w:author="Benjamin Zhu" w:date="2020-04-29T00:02:00Z"/>
                <w:rFonts w:ascii="Times New Roman" w:hAnsi="Times New Roman" w:cs="Times New Roman"/>
                <w:sz w:val="24"/>
                <w:szCs w:val="24"/>
                <w:rPrChange w:id="1464" w:author="Benjamin Zhu" w:date="2020-06-27T00:39:00Z">
                  <w:rPr>
                    <w:del w:id="1465" w:author="Benjamin Zhu" w:date="2020-04-29T00:02:00Z"/>
                    <w:rFonts w:ascii="Times New Roman" w:hAnsi="Times New Roman" w:cs="Times New Roman"/>
                    <w:sz w:val="24"/>
                    <w:szCs w:val="24"/>
                    <w:lang w:val="pt-BR"/>
                  </w:rPr>
                </w:rPrChange>
              </w:rPr>
              <w:pPrChange w:id="1466" w:author="Benjamin Zhu" w:date="2020-05-16T22:22:00Z">
                <w:pPr/>
              </w:pPrChange>
            </w:pPr>
            <w:del w:id="1467" w:author="Benjamin Zhu" w:date="2020-04-29T00:02:00Z">
              <w:r w:rsidRPr="00511193" w:rsidDel="0039376F">
                <w:rPr>
                  <w:sz w:val="24"/>
                  <w:szCs w:val="24"/>
                  <w:lang w:val="en"/>
                </w:rPr>
                <w:delText>3.372535</w:delText>
              </w:r>
            </w:del>
          </w:p>
        </w:tc>
        <w:tc>
          <w:tcPr>
            <w:tcW w:w="1656" w:type="dxa"/>
            <w:tcBorders>
              <w:top w:val="nil"/>
              <w:left w:val="nil"/>
              <w:bottom w:val="nil"/>
              <w:right w:val="nil"/>
            </w:tcBorders>
          </w:tcPr>
          <w:p w14:paraId="5A5FAEB9" w14:textId="77777777" w:rsidR="00511193" w:rsidRPr="00DD6D87" w:rsidDel="0039376F" w:rsidRDefault="00511193">
            <w:pPr>
              <w:spacing w:line="480" w:lineRule="auto"/>
              <w:ind w:firstLine="720"/>
              <w:rPr>
                <w:del w:id="1468" w:author="Benjamin Zhu" w:date="2020-04-29T00:02:00Z"/>
                <w:rFonts w:ascii="Times New Roman" w:hAnsi="Times New Roman" w:cs="Times New Roman"/>
                <w:sz w:val="24"/>
                <w:szCs w:val="24"/>
                <w:rPrChange w:id="1469" w:author="Benjamin Zhu" w:date="2020-06-27T00:39:00Z">
                  <w:rPr>
                    <w:del w:id="1470" w:author="Benjamin Zhu" w:date="2020-04-29T00:02:00Z"/>
                    <w:rFonts w:ascii="Times New Roman" w:hAnsi="Times New Roman" w:cs="Times New Roman"/>
                    <w:sz w:val="24"/>
                    <w:szCs w:val="24"/>
                    <w:lang w:val="pt-BR"/>
                  </w:rPr>
                </w:rPrChange>
              </w:rPr>
              <w:pPrChange w:id="1471" w:author="Benjamin Zhu" w:date="2020-05-16T22:22:00Z">
                <w:pPr/>
              </w:pPrChange>
            </w:pPr>
            <w:del w:id="1472" w:author="Benjamin Zhu" w:date="2020-04-29T00:02:00Z">
              <w:r w:rsidRPr="00511193" w:rsidDel="0039376F">
                <w:rPr>
                  <w:sz w:val="24"/>
                  <w:szCs w:val="24"/>
                  <w:lang w:val="en"/>
                </w:rPr>
                <w:delText>1.977211</w:delText>
              </w:r>
            </w:del>
          </w:p>
        </w:tc>
      </w:tr>
      <w:tr w:rsidR="00511193" w:rsidRPr="00FA582A" w:rsidDel="0039376F" w14:paraId="7F2F4DB7" w14:textId="77777777" w:rsidTr="00511193">
        <w:trPr>
          <w:del w:id="1473" w:author="Benjamin Zhu" w:date="2020-04-29T00:02:00Z"/>
        </w:trPr>
        <w:tc>
          <w:tcPr>
            <w:tcW w:w="1656" w:type="dxa"/>
            <w:tcBorders>
              <w:top w:val="nil"/>
              <w:left w:val="nil"/>
              <w:bottom w:val="single" w:sz="4" w:space="0" w:color="auto"/>
              <w:right w:val="nil"/>
            </w:tcBorders>
          </w:tcPr>
          <w:p w14:paraId="697B7FCC" w14:textId="77777777" w:rsidR="00511193" w:rsidRPr="00DD6D87" w:rsidDel="0039376F" w:rsidRDefault="00511193">
            <w:pPr>
              <w:spacing w:line="480" w:lineRule="auto"/>
              <w:ind w:firstLine="720"/>
              <w:rPr>
                <w:del w:id="1474" w:author="Benjamin Zhu" w:date="2020-04-29T00:02:00Z"/>
                <w:rFonts w:ascii="Times New Roman" w:hAnsi="Times New Roman" w:cs="Times New Roman"/>
                <w:sz w:val="24"/>
                <w:szCs w:val="24"/>
                <w:rPrChange w:id="1475" w:author="Benjamin Zhu" w:date="2020-06-27T00:39:00Z">
                  <w:rPr>
                    <w:del w:id="1476" w:author="Benjamin Zhu" w:date="2020-04-29T00:02:00Z"/>
                    <w:rFonts w:ascii="Times New Roman" w:hAnsi="Times New Roman" w:cs="Times New Roman"/>
                    <w:sz w:val="24"/>
                    <w:szCs w:val="24"/>
                    <w:lang w:val="pt-BR"/>
                  </w:rPr>
                </w:rPrChange>
              </w:rPr>
              <w:pPrChange w:id="1477" w:author="Benjamin Zhu" w:date="2020-05-16T22:22:00Z">
                <w:pPr/>
              </w:pPrChange>
            </w:pPr>
            <w:del w:id="1478" w:author="Benjamin Zhu" w:date="2020-04-29T00:02:00Z">
              <w:r w:rsidRPr="00511193" w:rsidDel="0039376F">
                <w:rPr>
                  <w:sz w:val="24"/>
                  <w:szCs w:val="24"/>
                  <w:lang w:val="en"/>
                </w:rPr>
                <w:delText>b47a</w:delText>
              </w:r>
            </w:del>
          </w:p>
        </w:tc>
        <w:tc>
          <w:tcPr>
            <w:tcW w:w="1656" w:type="dxa"/>
            <w:tcBorders>
              <w:top w:val="nil"/>
              <w:left w:val="nil"/>
              <w:bottom w:val="single" w:sz="4" w:space="0" w:color="auto"/>
              <w:right w:val="nil"/>
            </w:tcBorders>
          </w:tcPr>
          <w:p w14:paraId="41E29A90" w14:textId="77777777" w:rsidR="00511193" w:rsidRPr="00DD6D87" w:rsidDel="0039376F" w:rsidRDefault="00511193">
            <w:pPr>
              <w:spacing w:line="480" w:lineRule="auto"/>
              <w:ind w:firstLine="720"/>
              <w:rPr>
                <w:del w:id="1479" w:author="Benjamin Zhu" w:date="2020-04-29T00:02:00Z"/>
                <w:rFonts w:ascii="Times New Roman" w:hAnsi="Times New Roman" w:cs="Times New Roman"/>
                <w:sz w:val="24"/>
                <w:szCs w:val="24"/>
                <w:rPrChange w:id="1480" w:author="Benjamin Zhu" w:date="2020-06-27T00:39:00Z">
                  <w:rPr>
                    <w:del w:id="1481" w:author="Benjamin Zhu" w:date="2020-04-29T00:02:00Z"/>
                    <w:rFonts w:ascii="Times New Roman" w:hAnsi="Times New Roman" w:cs="Times New Roman"/>
                    <w:sz w:val="24"/>
                    <w:szCs w:val="24"/>
                    <w:lang w:val="pt-BR"/>
                  </w:rPr>
                </w:rPrChange>
              </w:rPr>
              <w:pPrChange w:id="1482" w:author="Benjamin Zhu" w:date="2020-05-16T22:22:00Z">
                <w:pPr/>
              </w:pPrChange>
            </w:pPr>
            <w:del w:id="1483" w:author="Benjamin Zhu" w:date="2020-04-29T00:02:00Z">
              <w:r w:rsidRPr="00511193" w:rsidDel="0039376F">
                <w:rPr>
                  <w:sz w:val="24"/>
                  <w:szCs w:val="24"/>
                  <w:lang w:val="en"/>
                </w:rPr>
                <w:delText>3.165352</w:delText>
              </w:r>
            </w:del>
          </w:p>
        </w:tc>
        <w:tc>
          <w:tcPr>
            <w:tcW w:w="1656" w:type="dxa"/>
            <w:tcBorders>
              <w:top w:val="nil"/>
              <w:left w:val="nil"/>
              <w:bottom w:val="single" w:sz="4" w:space="0" w:color="auto"/>
              <w:right w:val="nil"/>
            </w:tcBorders>
          </w:tcPr>
          <w:p w14:paraId="2D505DE8" w14:textId="77777777" w:rsidR="00511193" w:rsidRPr="00DD6D87" w:rsidDel="0039376F" w:rsidRDefault="00511193">
            <w:pPr>
              <w:spacing w:line="480" w:lineRule="auto"/>
              <w:ind w:firstLine="720"/>
              <w:rPr>
                <w:del w:id="1484" w:author="Benjamin Zhu" w:date="2020-04-29T00:02:00Z"/>
                <w:rFonts w:ascii="Times New Roman" w:hAnsi="Times New Roman" w:cs="Times New Roman"/>
                <w:sz w:val="24"/>
                <w:szCs w:val="24"/>
                <w:rPrChange w:id="1485" w:author="Benjamin Zhu" w:date="2020-06-27T00:39:00Z">
                  <w:rPr>
                    <w:del w:id="1486" w:author="Benjamin Zhu" w:date="2020-04-29T00:02:00Z"/>
                    <w:rFonts w:ascii="Times New Roman" w:hAnsi="Times New Roman" w:cs="Times New Roman"/>
                    <w:sz w:val="24"/>
                    <w:szCs w:val="24"/>
                    <w:lang w:val="pt-BR"/>
                  </w:rPr>
                </w:rPrChange>
              </w:rPr>
              <w:pPrChange w:id="1487" w:author="Benjamin Zhu" w:date="2020-05-16T22:22:00Z">
                <w:pPr/>
              </w:pPrChange>
            </w:pPr>
            <w:del w:id="1488" w:author="Benjamin Zhu" w:date="2020-04-29T00:02:00Z">
              <w:r w:rsidRPr="00511193" w:rsidDel="0039376F">
                <w:rPr>
                  <w:sz w:val="24"/>
                  <w:szCs w:val="24"/>
                  <w:lang w:val="en"/>
                </w:rPr>
                <w:delText>1.982984</w:delText>
              </w:r>
            </w:del>
          </w:p>
        </w:tc>
      </w:tr>
      <w:tr w:rsidR="00511193" w:rsidRPr="00FA582A" w:rsidDel="0039376F" w14:paraId="0B2E2FD0" w14:textId="77777777" w:rsidTr="00511193">
        <w:trPr>
          <w:del w:id="1489" w:author="Benjamin Zhu" w:date="2020-04-29T00:02:00Z"/>
        </w:trPr>
        <w:tc>
          <w:tcPr>
            <w:tcW w:w="1656" w:type="dxa"/>
            <w:tcBorders>
              <w:top w:val="nil"/>
              <w:left w:val="nil"/>
              <w:bottom w:val="single" w:sz="4" w:space="0" w:color="auto"/>
              <w:right w:val="nil"/>
            </w:tcBorders>
          </w:tcPr>
          <w:p w14:paraId="54C56DC6" w14:textId="77777777" w:rsidR="00511193" w:rsidRPr="00DD6D87" w:rsidDel="0039376F" w:rsidRDefault="00511193">
            <w:pPr>
              <w:spacing w:line="480" w:lineRule="auto"/>
              <w:ind w:firstLine="720"/>
              <w:rPr>
                <w:del w:id="1490" w:author="Benjamin Zhu" w:date="2020-04-29T00:02:00Z"/>
                <w:rFonts w:ascii="Times New Roman" w:hAnsi="Times New Roman" w:cs="Times New Roman"/>
                <w:sz w:val="24"/>
                <w:szCs w:val="24"/>
                <w:rPrChange w:id="1491" w:author="Benjamin Zhu" w:date="2020-06-27T00:39:00Z">
                  <w:rPr>
                    <w:del w:id="1492" w:author="Benjamin Zhu" w:date="2020-04-29T00:02:00Z"/>
                    <w:rFonts w:ascii="Times New Roman" w:hAnsi="Times New Roman" w:cs="Times New Roman"/>
                    <w:sz w:val="24"/>
                    <w:szCs w:val="24"/>
                    <w:lang w:val="pt-BR"/>
                  </w:rPr>
                </w:rPrChange>
              </w:rPr>
              <w:pPrChange w:id="1493" w:author="Benjamin Zhu" w:date="2020-05-16T22:22:00Z">
                <w:pPr/>
              </w:pPrChange>
            </w:pPr>
            <w:del w:id="1494" w:author="Benjamin Zhu" w:date="2020-04-29T00:02:00Z">
              <w:r w:rsidRPr="00511193" w:rsidDel="0039376F">
                <w:rPr>
                  <w:i/>
                  <w:iCs/>
                  <w:sz w:val="24"/>
                  <w:szCs w:val="24"/>
                  <w:lang w:val="en"/>
                </w:rPr>
                <w:delText>N</w:delText>
              </w:r>
            </w:del>
          </w:p>
        </w:tc>
        <w:tc>
          <w:tcPr>
            <w:tcW w:w="1656" w:type="dxa"/>
            <w:tcBorders>
              <w:top w:val="nil"/>
              <w:left w:val="nil"/>
              <w:bottom w:val="single" w:sz="4" w:space="0" w:color="auto"/>
              <w:right w:val="nil"/>
            </w:tcBorders>
          </w:tcPr>
          <w:p w14:paraId="35112E5B" w14:textId="77777777" w:rsidR="00511193" w:rsidRPr="00DD6D87" w:rsidDel="0039376F" w:rsidRDefault="00511193">
            <w:pPr>
              <w:spacing w:line="480" w:lineRule="auto"/>
              <w:ind w:firstLine="720"/>
              <w:rPr>
                <w:del w:id="1495" w:author="Benjamin Zhu" w:date="2020-04-29T00:02:00Z"/>
                <w:rFonts w:ascii="Times New Roman" w:hAnsi="Times New Roman" w:cs="Times New Roman"/>
                <w:sz w:val="24"/>
                <w:szCs w:val="24"/>
                <w:rPrChange w:id="1496" w:author="Benjamin Zhu" w:date="2020-06-27T00:39:00Z">
                  <w:rPr>
                    <w:del w:id="1497" w:author="Benjamin Zhu" w:date="2020-04-29T00:02:00Z"/>
                    <w:rFonts w:ascii="Times New Roman" w:hAnsi="Times New Roman" w:cs="Times New Roman"/>
                    <w:sz w:val="24"/>
                    <w:szCs w:val="24"/>
                    <w:lang w:val="pt-BR"/>
                  </w:rPr>
                </w:rPrChange>
              </w:rPr>
              <w:pPrChange w:id="1498" w:author="Benjamin Zhu" w:date="2020-05-16T22:22:00Z">
                <w:pPr/>
              </w:pPrChange>
            </w:pPr>
            <w:del w:id="1499" w:author="Benjamin Zhu" w:date="2020-04-29T00:02:00Z">
              <w:r w:rsidRPr="00511193" w:rsidDel="0039376F">
                <w:rPr>
                  <w:sz w:val="24"/>
                  <w:szCs w:val="24"/>
                  <w:lang w:val="en"/>
                </w:rPr>
                <w:delText>3028</w:delText>
              </w:r>
            </w:del>
          </w:p>
        </w:tc>
        <w:tc>
          <w:tcPr>
            <w:tcW w:w="1656" w:type="dxa"/>
            <w:tcBorders>
              <w:top w:val="nil"/>
              <w:left w:val="nil"/>
              <w:bottom w:val="single" w:sz="4" w:space="0" w:color="auto"/>
              <w:right w:val="nil"/>
            </w:tcBorders>
          </w:tcPr>
          <w:p w14:paraId="6F2C2256" w14:textId="77777777" w:rsidR="00511193" w:rsidRPr="00DD6D87" w:rsidDel="0039376F" w:rsidRDefault="00511193">
            <w:pPr>
              <w:spacing w:line="480" w:lineRule="auto"/>
              <w:ind w:firstLine="720"/>
              <w:rPr>
                <w:del w:id="1500" w:author="Benjamin Zhu" w:date="2020-04-29T00:02:00Z"/>
                <w:rFonts w:ascii="Times New Roman" w:hAnsi="Times New Roman" w:cs="Times New Roman"/>
                <w:sz w:val="24"/>
                <w:szCs w:val="24"/>
                <w:rPrChange w:id="1501" w:author="Benjamin Zhu" w:date="2020-06-27T00:39:00Z">
                  <w:rPr>
                    <w:del w:id="1502" w:author="Benjamin Zhu" w:date="2020-04-29T00:02:00Z"/>
                    <w:rFonts w:ascii="Times New Roman" w:hAnsi="Times New Roman" w:cs="Times New Roman"/>
                    <w:sz w:val="24"/>
                    <w:szCs w:val="24"/>
                    <w:lang w:val="pt-BR"/>
                  </w:rPr>
                </w:rPrChange>
              </w:rPr>
              <w:pPrChange w:id="1503" w:author="Benjamin Zhu" w:date="2020-05-16T22:22:00Z">
                <w:pPr/>
              </w:pPrChange>
            </w:pPr>
          </w:p>
        </w:tc>
      </w:tr>
    </w:tbl>
    <w:p w14:paraId="05ECE7B4" w14:textId="77777777" w:rsidR="00511193" w:rsidRPr="00DD6D87" w:rsidDel="00C77D4A" w:rsidRDefault="00511193" w:rsidP="00511193">
      <w:pPr>
        <w:spacing w:line="480" w:lineRule="auto"/>
        <w:ind w:firstLine="720"/>
        <w:rPr>
          <w:del w:id="1504" w:author="Benjamin Zhu" w:date="2020-04-29T00:02:00Z"/>
          <w:rPrChange w:id="1505" w:author="Benjamin Zhu" w:date="2020-06-27T00:39:00Z">
            <w:rPr>
              <w:del w:id="1506" w:author="Benjamin Zhu" w:date="2020-04-29T00:02:00Z"/>
              <w:lang w:val="pt-BR"/>
            </w:rPr>
          </w:rPrChange>
        </w:rPr>
      </w:pPr>
    </w:p>
    <w:p w14:paraId="6C818D26" w14:textId="77777777" w:rsidR="00511193" w:rsidRPr="00DD6D87" w:rsidRDefault="00511193" w:rsidP="00511193">
      <w:pPr>
        <w:spacing w:line="480" w:lineRule="auto"/>
        <w:ind w:firstLine="720"/>
        <w:rPr>
          <w:ins w:id="1507" w:author="Benjamin Zhu" w:date="2020-05-16T22:22:00Z"/>
          <w:rPrChange w:id="1508" w:author="Benjamin Zhu" w:date="2020-06-27T00:39:00Z">
            <w:rPr>
              <w:ins w:id="1509" w:author="Benjamin Zhu" w:date="2020-05-16T22:22:00Z"/>
              <w:lang w:val="pt-BR"/>
            </w:rPr>
          </w:rPrChange>
        </w:rPr>
      </w:pPr>
    </w:p>
    <w:p w14:paraId="4110E3D0" w14:textId="56E9F9B2" w:rsidR="00511193" w:rsidRPr="00DD6D87" w:rsidRDefault="00511193" w:rsidP="00511193">
      <w:pPr>
        <w:jc w:val="center"/>
        <w:rPr>
          <w:rPrChange w:id="1510" w:author="Benjamin Zhu" w:date="2020-06-27T00:39:00Z">
            <w:rPr>
              <w:lang w:val="pt-BR"/>
            </w:rPr>
          </w:rPrChange>
        </w:rPr>
      </w:pPr>
      <w:bookmarkStart w:id="1511" w:name="_Hlk44785705"/>
      <w:r w:rsidRPr="00511193">
        <w:rPr>
          <w:lang w:val="en"/>
        </w:rPr>
        <w:t xml:space="preserve">Table </w:t>
      </w:r>
      <w:ins w:id="1512" w:author="Benjamin Zhu" w:date="2020-04-29T20:02:00Z">
        <w:r w:rsidRPr="00511193">
          <w:rPr>
            <w:lang w:val="en"/>
          </w:rPr>
          <w:t>2</w:t>
        </w:r>
      </w:ins>
      <w:del w:id="1513" w:author="Benjamin Zhu" w:date="2020-04-29T20:02:00Z">
        <w:r w:rsidRPr="00511193" w:rsidDel="005218B6">
          <w:rPr>
            <w:lang w:val="en"/>
          </w:rPr>
          <w:delText>4</w:delText>
        </w:r>
      </w:del>
      <w:r w:rsidRPr="00511193">
        <w:rPr>
          <w:lang w:val="en"/>
        </w:rPr>
        <w:t>.</w:t>
      </w:r>
      <w:r>
        <w:rPr>
          <w:lang w:val="en"/>
        </w:rPr>
        <w:t xml:space="preserve"> </w:t>
      </w:r>
      <w:del w:id="1514" w:author="Ednaldo Ribeiro" w:date="2020-05-22T16:30:00Z">
        <w:r w:rsidRPr="00511193" w:rsidDel="00CA6ABB">
          <w:rPr>
            <w:lang w:val="en"/>
          </w:rPr>
          <w:delText>Média e Desavio Padrão d</w:delText>
        </w:r>
      </w:del>
      <w:ins w:id="1515" w:author="Benjamin Zhu" w:date="2020-05-16T22:23:00Z">
        <w:del w:id="1516" w:author="Ednaldo Ribeiro" w:date="2020-05-22T16:30:00Z">
          <w:r w:rsidRPr="00511193" w:rsidDel="00CA6ABB">
            <w:rPr>
              <w:lang w:val="en"/>
            </w:rPr>
            <w:delText>a</w:delText>
          </w:r>
        </w:del>
      </w:ins>
      <w:del w:id="1517" w:author="Ednaldo Ribeiro" w:date="2020-05-22T16:30:00Z">
        <w:r w:rsidRPr="00511193" w:rsidDel="00CA6ABB">
          <w:rPr>
            <w:lang w:val="en"/>
          </w:rPr>
          <w:delText>os variáveis</w:delText>
        </w:r>
      </w:del>
      <w:ins w:id="1518" w:author="Benjamin Zhu" w:date="2020-05-16T22:23:00Z">
        <w:del w:id="1519" w:author="Ednaldo Ribeiro" w:date="2020-05-22T16:30:00Z">
          <w:r w:rsidRPr="00511193" w:rsidDel="00CA6ABB">
            <w:rPr>
              <w:lang w:val="en"/>
            </w:rPr>
            <w:delText xml:space="preserve"> </w:delText>
          </w:r>
        </w:del>
      </w:ins>
      <w:ins w:id="1520" w:author="Ednaldo Ribeiro" w:date="2020-05-22T16:30:00Z">
        <w:r w:rsidRPr="00511193">
          <w:rPr>
            <w:lang w:val="en"/>
          </w:rPr>
          <w:t>Descriptive</w:t>
        </w:r>
      </w:ins>
      <w:ins w:id="1521" w:author="Benjamin Zhu" w:date="2020-07-04T01:00:00Z">
        <w:r w:rsidR="005D58F4">
          <w:rPr>
            <w:lang w:val="en"/>
          </w:rPr>
          <w:t xml:space="preserve"> Statistics</w:t>
        </w:r>
      </w:ins>
      <w:ins w:id="1522" w:author="Ednaldo Ribeiro" w:date="2020-05-22T16:30:00Z">
        <w:del w:id="1523" w:author="Benjamin Zhu" w:date="2020-07-04T01:00:00Z">
          <w:r w:rsidRPr="00511193" w:rsidDel="005D58F4">
            <w:rPr>
              <w:lang w:val="en"/>
            </w:rPr>
            <w:delText xml:space="preserve"> of the variables,</w:delText>
          </w:r>
        </w:del>
      </w:ins>
      <w:ins w:id="1524" w:author="Benjamin Zhu" w:date="2020-07-04T01:00:00Z">
        <w:r w:rsidR="005D58F4">
          <w:rPr>
            <w:lang w:val="en"/>
          </w:rPr>
          <w:t>,</w:t>
        </w:r>
      </w:ins>
      <w:ins w:id="1525" w:author="Ednaldo Ribeiro" w:date="2020-05-22T16:30:00Z">
        <w:r w:rsidRPr="00511193">
          <w:rPr>
            <w:lang w:val="en"/>
          </w:rPr>
          <w:t xml:space="preserve"> Brazil, 2017-19.</w:t>
        </w:r>
      </w:ins>
      <w:del w:id="1526" w:author="Benjamin Zhu" w:date="2020-05-16T22:23:00Z">
        <w:r w:rsidRPr="00511193" w:rsidDel="00C77D4A">
          <w:rPr>
            <w:lang w:val="en"/>
          </w:rPr>
          <w:delText xml:space="preserve"> </w:delText>
        </w:r>
      </w:del>
      <w:del w:id="1527" w:author="Ednaldo Ribeiro" w:date="2020-05-22T16:29:00Z">
        <w:r w:rsidRPr="00511193" w:rsidDel="00CA6ABB">
          <w:rPr>
            <w:lang w:val="en"/>
          </w:rPr>
          <w:delText>controles</w:delText>
        </w:r>
      </w:del>
      <w:ins w:id="1528" w:author="Benjamin Zhu" w:date="2020-05-16T22:23:00Z">
        <w:del w:id="1529" w:author="Ednaldo Ribeiro" w:date="2020-05-22T16:29:00Z">
          <w:r w:rsidRPr="00511193" w:rsidDel="00CA6ABB">
            <w:rPr>
              <w:lang w:val="en"/>
            </w:rPr>
            <w:delText xml:space="preserve"> e os </w:delText>
          </w:r>
        </w:del>
      </w:ins>
      <w:ins w:id="1530" w:author="Benjamin Zhu" w:date="2020-05-16T22:24:00Z">
        <w:del w:id="1531" w:author="Ednaldo Ribeiro" w:date="2020-05-22T16:29:00Z">
          <w:r w:rsidRPr="00511193" w:rsidDel="00CA6ABB">
            <w:rPr>
              <w:lang w:val="en"/>
            </w:rPr>
            <w:delText>í</w:delText>
          </w:r>
        </w:del>
      </w:ins>
      <w:ins w:id="1532" w:author="Benjamin Zhu" w:date="2020-05-16T22:23:00Z">
        <w:del w:id="1533" w:author="Ednaldo Ribeiro" w:date="2020-05-22T16:29:00Z">
          <w:r w:rsidRPr="00511193" w:rsidDel="00CA6ABB">
            <w:rPr>
              <w:lang w:val="en"/>
            </w:rPr>
            <w:delText>ndices</w:delText>
          </w:r>
        </w:del>
      </w:ins>
    </w:p>
    <w:tbl>
      <w:tblPr>
        <w:tblpPr w:leftFromText="180" w:rightFromText="180" w:vertAnchor="text" w:tblpXSpec="center" w:tblpY="1"/>
        <w:tblOverlap w:val="never"/>
        <w:tblW w:w="0" w:type="auto"/>
        <w:tblLayout w:type="fixed"/>
        <w:tblLook w:val="0000" w:firstRow="0" w:lastRow="0" w:firstColumn="0" w:lastColumn="0" w:noHBand="0" w:noVBand="0"/>
      </w:tblPr>
      <w:tblGrid>
        <w:gridCol w:w="3074"/>
        <w:gridCol w:w="1656"/>
        <w:gridCol w:w="1656"/>
      </w:tblGrid>
      <w:tr w:rsidR="00511193" w:rsidRPr="00511193" w14:paraId="25ED8630" w14:textId="77777777" w:rsidTr="00511193">
        <w:tc>
          <w:tcPr>
            <w:tcW w:w="3074" w:type="dxa"/>
            <w:tcBorders>
              <w:top w:val="single" w:sz="4" w:space="0" w:color="auto"/>
              <w:left w:val="nil"/>
              <w:bottom w:val="single" w:sz="4" w:space="0" w:color="auto"/>
              <w:right w:val="nil"/>
            </w:tcBorders>
          </w:tcPr>
          <w:p w14:paraId="400089E4" w14:textId="77777777" w:rsidR="00511193" w:rsidRPr="00DD6D87" w:rsidRDefault="00511193" w:rsidP="00511193">
            <w:pPr>
              <w:widowControl w:val="0"/>
              <w:autoSpaceDE w:val="0"/>
              <w:autoSpaceDN w:val="0"/>
              <w:adjustRightInd w:val="0"/>
              <w:spacing w:after="0" w:line="240" w:lineRule="auto"/>
              <w:rPr>
                <w:rFonts w:ascii="Times New Roman" w:hAnsi="Times New Roman" w:cs="Times New Roman"/>
                <w:sz w:val="24"/>
                <w:szCs w:val="24"/>
                <w:rPrChange w:id="1534" w:author="Benjamin Zhu" w:date="2020-06-27T00:39:00Z">
                  <w:rPr>
                    <w:rFonts w:ascii="Times New Roman" w:hAnsi="Times New Roman" w:cs="Times New Roman"/>
                    <w:sz w:val="24"/>
                    <w:szCs w:val="24"/>
                    <w:lang w:val="pt-BR"/>
                  </w:rPr>
                </w:rPrChange>
              </w:rPr>
            </w:pPr>
          </w:p>
        </w:tc>
        <w:tc>
          <w:tcPr>
            <w:tcW w:w="1656" w:type="dxa"/>
            <w:tcBorders>
              <w:top w:val="single" w:sz="4" w:space="0" w:color="auto"/>
              <w:left w:val="nil"/>
              <w:bottom w:val="single" w:sz="4" w:space="0" w:color="auto"/>
              <w:right w:val="nil"/>
            </w:tcBorders>
          </w:tcPr>
          <w:p w14:paraId="6FB6B5CF"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Proportion (Average to Age)</w:t>
            </w:r>
          </w:p>
        </w:tc>
        <w:tc>
          <w:tcPr>
            <w:tcW w:w="1656" w:type="dxa"/>
            <w:tcBorders>
              <w:top w:val="single" w:sz="4" w:space="0" w:color="auto"/>
              <w:left w:val="nil"/>
              <w:bottom w:val="single" w:sz="4" w:space="0" w:color="auto"/>
              <w:right w:val="nil"/>
            </w:tcBorders>
          </w:tcPr>
          <w:p w14:paraId="4F69B91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Standard Desavio</w:t>
            </w:r>
          </w:p>
        </w:tc>
      </w:tr>
      <w:tr w:rsidR="00511193" w:rsidRPr="00511193" w14:paraId="40849862" w14:textId="77777777" w:rsidTr="00511193">
        <w:tc>
          <w:tcPr>
            <w:tcW w:w="3074" w:type="dxa"/>
            <w:tcBorders>
              <w:top w:val="single" w:sz="4" w:space="0" w:color="auto"/>
              <w:left w:val="nil"/>
              <w:bottom w:val="nil"/>
              <w:right w:val="nil"/>
            </w:tcBorders>
          </w:tcPr>
          <w:p w14:paraId="24419E14"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Female</w:t>
            </w:r>
          </w:p>
        </w:tc>
        <w:tc>
          <w:tcPr>
            <w:tcW w:w="1656" w:type="dxa"/>
            <w:tcBorders>
              <w:top w:val="single" w:sz="4" w:space="0" w:color="auto"/>
              <w:left w:val="nil"/>
              <w:bottom w:val="nil"/>
              <w:right w:val="nil"/>
            </w:tcBorders>
          </w:tcPr>
          <w:p w14:paraId="045A396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0,5025053</w:t>
            </w:r>
          </w:p>
        </w:tc>
        <w:tc>
          <w:tcPr>
            <w:tcW w:w="1656" w:type="dxa"/>
            <w:tcBorders>
              <w:top w:val="single" w:sz="4" w:space="0" w:color="auto"/>
              <w:left w:val="nil"/>
              <w:bottom w:val="nil"/>
              <w:right w:val="nil"/>
            </w:tcBorders>
          </w:tcPr>
          <w:p w14:paraId="14594A5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0,5000763</w:t>
            </w:r>
          </w:p>
        </w:tc>
      </w:tr>
      <w:tr w:rsidR="00511193" w:rsidRPr="00511193" w14:paraId="2EC7164B" w14:textId="77777777" w:rsidTr="00511193">
        <w:tc>
          <w:tcPr>
            <w:tcW w:w="3074" w:type="dxa"/>
            <w:tcBorders>
              <w:top w:val="nil"/>
              <w:left w:val="nil"/>
              <w:bottom w:val="nil"/>
              <w:right w:val="nil"/>
            </w:tcBorders>
          </w:tcPr>
          <w:p w14:paraId="39D6BFB8"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Age</w:t>
            </w:r>
          </w:p>
        </w:tc>
        <w:tc>
          <w:tcPr>
            <w:tcW w:w="1656" w:type="dxa"/>
            <w:tcBorders>
              <w:top w:val="nil"/>
              <w:left w:val="nil"/>
              <w:bottom w:val="nil"/>
              <w:right w:val="nil"/>
            </w:tcBorders>
          </w:tcPr>
          <w:p w14:paraId="7E85C0B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38,87245</w:t>
            </w:r>
          </w:p>
        </w:tc>
        <w:tc>
          <w:tcPr>
            <w:tcW w:w="1656" w:type="dxa"/>
            <w:tcBorders>
              <w:top w:val="nil"/>
              <w:left w:val="nil"/>
              <w:bottom w:val="nil"/>
              <w:right w:val="nil"/>
            </w:tcBorders>
          </w:tcPr>
          <w:p w14:paraId="6C3E581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15,91045</w:t>
            </w:r>
          </w:p>
        </w:tc>
      </w:tr>
      <w:tr w:rsidR="00511193" w:rsidRPr="00511193" w14:paraId="01E56064" w14:textId="77777777" w:rsidTr="00511193">
        <w:tc>
          <w:tcPr>
            <w:tcW w:w="3074" w:type="dxa"/>
            <w:tcBorders>
              <w:top w:val="nil"/>
              <w:left w:val="nil"/>
              <w:bottom w:val="nil"/>
              <w:right w:val="nil"/>
            </w:tcBorders>
          </w:tcPr>
          <w:p w14:paraId="26AF1948" w14:textId="4D1AA255"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del w:id="1535" w:author="Benjamin Zhu" w:date="2020-07-04T00:59:00Z">
              <w:r w:rsidRPr="00511193" w:rsidDel="005D58F4">
                <w:rPr>
                  <w:sz w:val="24"/>
                  <w:szCs w:val="24"/>
                  <w:lang w:val="en"/>
                </w:rPr>
                <w:delText>Higher Education</w:delText>
              </w:r>
            </w:del>
            <w:ins w:id="1536" w:author="Benjamin Zhu" w:date="2020-07-04T00:59:00Z">
              <w:r w:rsidR="005D58F4">
                <w:rPr>
                  <w:sz w:val="24"/>
                  <w:szCs w:val="24"/>
                  <w:lang w:val="en"/>
                </w:rPr>
                <w:t>University Education</w:t>
              </w:r>
            </w:ins>
          </w:p>
        </w:tc>
        <w:tc>
          <w:tcPr>
            <w:tcW w:w="1656" w:type="dxa"/>
            <w:tcBorders>
              <w:top w:val="nil"/>
              <w:left w:val="nil"/>
              <w:bottom w:val="nil"/>
              <w:right w:val="nil"/>
            </w:tcBorders>
          </w:tcPr>
          <w:p w14:paraId="2669B76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0,1020371</w:t>
            </w:r>
          </w:p>
        </w:tc>
        <w:tc>
          <w:tcPr>
            <w:tcW w:w="1656" w:type="dxa"/>
            <w:tcBorders>
              <w:top w:val="nil"/>
              <w:left w:val="nil"/>
              <w:bottom w:val="nil"/>
              <w:right w:val="nil"/>
            </w:tcBorders>
          </w:tcPr>
          <w:p w14:paraId="40AE830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0,302747</w:t>
            </w:r>
          </w:p>
        </w:tc>
      </w:tr>
      <w:tr w:rsidR="00511193" w:rsidRPr="00511193" w14:paraId="0DAEFE35" w14:textId="77777777" w:rsidTr="00511193">
        <w:tc>
          <w:tcPr>
            <w:tcW w:w="3074" w:type="dxa"/>
            <w:tcBorders>
              <w:top w:val="nil"/>
              <w:left w:val="nil"/>
              <w:bottom w:val="nil"/>
              <w:right w:val="nil"/>
            </w:tcBorders>
          </w:tcPr>
          <w:p w14:paraId="57AF7C52" w14:textId="519CE71F"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0-1050</w:t>
            </w:r>
          </w:p>
        </w:tc>
        <w:tc>
          <w:tcPr>
            <w:tcW w:w="1656" w:type="dxa"/>
            <w:tcBorders>
              <w:top w:val="nil"/>
              <w:left w:val="nil"/>
              <w:bottom w:val="nil"/>
              <w:right w:val="nil"/>
            </w:tcBorders>
          </w:tcPr>
          <w:p w14:paraId="0241452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0,2825094</w:t>
            </w:r>
          </w:p>
        </w:tc>
        <w:tc>
          <w:tcPr>
            <w:tcW w:w="1656" w:type="dxa"/>
            <w:tcBorders>
              <w:top w:val="nil"/>
              <w:left w:val="nil"/>
              <w:bottom w:val="nil"/>
              <w:right w:val="nil"/>
            </w:tcBorders>
          </w:tcPr>
          <w:p w14:paraId="1D06170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0,4502941</w:t>
            </w:r>
          </w:p>
        </w:tc>
      </w:tr>
      <w:tr w:rsidR="00511193" w:rsidRPr="00511193" w14:paraId="28F255E7" w14:textId="77777777" w:rsidTr="00511193">
        <w:tc>
          <w:tcPr>
            <w:tcW w:w="3074" w:type="dxa"/>
            <w:tcBorders>
              <w:top w:val="nil"/>
              <w:left w:val="nil"/>
              <w:bottom w:val="nil"/>
              <w:right w:val="nil"/>
            </w:tcBorders>
          </w:tcPr>
          <w:p w14:paraId="0D5AEF61"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1051-1950</w:t>
            </w:r>
          </w:p>
        </w:tc>
        <w:tc>
          <w:tcPr>
            <w:tcW w:w="1656" w:type="dxa"/>
            <w:tcBorders>
              <w:top w:val="nil"/>
              <w:left w:val="nil"/>
              <w:bottom w:val="nil"/>
              <w:right w:val="nil"/>
            </w:tcBorders>
          </w:tcPr>
          <w:p w14:paraId="749E119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0,2860213</w:t>
            </w:r>
          </w:p>
        </w:tc>
        <w:tc>
          <w:tcPr>
            <w:tcW w:w="1656" w:type="dxa"/>
            <w:tcBorders>
              <w:top w:val="nil"/>
              <w:left w:val="nil"/>
              <w:bottom w:val="nil"/>
              <w:right w:val="nil"/>
            </w:tcBorders>
          </w:tcPr>
          <w:p w14:paraId="6F158DE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0,4519741</w:t>
            </w:r>
          </w:p>
        </w:tc>
      </w:tr>
      <w:tr w:rsidR="00511193" w:rsidRPr="00511193" w14:paraId="0913EC5F" w14:textId="77777777" w:rsidTr="00511193">
        <w:tc>
          <w:tcPr>
            <w:tcW w:w="3074" w:type="dxa"/>
            <w:tcBorders>
              <w:top w:val="nil"/>
              <w:left w:val="nil"/>
              <w:bottom w:val="nil"/>
              <w:right w:val="nil"/>
            </w:tcBorders>
          </w:tcPr>
          <w:p w14:paraId="73D63730"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1951-2550</w:t>
            </w:r>
          </w:p>
        </w:tc>
        <w:tc>
          <w:tcPr>
            <w:tcW w:w="1656" w:type="dxa"/>
            <w:tcBorders>
              <w:top w:val="nil"/>
              <w:left w:val="nil"/>
              <w:bottom w:val="nil"/>
              <w:right w:val="nil"/>
            </w:tcBorders>
          </w:tcPr>
          <w:p w14:paraId="7C10161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0,1523037</w:t>
            </w:r>
          </w:p>
        </w:tc>
        <w:tc>
          <w:tcPr>
            <w:tcW w:w="1656" w:type="dxa"/>
            <w:tcBorders>
              <w:top w:val="nil"/>
              <w:left w:val="nil"/>
              <w:bottom w:val="nil"/>
              <w:right w:val="nil"/>
            </w:tcBorders>
          </w:tcPr>
          <w:p w14:paraId="102C285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0,3593743</w:t>
            </w:r>
          </w:p>
        </w:tc>
      </w:tr>
      <w:tr w:rsidR="00511193" w:rsidRPr="00511193" w14:paraId="2EE812F4" w14:textId="77777777" w:rsidTr="00511193">
        <w:tc>
          <w:tcPr>
            <w:tcW w:w="3074" w:type="dxa"/>
            <w:tcBorders>
              <w:top w:val="nil"/>
              <w:left w:val="nil"/>
              <w:bottom w:val="nil"/>
              <w:right w:val="nil"/>
            </w:tcBorders>
          </w:tcPr>
          <w:p w14:paraId="5C5FA16C" w14:textId="0B5B6DED"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4951</w:t>
            </w:r>
            <w:del w:id="1537" w:author="Benjamin Zhu" w:date="2020-07-04T00:59:00Z">
              <w:r w:rsidRPr="00511193" w:rsidDel="005D58F4">
                <w:rPr>
                  <w:sz w:val="24"/>
                  <w:szCs w:val="24"/>
                  <w:lang w:val="en"/>
                </w:rPr>
                <w:delText>p</w:delText>
              </w:r>
            </w:del>
          </w:p>
        </w:tc>
        <w:tc>
          <w:tcPr>
            <w:tcW w:w="1656" w:type="dxa"/>
            <w:tcBorders>
              <w:top w:val="nil"/>
              <w:left w:val="nil"/>
              <w:bottom w:val="nil"/>
              <w:right w:val="nil"/>
            </w:tcBorders>
          </w:tcPr>
          <w:p w14:paraId="5BC08CD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0,1451925</w:t>
            </w:r>
          </w:p>
        </w:tc>
        <w:tc>
          <w:tcPr>
            <w:tcW w:w="1656" w:type="dxa"/>
            <w:tcBorders>
              <w:top w:val="nil"/>
              <w:left w:val="nil"/>
              <w:bottom w:val="nil"/>
              <w:right w:val="nil"/>
            </w:tcBorders>
          </w:tcPr>
          <w:p w14:paraId="04E70CF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0,352353</w:t>
            </w:r>
          </w:p>
        </w:tc>
      </w:tr>
      <w:tr w:rsidR="00511193" w:rsidRPr="00511193" w14:paraId="1FBA1E01" w14:textId="77777777" w:rsidTr="00511193">
        <w:tc>
          <w:tcPr>
            <w:tcW w:w="3074" w:type="dxa"/>
            <w:tcBorders>
              <w:top w:val="nil"/>
              <w:left w:val="nil"/>
              <w:bottom w:val="nil"/>
              <w:right w:val="nil"/>
            </w:tcBorders>
          </w:tcPr>
          <w:p w14:paraId="182BE43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White</w:t>
            </w:r>
          </w:p>
        </w:tc>
        <w:tc>
          <w:tcPr>
            <w:tcW w:w="1656" w:type="dxa"/>
            <w:tcBorders>
              <w:top w:val="nil"/>
              <w:left w:val="nil"/>
              <w:bottom w:val="nil"/>
              <w:right w:val="nil"/>
            </w:tcBorders>
          </w:tcPr>
          <w:p w14:paraId="66DF206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0,2971485</w:t>
            </w:r>
          </w:p>
        </w:tc>
        <w:tc>
          <w:tcPr>
            <w:tcW w:w="1656" w:type="dxa"/>
            <w:tcBorders>
              <w:top w:val="nil"/>
              <w:left w:val="nil"/>
              <w:bottom w:val="nil"/>
              <w:right w:val="nil"/>
            </w:tcBorders>
          </w:tcPr>
          <w:p w14:paraId="18EB8E2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0,4570789</w:t>
            </w:r>
          </w:p>
        </w:tc>
      </w:tr>
      <w:tr w:rsidR="00511193" w:rsidRPr="00511193" w14:paraId="36339C2F" w14:textId="77777777" w:rsidTr="00511193">
        <w:tc>
          <w:tcPr>
            <w:tcW w:w="3074" w:type="dxa"/>
            <w:tcBorders>
              <w:top w:val="nil"/>
              <w:left w:val="nil"/>
              <w:bottom w:val="nil"/>
              <w:right w:val="nil"/>
            </w:tcBorders>
          </w:tcPr>
          <w:p w14:paraId="421DD50B"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Black/Brown</w:t>
            </w:r>
          </w:p>
        </w:tc>
        <w:tc>
          <w:tcPr>
            <w:tcW w:w="1656" w:type="dxa"/>
            <w:tcBorders>
              <w:top w:val="nil"/>
              <w:left w:val="nil"/>
              <w:bottom w:val="nil"/>
              <w:right w:val="nil"/>
            </w:tcBorders>
          </w:tcPr>
          <w:p w14:paraId="0D82E82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0,6055005</w:t>
            </w:r>
          </w:p>
        </w:tc>
        <w:tc>
          <w:tcPr>
            <w:tcW w:w="1656" w:type="dxa"/>
            <w:tcBorders>
              <w:top w:val="nil"/>
              <w:left w:val="nil"/>
              <w:bottom w:val="nil"/>
              <w:right w:val="nil"/>
            </w:tcBorders>
          </w:tcPr>
          <w:p w14:paraId="7211F6B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0,4888246</w:t>
            </w:r>
          </w:p>
        </w:tc>
      </w:tr>
      <w:tr w:rsidR="00511193" w:rsidRPr="00511193" w14:paraId="4CBA7C4D" w14:textId="77777777" w:rsidTr="00511193">
        <w:tc>
          <w:tcPr>
            <w:tcW w:w="3074" w:type="dxa"/>
            <w:tcBorders>
              <w:top w:val="nil"/>
              <w:left w:val="nil"/>
              <w:bottom w:val="nil"/>
              <w:right w:val="nil"/>
            </w:tcBorders>
          </w:tcPr>
          <w:p w14:paraId="74FB83B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Other</w:t>
            </w:r>
          </w:p>
        </w:tc>
        <w:tc>
          <w:tcPr>
            <w:tcW w:w="1656" w:type="dxa"/>
            <w:tcBorders>
              <w:top w:val="nil"/>
              <w:left w:val="nil"/>
              <w:bottom w:val="nil"/>
              <w:right w:val="nil"/>
            </w:tcBorders>
          </w:tcPr>
          <w:p w14:paraId="6FF9497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0,0370604</w:t>
            </w:r>
          </w:p>
        </w:tc>
        <w:tc>
          <w:tcPr>
            <w:tcW w:w="1656" w:type="dxa"/>
            <w:tcBorders>
              <w:top w:val="nil"/>
              <w:left w:val="nil"/>
              <w:bottom w:val="nil"/>
              <w:right w:val="nil"/>
            </w:tcBorders>
          </w:tcPr>
          <w:p w14:paraId="498349F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0,1889413</w:t>
            </w:r>
          </w:p>
        </w:tc>
      </w:tr>
      <w:tr w:rsidR="00511193" w:rsidRPr="00511193" w14:paraId="7FF1C151" w14:textId="77777777" w:rsidTr="00511193">
        <w:tc>
          <w:tcPr>
            <w:tcW w:w="3074" w:type="dxa"/>
            <w:tcBorders>
              <w:top w:val="nil"/>
              <w:left w:val="nil"/>
              <w:bottom w:val="nil"/>
              <w:right w:val="nil"/>
            </w:tcBorders>
          </w:tcPr>
          <w:p w14:paraId="293F667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Yellow</w:t>
            </w:r>
          </w:p>
        </w:tc>
        <w:tc>
          <w:tcPr>
            <w:tcW w:w="1656" w:type="dxa"/>
            <w:tcBorders>
              <w:top w:val="nil"/>
              <w:left w:val="nil"/>
              <w:bottom w:val="nil"/>
              <w:right w:val="nil"/>
            </w:tcBorders>
          </w:tcPr>
          <w:p w14:paraId="004A006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0,0602907</w:t>
            </w:r>
          </w:p>
        </w:tc>
        <w:tc>
          <w:tcPr>
            <w:tcW w:w="1656" w:type="dxa"/>
            <w:tcBorders>
              <w:top w:val="nil"/>
              <w:left w:val="nil"/>
              <w:bottom w:val="nil"/>
              <w:right w:val="nil"/>
            </w:tcBorders>
          </w:tcPr>
          <w:p w14:paraId="31FE32D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0,2380643</w:t>
            </w:r>
          </w:p>
        </w:tc>
      </w:tr>
      <w:tr w:rsidR="00511193" w:rsidRPr="00511193" w14:paraId="36C9F4AA" w14:textId="77777777" w:rsidTr="00511193">
        <w:tc>
          <w:tcPr>
            <w:tcW w:w="3074" w:type="dxa"/>
            <w:tcBorders>
              <w:top w:val="nil"/>
              <w:left w:val="nil"/>
              <w:bottom w:val="nil"/>
              <w:right w:val="nil"/>
            </w:tcBorders>
          </w:tcPr>
          <w:p w14:paraId="78922CC5"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2017</w:t>
            </w:r>
          </w:p>
        </w:tc>
        <w:tc>
          <w:tcPr>
            <w:tcW w:w="1656" w:type="dxa"/>
            <w:tcBorders>
              <w:top w:val="nil"/>
              <w:left w:val="nil"/>
              <w:bottom w:val="nil"/>
              <w:right w:val="nil"/>
            </w:tcBorders>
          </w:tcPr>
          <w:p w14:paraId="1ACC749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0,5056106</w:t>
            </w:r>
          </w:p>
        </w:tc>
        <w:tc>
          <w:tcPr>
            <w:tcW w:w="1656" w:type="dxa"/>
            <w:tcBorders>
              <w:top w:val="nil"/>
              <w:left w:val="nil"/>
              <w:bottom w:val="nil"/>
              <w:right w:val="nil"/>
            </w:tcBorders>
          </w:tcPr>
          <w:p w14:paraId="30A14B1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0,500051</w:t>
            </w:r>
          </w:p>
        </w:tc>
      </w:tr>
      <w:tr w:rsidR="00511193" w:rsidRPr="00511193" w14:paraId="04B6EC36" w14:textId="77777777" w:rsidTr="00511193">
        <w:tc>
          <w:tcPr>
            <w:tcW w:w="3074" w:type="dxa"/>
            <w:tcBorders>
              <w:top w:val="nil"/>
              <w:left w:val="nil"/>
              <w:right w:val="nil"/>
            </w:tcBorders>
          </w:tcPr>
          <w:p w14:paraId="7CBBF2A6"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2019</w:t>
            </w:r>
          </w:p>
        </w:tc>
        <w:tc>
          <w:tcPr>
            <w:tcW w:w="1656" w:type="dxa"/>
            <w:tcBorders>
              <w:top w:val="nil"/>
              <w:left w:val="nil"/>
              <w:right w:val="nil"/>
            </w:tcBorders>
          </w:tcPr>
          <w:p w14:paraId="5158C2C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0,4943894</w:t>
            </w:r>
          </w:p>
        </w:tc>
        <w:tc>
          <w:tcPr>
            <w:tcW w:w="1656" w:type="dxa"/>
            <w:tcBorders>
              <w:top w:val="nil"/>
              <w:left w:val="nil"/>
              <w:right w:val="nil"/>
            </w:tcBorders>
          </w:tcPr>
          <w:p w14:paraId="55359C3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0,500051</w:t>
            </w:r>
          </w:p>
        </w:tc>
      </w:tr>
      <w:tr w:rsidR="00511193" w:rsidRPr="00511193" w14:paraId="0A391F09" w14:textId="77777777" w:rsidTr="00511193">
        <w:tc>
          <w:tcPr>
            <w:tcW w:w="3074" w:type="dxa"/>
            <w:tcBorders>
              <w:top w:val="nil"/>
              <w:left w:val="nil"/>
              <w:right w:val="nil"/>
            </w:tcBorders>
          </w:tcPr>
          <w:p w14:paraId="78907B40" w14:textId="4D7C9873"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ins w:id="1538" w:author="Benjamin Zhu" w:date="2020-07-04T00:59:00Z">
              <w:r w:rsidR="005D58F4">
                <w:rPr>
                  <w:sz w:val="24"/>
                  <w:szCs w:val="24"/>
                  <w:lang w:val="en"/>
                </w:rPr>
                <w:t>OPI</w:t>
              </w:r>
            </w:ins>
            <w:del w:id="1539" w:author="Benjamin Zhu" w:date="2020-07-04T00:59:00Z">
              <w:r w:rsidRPr="00511193" w:rsidDel="005D58F4">
                <w:rPr>
                  <w:sz w:val="24"/>
                  <w:szCs w:val="24"/>
                  <w:lang w:val="en"/>
                </w:rPr>
                <w:delText>opying</w:delText>
              </w:r>
            </w:del>
          </w:p>
        </w:tc>
        <w:tc>
          <w:tcPr>
            <w:tcW w:w="1656" w:type="dxa"/>
            <w:tcBorders>
              <w:top w:val="nil"/>
              <w:left w:val="nil"/>
              <w:right w:val="nil"/>
            </w:tcBorders>
          </w:tcPr>
          <w:p w14:paraId="59D549D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0,4281259</w:t>
            </w:r>
          </w:p>
        </w:tc>
        <w:tc>
          <w:tcPr>
            <w:tcW w:w="1656" w:type="dxa"/>
            <w:tcBorders>
              <w:top w:val="nil"/>
              <w:left w:val="nil"/>
              <w:right w:val="nil"/>
            </w:tcBorders>
          </w:tcPr>
          <w:p w14:paraId="667DFBF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0,2337673</w:t>
            </w:r>
          </w:p>
        </w:tc>
      </w:tr>
      <w:tr w:rsidR="00511193" w:rsidRPr="00511193" w14:paraId="67CEF086" w14:textId="77777777" w:rsidTr="00511193">
        <w:tc>
          <w:tcPr>
            <w:tcW w:w="3074" w:type="dxa"/>
            <w:tcBorders>
              <w:top w:val="nil"/>
              <w:left w:val="nil"/>
              <w:right w:val="nil"/>
            </w:tcBorders>
          </w:tcPr>
          <w:p w14:paraId="4C6854FD" w14:textId="3FF14BBE"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ins w:id="1540" w:author="Benjamin Zhu" w:date="2020-07-04T00:59:00Z">
              <w:r w:rsidR="005D58F4">
                <w:rPr>
                  <w:sz w:val="24"/>
                  <w:szCs w:val="24"/>
                  <w:lang w:val="en"/>
                </w:rPr>
                <w:t>I</w:t>
              </w:r>
            </w:ins>
            <w:del w:id="1541" w:author="Benjamin Zhu" w:date="2020-07-04T00:59:00Z">
              <w:r w:rsidRPr="00511193" w:rsidDel="005D58F4">
                <w:rPr>
                  <w:sz w:val="24"/>
                  <w:szCs w:val="24"/>
                  <w:lang w:val="en"/>
                </w:rPr>
                <w:delText>i</w:delText>
              </w:r>
            </w:del>
          </w:p>
        </w:tc>
        <w:tc>
          <w:tcPr>
            <w:tcW w:w="1656" w:type="dxa"/>
            <w:tcBorders>
              <w:top w:val="nil"/>
              <w:left w:val="nil"/>
              <w:right w:val="nil"/>
            </w:tcBorders>
          </w:tcPr>
          <w:p w14:paraId="59915B0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0,3555311</w:t>
            </w:r>
          </w:p>
        </w:tc>
        <w:tc>
          <w:tcPr>
            <w:tcW w:w="1656" w:type="dxa"/>
            <w:tcBorders>
              <w:top w:val="nil"/>
              <w:left w:val="nil"/>
              <w:right w:val="nil"/>
            </w:tcBorders>
          </w:tcPr>
          <w:p w14:paraId="385D213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0,2155426</w:t>
            </w:r>
          </w:p>
        </w:tc>
      </w:tr>
      <w:tr w:rsidR="00511193" w:rsidRPr="00511193" w14:paraId="4BE3F1B1" w14:textId="77777777" w:rsidTr="00511193">
        <w:tc>
          <w:tcPr>
            <w:tcW w:w="3074" w:type="dxa"/>
            <w:tcBorders>
              <w:left w:val="nil"/>
              <w:bottom w:val="single" w:sz="4" w:space="0" w:color="auto"/>
              <w:right w:val="nil"/>
            </w:tcBorders>
          </w:tcPr>
          <w:p w14:paraId="08EE2677"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i/>
                <w:iCs/>
                <w:sz w:val="24"/>
                <w:szCs w:val="24"/>
                <w:lang w:val="en"/>
              </w:rPr>
              <w:t>N</w:t>
            </w:r>
          </w:p>
        </w:tc>
        <w:tc>
          <w:tcPr>
            <w:tcW w:w="1656" w:type="dxa"/>
            <w:tcBorders>
              <w:left w:val="nil"/>
              <w:bottom w:val="single" w:sz="4" w:space="0" w:color="auto"/>
              <w:right w:val="nil"/>
            </w:tcBorders>
          </w:tcPr>
          <w:p w14:paraId="3346584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3030</w:t>
            </w:r>
          </w:p>
        </w:tc>
        <w:tc>
          <w:tcPr>
            <w:tcW w:w="1656" w:type="dxa"/>
            <w:tcBorders>
              <w:left w:val="nil"/>
              <w:bottom w:val="single" w:sz="4" w:space="0" w:color="auto"/>
              <w:right w:val="nil"/>
            </w:tcBorders>
          </w:tcPr>
          <w:p w14:paraId="2CB58CB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r>
    </w:tbl>
    <w:p w14:paraId="02BBE966" w14:textId="77777777" w:rsidR="00511193" w:rsidRPr="00511193" w:rsidRDefault="00511193">
      <w:pPr>
        <w:ind w:firstLine="1560"/>
        <w:rPr>
          <w:ins w:id="1542" w:author="Ednaldo Ribeiro" w:date="2020-05-22T16:43:00Z"/>
          <w:lang w:val="pt-BR"/>
        </w:rPr>
        <w:pPrChange w:id="1543" w:author="Ednaldo Ribeiro" w:date="2020-05-22T16:43:00Z">
          <w:pPr>
            <w:ind w:firstLine="1134"/>
          </w:pPr>
        </w:pPrChange>
      </w:pPr>
      <w:del w:id="1544" w:author="Ednaldo Ribeiro" w:date="2020-05-22T16:43:00Z">
        <w:r w:rsidRPr="00511193" w:rsidDel="00D46D62">
          <w:rPr>
            <w:lang w:val="en"/>
          </w:rPr>
          <w:br w:type="textWrapping" w:clear="all"/>
        </w:r>
      </w:del>
      <w:ins w:id="1545" w:author="Ednaldo Ribeiro" w:date="2020-05-22T16:43:00Z">
        <w:r w:rsidRPr="00511193">
          <w:rPr>
            <w:lang w:val="en"/>
          </w:rPr>
          <w:t xml:space="preserve">Source: </w:t>
        </w:r>
        <w:proofErr w:type="spellStart"/>
        <w:r w:rsidRPr="00511193">
          <w:rPr>
            <w:lang w:val="en"/>
          </w:rPr>
          <w:t>Lapop</w:t>
        </w:r>
        <w:proofErr w:type="spellEnd"/>
        <w:r w:rsidRPr="00511193">
          <w:rPr>
            <w:lang w:val="en"/>
          </w:rPr>
          <w:t>, 2017 and 2019.</w:t>
        </w:r>
      </w:ins>
    </w:p>
    <w:p w14:paraId="7DF59636" w14:textId="77777777" w:rsidR="00511193" w:rsidRPr="00511193" w:rsidRDefault="00511193" w:rsidP="00511193">
      <w:pPr>
        <w:rPr>
          <w:lang w:val="pt-BR"/>
        </w:rPr>
      </w:pPr>
    </w:p>
    <w:bookmarkEnd w:id="1511"/>
    <w:p w14:paraId="5190A39C" w14:textId="2C92109E" w:rsidR="00511193" w:rsidRPr="00DD6D87" w:rsidRDefault="00511193" w:rsidP="00511193">
      <w:pPr>
        <w:spacing w:line="480" w:lineRule="auto"/>
        <w:ind w:firstLine="720"/>
        <w:rPr>
          <w:rPrChange w:id="1546" w:author="Benjamin Zhu" w:date="2020-06-27T00:39:00Z">
            <w:rPr>
              <w:lang w:val="pt-BR"/>
            </w:rPr>
          </w:rPrChange>
        </w:rPr>
      </w:pPr>
      <w:r w:rsidRPr="00511193">
        <w:rPr>
          <w:lang w:val="en"/>
        </w:rPr>
        <w:t xml:space="preserve">Table 3 presents the results of regression models. </w:t>
      </w:r>
      <w:ins w:id="1547" w:author="Ednaldo Ribeiro" w:date="2020-05-22T16:37:00Z">
        <w:r w:rsidRPr="00511193">
          <w:rPr>
            <w:lang w:val="en"/>
          </w:rPr>
          <w:t xml:space="preserve">Columns </w:t>
        </w:r>
      </w:ins>
      <w:r>
        <w:rPr>
          <w:lang w:val="en"/>
        </w:rPr>
        <w:t xml:space="preserve"> </w:t>
      </w:r>
      <w:del w:id="1548" w:author="Ednaldo Ribeiro" w:date="2020-05-22T16:37:00Z">
        <w:r w:rsidRPr="00511193" w:rsidDel="003B5FA6">
          <w:rPr>
            <w:lang w:val="en"/>
          </w:rPr>
          <w:delText xml:space="preserve">Colunas </w:delText>
        </w:r>
      </w:del>
      <w:r w:rsidRPr="00511193">
        <w:rPr>
          <w:lang w:val="en"/>
        </w:rPr>
        <w:t xml:space="preserve">1 and 2 present the models using </w:t>
      </w:r>
      <w:ins w:id="1549" w:author="Benjamin Zhu" w:date="2020-07-04T02:48:00Z">
        <w:r w:rsidR="002944CD">
          <w:rPr>
            <w:lang w:val="en"/>
          </w:rPr>
          <w:t>COPI</w:t>
        </w:r>
      </w:ins>
      <w:del w:id="1550" w:author="Benjamin Zhu" w:date="2020-07-04T02:48:00Z">
        <w:r w:rsidRPr="00511193" w:rsidDel="002944CD">
          <w:rPr>
            <w:lang w:val="en"/>
          </w:rPr>
          <w:delText>copi</w:delText>
        </w:r>
      </w:del>
      <w:r w:rsidRPr="00511193">
        <w:rPr>
          <w:lang w:val="en"/>
        </w:rPr>
        <w:t xml:space="preserve"> and </w:t>
      </w:r>
      <w:del w:id="1551" w:author="Benjamin Zhu" w:date="2020-07-04T02:49:00Z">
        <w:r w:rsidRPr="00511193" w:rsidDel="002944CD">
          <w:rPr>
            <w:lang w:val="en"/>
          </w:rPr>
          <w:delText>IC</w:delText>
        </w:r>
      </w:del>
      <w:ins w:id="1552" w:author="Benjamin Zhu" w:date="2020-07-04T02:49:00Z">
        <w:r w:rsidR="002944CD">
          <w:rPr>
            <w:lang w:val="en"/>
          </w:rPr>
          <w:t>CI</w:t>
        </w:r>
      </w:ins>
      <w:r w:rsidRPr="00511193">
        <w:rPr>
          <w:lang w:val="en"/>
        </w:rPr>
        <w:t xml:space="preserve"> indices, respectively, without interaction, and</w:t>
      </w:r>
      <w:del w:id="1553" w:author="Benjamin Zhu" w:date="2020-07-04T02:49:00Z">
        <w:r w:rsidDel="002944CD">
          <w:rPr>
            <w:lang w:val="en"/>
          </w:rPr>
          <w:delText>in the same way</w:delText>
        </w:r>
      </w:del>
      <w:ins w:id="1554" w:author="Ednaldo Ribeiro" w:date="2020-05-22T16:37:00Z">
        <w:del w:id="1555" w:author="Benjamin Zhu" w:date="2020-07-04T02:49:00Z">
          <w:r w:rsidRPr="00511193" w:rsidDel="002944CD">
            <w:rPr>
              <w:lang w:val="en"/>
            </w:rPr>
            <w:delText>that</w:delText>
          </w:r>
        </w:del>
      </w:ins>
      <w:del w:id="1556" w:author="Benjamin Zhu" w:date="2020-07-04T02:49:00Z">
        <w:r w:rsidDel="002944CD">
          <w:rPr>
            <w:lang w:val="en"/>
          </w:rPr>
          <w:delText xml:space="preserve"> </w:delText>
        </w:r>
      </w:del>
      <w:del w:id="1557" w:author="Ednaldo Ribeiro" w:date="2020-05-22T16:37:00Z">
        <w:r w:rsidRPr="00511193" w:rsidDel="003B5FA6">
          <w:rPr>
            <w:lang w:val="en"/>
          </w:rPr>
          <w:delText xml:space="preserve"> colunas</w:delText>
        </w:r>
      </w:del>
      <w:del w:id="1558" w:author="Benjamin Zhu" w:date="2020-07-04T02:49:00Z">
        <w:r w:rsidRPr="00511193" w:rsidDel="002944CD">
          <w:rPr>
            <w:lang w:val="en"/>
          </w:rPr>
          <w:delText xml:space="preserve"> </w:delText>
        </w:r>
      </w:del>
      <w:ins w:id="1559" w:author="Benjamin Zhu" w:date="2020-07-04T02:49:00Z">
        <w:r w:rsidR="002944CD">
          <w:rPr>
            <w:lang w:val="en"/>
          </w:rPr>
          <w:t xml:space="preserve"> </w:t>
        </w:r>
      </w:ins>
      <w:r w:rsidRPr="00511193">
        <w:rPr>
          <w:lang w:val="en"/>
        </w:rPr>
        <w:t xml:space="preserve">3 and 4 </w:t>
      </w:r>
      <w:r>
        <w:rPr>
          <w:lang w:val="en"/>
        </w:rPr>
        <w:t xml:space="preserve"> </w:t>
      </w:r>
      <w:ins w:id="1560" w:author="Ednaldo Ribeiro" w:date="2020-05-22T16:37:00Z">
        <w:r w:rsidRPr="00511193">
          <w:rPr>
            <w:lang w:val="en"/>
          </w:rPr>
          <w:t>show</w:t>
        </w:r>
      </w:ins>
      <w:r>
        <w:rPr>
          <w:lang w:val="en"/>
        </w:rPr>
        <w:t xml:space="preserve"> the same models with interaction between </w:t>
      </w:r>
      <w:ins w:id="1561" w:author="Benjamin Zhu" w:date="2020-07-04T02:49:00Z">
        <w:r w:rsidR="002944CD">
          <w:rPr>
            <w:lang w:val="en"/>
          </w:rPr>
          <w:t>university</w:t>
        </w:r>
      </w:ins>
      <w:del w:id="1562" w:author="Benjamin Zhu" w:date="2020-07-04T02:49:00Z">
        <w:r w:rsidDel="002944CD">
          <w:rPr>
            <w:lang w:val="en"/>
          </w:rPr>
          <w:delText>higher</w:delText>
        </w:r>
      </w:del>
      <w:r>
        <w:rPr>
          <w:lang w:val="en"/>
        </w:rPr>
        <w:t xml:space="preserve"> education and ethnic</w:t>
      </w:r>
      <w:del w:id="1563" w:author="Ednaldo Ribeiro" w:date="2020-05-22T16:37:00Z">
        <w:r w:rsidRPr="00511193" w:rsidDel="003B5FA6">
          <w:rPr>
            <w:lang w:val="en"/>
          </w:rPr>
          <w:delText>apresentam</w:delText>
        </w:r>
      </w:del>
      <w:r w:rsidRPr="00511193">
        <w:rPr>
          <w:lang w:val="en"/>
        </w:rPr>
        <w:t xml:space="preserve"> group.</w:t>
      </w:r>
    </w:p>
    <w:p w14:paraId="46B2CCEF" w14:textId="77777777" w:rsidR="00511193" w:rsidRPr="00511193" w:rsidDel="003B5FA6" w:rsidRDefault="00511193" w:rsidP="00511193">
      <w:pPr>
        <w:rPr>
          <w:del w:id="1564" w:author="Ednaldo Ribeiro" w:date="2020-05-22T16:37:00Z"/>
          <w:lang w:val="pt-BR"/>
        </w:rPr>
      </w:pPr>
      <w:bookmarkStart w:id="1565" w:name="_GoBack"/>
    </w:p>
    <w:p w14:paraId="546CDA72" w14:textId="77777777" w:rsidR="00511193" w:rsidRPr="00511193" w:rsidDel="003B5FA6" w:rsidRDefault="00511193" w:rsidP="00511193">
      <w:pPr>
        <w:rPr>
          <w:del w:id="1566" w:author="Ednaldo Ribeiro" w:date="2020-05-22T16:37:00Z"/>
          <w:lang w:val="pt-BR"/>
        </w:rPr>
      </w:pPr>
    </w:p>
    <w:p w14:paraId="6F051749" w14:textId="77777777" w:rsidR="00511193" w:rsidRPr="00511193" w:rsidDel="003B5FA6" w:rsidRDefault="00511193" w:rsidP="00511193">
      <w:pPr>
        <w:rPr>
          <w:del w:id="1567" w:author="Ednaldo Ribeiro" w:date="2020-05-22T16:37:00Z"/>
          <w:lang w:val="pt-BR"/>
        </w:rPr>
      </w:pPr>
    </w:p>
    <w:p w14:paraId="315B3D7D" w14:textId="77777777" w:rsidR="00511193" w:rsidRPr="00511193" w:rsidDel="003B5FA6" w:rsidRDefault="00511193" w:rsidP="00511193">
      <w:pPr>
        <w:rPr>
          <w:del w:id="1568" w:author="Ednaldo Ribeiro" w:date="2020-05-22T16:37:00Z"/>
          <w:lang w:val="pt-BR"/>
        </w:rPr>
      </w:pPr>
    </w:p>
    <w:p w14:paraId="1452A287" w14:textId="77777777" w:rsidR="00511193" w:rsidRPr="00511193" w:rsidDel="003B5FA6" w:rsidRDefault="00511193" w:rsidP="00511193">
      <w:pPr>
        <w:rPr>
          <w:del w:id="1569" w:author="Ednaldo Ribeiro" w:date="2020-05-22T16:37:00Z"/>
          <w:lang w:val="pt-BR"/>
        </w:rPr>
      </w:pPr>
    </w:p>
    <w:p w14:paraId="4131DEC6" w14:textId="77777777" w:rsidR="00511193" w:rsidRPr="00511193" w:rsidDel="003B5FA6" w:rsidRDefault="00511193" w:rsidP="00511193">
      <w:pPr>
        <w:rPr>
          <w:del w:id="1570" w:author="Ednaldo Ribeiro" w:date="2020-05-22T16:37:00Z"/>
          <w:lang w:val="pt-BR"/>
        </w:rPr>
      </w:pPr>
    </w:p>
    <w:p w14:paraId="313C2194" w14:textId="77777777" w:rsidR="00511193" w:rsidRPr="00511193" w:rsidDel="003B5FA6" w:rsidRDefault="00511193" w:rsidP="00511193">
      <w:pPr>
        <w:rPr>
          <w:del w:id="1571" w:author="Ednaldo Ribeiro" w:date="2020-05-22T16:37:00Z"/>
          <w:lang w:val="pt-BR"/>
        </w:rPr>
      </w:pPr>
    </w:p>
    <w:p w14:paraId="6AE107D3" w14:textId="77777777" w:rsidR="00511193" w:rsidRPr="00511193" w:rsidDel="003B5FA6" w:rsidRDefault="00511193" w:rsidP="00511193">
      <w:pPr>
        <w:rPr>
          <w:del w:id="1572" w:author="Ednaldo Ribeiro" w:date="2020-05-22T16:37:00Z"/>
          <w:lang w:val="pt-BR"/>
        </w:rPr>
      </w:pPr>
    </w:p>
    <w:p w14:paraId="55F61A6B" w14:textId="77777777" w:rsidR="00511193" w:rsidRPr="00511193" w:rsidDel="003B5FA6" w:rsidRDefault="00511193" w:rsidP="00511193">
      <w:pPr>
        <w:rPr>
          <w:del w:id="1573" w:author="Ednaldo Ribeiro" w:date="2020-05-22T16:37:00Z"/>
          <w:lang w:val="pt-BR"/>
        </w:rPr>
      </w:pPr>
    </w:p>
    <w:p w14:paraId="5D6062F2" w14:textId="77777777" w:rsidR="00511193" w:rsidRPr="00511193" w:rsidDel="003B5FA6" w:rsidRDefault="00511193" w:rsidP="00511193">
      <w:pPr>
        <w:rPr>
          <w:del w:id="1574" w:author="Ednaldo Ribeiro" w:date="2020-05-22T16:37:00Z"/>
          <w:lang w:val="pt-BR"/>
        </w:rPr>
      </w:pPr>
    </w:p>
    <w:p w14:paraId="55C0C337" w14:textId="77777777" w:rsidR="00511193" w:rsidRPr="00511193" w:rsidDel="003B5FA6" w:rsidRDefault="00511193" w:rsidP="00511193">
      <w:pPr>
        <w:rPr>
          <w:del w:id="1575" w:author="Ednaldo Ribeiro" w:date="2020-05-22T16:37:00Z"/>
          <w:lang w:val="pt-BR"/>
        </w:rPr>
      </w:pPr>
    </w:p>
    <w:p w14:paraId="5F0E04FF" w14:textId="77777777" w:rsidR="00511193" w:rsidRPr="00511193" w:rsidDel="003B5FA6" w:rsidRDefault="00511193" w:rsidP="00511193">
      <w:pPr>
        <w:rPr>
          <w:del w:id="1576" w:author="Ednaldo Ribeiro" w:date="2020-05-22T16:37:00Z"/>
          <w:lang w:val="pt-BR"/>
        </w:rPr>
      </w:pPr>
    </w:p>
    <w:p w14:paraId="37E299AE" w14:textId="77777777" w:rsidR="00511193" w:rsidRPr="00511193" w:rsidDel="003B5FA6" w:rsidRDefault="00511193" w:rsidP="00511193">
      <w:pPr>
        <w:rPr>
          <w:del w:id="1577" w:author="Ednaldo Ribeiro" w:date="2020-05-22T16:37:00Z"/>
          <w:lang w:val="pt-BR"/>
        </w:rPr>
      </w:pPr>
    </w:p>
    <w:p w14:paraId="0B2E8965" w14:textId="77777777" w:rsidR="00511193" w:rsidRPr="00511193" w:rsidDel="003B5FA6" w:rsidRDefault="00511193" w:rsidP="00511193">
      <w:pPr>
        <w:rPr>
          <w:del w:id="1578" w:author="Ednaldo Ribeiro" w:date="2020-05-22T16:37:00Z"/>
          <w:lang w:val="pt-BR"/>
        </w:rPr>
      </w:pPr>
    </w:p>
    <w:p w14:paraId="1359B1B9" w14:textId="77777777" w:rsidR="00511193" w:rsidRPr="00511193" w:rsidDel="003B5FA6" w:rsidRDefault="00511193" w:rsidP="00511193">
      <w:pPr>
        <w:rPr>
          <w:del w:id="1579" w:author="Ednaldo Ribeiro" w:date="2020-05-22T16:37:00Z"/>
          <w:lang w:val="pt-BR"/>
        </w:rPr>
      </w:pPr>
    </w:p>
    <w:p w14:paraId="7303CB5D" w14:textId="77777777" w:rsidR="00511193" w:rsidRPr="00511193" w:rsidDel="003B5FA6" w:rsidRDefault="00511193" w:rsidP="00511193">
      <w:pPr>
        <w:rPr>
          <w:del w:id="1580" w:author="Ednaldo Ribeiro" w:date="2020-05-22T16:37:00Z"/>
          <w:lang w:val="pt-BR"/>
        </w:rPr>
      </w:pPr>
    </w:p>
    <w:p w14:paraId="739DA1B9" w14:textId="77777777" w:rsidR="00511193" w:rsidRPr="00511193" w:rsidDel="003B5FA6" w:rsidRDefault="00511193" w:rsidP="00511193">
      <w:pPr>
        <w:rPr>
          <w:del w:id="1581" w:author="Ednaldo Ribeiro" w:date="2020-05-22T16:37:00Z"/>
          <w:lang w:val="pt-BR"/>
        </w:rPr>
      </w:pPr>
    </w:p>
    <w:p w14:paraId="015228A0" w14:textId="77777777" w:rsidR="00511193" w:rsidRPr="00511193" w:rsidDel="003B5FA6" w:rsidRDefault="00511193" w:rsidP="00511193">
      <w:pPr>
        <w:rPr>
          <w:del w:id="1582" w:author="Ednaldo Ribeiro" w:date="2020-05-22T16:37:00Z"/>
          <w:lang w:val="pt-BR"/>
        </w:rPr>
      </w:pPr>
    </w:p>
    <w:p w14:paraId="47ED43B0" w14:textId="22414C52" w:rsidR="00511193" w:rsidRPr="00DD6D87" w:rsidDel="00F56982" w:rsidRDefault="00511193" w:rsidP="00F56982">
      <w:pPr>
        <w:jc w:val="center"/>
        <w:rPr>
          <w:del w:id="1583" w:author="Benjamin Zhu" w:date="2020-07-04T00:42:00Z"/>
          <w:rFonts w:ascii="Times New Roman" w:hAnsi="Times New Roman"/>
          <w:sz w:val="20"/>
          <w:szCs w:val="20"/>
          <w:rPrChange w:id="1584" w:author="Benjamin Zhu" w:date="2020-06-27T00:39:00Z">
            <w:rPr>
              <w:del w:id="1585" w:author="Benjamin Zhu" w:date="2020-07-04T00:42:00Z"/>
              <w:rFonts w:ascii="Times New Roman" w:hAnsi="Times New Roman"/>
              <w:sz w:val="20"/>
              <w:szCs w:val="20"/>
              <w:lang w:val="pt-BR"/>
            </w:rPr>
          </w:rPrChange>
        </w:rPr>
        <w:pPrChange w:id="1586" w:author="Benjamin Zhu" w:date="2020-07-04T00:42:00Z">
          <w:pPr/>
        </w:pPrChange>
      </w:pPr>
      <w:bookmarkStart w:id="1587" w:name="_Hlk39095572"/>
      <w:bookmarkStart w:id="1588" w:name="_Hlk44785860"/>
      <w:r w:rsidRPr="00511193">
        <w:rPr>
          <w:lang w:val="en"/>
        </w:rPr>
        <w:t xml:space="preserve">Table 3. </w:t>
      </w:r>
      <w:del w:id="1589" w:author="Ednaldo Ribeiro" w:date="2020-05-22T16:38:00Z">
        <w:r w:rsidRPr="00511193" w:rsidDel="003B5FA6">
          <w:rPr>
            <w:lang w:val="en"/>
          </w:rPr>
          <w:delText>Resultados dos m</w:delText>
        </w:r>
      </w:del>
      <w:ins w:id="1590" w:author="Ednaldo Ribeiro" w:date="2020-05-22T16:38:00Z">
        <w:r w:rsidRPr="00511193">
          <w:rPr>
            <w:lang w:val="en"/>
          </w:rPr>
          <w:t>Linear</w:t>
        </w:r>
      </w:ins>
      <w:r w:rsidRPr="00511193">
        <w:rPr>
          <w:lang w:val="en"/>
        </w:rPr>
        <w:t>regression m odelos</w:t>
      </w:r>
      <w:r>
        <w:rPr>
          <w:lang w:val="en"/>
        </w:rPr>
        <w:t xml:space="preserve"> for</w:t>
      </w:r>
      <w:ins w:id="1591" w:author="Ednaldo Ribeiro" w:date="2020-05-22T16:38:00Z">
        <w:r w:rsidRPr="00511193">
          <w:rPr>
            <w:lang w:val="en"/>
          </w:rPr>
          <w:t xml:space="preserve"> COPI and CI, Brazil, 2017-19</w:t>
        </w:r>
      </w:ins>
      <w:r w:rsidRPr="00511193">
        <w:rPr>
          <w:lang w:val="en"/>
        </w:rPr>
        <w:t>.</w:t>
      </w:r>
    </w:p>
    <w:tbl>
      <w:tblPr>
        <w:tblW w:w="10680" w:type="dxa"/>
        <w:tblLayout w:type="fixed"/>
        <w:tblLook w:val="0000" w:firstRow="0" w:lastRow="0" w:firstColumn="0" w:lastColumn="0" w:noHBand="0" w:noVBand="0"/>
        <w:tblPrChange w:id="1592" w:author="Ednaldo Ribeiro" w:date="2020-05-22T16:40:00Z">
          <w:tblPr>
            <w:tblW w:w="10680" w:type="dxa"/>
            <w:tblLayout w:type="fixed"/>
            <w:tblLook w:val="0000" w:firstRow="0" w:lastRow="0" w:firstColumn="0" w:lastColumn="0" w:noHBand="0" w:noVBand="0"/>
          </w:tblPr>
        </w:tblPrChange>
      </w:tblPr>
      <w:tblGrid>
        <w:gridCol w:w="2410"/>
        <w:gridCol w:w="2222"/>
        <w:gridCol w:w="2016"/>
        <w:gridCol w:w="2016"/>
        <w:gridCol w:w="2016"/>
        <w:tblGridChange w:id="1593">
          <w:tblGrid>
            <w:gridCol w:w="2340"/>
            <w:gridCol w:w="2292"/>
            <w:gridCol w:w="2016"/>
            <w:gridCol w:w="2016"/>
            <w:gridCol w:w="2016"/>
          </w:tblGrid>
        </w:tblGridChange>
      </w:tblGrid>
      <w:tr w:rsidR="00511193" w:rsidRPr="00511193" w:rsidDel="00F56982" w14:paraId="4CC94313" w14:textId="034B159E" w:rsidTr="00511193">
        <w:trPr>
          <w:del w:id="1594" w:author="Benjamin Zhu" w:date="2020-07-04T00:42:00Z"/>
        </w:trPr>
        <w:tc>
          <w:tcPr>
            <w:tcW w:w="2410" w:type="dxa"/>
            <w:tcBorders>
              <w:top w:val="single" w:sz="4" w:space="0" w:color="auto"/>
              <w:left w:val="nil"/>
              <w:bottom w:val="nil"/>
              <w:right w:val="nil"/>
            </w:tcBorders>
            <w:tcPrChange w:id="1595" w:author="Ednaldo Ribeiro" w:date="2020-05-22T16:40:00Z">
              <w:tcPr>
                <w:tcW w:w="2340" w:type="dxa"/>
                <w:tcBorders>
                  <w:top w:val="single" w:sz="4" w:space="0" w:color="auto"/>
                  <w:left w:val="nil"/>
                  <w:bottom w:val="nil"/>
                  <w:right w:val="nil"/>
                </w:tcBorders>
              </w:tcPr>
            </w:tcPrChange>
          </w:tcPr>
          <w:p w14:paraId="744A8E4D" w14:textId="3E199BBD" w:rsidR="00511193" w:rsidRPr="00DD6D87" w:rsidDel="00F56982" w:rsidRDefault="00511193" w:rsidP="00F56982">
            <w:pPr>
              <w:jc w:val="center"/>
              <w:rPr>
                <w:del w:id="1596" w:author="Benjamin Zhu" w:date="2020-07-04T00:42:00Z"/>
                <w:rFonts w:ascii="Times New Roman" w:hAnsi="Times New Roman" w:cs="Times New Roman"/>
                <w:sz w:val="24"/>
                <w:szCs w:val="24"/>
                <w:rPrChange w:id="1597" w:author="Benjamin Zhu" w:date="2020-06-27T00:39:00Z">
                  <w:rPr>
                    <w:del w:id="1598" w:author="Benjamin Zhu" w:date="2020-07-04T00:42:00Z"/>
                    <w:rFonts w:ascii="Times New Roman" w:hAnsi="Times New Roman" w:cs="Times New Roman"/>
                    <w:sz w:val="24"/>
                    <w:szCs w:val="24"/>
                    <w:lang w:val="pt-BR"/>
                  </w:rPr>
                </w:rPrChange>
              </w:rPr>
              <w:pPrChange w:id="1599" w:author="Benjamin Zhu" w:date="2020-07-04T00:42:00Z">
                <w:pPr>
                  <w:widowControl w:val="0"/>
                  <w:autoSpaceDE w:val="0"/>
                  <w:autoSpaceDN w:val="0"/>
                  <w:adjustRightInd w:val="0"/>
                  <w:spacing w:after="0" w:line="240" w:lineRule="auto"/>
                </w:pPr>
              </w:pPrChange>
            </w:pPr>
          </w:p>
        </w:tc>
        <w:tc>
          <w:tcPr>
            <w:tcW w:w="2222" w:type="dxa"/>
            <w:tcBorders>
              <w:top w:val="single" w:sz="4" w:space="0" w:color="auto"/>
              <w:left w:val="nil"/>
              <w:bottom w:val="nil"/>
              <w:right w:val="nil"/>
            </w:tcBorders>
            <w:tcPrChange w:id="1600" w:author="Ednaldo Ribeiro" w:date="2020-05-22T16:40:00Z">
              <w:tcPr>
                <w:tcW w:w="2292" w:type="dxa"/>
                <w:tcBorders>
                  <w:top w:val="single" w:sz="4" w:space="0" w:color="auto"/>
                  <w:left w:val="nil"/>
                  <w:bottom w:val="nil"/>
                  <w:right w:val="nil"/>
                </w:tcBorders>
              </w:tcPr>
            </w:tcPrChange>
          </w:tcPr>
          <w:p w14:paraId="6B4223B2" w14:textId="62E4BDA8" w:rsidR="00511193" w:rsidRPr="00F56982" w:rsidDel="00F56982" w:rsidRDefault="00511193" w:rsidP="00F56982">
            <w:pPr>
              <w:jc w:val="center"/>
              <w:rPr>
                <w:del w:id="1601" w:author="Benjamin Zhu" w:date="2020-07-04T00:42:00Z"/>
                <w:rFonts w:ascii="Times New Roman" w:hAnsi="Times New Roman" w:cs="Times New Roman"/>
                <w:sz w:val="24"/>
                <w:szCs w:val="24"/>
                <w:rPrChange w:id="1602" w:author="Benjamin Zhu" w:date="2020-07-04T00:42:00Z">
                  <w:rPr>
                    <w:del w:id="1603" w:author="Benjamin Zhu" w:date="2020-07-04T00:42:00Z"/>
                    <w:rFonts w:ascii="Times New Roman" w:hAnsi="Times New Roman" w:cs="Times New Roman"/>
                    <w:sz w:val="24"/>
                    <w:szCs w:val="24"/>
                    <w:lang w:val="pt-BR"/>
                  </w:rPr>
                </w:rPrChange>
              </w:rPr>
              <w:pPrChange w:id="1604" w:author="Benjamin Zhu" w:date="2020-07-04T00:42:00Z">
                <w:pPr>
                  <w:widowControl w:val="0"/>
                  <w:autoSpaceDE w:val="0"/>
                  <w:autoSpaceDN w:val="0"/>
                  <w:adjustRightInd w:val="0"/>
                  <w:spacing w:after="0" w:line="240" w:lineRule="auto"/>
                  <w:jc w:val="center"/>
                </w:pPr>
              </w:pPrChange>
            </w:pPr>
            <w:del w:id="1605" w:author="Benjamin Zhu" w:date="2020-07-04T00:42:00Z">
              <w:r w:rsidRPr="00511193" w:rsidDel="00F56982">
                <w:rPr>
                  <w:sz w:val="24"/>
                  <w:szCs w:val="24"/>
                  <w:lang w:val="en"/>
                </w:rPr>
                <w:delText>(1)</w:delText>
              </w:r>
            </w:del>
          </w:p>
        </w:tc>
        <w:tc>
          <w:tcPr>
            <w:tcW w:w="2016" w:type="dxa"/>
            <w:tcBorders>
              <w:top w:val="single" w:sz="4" w:space="0" w:color="auto"/>
              <w:left w:val="nil"/>
              <w:bottom w:val="nil"/>
              <w:right w:val="nil"/>
            </w:tcBorders>
            <w:tcPrChange w:id="1606" w:author="Ednaldo Ribeiro" w:date="2020-05-22T16:40:00Z">
              <w:tcPr>
                <w:tcW w:w="2016" w:type="dxa"/>
                <w:tcBorders>
                  <w:top w:val="single" w:sz="4" w:space="0" w:color="auto"/>
                  <w:left w:val="nil"/>
                  <w:bottom w:val="nil"/>
                  <w:right w:val="nil"/>
                </w:tcBorders>
              </w:tcPr>
            </w:tcPrChange>
          </w:tcPr>
          <w:p w14:paraId="63604A17" w14:textId="25264E22" w:rsidR="00511193" w:rsidRPr="00F56982" w:rsidDel="00F56982" w:rsidRDefault="00511193" w:rsidP="00F56982">
            <w:pPr>
              <w:jc w:val="center"/>
              <w:rPr>
                <w:del w:id="1607" w:author="Benjamin Zhu" w:date="2020-07-04T00:42:00Z"/>
                <w:rFonts w:ascii="Times New Roman" w:hAnsi="Times New Roman" w:cs="Times New Roman"/>
                <w:sz w:val="24"/>
                <w:szCs w:val="24"/>
                <w:rPrChange w:id="1608" w:author="Benjamin Zhu" w:date="2020-07-04T00:42:00Z">
                  <w:rPr>
                    <w:del w:id="1609" w:author="Benjamin Zhu" w:date="2020-07-04T00:42:00Z"/>
                    <w:rFonts w:ascii="Times New Roman" w:hAnsi="Times New Roman" w:cs="Times New Roman"/>
                    <w:sz w:val="24"/>
                    <w:szCs w:val="24"/>
                    <w:lang w:val="pt-BR"/>
                  </w:rPr>
                </w:rPrChange>
              </w:rPr>
              <w:pPrChange w:id="1610" w:author="Benjamin Zhu" w:date="2020-07-04T00:42:00Z">
                <w:pPr>
                  <w:widowControl w:val="0"/>
                  <w:autoSpaceDE w:val="0"/>
                  <w:autoSpaceDN w:val="0"/>
                  <w:adjustRightInd w:val="0"/>
                  <w:spacing w:after="0" w:line="240" w:lineRule="auto"/>
                  <w:jc w:val="center"/>
                </w:pPr>
              </w:pPrChange>
            </w:pPr>
            <w:del w:id="1611" w:author="Benjamin Zhu" w:date="2020-07-04T00:42:00Z">
              <w:r w:rsidRPr="00511193" w:rsidDel="00F56982">
                <w:rPr>
                  <w:sz w:val="24"/>
                  <w:szCs w:val="24"/>
                  <w:lang w:val="en"/>
                </w:rPr>
                <w:delText>(2)</w:delText>
              </w:r>
            </w:del>
          </w:p>
        </w:tc>
        <w:tc>
          <w:tcPr>
            <w:tcW w:w="2016" w:type="dxa"/>
            <w:tcBorders>
              <w:top w:val="single" w:sz="4" w:space="0" w:color="auto"/>
              <w:left w:val="nil"/>
              <w:bottom w:val="nil"/>
              <w:right w:val="nil"/>
            </w:tcBorders>
            <w:tcPrChange w:id="1612" w:author="Ednaldo Ribeiro" w:date="2020-05-22T16:40:00Z">
              <w:tcPr>
                <w:tcW w:w="2016" w:type="dxa"/>
                <w:tcBorders>
                  <w:top w:val="single" w:sz="4" w:space="0" w:color="auto"/>
                  <w:left w:val="nil"/>
                  <w:bottom w:val="nil"/>
                  <w:right w:val="nil"/>
                </w:tcBorders>
              </w:tcPr>
            </w:tcPrChange>
          </w:tcPr>
          <w:p w14:paraId="000739E3" w14:textId="3D796521" w:rsidR="00511193" w:rsidRPr="00F56982" w:rsidDel="00F56982" w:rsidRDefault="00511193" w:rsidP="00F56982">
            <w:pPr>
              <w:jc w:val="center"/>
              <w:rPr>
                <w:del w:id="1613" w:author="Benjamin Zhu" w:date="2020-07-04T00:42:00Z"/>
                <w:rFonts w:ascii="Times New Roman" w:hAnsi="Times New Roman" w:cs="Times New Roman"/>
                <w:sz w:val="24"/>
                <w:szCs w:val="24"/>
                <w:rPrChange w:id="1614" w:author="Benjamin Zhu" w:date="2020-07-04T00:42:00Z">
                  <w:rPr>
                    <w:del w:id="1615" w:author="Benjamin Zhu" w:date="2020-07-04T00:42:00Z"/>
                    <w:rFonts w:ascii="Times New Roman" w:hAnsi="Times New Roman" w:cs="Times New Roman"/>
                    <w:sz w:val="24"/>
                    <w:szCs w:val="24"/>
                    <w:lang w:val="pt-BR"/>
                  </w:rPr>
                </w:rPrChange>
              </w:rPr>
              <w:pPrChange w:id="1616" w:author="Benjamin Zhu" w:date="2020-07-04T00:42:00Z">
                <w:pPr>
                  <w:widowControl w:val="0"/>
                  <w:autoSpaceDE w:val="0"/>
                  <w:autoSpaceDN w:val="0"/>
                  <w:adjustRightInd w:val="0"/>
                  <w:spacing w:after="0" w:line="240" w:lineRule="auto"/>
                  <w:jc w:val="center"/>
                </w:pPr>
              </w:pPrChange>
            </w:pPr>
            <w:del w:id="1617" w:author="Benjamin Zhu" w:date="2020-07-04T00:42:00Z">
              <w:r w:rsidRPr="00511193" w:rsidDel="00F56982">
                <w:rPr>
                  <w:sz w:val="24"/>
                  <w:szCs w:val="24"/>
                  <w:lang w:val="en"/>
                </w:rPr>
                <w:delText>(3)</w:delText>
              </w:r>
            </w:del>
          </w:p>
        </w:tc>
        <w:tc>
          <w:tcPr>
            <w:tcW w:w="2016" w:type="dxa"/>
            <w:tcBorders>
              <w:top w:val="single" w:sz="4" w:space="0" w:color="auto"/>
              <w:left w:val="nil"/>
              <w:bottom w:val="nil"/>
              <w:right w:val="nil"/>
            </w:tcBorders>
            <w:tcPrChange w:id="1618" w:author="Ednaldo Ribeiro" w:date="2020-05-22T16:40:00Z">
              <w:tcPr>
                <w:tcW w:w="2016" w:type="dxa"/>
                <w:tcBorders>
                  <w:top w:val="single" w:sz="4" w:space="0" w:color="auto"/>
                  <w:left w:val="nil"/>
                  <w:bottom w:val="nil"/>
                  <w:right w:val="nil"/>
                </w:tcBorders>
              </w:tcPr>
            </w:tcPrChange>
          </w:tcPr>
          <w:p w14:paraId="304471AA" w14:textId="55784DBC" w:rsidR="00511193" w:rsidRPr="00F56982" w:rsidDel="00F56982" w:rsidRDefault="00511193" w:rsidP="00F56982">
            <w:pPr>
              <w:jc w:val="center"/>
              <w:rPr>
                <w:del w:id="1619" w:author="Benjamin Zhu" w:date="2020-07-04T00:42:00Z"/>
                <w:rFonts w:ascii="Times New Roman" w:hAnsi="Times New Roman" w:cs="Times New Roman"/>
                <w:sz w:val="24"/>
                <w:szCs w:val="24"/>
                <w:rPrChange w:id="1620" w:author="Benjamin Zhu" w:date="2020-07-04T00:42:00Z">
                  <w:rPr>
                    <w:del w:id="1621" w:author="Benjamin Zhu" w:date="2020-07-04T00:42:00Z"/>
                    <w:rFonts w:ascii="Times New Roman" w:hAnsi="Times New Roman" w:cs="Times New Roman"/>
                    <w:sz w:val="24"/>
                    <w:szCs w:val="24"/>
                    <w:lang w:val="pt-BR"/>
                  </w:rPr>
                </w:rPrChange>
              </w:rPr>
              <w:pPrChange w:id="1622" w:author="Benjamin Zhu" w:date="2020-07-04T00:42:00Z">
                <w:pPr>
                  <w:widowControl w:val="0"/>
                  <w:autoSpaceDE w:val="0"/>
                  <w:autoSpaceDN w:val="0"/>
                  <w:adjustRightInd w:val="0"/>
                  <w:spacing w:after="0" w:line="240" w:lineRule="auto"/>
                  <w:jc w:val="center"/>
                </w:pPr>
              </w:pPrChange>
            </w:pPr>
            <w:del w:id="1623" w:author="Benjamin Zhu" w:date="2020-07-04T00:42:00Z">
              <w:r w:rsidRPr="00511193" w:rsidDel="00F56982">
                <w:rPr>
                  <w:sz w:val="24"/>
                  <w:szCs w:val="24"/>
                  <w:lang w:val="en"/>
                </w:rPr>
                <w:delText>(4)</w:delText>
              </w:r>
            </w:del>
          </w:p>
        </w:tc>
      </w:tr>
      <w:tr w:rsidR="00511193" w:rsidRPr="00511193" w:rsidDel="00F56982" w14:paraId="703A9B4D" w14:textId="50D904AD" w:rsidTr="00511193">
        <w:trPr>
          <w:del w:id="1624" w:author="Benjamin Zhu" w:date="2020-07-04T00:42:00Z"/>
        </w:trPr>
        <w:tc>
          <w:tcPr>
            <w:tcW w:w="2410" w:type="dxa"/>
            <w:tcBorders>
              <w:top w:val="nil"/>
              <w:left w:val="nil"/>
              <w:bottom w:val="nil"/>
              <w:right w:val="nil"/>
            </w:tcBorders>
            <w:tcPrChange w:id="1625" w:author="Ednaldo Ribeiro" w:date="2020-05-22T16:40:00Z">
              <w:tcPr>
                <w:tcW w:w="2340" w:type="dxa"/>
                <w:tcBorders>
                  <w:top w:val="nil"/>
                  <w:left w:val="nil"/>
                  <w:bottom w:val="nil"/>
                  <w:right w:val="nil"/>
                </w:tcBorders>
              </w:tcPr>
            </w:tcPrChange>
          </w:tcPr>
          <w:p w14:paraId="601F1FD8" w14:textId="72890C96" w:rsidR="00511193" w:rsidRPr="00F56982" w:rsidDel="00F56982" w:rsidRDefault="00511193" w:rsidP="00F56982">
            <w:pPr>
              <w:jc w:val="center"/>
              <w:rPr>
                <w:del w:id="1626" w:author="Benjamin Zhu" w:date="2020-07-04T00:42:00Z"/>
                <w:rFonts w:ascii="Times New Roman" w:hAnsi="Times New Roman" w:cs="Times New Roman"/>
                <w:sz w:val="24"/>
                <w:szCs w:val="24"/>
                <w:rPrChange w:id="1627" w:author="Benjamin Zhu" w:date="2020-07-04T00:42:00Z">
                  <w:rPr>
                    <w:del w:id="1628" w:author="Benjamin Zhu" w:date="2020-07-04T00:42:00Z"/>
                    <w:rFonts w:ascii="Times New Roman" w:hAnsi="Times New Roman" w:cs="Times New Roman"/>
                    <w:sz w:val="24"/>
                    <w:szCs w:val="24"/>
                    <w:lang w:val="pt-BR"/>
                  </w:rPr>
                </w:rPrChange>
              </w:rPr>
              <w:pPrChange w:id="1629"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1630" w:author="Ednaldo Ribeiro" w:date="2020-05-22T16:40:00Z">
              <w:tcPr>
                <w:tcW w:w="2292" w:type="dxa"/>
                <w:tcBorders>
                  <w:top w:val="nil"/>
                  <w:left w:val="nil"/>
                  <w:bottom w:val="nil"/>
                  <w:right w:val="nil"/>
                </w:tcBorders>
              </w:tcPr>
            </w:tcPrChange>
          </w:tcPr>
          <w:p w14:paraId="2515898C" w14:textId="493EA31E" w:rsidR="00511193" w:rsidRPr="00F56982" w:rsidDel="00F56982" w:rsidRDefault="00511193" w:rsidP="00F56982">
            <w:pPr>
              <w:jc w:val="center"/>
              <w:rPr>
                <w:del w:id="1631" w:author="Benjamin Zhu" w:date="2020-07-04T00:42:00Z"/>
                <w:rFonts w:ascii="Times New Roman" w:hAnsi="Times New Roman" w:cs="Times New Roman"/>
                <w:sz w:val="24"/>
                <w:szCs w:val="24"/>
                <w:rPrChange w:id="1632" w:author="Benjamin Zhu" w:date="2020-07-04T00:42:00Z">
                  <w:rPr>
                    <w:del w:id="1633" w:author="Benjamin Zhu" w:date="2020-07-04T00:42:00Z"/>
                    <w:rFonts w:ascii="Times New Roman" w:hAnsi="Times New Roman" w:cs="Times New Roman"/>
                    <w:sz w:val="24"/>
                    <w:szCs w:val="24"/>
                    <w:lang w:val="pt-BR"/>
                  </w:rPr>
                </w:rPrChange>
              </w:rPr>
              <w:pPrChange w:id="1634" w:author="Benjamin Zhu" w:date="2020-07-04T00:42:00Z">
                <w:pPr>
                  <w:widowControl w:val="0"/>
                  <w:autoSpaceDE w:val="0"/>
                  <w:autoSpaceDN w:val="0"/>
                  <w:adjustRightInd w:val="0"/>
                  <w:spacing w:after="0" w:line="240" w:lineRule="auto"/>
                  <w:jc w:val="center"/>
                </w:pPr>
              </w:pPrChange>
            </w:pPr>
            <w:del w:id="1635" w:author="Benjamin Zhu" w:date="2020-07-04T00:42:00Z">
              <w:r w:rsidRPr="00511193" w:rsidDel="00F56982">
                <w:rPr>
                  <w:sz w:val="24"/>
                  <w:szCs w:val="24"/>
                  <w:lang w:val="en"/>
                </w:rPr>
                <w:delText>Copying</w:delText>
              </w:r>
            </w:del>
          </w:p>
        </w:tc>
        <w:tc>
          <w:tcPr>
            <w:tcW w:w="2016" w:type="dxa"/>
            <w:tcBorders>
              <w:top w:val="nil"/>
              <w:left w:val="nil"/>
              <w:bottom w:val="nil"/>
              <w:right w:val="nil"/>
            </w:tcBorders>
            <w:tcPrChange w:id="1636" w:author="Ednaldo Ribeiro" w:date="2020-05-22T16:40:00Z">
              <w:tcPr>
                <w:tcW w:w="2016" w:type="dxa"/>
                <w:tcBorders>
                  <w:top w:val="nil"/>
                  <w:left w:val="nil"/>
                  <w:bottom w:val="nil"/>
                  <w:right w:val="nil"/>
                </w:tcBorders>
              </w:tcPr>
            </w:tcPrChange>
          </w:tcPr>
          <w:p w14:paraId="464A7ECD" w14:textId="603940C5" w:rsidR="00511193" w:rsidRPr="00F56982" w:rsidDel="00F56982" w:rsidRDefault="00511193" w:rsidP="00F56982">
            <w:pPr>
              <w:jc w:val="center"/>
              <w:rPr>
                <w:del w:id="1637" w:author="Benjamin Zhu" w:date="2020-07-04T00:42:00Z"/>
                <w:rFonts w:ascii="Times New Roman" w:hAnsi="Times New Roman" w:cs="Times New Roman"/>
                <w:sz w:val="24"/>
                <w:szCs w:val="24"/>
                <w:rPrChange w:id="1638" w:author="Benjamin Zhu" w:date="2020-07-04T00:42:00Z">
                  <w:rPr>
                    <w:del w:id="1639" w:author="Benjamin Zhu" w:date="2020-07-04T00:42:00Z"/>
                    <w:rFonts w:ascii="Times New Roman" w:hAnsi="Times New Roman" w:cs="Times New Roman"/>
                    <w:sz w:val="24"/>
                    <w:szCs w:val="24"/>
                    <w:lang w:val="pt-BR"/>
                  </w:rPr>
                </w:rPrChange>
              </w:rPr>
              <w:pPrChange w:id="1640" w:author="Benjamin Zhu" w:date="2020-07-04T00:42:00Z">
                <w:pPr>
                  <w:widowControl w:val="0"/>
                  <w:autoSpaceDE w:val="0"/>
                  <w:autoSpaceDN w:val="0"/>
                  <w:adjustRightInd w:val="0"/>
                  <w:spacing w:after="0" w:line="240" w:lineRule="auto"/>
                  <w:jc w:val="center"/>
                </w:pPr>
              </w:pPrChange>
            </w:pPr>
            <w:del w:id="1641" w:author="Benjamin Zhu" w:date="2020-07-04T00:42:00Z">
              <w:r w:rsidRPr="00511193" w:rsidDel="00F56982">
                <w:rPr>
                  <w:sz w:val="24"/>
                  <w:szCs w:val="24"/>
                  <w:lang w:val="en"/>
                </w:rPr>
                <w:delText>Ci</w:delText>
              </w:r>
            </w:del>
          </w:p>
        </w:tc>
        <w:tc>
          <w:tcPr>
            <w:tcW w:w="2016" w:type="dxa"/>
            <w:tcBorders>
              <w:top w:val="nil"/>
              <w:left w:val="nil"/>
              <w:bottom w:val="nil"/>
              <w:right w:val="nil"/>
            </w:tcBorders>
            <w:tcPrChange w:id="1642" w:author="Ednaldo Ribeiro" w:date="2020-05-22T16:40:00Z">
              <w:tcPr>
                <w:tcW w:w="2016" w:type="dxa"/>
                <w:tcBorders>
                  <w:top w:val="nil"/>
                  <w:left w:val="nil"/>
                  <w:bottom w:val="nil"/>
                  <w:right w:val="nil"/>
                </w:tcBorders>
              </w:tcPr>
            </w:tcPrChange>
          </w:tcPr>
          <w:p w14:paraId="32EF4821" w14:textId="5993EA7E" w:rsidR="00511193" w:rsidRPr="00F56982" w:rsidDel="00F56982" w:rsidRDefault="00511193" w:rsidP="00F56982">
            <w:pPr>
              <w:jc w:val="center"/>
              <w:rPr>
                <w:del w:id="1643" w:author="Benjamin Zhu" w:date="2020-07-04T00:42:00Z"/>
                <w:rFonts w:ascii="Times New Roman" w:hAnsi="Times New Roman" w:cs="Times New Roman"/>
                <w:sz w:val="24"/>
                <w:szCs w:val="24"/>
                <w:rPrChange w:id="1644" w:author="Benjamin Zhu" w:date="2020-07-04T00:42:00Z">
                  <w:rPr>
                    <w:del w:id="1645" w:author="Benjamin Zhu" w:date="2020-07-04T00:42:00Z"/>
                    <w:rFonts w:ascii="Times New Roman" w:hAnsi="Times New Roman" w:cs="Times New Roman"/>
                    <w:sz w:val="24"/>
                    <w:szCs w:val="24"/>
                    <w:lang w:val="pt-BR"/>
                  </w:rPr>
                </w:rPrChange>
              </w:rPr>
              <w:pPrChange w:id="1646" w:author="Benjamin Zhu" w:date="2020-07-04T00:42:00Z">
                <w:pPr>
                  <w:widowControl w:val="0"/>
                  <w:autoSpaceDE w:val="0"/>
                  <w:autoSpaceDN w:val="0"/>
                  <w:adjustRightInd w:val="0"/>
                  <w:spacing w:after="0" w:line="240" w:lineRule="auto"/>
                  <w:jc w:val="center"/>
                </w:pPr>
              </w:pPrChange>
            </w:pPr>
            <w:del w:id="1647" w:author="Benjamin Zhu" w:date="2020-07-04T00:42:00Z">
              <w:r w:rsidRPr="00511193" w:rsidDel="00F56982">
                <w:rPr>
                  <w:sz w:val="24"/>
                  <w:szCs w:val="24"/>
                  <w:lang w:val="en"/>
                </w:rPr>
                <w:delText>Copying</w:delText>
              </w:r>
            </w:del>
          </w:p>
        </w:tc>
        <w:tc>
          <w:tcPr>
            <w:tcW w:w="2016" w:type="dxa"/>
            <w:tcBorders>
              <w:top w:val="nil"/>
              <w:left w:val="nil"/>
              <w:bottom w:val="nil"/>
              <w:right w:val="nil"/>
            </w:tcBorders>
            <w:tcPrChange w:id="1648" w:author="Ednaldo Ribeiro" w:date="2020-05-22T16:40:00Z">
              <w:tcPr>
                <w:tcW w:w="2016" w:type="dxa"/>
                <w:tcBorders>
                  <w:top w:val="nil"/>
                  <w:left w:val="nil"/>
                  <w:bottom w:val="nil"/>
                  <w:right w:val="nil"/>
                </w:tcBorders>
              </w:tcPr>
            </w:tcPrChange>
          </w:tcPr>
          <w:p w14:paraId="20AEE2AC" w14:textId="4AE1BB3E" w:rsidR="00511193" w:rsidRPr="00F56982" w:rsidDel="00F56982" w:rsidRDefault="00511193" w:rsidP="00F56982">
            <w:pPr>
              <w:jc w:val="center"/>
              <w:rPr>
                <w:del w:id="1649" w:author="Benjamin Zhu" w:date="2020-07-04T00:42:00Z"/>
                <w:rFonts w:ascii="Times New Roman" w:hAnsi="Times New Roman" w:cs="Times New Roman"/>
                <w:sz w:val="24"/>
                <w:szCs w:val="24"/>
                <w:rPrChange w:id="1650" w:author="Benjamin Zhu" w:date="2020-07-04T00:42:00Z">
                  <w:rPr>
                    <w:del w:id="1651" w:author="Benjamin Zhu" w:date="2020-07-04T00:42:00Z"/>
                    <w:rFonts w:ascii="Times New Roman" w:hAnsi="Times New Roman" w:cs="Times New Roman"/>
                    <w:sz w:val="24"/>
                    <w:szCs w:val="24"/>
                    <w:lang w:val="pt-BR"/>
                  </w:rPr>
                </w:rPrChange>
              </w:rPr>
              <w:pPrChange w:id="1652" w:author="Benjamin Zhu" w:date="2020-07-04T00:42:00Z">
                <w:pPr>
                  <w:widowControl w:val="0"/>
                  <w:autoSpaceDE w:val="0"/>
                  <w:autoSpaceDN w:val="0"/>
                  <w:adjustRightInd w:val="0"/>
                  <w:spacing w:after="0" w:line="240" w:lineRule="auto"/>
                  <w:jc w:val="center"/>
                </w:pPr>
              </w:pPrChange>
            </w:pPr>
            <w:del w:id="1653" w:author="Benjamin Zhu" w:date="2020-07-04T00:42:00Z">
              <w:r w:rsidRPr="00511193" w:rsidDel="00F56982">
                <w:rPr>
                  <w:sz w:val="24"/>
                  <w:szCs w:val="24"/>
                  <w:lang w:val="en"/>
                </w:rPr>
                <w:delText>Ci</w:delText>
              </w:r>
            </w:del>
          </w:p>
        </w:tc>
      </w:tr>
      <w:tr w:rsidR="00511193" w:rsidRPr="00511193" w:rsidDel="00F56982" w14:paraId="3E82EA68" w14:textId="2BBC4BFA" w:rsidTr="00511193">
        <w:trPr>
          <w:del w:id="1654" w:author="Benjamin Zhu" w:date="2020-07-04T00:42:00Z"/>
        </w:trPr>
        <w:tc>
          <w:tcPr>
            <w:tcW w:w="2410" w:type="dxa"/>
            <w:tcBorders>
              <w:top w:val="single" w:sz="4" w:space="0" w:color="auto"/>
              <w:left w:val="nil"/>
              <w:bottom w:val="nil"/>
              <w:right w:val="nil"/>
            </w:tcBorders>
            <w:tcPrChange w:id="1655" w:author="Ednaldo Ribeiro" w:date="2020-05-22T16:40:00Z">
              <w:tcPr>
                <w:tcW w:w="2340" w:type="dxa"/>
                <w:tcBorders>
                  <w:top w:val="single" w:sz="4" w:space="0" w:color="auto"/>
                  <w:left w:val="nil"/>
                  <w:bottom w:val="nil"/>
                  <w:right w:val="nil"/>
                </w:tcBorders>
              </w:tcPr>
            </w:tcPrChange>
          </w:tcPr>
          <w:p w14:paraId="1364C95E" w14:textId="690A5752" w:rsidR="00511193" w:rsidRPr="00F56982" w:rsidDel="00F56982" w:rsidRDefault="00511193" w:rsidP="00F56982">
            <w:pPr>
              <w:jc w:val="center"/>
              <w:rPr>
                <w:del w:id="1656" w:author="Benjamin Zhu" w:date="2020-07-04T00:42:00Z"/>
                <w:rFonts w:ascii="Times New Roman" w:hAnsi="Times New Roman" w:cs="Times New Roman"/>
                <w:sz w:val="24"/>
                <w:szCs w:val="24"/>
                <w:rPrChange w:id="1657" w:author="Benjamin Zhu" w:date="2020-07-04T00:42:00Z">
                  <w:rPr>
                    <w:del w:id="1658" w:author="Benjamin Zhu" w:date="2020-07-04T00:42:00Z"/>
                    <w:rFonts w:ascii="Times New Roman" w:hAnsi="Times New Roman" w:cs="Times New Roman"/>
                    <w:sz w:val="24"/>
                    <w:szCs w:val="24"/>
                    <w:lang w:val="pt-BR"/>
                  </w:rPr>
                </w:rPrChange>
              </w:rPr>
              <w:pPrChange w:id="1659" w:author="Benjamin Zhu" w:date="2020-07-04T00:42:00Z">
                <w:pPr>
                  <w:widowControl w:val="0"/>
                  <w:autoSpaceDE w:val="0"/>
                  <w:autoSpaceDN w:val="0"/>
                  <w:adjustRightInd w:val="0"/>
                  <w:spacing w:after="0" w:line="240" w:lineRule="auto"/>
                </w:pPr>
              </w:pPrChange>
            </w:pPr>
            <w:del w:id="1660" w:author="Benjamin Zhu" w:date="2020-07-04T00:42:00Z">
              <w:r w:rsidRPr="00511193" w:rsidDel="00F56982">
                <w:rPr>
                  <w:sz w:val="24"/>
                  <w:szCs w:val="24"/>
                  <w:lang w:val="en"/>
                </w:rPr>
                <w:delText>White</w:delText>
              </w:r>
            </w:del>
          </w:p>
        </w:tc>
        <w:tc>
          <w:tcPr>
            <w:tcW w:w="2222" w:type="dxa"/>
            <w:tcBorders>
              <w:top w:val="single" w:sz="4" w:space="0" w:color="auto"/>
              <w:left w:val="nil"/>
              <w:bottom w:val="nil"/>
              <w:right w:val="nil"/>
            </w:tcBorders>
            <w:tcPrChange w:id="1661" w:author="Ednaldo Ribeiro" w:date="2020-05-22T16:40:00Z">
              <w:tcPr>
                <w:tcW w:w="2292" w:type="dxa"/>
                <w:tcBorders>
                  <w:top w:val="single" w:sz="4" w:space="0" w:color="auto"/>
                  <w:left w:val="nil"/>
                  <w:bottom w:val="nil"/>
                  <w:right w:val="nil"/>
                </w:tcBorders>
              </w:tcPr>
            </w:tcPrChange>
          </w:tcPr>
          <w:p w14:paraId="1C8DE04F" w14:textId="3752A44D" w:rsidR="00511193" w:rsidRPr="00F56982" w:rsidDel="00F56982" w:rsidRDefault="00511193" w:rsidP="00F56982">
            <w:pPr>
              <w:jc w:val="center"/>
              <w:rPr>
                <w:del w:id="1662" w:author="Benjamin Zhu" w:date="2020-07-04T00:42:00Z"/>
                <w:rFonts w:ascii="Times New Roman" w:hAnsi="Times New Roman" w:cs="Times New Roman"/>
                <w:sz w:val="24"/>
                <w:szCs w:val="24"/>
                <w:rPrChange w:id="1663" w:author="Benjamin Zhu" w:date="2020-07-04T00:42:00Z">
                  <w:rPr>
                    <w:del w:id="1664" w:author="Benjamin Zhu" w:date="2020-07-04T00:42:00Z"/>
                    <w:rFonts w:ascii="Times New Roman" w:hAnsi="Times New Roman" w:cs="Times New Roman"/>
                    <w:sz w:val="24"/>
                    <w:szCs w:val="24"/>
                    <w:lang w:val="pt-BR"/>
                  </w:rPr>
                </w:rPrChange>
              </w:rPr>
              <w:pPrChange w:id="1665" w:author="Benjamin Zhu" w:date="2020-07-04T00:42:00Z">
                <w:pPr>
                  <w:widowControl w:val="0"/>
                  <w:autoSpaceDE w:val="0"/>
                  <w:autoSpaceDN w:val="0"/>
                  <w:adjustRightInd w:val="0"/>
                  <w:spacing w:after="0" w:line="240" w:lineRule="auto"/>
                  <w:jc w:val="center"/>
                </w:pPr>
              </w:pPrChange>
            </w:pPr>
            <w:del w:id="1666" w:author="Benjamin Zhu" w:date="2020-07-04T00:42:00Z">
              <w:r w:rsidRPr="00511193" w:rsidDel="00F56982">
                <w:rPr>
                  <w:sz w:val="24"/>
                  <w:szCs w:val="24"/>
                  <w:lang w:val="en"/>
                </w:rPr>
                <w:delText>0</w:delText>
              </w:r>
            </w:del>
          </w:p>
        </w:tc>
        <w:tc>
          <w:tcPr>
            <w:tcW w:w="2016" w:type="dxa"/>
            <w:tcBorders>
              <w:top w:val="single" w:sz="4" w:space="0" w:color="auto"/>
              <w:left w:val="nil"/>
              <w:bottom w:val="nil"/>
              <w:right w:val="nil"/>
            </w:tcBorders>
            <w:tcPrChange w:id="1667" w:author="Ednaldo Ribeiro" w:date="2020-05-22T16:40:00Z">
              <w:tcPr>
                <w:tcW w:w="2016" w:type="dxa"/>
                <w:tcBorders>
                  <w:top w:val="single" w:sz="4" w:space="0" w:color="auto"/>
                  <w:left w:val="nil"/>
                  <w:bottom w:val="nil"/>
                  <w:right w:val="nil"/>
                </w:tcBorders>
              </w:tcPr>
            </w:tcPrChange>
          </w:tcPr>
          <w:p w14:paraId="09E30348" w14:textId="602F5E0D" w:rsidR="00511193" w:rsidRPr="00F56982" w:rsidDel="00F56982" w:rsidRDefault="00511193" w:rsidP="00F56982">
            <w:pPr>
              <w:jc w:val="center"/>
              <w:rPr>
                <w:del w:id="1668" w:author="Benjamin Zhu" w:date="2020-07-04T00:42:00Z"/>
                <w:rFonts w:ascii="Times New Roman" w:hAnsi="Times New Roman" w:cs="Times New Roman"/>
                <w:sz w:val="24"/>
                <w:szCs w:val="24"/>
                <w:rPrChange w:id="1669" w:author="Benjamin Zhu" w:date="2020-07-04T00:42:00Z">
                  <w:rPr>
                    <w:del w:id="1670" w:author="Benjamin Zhu" w:date="2020-07-04T00:42:00Z"/>
                    <w:rFonts w:ascii="Times New Roman" w:hAnsi="Times New Roman" w:cs="Times New Roman"/>
                    <w:sz w:val="24"/>
                    <w:szCs w:val="24"/>
                    <w:lang w:val="pt-BR"/>
                  </w:rPr>
                </w:rPrChange>
              </w:rPr>
              <w:pPrChange w:id="1671" w:author="Benjamin Zhu" w:date="2020-07-04T00:42:00Z">
                <w:pPr>
                  <w:widowControl w:val="0"/>
                  <w:autoSpaceDE w:val="0"/>
                  <w:autoSpaceDN w:val="0"/>
                  <w:adjustRightInd w:val="0"/>
                  <w:spacing w:after="0" w:line="240" w:lineRule="auto"/>
                  <w:jc w:val="center"/>
                </w:pPr>
              </w:pPrChange>
            </w:pPr>
            <w:del w:id="1672" w:author="Benjamin Zhu" w:date="2020-07-04T00:42:00Z">
              <w:r w:rsidRPr="00511193" w:rsidDel="00F56982">
                <w:rPr>
                  <w:sz w:val="24"/>
                  <w:szCs w:val="24"/>
                  <w:lang w:val="en"/>
                </w:rPr>
                <w:delText>0</w:delText>
              </w:r>
            </w:del>
          </w:p>
        </w:tc>
        <w:tc>
          <w:tcPr>
            <w:tcW w:w="2016" w:type="dxa"/>
            <w:tcBorders>
              <w:top w:val="single" w:sz="4" w:space="0" w:color="auto"/>
              <w:left w:val="nil"/>
              <w:bottom w:val="nil"/>
              <w:right w:val="nil"/>
            </w:tcBorders>
            <w:tcPrChange w:id="1673" w:author="Ednaldo Ribeiro" w:date="2020-05-22T16:40:00Z">
              <w:tcPr>
                <w:tcW w:w="2016" w:type="dxa"/>
                <w:tcBorders>
                  <w:top w:val="single" w:sz="4" w:space="0" w:color="auto"/>
                  <w:left w:val="nil"/>
                  <w:bottom w:val="nil"/>
                  <w:right w:val="nil"/>
                </w:tcBorders>
              </w:tcPr>
            </w:tcPrChange>
          </w:tcPr>
          <w:p w14:paraId="650186B2" w14:textId="461E5969" w:rsidR="00511193" w:rsidRPr="00F56982" w:rsidDel="00F56982" w:rsidRDefault="00511193" w:rsidP="00F56982">
            <w:pPr>
              <w:jc w:val="center"/>
              <w:rPr>
                <w:del w:id="1674" w:author="Benjamin Zhu" w:date="2020-07-04T00:42:00Z"/>
                <w:rFonts w:ascii="Times New Roman" w:hAnsi="Times New Roman" w:cs="Times New Roman"/>
                <w:sz w:val="24"/>
                <w:szCs w:val="24"/>
                <w:rPrChange w:id="1675" w:author="Benjamin Zhu" w:date="2020-07-04T00:42:00Z">
                  <w:rPr>
                    <w:del w:id="1676" w:author="Benjamin Zhu" w:date="2020-07-04T00:42:00Z"/>
                    <w:rFonts w:ascii="Times New Roman" w:hAnsi="Times New Roman" w:cs="Times New Roman"/>
                    <w:sz w:val="24"/>
                    <w:szCs w:val="24"/>
                    <w:lang w:val="pt-BR"/>
                  </w:rPr>
                </w:rPrChange>
              </w:rPr>
              <w:pPrChange w:id="1677" w:author="Benjamin Zhu" w:date="2020-07-04T00:42:00Z">
                <w:pPr>
                  <w:widowControl w:val="0"/>
                  <w:autoSpaceDE w:val="0"/>
                  <w:autoSpaceDN w:val="0"/>
                  <w:adjustRightInd w:val="0"/>
                  <w:spacing w:after="0" w:line="240" w:lineRule="auto"/>
                  <w:jc w:val="center"/>
                </w:pPr>
              </w:pPrChange>
            </w:pPr>
            <w:del w:id="1678" w:author="Benjamin Zhu" w:date="2020-07-04T00:42:00Z">
              <w:r w:rsidRPr="00511193" w:rsidDel="00F56982">
                <w:rPr>
                  <w:sz w:val="24"/>
                  <w:szCs w:val="24"/>
                  <w:lang w:val="en"/>
                </w:rPr>
                <w:delText>0</w:delText>
              </w:r>
            </w:del>
          </w:p>
        </w:tc>
        <w:tc>
          <w:tcPr>
            <w:tcW w:w="2016" w:type="dxa"/>
            <w:tcBorders>
              <w:top w:val="single" w:sz="4" w:space="0" w:color="auto"/>
              <w:left w:val="nil"/>
              <w:bottom w:val="nil"/>
              <w:right w:val="nil"/>
            </w:tcBorders>
            <w:tcPrChange w:id="1679" w:author="Ednaldo Ribeiro" w:date="2020-05-22T16:40:00Z">
              <w:tcPr>
                <w:tcW w:w="2016" w:type="dxa"/>
                <w:tcBorders>
                  <w:top w:val="single" w:sz="4" w:space="0" w:color="auto"/>
                  <w:left w:val="nil"/>
                  <w:bottom w:val="nil"/>
                  <w:right w:val="nil"/>
                </w:tcBorders>
              </w:tcPr>
            </w:tcPrChange>
          </w:tcPr>
          <w:p w14:paraId="06993495" w14:textId="0D41ADFC" w:rsidR="00511193" w:rsidRPr="00F56982" w:rsidDel="00F56982" w:rsidRDefault="00511193" w:rsidP="00F56982">
            <w:pPr>
              <w:jc w:val="center"/>
              <w:rPr>
                <w:del w:id="1680" w:author="Benjamin Zhu" w:date="2020-07-04T00:42:00Z"/>
                <w:rFonts w:ascii="Times New Roman" w:hAnsi="Times New Roman" w:cs="Times New Roman"/>
                <w:sz w:val="24"/>
                <w:szCs w:val="24"/>
                <w:rPrChange w:id="1681" w:author="Benjamin Zhu" w:date="2020-07-04T00:42:00Z">
                  <w:rPr>
                    <w:del w:id="1682" w:author="Benjamin Zhu" w:date="2020-07-04T00:42:00Z"/>
                    <w:rFonts w:ascii="Times New Roman" w:hAnsi="Times New Roman" w:cs="Times New Roman"/>
                    <w:sz w:val="24"/>
                    <w:szCs w:val="24"/>
                    <w:lang w:val="pt-BR"/>
                  </w:rPr>
                </w:rPrChange>
              </w:rPr>
              <w:pPrChange w:id="1683" w:author="Benjamin Zhu" w:date="2020-07-04T00:42:00Z">
                <w:pPr>
                  <w:widowControl w:val="0"/>
                  <w:autoSpaceDE w:val="0"/>
                  <w:autoSpaceDN w:val="0"/>
                  <w:adjustRightInd w:val="0"/>
                  <w:spacing w:after="0" w:line="240" w:lineRule="auto"/>
                  <w:jc w:val="center"/>
                </w:pPr>
              </w:pPrChange>
            </w:pPr>
            <w:del w:id="1684" w:author="Benjamin Zhu" w:date="2020-07-04T00:42:00Z">
              <w:r w:rsidRPr="00511193" w:rsidDel="00F56982">
                <w:rPr>
                  <w:sz w:val="24"/>
                  <w:szCs w:val="24"/>
                  <w:lang w:val="en"/>
                </w:rPr>
                <w:delText>0</w:delText>
              </w:r>
            </w:del>
          </w:p>
        </w:tc>
      </w:tr>
      <w:tr w:rsidR="00511193" w:rsidRPr="00511193" w:rsidDel="00F56982" w14:paraId="6044F7E9" w14:textId="60A0B5E3" w:rsidTr="00511193">
        <w:trPr>
          <w:del w:id="1685" w:author="Benjamin Zhu" w:date="2020-07-04T00:42:00Z"/>
        </w:trPr>
        <w:tc>
          <w:tcPr>
            <w:tcW w:w="2410" w:type="dxa"/>
            <w:tcBorders>
              <w:top w:val="nil"/>
              <w:left w:val="nil"/>
              <w:bottom w:val="nil"/>
              <w:right w:val="nil"/>
            </w:tcBorders>
            <w:tcPrChange w:id="1686" w:author="Ednaldo Ribeiro" w:date="2020-05-22T16:40:00Z">
              <w:tcPr>
                <w:tcW w:w="2340" w:type="dxa"/>
                <w:tcBorders>
                  <w:top w:val="nil"/>
                  <w:left w:val="nil"/>
                  <w:bottom w:val="nil"/>
                  <w:right w:val="nil"/>
                </w:tcBorders>
              </w:tcPr>
            </w:tcPrChange>
          </w:tcPr>
          <w:p w14:paraId="3F676D0D" w14:textId="71BB8ED5" w:rsidR="00511193" w:rsidRPr="00F56982" w:rsidDel="00F56982" w:rsidRDefault="00511193" w:rsidP="00F56982">
            <w:pPr>
              <w:jc w:val="center"/>
              <w:rPr>
                <w:del w:id="1687" w:author="Benjamin Zhu" w:date="2020-07-04T00:42:00Z"/>
                <w:rFonts w:ascii="Times New Roman" w:hAnsi="Times New Roman" w:cs="Times New Roman"/>
                <w:sz w:val="24"/>
                <w:szCs w:val="24"/>
                <w:rPrChange w:id="1688" w:author="Benjamin Zhu" w:date="2020-07-04T00:42:00Z">
                  <w:rPr>
                    <w:del w:id="1689" w:author="Benjamin Zhu" w:date="2020-07-04T00:42:00Z"/>
                    <w:rFonts w:ascii="Times New Roman" w:hAnsi="Times New Roman" w:cs="Times New Roman"/>
                    <w:sz w:val="24"/>
                    <w:szCs w:val="24"/>
                    <w:lang w:val="pt-BR"/>
                  </w:rPr>
                </w:rPrChange>
              </w:rPr>
              <w:pPrChange w:id="1690"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1691" w:author="Ednaldo Ribeiro" w:date="2020-05-22T16:40:00Z">
              <w:tcPr>
                <w:tcW w:w="2292" w:type="dxa"/>
                <w:tcBorders>
                  <w:top w:val="nil"/>
                  <w:left w:val="nil"/>
                  <w:bottom w:val="nil"/>
                  <w:right w:val="nil"/>
                </w:tcBorders>
              </w:tcPr>
            </w:tcPrChange>
          </w:tcPr>
          <w:p w14:paraId="7DCF5A52" w14:textId="5A3890D7" w:rsidR="00511193" w:rsidRPr="00F56982" w:rsidDel="00F56982" w:rsidRDefault="00511193" w:rsidP="00F56982">
            <w:pPr>
              <w:jc w:val="center"/>
              <w:rPr>
                <w:del w:id="1692" w:author="Benjamin Zhu" w:date="2020-07-04T00:42:00Z"/>
                <w:rFonts w:ascii="Times New Roman" w:hAnsi="Times New Roman" w:cs="Times New Roman"/>
                <w:sz w:val="24"/>
                <w:szCs w:val="24"/>
                <w:rPrChange w:id="1693" w:author="Benjamin Zhu" w:date="2020-07-04T00:42:00Z">
                  <w:rPr>
                    <w:del w:id="1694" w:author="Benjamin Zhu" w:date="2020-07-04T00:42:00Z"/>
                    <w:rFonts w:ascii="Times New Roman" w:hAnsi="Times New Roman" w:cs="Times New Roman"/>
                    <w:sz w:val="24"/>
                    <w:szCs w:val="24"/>
                    <w:lang w:val="pt-BR"/>
                  </w:rPr>
                </w:rPrChange>
              </w:rPr>
              <w:pPrChange w:id="1695" w:author="Benjamin Zhu" w:date="2020-07-04T00:42:00Z">
                <w:pPr>
                  <w:widowControl w:val="0"/>
                  <w:autoSpaceDE w:val="0"/>
                  <w:autoSpaceDN w:val="0"/>
                  <w:adjustRightInd w:val="0"/>
                  <w:spacing w:after="0" w:line="240" w:lineRule="auto"/>
                  <w:jc w:val="center"/>
                </w:pPr>
              </w:pPrChange>
            </w:pPr>
            <w:del w:id="1696"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1697" w:author="Ednaldo Ribeiro" w:date="2020-05-22T16:40:00Z">
              <w:tcPr>
                <w:tcW w:w="2016" w:type="dxa"/>
                <w:tcBorders>
                  <w:top w:val="nil"/>
                  <w:left w:val="nil"/>
                  <w:bottom w:val="nil"/>
                  <w:right w:val="nil"/>
                </w:tcBorders>
              </w:tcPr>
            </w:tcPrChange>
          </w:tcPr>
          <w:p w14:paraId="16C8EA63" w14:textId="383EBF81" w:rsidR="00511193" w:rsidRPr="00F56982" w:rsidDel="00F56982" w:rsidRDefault="00511193" w:rsidP="00F56982">
            <w:pPr>
              <w:jc w:val="center"/>
              <w:rPr>
                <w:del w:id="1698" w:author="Benjamin Zhu" w:date="2020-07-04T00:42:00Z"/>
                <w:rFonts w:ascii="Times New Roman" w:hAnsi="Times New Roman" w:cs="Times New Roman"/>
                <w:sz w:val="24"/>
                <w:szCs w:val="24"/>
                <w:rPrChange w:id="1699" w:author="Benjamin Zhu" w:date="2020-07-04T00:42:00Z">
                  <w:rPr>
                    <w:del w:id="1700" w:author="Benjamin Zhu" w:date="2020-07-04T00:42:00Z"/>
                    <w:rFonts w:ascii="Times New Roman" w:hAnsi="Times New Roman" w:cs="Times New Roman"/>
                    <w:sz w:val="24"/>
                    <w:szCs w:val="24"/>
                    <w:lang w:val="pt-BR"/>
                  </w:rPr>
                </w:rPrChange>
              </w:rPr>
              <w:pPrChange w:id="1701" w:author="Benjamin Zhu" w:date="2020-07-04T00:42:00Z">
                <w:pPr>
                  <w:widowControl w:val="0"/>
                  <w:autoSpaceDE w:val="0"/>
                  <w:autoSpaceDN w:val="0"/>
                  <w:adjustRightInd w:val="0"/>
                  <w:spacing w:after="0" w:line="240" w:lineRule="auto"/>
                  <w:jc w:val="center"/>
                </w:pPr>
              </w:pPrChange>
            </w:pPr>
            <w:del w:id="1702"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1703" w:author="Ednaldo Ribeiro" w:date="2020-05-22T16:40:00Z">
              <w:tcPr>
                <w:tcW w:w="2016" w:type="dxa"/>
                <w:tcBorders>
                  <w:top w:val="nil"/>
                  <w:left w:val="nil"/>
                  <w:bottom w:val="nil"/>
                  <w:right w:val="nil"/>
                </w:tcBorders>
              </w:tcPr>
            </w:tcPrChange>
          </w:tcPr>
          <w:p w14:paraId="34D48F56" w14:textId="3766F56C" w:rsidR="00511193" w:rsidRPr="00F56982" w:rsidDel="00F56982" w:rsidRDefault="00511193" w:rsidP="00F56982">
            <w:pPr>
              <w:jc w:val="center"/>
              <w:rPr>
                <w:del w:id="1704" w:author="Benjamin Zhu" w:date="2020-07-04T00:42:00Z"/>
                <w:rFonts w:ascii="Times New Roman" w:hAnsi="Times New Roman" w:cs="Times New Roman"/>
                <w:sz w:val="24"/>
                <w:szCs w:val="24"/>
                <w:rPrChange w:id="1705" w:author="Benjamin Zhu" w:date="2020-07-04T00:42:00Z">
                  <w:rPr>
                    <w:del w:id="1706" w:author="Benjamin Zhu" w:date="2020-07-04T00:42:00Z"/>
                    <w:rFonts w:ascii="Times New Roman" w:hAnsi="Times New Roman" w:cs="Times New Roman"/>
                    <w:sz w:val="24"/>
                    <w:szCs w:val="24"/>
                    <w:lang w:val="pt-BR"/>
                  </w:rPr>
                </w:rPrChange>
              </w:rPr>
              <w:pPrChange w:id="1707" w:author="Benjamin Zhu" w:date="2020-07-04T00:42:00Z">
                <w:pPr>
                  <w:widowControl w:val="0"/>
                  <w:autoSpaceDE w:val="0"/>
                  <w:autoSpaceDN w:val="0"/>
                  <w:adjustRightInd w:val="0"/>
                  <w:spacing w:after="0" w:line="240" w:lineRule="auto"/>
                  <w:jc w:val="center"/>
                </w:pPr>
              </w:pPrChange>
            </w:pPr>
            <w:del w:id="1708"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1709" w:author="Ednaldo Ribeiro" w:date="2020-05-22T16:40:00Z">
              <w:tcPr>
                <w:tcW w:w="2016" w:type="dxa"/>
                <w:tcBorders>
                  <w:top w:val="nil"/>
                  <w:left w:val="nil"/>
                  <w:bottom w:val="nil"/>
                  <w:right w:val="nil"/>
                </w:tcBorders>
              </w:tcPr>
            </w:tcPrChange>
          </w:tcPr>
          <w:p w14:paraId="598BB8FF" w14:textId="0E0E9617" w:rsidR="00511193" w:rsidRPr="00F56982" w:rsidDel="00F56982" w:rsidRDefault="00511193" w:rsidP="00F56982">
            <w:pPr>
              <w:jc w:val="center"/>
              <w:rPr>
                <w:del w:id="1710" w:author="Benjamin Zhu" w:date="2020-07-04T00:42:00Z"/>
                <w:rFonts w:ascii="Times New Roman" w:hAnsi="Times New Roman" w:cs="Times New Roman"/>
                <w:sz w:val="24"/>
                <w:szCs w:val="24"/>
                <w:rPrChange w:id="1711" w:author="Benjamin Zhu" w:date="2020-07-04T00:42:00Z">
                  <w:rPr>
                    <w:del w:id="1712" w:author="Benjamin Zhu" w:date="2020-07-04T00:42:00Z"/>
                    <w:rFonts w:ascii="Times New Roman" w:hAnsi="Times New Roman" w:cs="Times New Roman"/>
                    <w:sz w:val="24"/>
                    <w:szCs w:val="24"/>
                    <w:lang w:val="pt-BR"/>
                  </w:rPr>
                </w:rPrChange>
              </w:rPr>
              <w:pPrChange w:id="1713" w:author="Benjamin Zhu" w:date="2020-07-04T00:42:00Z">
                <w:pPr>
                  <w:widowControl w:val="0"/>
                  <w:autoSpaceDE w:val="0"/>
                  <w:autoSpaceDN w:val="0"/>
                  <w:adjustRightInd w:val="0"/>
                  <w:spacing w:after="0" w:line="240" w:lineRule="auto"/>
                  <w:jc w:val="center"/>
                </w:pPr>
              </w:pPrChange>
            </w:pPr>
            <w:del w:id="1714" w:author="Benjamin Zhu" w:date="2020-07-04T00:42:00Z">
              <w:r w:rsidRPr="00511193" w:rsidDel="00F56982">
                <w:rPr>
                  <w:sz w:val="24"/>
                  <w:szCs w:val="24"/>
                  <w:lang w:val="en"/>
                </w:rPr>
                <w:delText>(.)</w:delText>
              </w:r>
            </w:del>
          </w:p>
        </w:tc>
      </w:tr>
      <w:tr w:rsidR="00511193" w:rsidRPr="00511193" w:rsidDel="00F56982" w14:paraId="19857BFB" w14:textId="00A19E65" w:rsidTr="00511193">
        <w:trPr>
          <w:del w:id="1715" w:author="Benjamin Zhu" w:date="2020-07-04T00:42:00Z"/>
        </w:trPr>
        <w:tc>
          <w:tcPr>
            <w:tcW w:w="2410" w:type="dxa"/>
            <w:tcBorders>
              <w:top w:val="nil"/>
              <w:left w:val="nil"/>
              <w:bottom w:val="nil"/>
              <w:right w:val="nil"/>
            </w:tcBorders>
            <w:tcPrChange w:id="1716" w:author="Ednaldo Ribeiro" w:date="2020-05-22T16:40:00Z">
              <w:tcPr>
                <w:tcW w:w="2340" w:type="dxa"/>
                <w:tcBorders>
                  <w:top w:val="nil"/>
                  <w:left w:val="nil"/>
                  <w:bottom w:val="nil"/>
                  <w:right w:val="nil"/>
                </w:tcBorders>
              </w:tcPr>
            </w:tcPrChange>
          </w:tcPr>
          <w:p w14:paraId="50E7875A" w14:textId="021E1FC4" w:rsidR="00511193" w:rsidRPr="00F56982" w:rsidDel="00F56982" w:rsidRDefault="00511193" w:rsidP="00F56982">
            <w:pPr>
              <w:jc w:val="center"/>
              <w:rPr>
                <w:del w:id="1717" w:author="Benjamin Zhu" w:date="2020-07-04T00:42:00Z"/>
                <w:rFonts w:ascii="Times New Roman" w:hAnsi="Times New Roman" w:cs="Times New Roman"/>
                <w:sz w:val="24"/>
                <w:szCs w:val="24"/>
                <w:rPrChange w:id="1718" w:author="Benjamin Zhu" w:date="2020-07-04T00:42:00Z">
                  <w:rPr>
                    <w:del w:id="1719" w:author="Benjamin Zhu" w:date="2020-07-04T00:42:00Z"/>
                    <w:rFonts w:ascii="Times New Roman" w:hAnsi="Times New Roman" w:cs="Times New Roman"/>
                    <w:sz w:val="24"/>
                    <w:szCs w:val="24"/>
                    <w:lang w:val="pt-BR"/>
                  </w:rPr>
                </w:rPrChange>
              </w:rPr>
              <w:pPrChange w:id="1720" w:author="Benjamin Zhu" w:date="2020-07-04T00:42:00Z">
                <w:pPr>
                  <w:widowControl w:val="0"/>
                  <w:autoSpaceDE w:val="0"/>
                  <w:autoSpaceDN w:val="0"/>
                  <w:adjustRightInd w:val="0"/>
                  <w:spacing w:after="0" w:line="240" w:lineRule="auto"/>
                </w:pPr>
              </w:pPrChange>
            </w:pPr>
            <w:del w:id="1721" w:author="Benjamin Zhu" w:date="2020-07-04T00:42:00Z">
              <w:r w:rsidRPr="00511193" w:rsidDel="00F56982">
                <w:rPr>
                  <w:sz w:val="24"/>
                  <w:szCs w:val="24"/>
                  <w:lang w:val="en"/>
                </w:rPr>
                <w:delText>Black/Brown</w:delText>
              </w:r>
            </w:del>
          </w:p>
        </w:tc>
        <w:tc>
          <w:tcPr>
            <w:tcW w:w="2222" w:type="dxa"/>
            <w:tcBorders>
              <w:top w:val="nil"/>
              <w:left w:val="nil"/>
              <w:bottom w:val="nil"/>
              <w:right w:val="nil"/>
            </w:tcBorders>
            <w:tcPrChange w:id="1722" w:author="Ednaldo Ribeiro" w:date="2020-05-22T16:40:00Z">
              <w:tcPr>
                <w:tcW w:w="2292" w:type="dxa"/>
                <w:tcBorders>
                  <w:top w:val="nil"/>
                  <w:left w:val="nil"/>
                  <w:bottom w:val="nil"/>
                  <w:right w:val="nil"/>
                </w:tcBorders>
              </w:tcPr>
            </w:tcPrChange>
          </w:tcPr>
          <w:p w14:paraId="5D405C23" w14:textId="3FEF8286" w:rsidR="00511193" w:rsidRPr="00F56982" w:rsidDel="00F56982" w:rsidRDefault="00511193" w:rsidP="00F56982">
            <w:pPr>
              <w:jc w:val="center"/>
              <w:rPr>
                <w:del w:id="1723" w:author="Benjamin Zhu" w:date="2020-07-04T00:42:00Z"/>
                <w:rFonts w:ascii="Times New Roman" w:hAnsi="Times New Roman" w:cs="Times New Roman"/>
                <w:sz w:val="24"/>
                <w:szCs w:val="24"/>
                <w:rPrChange w:id="1724" w:author="Benjamin Zhu" w:date="2020-07-04T00:42:00Z">
                  <w:rPr>
                    <w:del w:id="1725" w:author="Benjamin Zhu" w:date="2020-07-04T00:42:00Z"/>
                    <w:rFonts w:ascii="Times New Roman" w:hAnsi="Times New Roman" w:cs="Times New Roman"/>
                    <w:sz w:val="24"/>
                    <w:szCs w:val="24"/>
                    <w:lang w:val="pt-BR"/>
                  </w:rPr>
                </w:rPrChange>
              </w:rPr>
              <w:pPrChange w:id="1726" w:author="Benjamin Zhu" w:date="2020-07-04T00:42:00Z">
                <w:pPr>
                  <w:widowControl w:val="0"/>
                  <w:autoSpaceDE w:val="0"/>
                  <w:autoSpaceDN w:val="0"/>
                  <w:adjustRightInd w:val="0"/>
                  <w:spacing w:after="0" w:line="240" w:lineRule="auto"/>
                  <w:jc w:val="center"/>
                </w:pPr>
              </w:pPrChange>
            </w:pPr>
            <w:del w:id="1727" w:author="Benjamin Zhu" w:date="2020-07-04T00:42:00Z">
              <w:r w:rsidRPr="00511193" w:rsidDel="00F56982">
                <w:rPr>
                  <w:sz w:val="24"/>
                  <w:szCs w:val="24"/>
                  <w:lang w:val="en"/>
                </w:rPr>
                <w:delText>-0.0162</w:delText>
              </w:r>
            </w:del>
          </w:p>
        </w:tc>
        <w:tc>
          <w:tcPr>
            <w:tcW w:w="2016" w:type="dxa"/>
            <w:tcBorders>
              <w:top w:val="nil"/>
              <w:left w:val="nil"/>
              <w:bottom w:val="nil"/>
              <w:right w:val="nil"/>
            </w:tcBorders>
            <w:tcPrChange w:id="1728" w:author="Ednaldo Ribeiro" w:date="2020-05-22T16:40:00Z">
              <w:tcPr>
                <w:tcW w:w="2016" w:type="dxa"/>
                <w:tcBorders>
                  <w:top w:val="nil"/>
                  <w:left w:val="nil"/>
                  <w:bottom w:val="nil"/>
                  <w:right w:val="nil"/>
                </w:tcBorders>
              </w:tcPr>
            </w:tcPrChange>
          </w:tcPr>
          <w:p w14:paraId="091B9FC2" w14:textId="5C447591" w:rsidR="00511193" w:rsidRPr="00F56982" w:rsidDel="00F56982" w:rsidRDefault="00511193" w:rsidP="00F56982">
            <w:pPr>
              <w:jc w:val="center"/>
              <w:rPr>
                <w:del w:id="1729" w:author="Benjamin Zhu" w:date="2020-07-04T00:42:00Z"/>
                <w:rFonts w:ascii="Times New Roman" w:hAnsi="Times New Roman" w:cs="Times New Roman"/>
                <w:sz w:val="24"/>
                <w:szCs w:val="24"/>
                <w:rPrChange w:id="1730" w:author="Benjamin Zhu" w:date="2020-07-04T00:42:00Z">
                  <w:rPr>
                    <w:del w:id="1731" w:author="Benjamin Zhu" w:date="2020-07-04T00:42:00Z"/>
                    <w:rFonts w:ascii="Times New Roman" w:hAnsi="Times New Roman" w:cs="Times New Roman"/>
                    <w:sz w:val="24"/>
                    <w:szCs w:val="24"/>
                    <w:lang w:val="pt-BR"/>
                  </w:rPr>
                </w:rPrChange>
              </w:rPr>
              <w:pPrChange w:id="1732" w:author="Benjamin Zhu" w:date="2020-07-04T00:42:00Z">
                <w:pPr>
                  <w:widowControl w:val="0"/>
                  <w:autoSpaceDE w:val="0"/>
                  <w:autoSpaceDN w:val="0"/>
                  <w:adjustRightInd w:val="0"/>
                  <w:spacing w:after="0" w:line="240" w:lineRule="auto"/>
                  <w:jc w:val="center"/>
                </w:pPr>
              </w:pPrChange>
            </w:pPr>
            <w:del w:id="1733" w:author="Benjamin Zhu" w:date="2020-07-04T00:42:00Z">
              <w:r w:rsidRPr="00511193" w:rsidDel="00F56982">
                <w:rPr>
                  <w:sz w:val="24"/>
                  <w:szCs w:val="24"/>
                  <w:lang w:val="en"/>
                </w:rPr>
                <w:delText>-0.00223</w:delText>
              </w:r>
            </w:del>
          </w:p>
        </w:tc>
        <w:tc>
          <w:tcPr>
            <w:tcW w:w="2016" w:type="dxa"/>
            <w:tcBorders>
              <w:top w:val="nil"/>
              <w:left w:val="nil"/>
              <w:bottom w:val="nil"/>
              <w:right w:val="nil"/>
            </w:tcBorders>
            <w:tcPrChange w:id="1734" w:author="Ednaldo Ribeiro" w:date="2020-05-22T16:40:00Z">
              <w:tcPr>
                <w:tcW w:w="2016" w:type="dxa"/>
                <w:tcBorders>
                  <w:top w:val="nil"/>
                  <w:left w:val="nil"/>
                  <w:bottom w:val="nil"/>
                  <w:right w:val="nil"/>
                </w:tcBorders>
              </w:tcPr>
            </w:tcPrChange>
          </w:tcPr>
          <w:p w14:paraId="03CC7E51" w14:textId="49899089" w:rsidR="00511193" w:rsidRPr="00F56982" w:rsidDel="00F56982" w:rsidRDefault="00511193" w:rsidP="00F56982">
            <w:pPr>
              <w:jc w:val="center"/>
              <w:rPr>
                <w:del w:id="1735" w:author="Benjamin Zhu" w:date="2020-07-04T00:42:00Z"/>
                <w:rFonts w:ascii="Times New Roman" w:hAnsi="Times New Roman" w:cs="Times New Roman"/>
                <w:sz w:val="24"/>
                <w:szCs w:val="24"/>
                <w:rPrChange w:id="1736" w:author="Benjamin Zhu" w:date="2020-07-04T00:42:00Z">
                  <w:rPr>
                    <w:del w:id="1737" w:author="Benjamin Zhu" w:date="2020-07-04T00:42:00Z"/>
                    <w:rFonts w:ascii="Times New Roman" w:hAnsi="Times New Roman" w:cs="Times New Roman"/>
                    <w:sz w:val="24"/>
                    <w:szCs w:val="24"/>
                    <w:lang w:val="pt-BR"/>
                  </w:rPr>
                </w:rPrChange>
              </w:rPr>
              <w:pPrChange w:id="1738" w:author="Benjamin Zhu" w:date="2020-07-04T00:42:00Z">
                <w:pPr>
                  <w:widowControl w:val="0"/>
                  <w:autoSpaceDE w:val="0"/>
                  <w:autoSpaceDN w:val="0"/>
                  <w:adjustRightInd w:val="0"/>
                  <w:spacing w:after="0" w:line="240" w:lineRule="auto"/>
                  <w:jc w:val="center"/>
                </w:pPr>
              </w:pPrChange>
            </w:pPr>
            <w:del w:id="1739" w:author="Benjamin Zhu" w:date="2020-07-04T00:42:00Z">
              <w:r w:rsidRPr="00511193" w:rsidDel="00F56982">
                <w:rPr>
                  <w:sz w:val="24"/>
                  <w:szCs w:val="24"/>
                  <w:lang w:val="en"/>
                </w:rPr>
                <w:delText>-0.0196</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740" w:author="Ednaldo Ribeiro" w:date="2020-05-22T16:40:00Z">
              <w:tcPr>
                <w:tcW w:w="2016" w:type="dxa"/>
                <w:tcBorders>
                  <w:top w:val="nil"/>
                  <w:left w:val="nil"/>
                  <w:bottom w:val="nil"/>
                  <w:right w:val="nil"/>
                </w:tcBorders>
              </w:tcPr>
            </w:tcPrChange>
          </w:tcPr>
          <w:p w14:paraId="57169CAD" w14:textId="27303D05" w:rsidR="00511193" w:rsidRPr="00F56982" w:rsidDel="00F56982" w:rsidRDefault="00511193" w:rsidP="00F56982">
            <w:pPr>
              <w:jc w:val="center"/>
              <w:rPr>
                <w:del w:id="1741" w:author="Benjamin Zhu" w:date="2020-07-04T00:42:00Z"/>
                <w:rFonts w:ascii="Times New Roman" w:hAnsi="Times New Roman" w:cs="Times New Roman"/>
                <w:sz w:val="24"/>
                <w:szCs w:val="24"/>
                <w:rPrChange w:id="1742" w:author="Benjamin Zhu" w:date="2020-07-04T00:42:00Z">
                  <w:rPr>
                    <w:del w:id="1743" w:author="Benjamin Zhu" w:date="2020-07-04T00:42:00Z"/>
                    <w:rFonts w:ascii="Times New Roman" w:hAnsi="Times New Roman" w:cs="Times New Roman"/>
                    <w:sz w:val="24"/>
                    <w:szCs w:val="24"/>
                    <w:lang w:val="pt-BR"/>
                  </w:rPr>
                </w:rPrChange>
              </w:rPr>
              <w:pPrChange w:id="1744" w:author="Benjamin Zhu" w:date="2020-07-04T00:42:00Z">
                <w:pPr>
                  <w:widowControl w:val="0"/>
                  <w:autoSpaceDE w:val="0"/>
                  <w:autoSpaceDN w:val="0"/>
                  <w:adjustRightInd w:val="0"/>
                  <w:spacing w:after="0" w:line="240" w:lineRule="auto"/>
                  <w:jc w:val="center"/>
                </w:pPr>
              </w:pPrChange>
            </w:pPr>
            <w:del w:id="1745" w:author="Benjamin Zhu" w:date="2020-07-04T00:42:00Z">
              <w:r w:rsidRPr="00511193" w:rsidDel="00F56982">
                <w:rPr>
                  <w:sz w:val="24"/>
                  <w:szCs w:val="24"/>
                  <w:lang w:val="en"/>
                </w:rPr>
                <w:delText>-0.00275</w:delText>
              </w:r>
            </w:del>
          </w:p>
        </w:tc>
      </w:tr>
      <w:tr w:rsidR="00511193" w:rsidRPr="00511193" w:rsidDel="00F56982" w14:paraId="0A8A2E76" w14:textId="041215E6" w:rsidTr="00511193">
        <w:trPr>
          <w:del w:id="1746" w:author="Benjamin Zhu" w:date="2020-07-04T00:42:00Z"/>
        </w:trPr>
        <w:tc>
          <w:tcPr>
            <w:tcW w:w="2410" w:type="dxa"/>
            <w:tcBorders>
              <w:top w:val="nil"/>
              <w:left w:val="nil"/>
              <w:bottom w:val="nil"/>
              <w:right w:val="nil"/>
            </w:tcBorders>
            <w:tcPrChange w:id="1747" w:author="Ednaldo Ribeiro" w:date="2020-05-22T16:40:00Z">
              <w:tcPr>
                <w:tcW w:w="2340" w:type="dxa"/>
                <w:tcBorders>
                  <w:top w:val="nil"/>
                  <w:left w:val="nil"/>
                  <w:bottom w:val="nil"/>
                  <w:right w:val="nil"/>
                </w:tcBorders>
              </w:tcPr>
            </w:tcPrChange>
          </w:tcPr>
          <w:p w14:paraId="30F20B93" w14:textId="5346374C" w:rsidR="00511193" w:rsidRPr="00F56982" w:rsidDel="00F56982" w:rsidRDefault="00511193" w:rsidP="00F56982">
            <w:pPr>
              <w:jc w:val="center"/>
              <w:rPr>
                <w:del w:id="1748" w:author="Benjamin Zhu" w:date="2020-07-04T00:42:00Z"/>
                <w:rFonts w:ascii="Times New Roman" w:hAnsi="Times New Roman" w:cs="Times New Roman"/>
                <w:sz w:val="24"/>
                <w:szCs w:val="24"/>
                <w:rPrChange w:id="1749" w:author="Benjamin Zhu" w:date="2020-07-04T00:42:00Z">
                  <w:rPr>
                    <w:del w:id="1750" w:author="Benjamin Zhu" w:date="2020-07-04T00:42:00Z"/>
                    <w:rFonts w:ascii="Times New Roman" w:hAnsi="Times New Roman" w:cs="Times New Roman"/>
                    <w:sz w:val="24"/>
                    <w:szCs w:val="24"/>
                    <w:lang w:val="pt-BR"/>
                  </w:rPr>
                </w:rPrChange>
              </w:rPr>
              <w:pPrChange w:id="1751"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1752" w:author="Ednaldo Ribeiro" w:date="2020-05-22T16:40:00Z">
              <w:tcPr>
                <w:tcW w:w="2292" w:type="dxa"/>
                <w:tcBorders>
                  <w:top w:val="nil"/>
                  <w:left w:val="nil"/>
                  <w:bottom w:val="nil"/>
                  <w:right w:val="nil"/>
                </w:tcBorders>
              </w:tcPr>
            </w:tcPrChange>
          </w:tcPr>
          <w:p w14:paraId="50B2D381" w14:textId="4D99B235" w:rsidR="00511193" w:rsidRPr="00F56982" w:rsidDel="00F56982" w:rsidRDefault="00511193" w:rsidP="00F56982">
            <w:pPr>
              <w:jc w:val="center"/>
              <w:rPr>
                <w:del w:id="1753" w:author="Benjamin Zhu" w:date="2020-07-04T00:42:00Z"/>
                <w:rFonts w:ascii="Times New Roman" w:hAnsi="Times New Roman" w:cs="Times New Roman"/>
                <w:sz w:val="24"/>
                <w:szCs w:val="24"/>
                <w:rPrChange w:id="1754" w:author="Benjamin Zhu" w:date="2020-07-04T00:42:00Z">
                  <w:rPr>
                    <w:del w:id="1755" w:author="Benjamin Zhu" w:date="2020-07-04T00:42:00Z"/>
                    <w:rFonts w:ascii="Times New Roman" w:hAnsi="Times New Roman" w:cs="Times New Roman"/>
                    <w:sz w:val="24"/>
                    <w:szCs w:val="24"/>
                    <w:lang w:val="pt-BR"/>
                  </w:rPr>
                </w:rPrChange>
              </w:rPr>
              <w:pPrChange w:id="1756" w:author="Benjamin Zhu" w:date="2020-07-04T00:42:00Z">
                <w:pPr>
                  <w:widowControl w:val="0"/>
                  <w:autoSpaceDE w:val="0"/>
                  <w:autoSpaceDN w:val="0"/>
                  <w:adjustRightInd w:val="0"/>
                  <w:spacing w:after="0" w:line="240" w:lineRule="auto"/>
                  <w:jc w:val="center"/>
                </w:pPr>
              </w:pPrChange>
            </w:pPr>
            <w:del w:id="1757" w:author="Benjamin Zhu" w:date="2020-07-04T00:42:00Z">
              <w:r w:rsidRPr="00511193" w:rsidDel="00F56982">
                <w:rPr>
                  <w:sz w:val="24"/>
                  <w:szCs w:val="24"/>
                  <w:lang w:val="en"/>
                </w:rPr>
                <w:delText>(-1.52)</w:delText>
              </w:r>
            </w:del>
          </w:p>
        </w:tc>
        <w:tc>
          <w:tcPr>
            <w:tcW w:w="2016" w:type="dxa"/>
            <w:tcBorders>
              <w:top w:val="nil"/>
              <w:left w:val="nil"/>
              <w:bottom w:val="nil"/>
              <w:right w:val="nil"/>
            </w:tcBorders>
            <w:tcPrChange w:id="1758" w:author="Ednaldo Ribeiro" w:date="2020-05-22T16:40:00Z">
              <w:tcPr>
                <w:tcW w:w="2016" w:type="dxa"/>
                <w:tcBorders>
                  <w:top w:val="nil"/>
                  <w:left w:val="nil"/>
                  <w:bottom w:val="nil"/>
                  <w:right w:val="nil"/>
                </w:tcBorders>
              </w:tcPr>
            </w:tcPrChange>
          </w:tcPr>
          <w:p w14:paraId="7768D22D" w14:textId="3AFF5517" w:rsidR="00511193" w:rsidRPr="00F56982" w:rsidDel="00F56982" w:rsidRDefault="00511193" w:rsidP="00F56982">
            <w:pPr>
              <w:jc w:val="center"/>
              <w:rPr>
                <w:del w:id="1759" w:author="Benjamin Zhu" w:date="2020-07-04T00:42:00Z"/>
                <w:rFonts w:ascii="Times New Roman" w:hAnsi="Times New Roman" w:cs="Times New Roman"/>
                <w:sz w:val="24"/>
                <w:szCs w:val="24"/>
                <w:rPrChange w:id="1760" w:author="Benjamin Zhu" w:date="2020-07-04T00:42:00Z">
                  <w:rPr>
                    <w:del w:id="1761" w:author="Benjamin Zhu" w:date="2020-07-04T00:42:00Z"/>
                    <w:rFonts w:ascii="Times New Roman" w:hAnsi="Times New Roman" w:cs="Times New Roman"/>
                    <w:sz w:val="24"/>
                    <w:szCs w:val="24"/>
                    <w:lang w:val="pt-BR"/>
                  </w:rPr>
                </w:rPrChange>
              </w:rPr>
              <w:pPrChange w:id="1762" w:author="Benjamin Zhu" w:date="2020-07-04T00:42:00Z">
                <w:pPr>
                  <w:widowControl w:val="0"/>
                  <w:autoSpaceDE w:val="0"/>
                  <w:autoSpaceDN w:val="0"/>
                  <w:adjustRightInd w:val="0"/>
                  <w:spacing w:after="0" w:line="240" w:lineRule="auto"/>
                  <w:jc w:val="center"/>
                </w:pPr>
              </w:pPrChange>
            </w:pPr>
            <w:del w:id="1763" w:author="Benjamin Zhu" w:date="2020-07-04T00:42:00Z">
              <w:r w:rsidRPr="00511193" w:rsidDel="00F56982">
                <w:rPr>
                  <w:sz w:val="24"/>
                  <w:szCs w:val="24"/>
                  <w:lang w:val="en"/>
                </w:rPr>
                <w:delText>(-0.25)</w:delText>
              </w:r>
            </w:del>
          </w:p>
        </w:tc>
        <w:tc>
          <w:tcPr>
            <w:tcW w:w="2016" w:type="dxa"/>
            <w:tcBorders>
              <w:top w:val="nil"/>
              <w:left w:val="nil"/>
              <w:bottom w:val="nil"/>
              <w:right w:val="nil"/>
            </w:tcBorders>
            <w:tcPrChange w:id="1764" w:author="Ednaldo Ribeiro" w:date="2020-05-22T16:40:00Z">
              <w:tcPr>
                <w:tcW w:w="2016" w:type="dxa"/>
                <w:tcBorders>
                  <w:top w:val="nil"/>
                  <w:left w:val="nil"/>
                  <w:bottom w:val="nil"/>
                  <w:right w:val="nil"/>
                </w:tcBorders>
              </w:tcPr>
            </w:tcPrChange>
          </w:tcPr>
          <w:p w14:paraId="0B541225" w14:textId="1AC4C5DD" w:rsidR="00511193" w:rsidRPr="00F56982" w:rsidDel="00F56982" w:rsidRDefault="00511193" w:rsidP="00F56982">
            <w:pPr>
              <w:jc w:val="center"/>
              <w:rPr>
                <w:del w:id="1765" w:author="Benjamin Zhu" w:date="2020-07-04T00:42:00Z"/>
                <w:rFonts w:ascii="Times New Roman" w:hAnsi="Times New Roman" w:cs="Times New Roman"/>
                <w:sz w:val="24"/>
                <w:szCs w:val="24"/>
                <w:rPrChange w:id="1766" w:author="Benjamin Zhu" w:date="2020-07-04T00:42:00Z">
                  <w:rPr>
                    <w:del w:id="1767" w:author="Benjamin Zhu" w:date="2020-07-04T00:42:00Z"/>
                    <w:rFonts w:ascii="Times New Roman" w:hAnsi="Times New Roman" w:cs="Times New Roman"/>
                    <w:sz w:val="24"/>
                    <w:szCs w:val="24"/>
                    <w:lang w:val="pt-BR"/>
                  </w:rPr>
                </w:rPrChange>
              </w:rPr>
              <w:pPrChange w:id="1768" w:author="Benjamin Zhu" w:date="2020-07-04T00:42:00Z">
                <w:pPr>
                  <w:widowControl w:val="0"/>
                  <w:autoSpaceDE w:val="0"/>
                  <w:autoSpaceDN w:val="0"/>
                  <w:adjustRightInd w:val="0"/>
                  <w:spacing w:after="0" w:line="240" w:lineRule="auto"/>
                  <w:jc w:val="center"/>
                </w:pPr>
              </w:pPrChange>
            </w:pPr>
            <w:del w:id="1769" w:author="Benjamin Zhu" w:date="2020-07-04T00:42:00Z">
              <w:r w:rsidRPr="00511193" w:rsidDel="00F56982">
                <w:rPr>
                  <w:sz w:val="24"/>
                  <w:szCs w:val="24"/>
                  <w:lang w:val="en"/>
                </w:rPr>
                <w:delText>(-1.74)</w:delText>
              </w:r>
            </w:del>
          </w:p>
        </w:tc>
        <w:tc>
          <w:tcPr>
            <w:tcW w:w="2016" w:type="dxa"/>
            <w:tcBorders>
              <w:top w:val="nil"/>
              <w:left w:val="nil"/>
              <w:bottom w:val="nil"/>
              <w:right w:val="nil"/>
            </w:tcBorders>
            <w:tcPrChange w:id="1770" w:author="Ednaldo Ribeiro" w:date="2020-05-22T16:40:00Z">
              <w:tcPr>
                <w:tcW w:w="2016" w:type="dxa"/>
                <w:tcBorders>
                  <w:top w:val="nil"/>
                  <w:left w:val="nil"/>
                  <w:bottom w:val="nil"/>
                  <w:right w:val="nil"/>
                </w:tcBorders>
              </w:tcPr>
            </w:tcPrChange>
          </w:tcPr>
          <w:p w14:paraId="3348CA6B" w14:textId="0FC1421D" w:rsidR="00511193" w:rsidRPr="00F56982" w:rsidDel="00F56982" w:rsidRDefault="00511193" w:rsidP="00F56982">
            <w:pPr>
              <w:jc w:val="center"/>
              <w:rPr>
                <w:del w:id="1771" w:author="Benjamin Zhu" w:date="2020-07-04T00:42:00Z"/>
                <w:rFonts w:ascii="Times New Roman" w:hAnsi="Times New Roman" w:cs="Times New Roman"/>
                <w:sz w:val="24"/>
                <w:szCs w:val="24"/>
                <w:rPrChange w:id="1772" w:author="Benjamin Zhu" w:date="2020-07-04T00:42:00Z">
                  <w:rPr>
                    <w:del w:id="1773" w:author="Benjamin Zhu" w:date="2020-07-04T00:42:00Z"/>
                    <w:rFonts w:ascii="Times New Roman" w:hAnsi="Times New Roman" w:cs="Times New Roman"/>
                    <w:sz w:val="24"/>
                    <w:szCs w:val="24"/>
                    <w:lang w:val="pt-BR"/>
                  </w:rPr>
                </w:rPrChange>
              </w:rPr>
              <w:pPrChange w:id="1774" w:author="Benjamin Zhu" w:date="2020-07-04T00:42:00Z">
                <w:pPr>
                  <w:widowControl w:val="0"/>
                  <w:autoSpaceDE w:val="0"/>
                  <w:autoSpaceDN w:val="0"/>
                  <w:adjustRightInd w:val="0"/>
                  <w:spacing w:after="0" w:line="240" w:lineRule="auto"/>
                  <w:jc w:val="center"/>
                </w:pPr>
              </w:pPrChange>
            </w:pPr>
            <w:del w:id="1775" w:author="Benjamin Zhu" w:date="2020-07-04T00:42:00Z">
              <w:r w:rsidRPr="00511193" w:rsidDel="00F56982">
                <w:rPr>
                  <w:sz w:val="24"/>
                  <w:szCs w:val="24"/>
                  <w:lang w:val="en"/>
                </w:rPr>
                <w:delText>(-0.29)</w:delText>
              </w:r>
            </w:del>
          </w:p>
        </w:tc>
      </w:tr>
      <w:tr w:rsidR="00511193" w:rsidRPr="00511193" w:rsidDel="00F56982" w14:paraId="7AA2B024" w14:textId="13BA1220" w:rsidTr="00511193">
        <w:trPr>
          <w:del w:id="1776" w:author="Benjamin Zhu" w:date="2020-07-04T00:42:00Z"/>
        </w:trPr>
        <w:tc>
          <w:tcPr>
            <w:tcW w:w="2410" w:type="dxa"/>
            <w:tcBorders>
              <w:top w:val="nil"/>
              <w:left w:val="nil"/>
              <w:bottom w:val="nil"/>
              <w:right w:val="nil"/>
            </w:tcBorders>
            <w:tcPrChange w:id="1777" w:author="Ednaldo Ribeiro" w:date="2020-05-22T16:40:00Z">
              <w:tcPr>
                <w:tcW w:w="2340" w:type="dxa"/>
                <w:tcBorders>
                  <w:top w:val="nil"/>
                  <w:left w:val="nil"/>
                  <w:bottom w:val="nil"/>
                  <w:right w:val="nil"/>
                </w:tcBorders>
              </w:tcPr>
            </w:tcPrChange>
          </w:tcPr>
          <w:p w14:paraId="72251232" w14:textId="33F82D0D" w:rsidR="00511193" w:rsidRPr="00F56982" w:rsidDel="00F56982" w:rsidRDefault="00511193" w:rsidP="00F56982">
            <w:pPr>
              <w:jc w:val="center"/>
              <w:rPr>
                <w:del w:id="1778" w:author="Benjamin Zhu" w:date="2020-07-04T00:42:00Z"/>
                <w:rFonts w:ascii="Times New Roman" w:hAnsi="Times New Roman" w:cs="Times New Roman"/>
                <w:sz w:val="24"/>
                <w:szCs w:val="24"/>
                <w:rPrChange w:id="1779" w:author="Benjamin Zhu" w:date="2020-07-04T00:42:00Z">
                  <w:rPr>
                    <w:del w:id="1780" w:author="Benjamin Zhu" w:date="2020-07-04T00:42:00Z"/>
                    <w:rFonts w:ascii="Times New Roman" w:hAnsi="Times New Roman" w:cs="Times New Roman"/>
                    <w:sz w:val="24"/>
                    <w:szCs w:val="24"/>
                    <w:lang w:val="pt-BR"/>
                  </w:rPr>
                </w:rPrChange>
              </w:rPr>
              <w:pPrChange w:id="1781" w:author="Benjamin Zhu" w:date="2020-07-04T00:42:00Z">
                <w:pPr>
                  <w:widowControl w:val="0"/>
                  <w:autoSpaceDE w:val="0"/>
                  <w:autoSpaceDN w:val="0"/>
                  <w:adjustRightInd w:val="0"/>
                  <w:spacing w:after="0" w:line="240" w:lineRule="auto"/>
                </w:pPr>
              </w:pPrChange>
            </w:pPr>
            <w:del w:id="1782" w:author="Benjamin Zhu" w:date="2020-07-04T00:42:00Z">
              <w:r w:rsidRPr="00511193" w:rsidDel="00F56982">
                <w:rPr>
                  <w:sz w:val="24"/>
                  <w:szCs w:val="24"/>
                  <w:lang w:val="en"/>
                </w:rPr>
                <w:delText>Other</w:delText>
              </w:r>
            </w:del>
          </w:p>
        </w:tc>
        <w:tc>
          <w:tcPr>
            <w:tcW w:w="2222" w:type="dxa"/>
            <w:tcBorders>
              <w:top w:val="nil"/>
              <w:left w:val="nil"/>
              <w:bottom w:val="nil"/>
              <w:right w:val="nil"/>
            </w:tcBorders>
            <w:tcPrChange w:id="1783" w:author="Ednaldo Ribeiro" w:date="2020-05-22T16:40:00Z">
              <w:tcPr>
                <w:tcW w:w="2292" w:type="dxa"/>
                <w:tcBorders>
                  <w:top w:val="nil"/>
                  <w:left w:val="nil"/>
                  <w:bottom w:val="nil"/>
                  <w:right w:val="nil"/>
                </w:tcBorders>
              </w:tcPr>
            </w:tcPrChange>
          </w:tcPr>
          <w:p w14:paraId="13380440" w14:textId="3A88C660" w:rsidR="00511193" w:rsidRPr="00F56982" w:rsidDel="00F56982" w:rsidRDefault="00511193" w:rsidP="00F56982">
            <w:pPr>
              <w:jc w:val="center"/>
              <w:rPr>
                <w:del w:id="1784" w:author="Benjamin Zhu" w:date="2020-07-04T00:42:00Z"/>
                <w:rFonts w:ascii="Times New Roman" w:hAnsi="Times New Roman" w:cs="Times New Roman"/>
                <w:sz w:val="24"/>
                <w:szCs w:val="24"/>
                <w:rPrChange w:id="1785" w:author="Benjamin Zhu" w:date="2020-07-04T00:42:00Z">
                  <w:rPr>
                    <w:del w:id="1786" w:author="Benjamin Zhu" w:date="2020-07-04T00:42:00Z"/>
                    <w:rFonts w:ascii="Times New Roman" w:hAnsi="Times New Roman" w:cs="Times New Roman"/>
                    <w:sz w:val="24"/>
                    <w:szCs w:val="24"/>
                    <w:lang w:val="pt-BR"/>
                  </w:rPr>
                </w:rPrChange>
              </w:rPr>
              <w:pPrChange w:id="1787" w:author="Benjamin Zhu" w:date="2020-07-04T00:42:00Z">
                <w:pPr>
                  <w:widowControl w:val="0"/>
                  <w:autoSpaceDE w:val="0"/>
                  <w:autoSpaceDN w:val="0"/>
                  <w:adjustRightInd w:val="0"/>
                  <w:spacing w:after="0" w:line="240" w:lineRule="auto"/>
                  <w:jc w:val="center"/>
                </w:pPr>
              </w:pPrChange>
            </w:pPr>
            <w:del w:id="1788" w:author="Benjamin Zhu" w:date="2020-07-04T00:42:00Z">
              <w:r w:rsidRPr="00511193" w:rsidDel="00F56982">
                <w:rPr>
                  <w:sz w:val="24"/>
                  <w:szCs w:val="24"/>
                  <w:lang w:val="en"/>
                </w:rPr>
                <w:delText>-0.0238</w:delText>
              </w:r>
            </w:del>
          </w:p>
        </w:tc>
        <w:tc>
          <w:tcPr>
            <w:tcW w:w="2016" w:type="dxa"/>
            <w:tcBorders>
              <w:top w:val="nil"/>
              <w:left w:val="nil"/>
              <w:bottom w:val="nil"/>
              <w:right w:val="nil"/>
            </w:tcBorders>
            <w:tcPrChange w:id="1789" w:author="Ednaldo Ribeiro" w:date="2020-05-22T16:40:00Z">
              <w:tcPr>
                <w:tcW w:w="2016" w:type="dxa"/>
                <w:tcBorders>
                  <w:top w:val="nil"/>
                  <w:left w:val="nil"/>
                  <w:bottom w:val="nil"/>
                  <w:right w:val="nil"/>
                </w:tcBorders>
              </w:tcPr>
            </w:tcPrChange>
          </w:tcPr>
          <w:p w14:paraId="6707B6EE" w14:textId="27362F49" w:rsidR="00511193" w:rsidRPr="00F56982" w:rsidDel="00F56982" w:rsidRDefault="00511193" w:rsidP="00F56982">
            <w:pPr>
              <w:jc w:val="center"/>
              <w:rPr>
                <w:del w:id="1790" w:author="Benjamin Zhu" w:date="2020-07-04T00:42:00Z"/>
                <w:rFonts w:ascii="Times New Roman" w:hAnsi="Times New Roman" w:cs="Times New Roman"/>
                <w:sz w:val="24"/>
                <w:szCs w:val="24"/>
                <w:rPrChange w:id="1791" w:author="Benjamin Zhu" w:date="2020-07-04T00:42:00Z">
                  <w:rPr>
                    <w:del w:id="1792" w:author="Benjamin Zhu" w:date="2020-07-04T00:42:00Z"/>
                    <w:rFonts w:ascii="Times New Roman" w:hAnsi="Times New Roman" w:cs="Times New Roman"/>
                    <w:sz w:val="24"/>
                    <w:szCs w:val="24"/>
                    <w:lang w:val="pt-BR"/>
                  </w:rPr>
                </w:rPrChange>
              </w:rPr>
              <w:pPrChange w:id="1793" w:author="Benjamin Zhu" w:date="2020-07-04T00:42:00Z">
                <w:pPr>
                  <w:widowControl w:val="0"/>
                  <w:autoSpaceDE w:val="0"/>
                  <w:autoSpaceDN w:val="0"/>
                  <w:adjustRightInd w:val="0"/>
                  <w:spacing w:after="0" w:line="240" w:lineRule="auto"/>
                  <w:jc w:val="center"/>
                </w:pPr>
              </w:pPrChange>
            </w:pPr>
            <w:del w:id="1794" w:author="Benjamin Zhu" w:date="2020-07-04T00:42:00Z">
              <w:r w:rsidRPr="00511193" w:rsidDel="00F56982">
                <w:rPr>
                  <w:sz w:val="24"/>
                  <w:szCs w:val="24"/>
                  <w:lang w:val="en"/>
                </w:rPr>
                <w:delText>0.0192</w:delText>
              </w:r>
            </w:del>
          </w:p>
        </w:tc>
        <w:tc>
          <w:tcPr>
            <w:tcW w:w="2016" w:type="dxa"/>
            <w:tcBorders>
              <w:top w:val="nil"/>
              <w:left w:val="nil"/>
              <w:bottom w:val="nil"/>
              <w:right w:val="nil"/>
            </w:tcBorders>
            <w:tcPrChange w:id="1795" w:author="Ednaldo Ribeiro" w:date="2020-05-22T16:40:00Z">
              <w:tcPr>
                <w:tcW w:w="2016" w:type="dxa"/>
                <w:tcBorders>
                  <w:top w:val="nil"/>
                  <w:left w:val="nil"/>
                  <w:bottom w:val="nil"/>
                  <w:right w:val="nil"/>
                </w:tcBorders>
              </w:tcPr>
            </w:tcPrChange>
          </w:tcPr>
          <w:p w14:paraId="2E01C4B2" w14:textId="536C6173" w:rsidR="00511193" w:rsidRPr="00F56982" w:rsidDel="00F56982" w:rsidRDefault="00511193" w:rsidP="00F56982">
            <w:pPr>
              <w:jc w:val="center"/>
              <w:rPr>
                <w:del w:id="1796" w:author="Benjamin Zhu" w:date="2020-07-04T00:42:00Z"/>
                <w:rFonts w:ascii="Times New Roman" w:hAnsi="Times New Roman" w:cs="Times New Roman"/>
                <w:sz w:val="24"/>
                <w:szCs w:val="24"/>
                <w:rPrChange w:id="1797" w:author="Benjamin Zhu" w:date="2020-07-04T00:42:00Z">
                  <w:rPr>
                    <w:del w:id="1798" w:author="Benjamin Zhu" w:date="2020-07-04T00:42:00Z"/>
                    <w:rFonts w:ascii="Times New Roman" w:hAnsi="Times New Roman" w:cs="Times New Roman"/>
                    <w:sz w:val="24"/>
                    <w:szCs w:val="24"/>
                    <w:lang w:val="pt-BR"/>
                  </w:rPr>
                </w:rPrChange>
              </w:rPr>
              <w:pPrChange w:id="1799" w:author="Benjamin Zhu" w:date="2020-07-04T00:42:00Z">
                <w:pPr>
                  <w:widowControl w:val="0"/>
                  <w:autoSpaceDE w:val="0"/>
                  <w:autoSpaceDN w:val="0"/>
                  <w:adjustRightInd w:val="0"/>
                  <w:spacing w:after="0" w:line="240" w:lineRule="auto"/>
                  <w:jc w:val="center"/>
                </w:pPr>
              </w:pPrChange>
            </w:pPr>
            <w:del w:id="1800" w:author="Benjamin Zhu" w:date="2020-07-04T00:42:00Z">
              <w:r w:rsidRPr="00511193" w:rsidDel="00F56982">
                <w:rPr>
                  <w:sz w:val="24"/>
                  <w:szCs w:val="24"/>
                  <w:lang w:val="en"/>
                </w:rPr>
                <w:delText>-0.0263</w:delText>
              </w:r>
            </w:del>
          </w:p>
        </w:tc>
        <w:tc>
          <w:tcPr>
            <w:tcW w:w="2016" w:type="dxa"/>
            <w:tcBorders>
              <w:top w:val="nil"/>
              <w:left w:val="nil"/>
              <w:bottom w:val="nil"/>
              <w:right w:val="nil"/>
            </w:tcBorders>
            <w:tcPrChange w:id="1801" w:author="Ednaldo Ribeiro" w:date="2020-05-22T16:40:00Z">
              <w:tcPr>
                <w:tcW w:w="2016" w:type="dxa"/>
                <w:tcBorders>
                  <w:top w:val="nil"/>
                  <w:left w:val="nil"/>
                  <w:bottom w:val="nil"/>
                  <w:right w:val="nil"/>
                </w:tcBorders>
              </w:tcPr>
            </w:tcPrChange>
          </w:tcPr>
          <w:p w14:paraId="14E39A49" w14:textId="510A505E" w:rsidR="00511193" w:rsidRPr="00F56982" w:rsidDel="00F56982" w:rsidRDefault="00511193" w:rsidP="00F56982">
            <w:pPr>
              <w:jc w:val="center"/>
              <w:rPr>
                <w:del w:id="1802" w:author="Benjamin Zhu" w:date="2020-07-04T00:42:00Z"/>
                <w:rFonts w:ascii="Times New Roman" w:hAnsi="Times New Roman" w:cs="Times New Roman"/>
                <w:sz w:val="24"/>
                <w:szCs w:val="24"/>
                <w:rPrChange w:id="1803" w:author="Benjamin Zhu" w:date="2020-07-04T00:42:00Z">
                  <w:rPr>
                    <w:del w:id="1804" w:author="Benjamin Zhu" w:date="2020-07-04T00:42:00Z"/>
                    <w:rFonts w:ascii="Times New Roman" w:hAnsi="Times New Roman" w:cs="Times New Roman"/>
                    <w:sz w:val="24"/>
                    <w:szCs w:val="24"/>
                    <w:lang w:val="pt-BR"/>
                  </w:rPr>
                </w:rPrChange>
              </w:rPr>
              <w:pPrChange w:id="1805" w:author="Benjamin Zhu" w:date="2020-07-04T00:42:00Z">
                <w:pPr>
                  <w:widowControl w:val="0"/>
                  <w:autoSpaceDE w:val="0"/>
                  <w:autoSpaceDN w:val="0"/>
                  <w:adjustRightInd w:val="0"/>
                  <w:spacing w:after="0" w:line="240" w:lineRule="auto"/>
                  <w:jc w:val="center"/>
                </w:pPr>
              </w:pPrChange>
            </w:pPr>
            <w:del w:id="1806" w:author="Benjamin Zhu" w:date="2020-07-04T00:42:00Z">
              <w:r w:rsidRPr="00511193" w:rsidDel="00F56982">
                <w:rPr>
                  <w:sz w:val="24"/>
                  <w:szCs w:val="24"/>
                  <w:lang w:val="en"/>
                </w:rPr>
                <w:delText>0.0120</w:delText>
              </w:r>
            </w:del>
          </w:p>
        </w:tc>
      </w:tr>
      <w:tr w:rsidR="00511193" w:rsidRPr="00511193" w:rsidDel="00F56982" w14:paraId="32F8AB6C" w14:textId="24C3DF56" w:rsidTr="00511193">
        <w:trPr>
          <w:del w:id="1807" w:author="Benjamin Zhu" w:date="2020-07-04T00:42:00Z"/>
        </w:trPr>
        <w:tc>
          <w:tcPr>
            <w:tcW w:w="2410" w:type="dxa"/>
            <w:tcBorders>
              <w:top w:val="nil"/>
              <w:left w:val="nil"/>
              <w:bottom w:val="nil"/>
              <w:right w:val="nil"/>
            </w:tcBorders>
            <w:tcPrChange w:id="1808" w:author="Ednaldo Ribeiro" w:date="2020-05-22T16:40:00Z">
              <w:tcPr>
                <w:tcW w:w="2340" w:type="dxa"/>
                <w:tcBorders>
                  <w:top w:val="nil"/>
                  <w:left w:val="nil"/>
                  <w:bottom w:val="nil"/>
                  <w:right w:val="nil"/>
                </w:tcBorders>
              </w:tcPr>
            </w:tcPrChange>
          </w:tcPr>
          <w:p w14:paraId="4E4C5C2C" w14:textId="6455FF49" w:rsidR="00511193" w:rsidRPr="00F56982" w:rsidDel="00F56982" w:rsidRDefault="00511193" w:rsidP="00F56982">
            <w:pPr>
              <w:jc w:val="center"/>
              <w:rPr>
                <w:del w:id="1809" w:author="Benjamin Zhu" w:date="2020-07-04T00:42:00Z"/>
                <w:rFonts w:ascii="Times New Roman" w:hAnsi="Times New Roman" w:cs="Times New Roman"/>
                <w:sz w:val="24"/>
                <w:szCs w:val="24"/>
                <w:rPrChange w:id="1810" w:author="Benjamin Zhu" w:date="2020-07-04T00:42:00Z">
                  <w:rPr>
                    <w:del w:id="1811" w:author="Benjamin Zhu" w:date="2020-07-04T00:42:00Z"/>
                    <w:rFonts w:ascii="Times New Roman" w:hAnsi="Times New Roman" w:cs="Times New Roman"/>
                    <w:sz w:val="24"/>
                    <w:szCs w:val="24"/>
                    <w:lang w:val="pt-BR"/>
                  </w:rPr>
                </w:rPrChange>
              </w:rPr>
              <w:pPrChange w:id="1812"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1813" w:author="Ednaldo Ribeiro" w:date="2020-05-22T16:40:00Z">
              <w:tcPr>
                <w:tcW w:w="2292" w:type="dxa"/>
                <w:tcBorders>
                  <w:top w:val="nil"/>
                  <w:left w:val="nil"/>
                  <w:bottom w:val="nil"/>
                  <w:right w:val="nil"/>
                </w:tcBorders>
              </w:tcPr>
            </w:tcPrChange>
          </w:tcPr>
          <w:p w14:paraId="6278F101" w14:textId="0077B49D" w:rsidR="00511193" w:rsidRPr="00F56982" w:rsidDel="00F56982" w:rsidRDefault="00511193" w:rsidP="00F56982">
            <w:pPr>
              <w:jc w:val="center"/>
              <w:rPr>
                <w:del w:id="1814" w:author="Benjamin Zhu" w:date="2020-07-04T00:42:00Z"/>
                <w:rFonts w:ascii="Times New Roman" w:hAnsi="Times New Roman" w:cs="Times New Roman"/>
                <w:sz w:val="24"/>
                <w:szCs w:val="24"/>
                <w:rPrChange w:id="1815" w:author="Benjamin Zhu" w:date="2020-07-04T00:42:00Z">
                  <w:rPr>
                    <w:del w:id="1816" w:author="Benjamin Zhu" w:date="2020-07-04T00:42:00Z"/>
                    <w:rFonts w:ascii="Times New Roman" w:hAnsi="Times New Roman" w:cs="Times New Roman"/>
                    <w:sz w:val="24"/>
                    <w:szCs w:val="24"/>
                    <w:lang w:val="pt-BR"/>
                  </w:rPr>
                </w:rPrChange>
              </w:rPr>
              <w:pPrChange w:id="1817" w:author="Benjamin Zhu" w:date="2020-07-04T00:42:00Z">
                <w:pPr>
                  <w:widowControl w:val="0"/>
                  <w:autoSpaceDE w:val="0"/>
                  <w:autoSpaceDN w:val="0"/>
                  <w:adjustRightInd w:val="0"/>
                  <w:spacing w:after="0" w:line="240" w:lineRule="auto"/>
                  <w:jc w:val="center"/>
                </w:pPr>
              </w:pPrChange>
            </w:pPr>
            <w:del w:id="1818" w:author="Benjamin Zhu" w:date="2020-07-04T00:42:00Z">
              <w:r w:rsidRPr="00511193" w:rsidDel="00F56982">
                <w:rPr>
                  <w:sz w:val="24"/>
                  <w:szCs w:val="24"/>
                  <w:lang w:val="en"/>
                </w:rPr>
                <w:delText>(-0.95)</w:delText>
              </w:r>
            </w:del>
          </w:p>
        </w:tc>
        <w:tc>
          <w:tcPr>
            <w:tcW w:w="2016" w:type="dxa"/>
            <w:tcBorders>
              <w:top w:val="nil"/>
              <w:left w:val="nil"/>
              <w:bottom w:val="nil"/>
              <w:right w:val="nil"/>
            </w:tcBorders>
            <w:tcPrChange w:id="1819" w:author="Ednaldo Ribeiro" w:date="2020-05-22T16:40:00Z">
              <w:tcPr>
                <w:tcW w:w="2016" w:type="dxa"/>
                <w:tcBorders>
                  <w:top w:val="nil"/>
                  <w:left w:val="nil"/>
                  <w:bottom w:val="nil"/>
                  <w:right w:val="nil"/>
                </w:tcBorders>
              </w:tcPr>
            </w:tcPrChange>
          </w:tcPr>
          <w:p w14:paraId="54C29837" w14:textId="642CFD96" w:rsidR="00511193" w:rsidRPr="00F56982" w:rsidDel="00F56982" w:rsidRDefault="00511193" w:rsidP="00F56982">
            <w:pPr>
              <w:jc w:val="center"/>
              <w:rPr>
                <w:del w:id="1820" w:author="Benjamin Zhu" w:date="2020-07-04T00:42:00Z"/>
                <w:rFonts w:ascii="Times New Roman" w:hAnsi="Times New Roman" w:cs="Times New Roman"/>
                <w:sz w:val="24"/>
                <w:szCs w:val="24"/>
                <w:rPrChange w:id="1821" w:author="Benjamin Zhu" w:date="2020-07-04T00:42:00Z">
                  <w:rPr>
                    <w:del w:id="1822" w:author="Benjamin Zhu" w:date="2020-07-04T00:42:00Z"/>
                    <w:rFonts w:ascii="Times New Roman" w:hAnsi="Times New Roman" w:cs="Times New Roman"/>
                    <w:sz w:val="24"/>
                    <w:szCs w:val="24"/>
                    <w:lang w:val="pt-BR"/>
                  </w:rPr>
                </w:rPrChange>
              </w:rPr>
              <w:pPrChange w:id="1823" w:author="Benjamin Zhu" w:date="2020-07-04T00:42:00Z">
                <w:pPr>
                  <w:widowControl w:val="0"/>
                  <w:autoSpaceDE w:val="0"/>
                  <w:autoSpaceDN w:val="0"/>
                  <w:adjustRightInd w:val="0"/>
                  <w:spacing w:after="0" w:line="240" w:lineRule="auto"/>
                  <w:jc w:val="center"/>
                </w:pPr>
              </w:pPrChange>
            </w:pPr>
            <w:del w:id="1824" w:author="Benjamin Zhu" w:date="2020-07-04T00:42:00Z">
              <w:r w:rsidRPr="00511193" w:rsidDel="00F56982">
                <w:rPr>
                  <w:sz w:val="24"/>
                  <w:szCs w:val="24"/>
                  <w:lang w:val="en"/>
                </w:rPr>
                <w:delText>(0.90)</w:delText>
              </w:r>
            </w:del>
          </w:p>
        </w:tc>
        <w:tc>
          <w:tcPr>
            <w:tcW w:w="2016" w:type="dxa"/>
            <w:tcBorders>
              <w:top w:val="nil"/>
              <w:left w:val="nil"/>
              <w:bottom w:val="nil"/>
              <w:right w:val="nil"/>
            </w:tcBorders>
            <w:tcPrChange w:id="1825" w:author="Ednaldo Ribeiro" w:date="2020-05-22T16:40:00Z">
              <w:tcPr>
                <w:tcW w:w="2016" w:type="dxa"/>
                <w:tcBorders>
                  <w:top w:val="nil"/>
                  <w:left w:val="nil"/>
                  <w:bottom w:val="nil"/>
                  <w:right w:val="nil"/>
                </w:tcBorders>
              </w:tcPr>
            </w:tcPrChange>
          </w:tcPr>
          <w:p w14:paraId="4856628D" w14:textId="583BF3BC" w:rsidR="00511193" w:rsidRPr="00F56982" w:rsidDel="00F56982" w:rsidRDefault="00511193" w:rsidP="00F56982">
            <w:pPr>
              <w:jc w:val="center"/>
              <w:rPr>
                <w:del w:id="1826" w:author="Benjamin Zhu" w:date="2020-07-04T00:42:00Z"/>
                <w:rFonts w:ascii="Times New Roman" w:hAnsi="Times New Roman" w:cs="Times New Roman"/>
                <w:sz w:val="24"/>
                <w:szCs w:val="24"/>
                <w:rPrChange w:id="1827" w:author="Benjamin Zhu" w:date="2020-07-04T00:42:00Z">
                  <w:rPr>
                    <w:del w:id="1828" w:author="Benjamin Zhu" w:date="2020-07-04T00:42:00Z"/>
                    <w:rFonts w:ascii="Times New Roman" w:hAnsi="Times New Roman" w:cs="Times New Roman"/>
                    <w:sz w:val="24"/>
                    <w:szCs w:val="24"/>
                    <w:lang w:val="pt-BR"/>
                  </w:rPr>
                </w:rPrChange>
              </w:rPr>
              <w:pPrChange w:id="1829" w:author="Benjamin Zhu" w:date="2020-07-04T00:42:00Z">
                <w:pPr>
                  <w:widowControl w:val="0"/>
                  <w:autoSpaceDE w:val="0"/>
                  <w:autoSpaceDN w:val="0"/>
                  <w:adjustRightInd w:val="0"/>
                  <w:spacing w:after="0" w:line="240" w:lineRule="auto"/>
                  <w:jc w:val="center"/>
                </w:pPr>
              </w:pPrChange>
            </w:pPr>
            <w:del w:id="1830" w:author="Benjamin Zhu" w:date="2020-07-04T00:42:00Z">
              <w:r w:rsidRPr="00511193" w:rsidDel="00F56982">
                <w:rPr>
                  <w:sz w:val="24"/>
                  <w:szCs w:val="24"/>
                  <w:lang w:val="en"/>
                </w:rPr>
                <w:delText>(-1.03)</w:delText>
              </w:r>
            </w:del>
          </w:p>
        </w:tc>
        <w:tc>
          <w:tcPr>
            <w:tcW w:w="2016" w:type="dxa"/>
            <w:tcBorders>
              <w:top w:val="nil"/>
              <w:left w:val="nil"/>
              <w:bottom w:val="nil"/>
              <w:right w:val="nil"/>
            </w:tcBorders>
            <w:tcPrChange w:id="1831" w:author="Ednaldo Ribeiro" w:date="2020-05-22T16:40:00Z">
              <w:tcPr>
                <w:tcW w:w="2016" w:type="dxa"/>
                <w:tcBorders>
                  <w:top w:val="nil"/>
                  <w:left w:val="nil"/>
                  <w:bottom w:val="nil"/>
                  <w:right w:val="nil"/>
                </w:tcBorders>
              </w:tcPr>
            </w:tcPrChange>
          </w:tcPr>
          <w:p w14:paraId="350F9CA1" w14:textId="69BA2254" w:rsidR="00511193" w:rsidRPr="00F56982" w:rsidDel="00F56982" w:rsidRDefault="00511193" w:rsidP="00F56982">
            <w:pPr>
              <w:jc w:val="center"/>
              <w:rPr>
                <w:del w:id="1832" w:author="Benjamin Zhu" w:date="2020-07-04T00:42:00Z"/>
                <w:rFonts w:ascii="Times New Roman" w:hAnsi="Times New Roman" w:cs="Times New Roman"/>
                <w:sz w:val="24"/>
                <w:szCs w:val="24"/>
                <w:rPrChange w:id="1833" w:author="Benjamin Zhu" w:date="2020-07-04T00:42:00Z">
                  <w:rPr>
                    <w:del w:id="1834" w:author="Benjamin Zhu" w:date="2020-07-04T00:42:00Z"/>
                    <w:rFonts w:ascii="Times New Roman" w:hAnsi="Times New Roman" w:cs="Times New Roman"/>
                    <w:sz w:val="24"/>
                    <w:szCs w:val="24"/>
                    <w:lang w:val="pt-BR"/>
                  </w:rPr>
                </w:rPrChange>
              </w:rPr>
              <w:pPrChange w:id="1835" w:author="Benjamin Zhu" w:date="2020-07-04T00:42:00Z">
                <w:pPr>
                  <w:widowControl w:val="0"/>
                  <w:autoSpaceDE w:val="0"/>
                  <w:autoSpaceDN w:val="0"/>
                  <w:adjustRightInd w:val="0"/>
                  <w:spacing w:after="0" w:line="240" w:lineRule="auto"/>
                  <w:jc w:val="center"/>
                </w:pPr>
              </w:pPrChange>
            </w:pPr>
            <w:del w:id="1836" w:author="Benjamin Zhu" w:date="2020-07-04T00:42:00Z">
              <w:r w:rsidRPr="00511193" w:rsidDel="00F56982">
                <w:rPr>
                  <w:sz w:val="24"/>
                  <w:szCs w:val="24"/>
                  <w:lang w:val="en"/>
                </w:rPr>
                <w:delText>(0.55)</w:delText>
              </w:r>
            </w:del>
          </w:p>
        </w:tc>
      </w:tr>
      <w:tr w:rsidR="00511193" w:rsidRPr="00511193" w:rsidDel="00F56982" w14:paraId="386970D3" w14:textId="30F016F6" w:rsidTr="00511193">
        <w:trPr>
          <w:del w:id="1837" w:author="Benjamin Zhu" w:date="2020-07-04T00:42:00Z"/>
        </w:trPr>
        <w:tc>
          <w:tcPr>
            <w:tcW w:w="2410" w:type="dxa"/>
            <w:tcBorders>
              <w:top w:val="nil"/>
              <w:left w:val="nil"/>
              <w:bottom w:val="nil"/>
              <w:right w:val="nil"/>
            </w:tcBorders>
            <w:tcPrChange w:id="1838" w:author="Ednaldo Ribeiro" w:date="2020-05-22T16:40:00Z">
              <w:tcPr>
                <w:tcW w:w="2340" w:type="dxa"/>
                <w:tcBorders>
                  <w:top w:val="nil"/>
                  <w:left w:val="nil"/>
                  <w:bottom w:val="nil"/>
                  <w:right w:val="nil"/>
                </w:tcBorders>
              </w:tcPr>
            </w:tcPrChange>
          </w:tcPr>
          <w:p w14:paraId="08D52D66" w14:textId="1DDC6EB6" w:rsidR="00511193" w:rsidRPr="00F56982" w:rsidDel="00F56982" w:rsidRDefault="00511193" w:rsidP="00F56982">
            <w:pPr>
              <w:jc w:val="center"/>
              <w:rPr>
                <w:del w:id="1839" w:author="Benjamin Zhu" w:date="2020-07-04T00:42:00Z"/>
                <w:rFonts w:ascii="Times New Roman" w:hAnsi="Times New Roman" w:cs="Times New Roman"/>
                <w:sz w:val="24"/>
                <w:szCs w:val="24"/>
                <w:rPrChange w:id="1840" w:author="Benjamin Zhu" w:date="2020-07-04T00:42:00Z">
                  <w:rPr>
                    <w:del w:id="1841" w:author="Benjamin Zhu" w:date="2020-07-04T00:42:00Z"/>
                    <w:rFonts w:ascii="Times New Roman" w:hAnsi="Times New Roman" w:cs="Times New Roman"/>
                    <w:sz w:val="24"/>
                    <w:szCs w:val="24"/>
                    <w:lang w:val="pt-BR"/>
                  </w:rPr>
                </w:rPrChange>
              </w:rPr>
              <w:pPrChange w:id="1842" w:author="Benjamin Zhu" w:date="2020-07-04T00:42:00Z">
                <w:pPr>
                  <w:widowControl w:val="0"/>
                  <w:autoSpaceDE w:val="0"/>
                  <w:autoSpaceDN w:val="0"/>
                  <w:adjustRightInd w:val="0"/>
                  <w:spacing w:after="0" w:line="240" w:lineRule="auto"/>
                </w:pPr>
              </w:pPrChange>
            </w:pPr>
            <w:del w:id="1843" w:author="Benjamin Zhu" w:date="2020-07-04T00:42:00Z">
              <w:r w:rsidRPr="00511193" w:rsidDel="00F56982">
                <w:rPr>
                  <w:sz w:val="24"/>
                  <w:szCs w:val="24"/>
                  <w:lang w:val="en"/>
                </w:rPr>
                <w:delText>Yellow</w:delText>
              </w:r>
            </w:del>
          </w:p>
        </w:tc>
        <w:tc>
          <w:tcPr>
            <w:tcW w:w="2222" w:type="dxa"/>
            <w:tcBorders>
              <w:top w:val="nil"/>
              <w:left w:val="nil"/>
              <w:bottom w:val="nil"/>
              <w:right w:val="nil"/>
            </w:tcBorders>
            <w:tcPrChange w:id="1844" w:author="Ednaldo Ribeiro" w:date="2020-05-22T16:40:00Z">
              <w:tcPr>
                <w:tcW w:w="2292" w:type="dxa"/>
                <w:tcBorders>
                  <w:top w:val="nil"/>
                  <w:left w:val="nil"/>
                  <w:bottom w:val="nil"/>
                  <w:right w:val="nil"/>
                </w:tcBorders>
              </w:tcPr>
            </w:tcPrChange>
          </w:tcPr>
          <w:p w14:paraId="753B4964" w14:textId="2B62AF50" w:rsidR="00511193" w:rsidRPr="00F56982" w:rsidDel="00F56982" w:rsidRDefault="00511193" w:rsidP="00F56982">
            <w:pPr>
              <w:jc w:val="center"/>
              <w:rPr>
                <w:del w:id="1845" w:author="Benjamin Zhu" w:date="2020-07-04T00:42:00Z"/>
                <w:rFonts w:ascii="Times New Roman" w:hAnsi="Times New Roman" w:cs="Times New Roman"/>
                <w:sz w:val="24"/>
                <w:szCs w:val="24"/>
                <w:rPrChange w:id="1846" w:author="Benjamin Zhu" w:date="2020-07-04T00:42:00Z">
                  <w:rPr>
                    <w:del w:id="1847" w:author="Benjamin Zhu" w:date="2020-07-04T00:42:00Z"/>
                    <w:rFonts w:ascii="Times New Roman" w:hAnsi="Times New Roman" w:cs="Times New Roman"/>
                    <w:sz w:val="24"/>
                    <w:szCs w:val="24"/>
                    <w:lang w:val="pt-BR"/>
                  </w:rPr>
                </w:rPrChange>
              </w:rPr>
              <w:pPrChange w:id="1848" w:author="Benjamin Zhu" w:date="2020-07-04T00:42:00Z">
                <w:pPr>
                  <w:widowControl w:val="0"/>
                  <w:autoSpaceDE w:val="0"/>
                  <w:autoSpaceDN w:val="0"/>
                  <w:adjustRightInd w:val="0"/>
                  <w:spacing w:after="0" w:line="240" w:lineRule="auto"/>
                  <w:jc w:val="center"/>
                </w:pPr>
              </w:pPrChange>
            </w:pPr>
            <w:del w:id="1849" w:author="Benjamin Zhu" w:date="2020-07-04T00:42:00Z">
              <w:r w:rsidRPr="00511193" w:rsidDel="00F56982">
                <w:rPr>
                  <w:sz w:val="24"/>
                  <w:szCs w:val="24"/>
                  <w:lang w:val="en"/>
                </w:rPr>
                <w:delText>-0.0204</w:delText>
              </w:r>
            </w:del>
          </w:p>
        </w:tc>
        <w:tc>
          <w:tcPr>
            <w:tcW w:w="2016" w:type="dxa"/>
            <w:tcBorders>
              <w:top w:val="nil"/>
              <w:left w:val="nil"/>
              <w:bottom w:val="nil"/>
              <w:right w:val="nil"/>
            </w:tcBorders>
            <w:tcPrChange w:id="1850" w:author="Ednaldo Ribeiro" w:date="2020-05-22T16:40:00Z">
              <w:tcPr>
                <w:tcW w:w="2016" w:type="dxa"/>
                <w:tcBorders>
                  <w:top w:val="nil"/>
                  <w:left w:val="nil"/>
                  <w:bottom w:val="nil"/>
                  <w:right w:val="nil"/>
                </w:tcBorders>
              </w:tcPr>
            </w:tcPrChange>
          </w:tcPr>
          <w:p w14:paraId="7E7B6907" w14:textId="1B54E662" w:rsidR="00511193" w:rsidRPr="00F56982" w:rsidDel="00F56982" w:rsidRDefault="00511193" w:rsidP="00F56982">
            <w:pPr>
              <w:jc w:val="center"/>
              <w:rPr>
                <w:del w:id="1851" w:author="Benjamin Zhu" w:date="2020-07-04T00:42:00Z"/>
                <w:rFonts w:ascii="Times New Roman" w:hAnsi="Times New Roman" w:cs="Times New Roman"/>
                <w:sz w:val="24"/>
                <w:szCs w:val="24"/>
                <w:rPrChange w:id="1852" w:author="Benjamin Zhu" w:date="2020-07-04T00:42:00Z">
                  <w:rPr>
                    <w:del w:id="1853" w:author="Benjamin Zhu" w:date="2020-07-04T00:42:00Z"/>
                    <w:rFonts w:ascii="Times New Roman" w:hAnsi="Times New Roman" w:cs="Times New Roman"/>
                    <w:sz w:val="24"/>
                    <w:szCs w:val="24"/>
                    <w:lang w:val="pt-BR"/>
                  </w:rPr>
                </w:rPrChange>
              </w:rPr>
              <w:pPrChange w:id="1854" w:author="Benjamin Zhu" w:date="2020-07-04T00:42:00Z">
                <w:pPr>
                  <w:widowControl w:val="0"/>
                  <w:autoSpaceDE w:val="0"/>
                  <w:autoSpaceDN w:val="0"/>
                  <w:adjustRightInd w:val="0"/>
                  <w:spacing w:after="0" w:line="240" w:lineRule="auto"/>
                  <w:jc w:val="center"/>
                </w:pPr>
              </w:pPrChange>
            </w:pPr>
            <w:del w:id="1855" w:author="Benjamin Zhu" w:date="2020-07-04T00:42:00Z">
              <w:r w:rsidRPr="00511193" w:rsidDel="00F56982">
                <w:rPr>
                  <w:sz w:val="24"/>
                  <w:szCs w:val="24"/>
                  <w:lang w:val="en"/>
                </w:rPr>
                <w:delText>-0.0120</w:delText>
              </w:r>
            </w:del>
          </w:p>
        </w:tc>
        <w:tc>
          <w:tcPr>
            <w:tcW w:w="2016" w:type="dxa"/>
            <w:tcBorders>
              <w:top w:val="nil"/>
              <w:left w:val="nil"/>
              <w:bottom w:val="nil"/>
              <w:right w:val="nil"/>
            </w:tcBorders>
            <w:tcPrChange w:id="1856" w:author="Ednaldo Ribeiro" w:date="2020-05-22T16:40:00Z">
              <w:tcPr>
                <w:tcW w:w="2016" w:type="dxa"/>
                <w:tcBorders>
                  <w:top w:val="nil"/>
                  <w:left w:val="nil"/>
                  <w:bottom w:val="nil"/>
                  <w:right w:val="nil"/>
                </w:tcBorders>
              </w:tcPr>
            </w:tcPrChange>
          </w:tcPr>
          <w:p w14:paraId="5F791A5E" w14:textId="536ED039" w:rsidR="00511193" w:rsidRPr="00F56982" w:rsidDel="00F56982" w:rsidRDefault="00511193" w:rsidP="00F56982">
            <w:pPr>
              <w:jc w:val="center"/>
              <w:rPr>
                <w:del w:id="1857" w:author="Benjamin Zhu" w:date="2020-07-04T00:42:00Z"/>
                <w:rFonts w:ascii="Times New Roman" w:hAnsi="Times New Roman" w:cs="Times New Roman"/>
                <w:sz w:val="24"/>
                <w:szCs w:val="24"/>
                <w:rPrChange w:id="1858" w:author="Benjamin Zhu" w:date="2020-07-04T00:42:00Z">
                  <w:rPr>
                    <w:del w:id="1859" w:author="Benjamin Zhu" w:date="2020-07-04T00:42:00Z"/>
                    <w:rFonts w:ascii="Times New Roman" w:hAnsi="Times New Roman" w:cs="Times New Roman"/>
                    <w:sz w:val="24"/>
                    <w:szCs w:val="24"/>
                    <w:lang w:val="pt-BR"/>
                  </w:rPr>
                </w:rPrChange>
              </w:rPr>
              <w:pPrChange w:id="1860" w:author="Benjamin Zhu" w:date="2020-07-04T00:42:00Z">
                <w:pPr>
                  <w:widowControl w:val="0"/>
                  <w:autoSpaceDE w:val="0"/>
                  <w:autoSpaceDN w:val="0"/>
                  <w:adjustRightInd w:val="0"/>
                  <w:spacing w:after="0" w:line="240" w:lineRule="auto"/>
                  <w:jc w:val="center"/>
                </w:pPr>
              </w:pPrChange>
            </w:pPr>
            <w:del w:id="1861" w:author="Benjamin Zhu" w:date="2020-07-04T00:42:00Z">
              <w:r w:rsidRPr="00511193" w:rsidDel="00F56982">
                <w:rPr>
                  <w:sz w:val="24"/>
                  <w:szCs w:val="24"/>
                  <w:lang w:val="en"/>
                </w:rPr>
                <w:delText>-0.0366</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862" w:author="Ednaldo Ribeiro" w:date="2020-05-22T16:40:00Z">
              <w:tcPr>
                <w:tcW w:w="2016" w:type="dxa"/>
                <w:tcBorders>
                  <w:top w:val="nil"/>
                  <w:left w:val="nil"/>
                  <w:bottom w:val="nil"/>
                  <w:right w:val="nil"/>
                </w:tcBorders>
              </w:tcPr>
            </w:tcPrChange>
          </w:tcPr>
          <w:p w14:paraId="43F5667C" w14:textId="22C31457" w:rsidR="00511193" w:rsidRPr="00F56982" w:rsidDel="00F56982" w:rsidRDefault="00511193" w:rsidP="00F56982">
            <w:pPr>
              <w:jc w:val="center"/>
              <w:rPr>
                <w:del w:id="1863" w:author="Benjamin Zhu" w:date="2020-07-04T00:42:00Z"/>
                <w:rFonts w:ascii="Times New Roman" w:hAnsi="Times New Roman" w:cs="Times New Roman"/>
                <w:sz w:val="24"/>
                <w:szCs w:val="24"/>
                <w:rPrChange w:id="1864" w:author="Benjamin Zhu" w:date="2020-07-04T00:42:00Z">
                  <w:rPr>
                    <w:del w:id="1865" w:author="Benjamin Zhu" w:date="2020-07-04T00:42:00Z"/>
                    <w:rFonts w:ascii="Times New Roman" w:hAnsi="Times New Roman" w:cs="Times New Roman"/>
                    <w:sz w:val="24"/>
                    <w:szCs w:val="24"/>
                    <w:lang w:val="pt-BR"/>
                  </w:rPr>
                </w:rPrChange>
              </w:rPr>
              <w:pPrChange w:id="1866" w:author="Benjamin Zhu" w:date="2020-07-04T00:42:00Z">
                <w:pPr>
                  <w:widowControl w:val="0"/>
                  <w:autoSpaceDE w:val="0"/>
                  <w:autoSpaceDN w:val="0"/>
                  <w:adjustRightInd w:val="0"/>
                  <w:spacing w:after="0" w:line="240" w:lineRule="auto"/>
                  <w:jc w:val="center"/>
                </w:pPr>
              </w:pPrChange>
            </w:pPr>
            <w:del w:id="1867" w:author="Benjamin Zhu" w:date="2020-07-04T00:42:00Z">
              <w:r w:rsidRPr="00511193" w:rsidDel="00F56982">
                <w:rPr>
                  <w:sz w:val="24"/>
                  <w:szCs w:val="24"/>
                  <w:lang w:val="en"/>
                </w:rPr>
                <w:delText>-0.0151</w:delText>
              </w:r>
            </w:del>
          </w:p>
        </w:tc>
      </w:tr>
      <w:tr w:rsidR="00511193" w:rsidRPr="00511193" w:rsidDel="00F56982" w14:paraId="417AD18C" w14:textId="668A7439" w:rsidTr="00511193">
        <w:trPr>
          <w:del w:id="1868" w:author="Benjamin Zhu" w:date="2020-07-04T00:42:00Z"/>
        </w:trPr>
        <w:tc>
          <w:tcPr>
            <w:tcW w:w="2410" w:type="dxa"/>
            <w:tcBorders>
              <w:top w:val="nil"/>
              <w:left w:val="nil"/>
              <w:bottom w:val="nil"/>
              <w:right w:val="nil"/>
            </w:tcBorders>
            <w:tcPrChange w:id="1869" w:author="Ednaldo Ribeiro" w:date="2020-05-22T16:40:00Z">
              <w:tcPr>
                <w:tcW w:w="2340" w:type="dxa"/>
                <w:tcBorders>
                  <w:top w:val="nil"/>
                  <w:left w:val="nil"/>
                  <w:bottom w:val="nil"/>
                  <w:right w:val="nil"/>
                </w:tcBorders>
              </w:tcPr>
            </w:tcPrChange>
          </w:tcPr>
          <w:p w14:paraId="401A16F5" w14:textId="05ADAE8B" w:rsidR="00511193" w:rsidRPr="00F56982" w:rsidDel="00F56982" w:rsidRDefault="00511193" w:rsidP="00F56982">
            <w:pPr>
              <w:jc w:val="center"/>
              <w:rPr>
                <w:del w:id="1870" w:author="Benjamin Zhu" w:date="2020-07-04T00:42:00Z"/>
                <w:rFonts w:ascii="Times New Roman" w:hAnsi="Times New Roman" w:cs="Times New Roman"/>
                <w:sz w:val="24"/>
                <w:szCs w:val="24"/>
                <w:rPrChange w:id="1871" w:author="Benjamin Zhu" w:date="2020-07-04T00:42:00Z">
                  <w:rPr>
                    <w:del w:id="1872" w:author="Benjamin Zhu" w:date="2020-07-04T00:42:00Z"/>
                    <w:rFonts w:ascii="Times New Roman" w:hAnsi="Times New Roman" w:cs="Times New Roman"/>
                    <w:sz w:val="24"/>
                    <w:szCs w:val="24"/>
                    <w:lang w:val="pt-BR"/>
                  </w:rPr>
                </w:rPrChange>
              </w:rPr>
              <w:pPrChange w:id="1873"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1874" w:author="Ednaldo Ribeiro" w:date="2020-05-22T16:40:00Z">
              <w:tcPr>
                <w:tcW w:w="2292" w:type="dxa"/>
                <w:tcBorders>
                  <w:top w:val="nil"/>
                  <w:left w:val="nil"/>
                  <w:bottom w:val="nil"/>
                  <w:right w:val="nil"/>
                </w:tcBorders>
              </w:tcPr>
            </w:tcPrChange>
          </w:tcPr>
          <w:p w14:paraId="43EF99B5" w14:textId="6F102437" w:rsidR="00511193" w:rsidRPr="00F56982" w:rsidDel="00F56982" w:rsidRDefault="00511193" w:rsidP="00F56982">
            <w:pPr>
              <w:jc w:val="center"/>
              <w:rPr>
                <w:del w:id="1875" w:author="Benjamin Zhu" w:date="2020-07-04T00:42:00Z"/>
                <w:rFonts w:ascii="Times New Roman" w:hAnsi="Times New Roman" w:cs="Times New Roman"/>
                <w:sz w:val="24"/>
                <w:szCs w:val="24"/>
                <w:rPrChange w:id="1876" w:author="Benjamin Zhu" w:date="2020-07-04T00:42:00Z">
                  <w:rPr>
                    <w:del w:id="1877" w:author="Benjamin Zhu" w:date="2020-07-04T00:42:00Z"/>
                    <w:rFonts w:ascii="Times New Roman" w:hAnsi="Times New Roman" w:cs="Times New Roman"/>
                    <w:sz w:val="24"/>
                    <w:szCs w:val="24"/>
                    <w:lang w:val="pt-BR"/>
                  </w:rPr>
                </w:rPrChange>
              </w:rPr>
              <w:pPrChange w:id="1878" w:author="Benjamin Zhu" w:date="2020-07-04T00:42:00Z">
                <w:pPr>
                  <w:widowControl w:val="0"/>
                  <w:autoSpaceDE w:val="0"/>
                  <w:autoSpaceDN w:val="0"/>
                  <w:adjustRightInd w:val="0"/>
                  <w:spacing w:after="0" w:line="240" w:lineRule="auto"/>
                  <w:jc w:val="center"/>
                </w:pPr>
              </w:pPrChange>
            </w:pPr>
            <w:del w:id="1879" w:author="Benjamin Zhu" w:date="2020-07-04T00:42:00Z">
              <w:r w:rsidRPr="00511193" w:rsidDel="00F56982">
                <w:rPr>
                  <w:sz w:val="24"/>
                  <w:szCs w:val="24"/>
                  <w:lang w:val="en"/>
                </w:rPr>
                <w:delText>(-0.98)</w:delText>
              </w:r>
            </w:del>
          </w:p>
        </w:tc>
        <w:tc>
          <w:tcPr>
            <w:tcW w:w="2016" w:type="dxa"/>
            <w:tcBorders>
              <w:top w:val="nil"/>
              <w:left w:val="nil"/>
              <w:bottom w:val="nil"/>
              <w:right w:val="nil"/>
            </w:tcBorders>
            <w:tcPrChange w:id="1880" w:author="Ednaldo Ribeiro" w:date="2020-05-22T16:40:00Z">
              <w:tcPr>
                <w:tcW w:w="2016" w:type="dxa"/>
                <w:tcBorders>
                  <w:top w:val="nil"/>
                  <w:left w:val="nil"/>
                  <w:bottom w:val="nil"/>
                  <w:right w:val="nil"/>
                </w:tcBorders>
              </w:tcPr>
            </w:tcPrChange>
          </w:tcPr>
          <w:p w14:paraId="59E89363" w14:textId="1242B234" w:rsidR="00511193" w:rsidRPr="00F56982" w:rsidDel="00F56982" w:rsidRDefault="00511193" w:rsidP="00F56982">
            <w:pPr>
              <w:jc w:val="center"/>
              <w:rPr>
                <w:del w:id="1881" w:author="Benjamin Zhu" w:date="2020-07-04T00:42:00Z"/>
                <w:rFonts w:ascii="Times New Roman" w:hAnsi="Times New Roman" w:cs="Times New Roman"/>
                <w:sz w:val="24"/>
                <w:szCs w:val="24"/>
                <w:rPrChange w:id="1882" w:author="Benjamin Zhu" w:date="2020-07-04T00:42:00Z">
                  <w:rPr>
                    <w:del w:id="1883" w:author="Benjamin Zhu" w:date="2020-07-04T00:42:00Z"/>
                    <w:rFonts w:ascii="Times New Roman" w:hAnsi="Times New Roman" w:cs="Times New Roman"/>
                    <w:sz w:val="24"/>
                    <w:szCs w:val="24"/>
                    <w:lang w:val="pt-BR"/>
                  </w:rPr>
                </w:rPrChange>
              </w:rPr>
              <w:pPrChange w:id="1884" w:author="Benjamin Zhu" w:date="2020-07-04T00:42:00Z">
                <w:pPr>
                  <w:widowControl w:val="0"/>
                  <w:autoSpaceDE w:val="0"/>
                  <w:autoSpaceDN w:val="0"/>
                  <w:adjustRightInd w:val="0"/>
                  <w:spacing w:after="0" w:line="240" w:lineRule="auto"/>
                  <w:jc w:val="center"/>
                </w:pPr>
              </w:pPrChange>
            </w:pPr>
            <w:del w:id="1885" w:author="Benjamin Zhu" w:date="2020-07-04T00:42:00Z">
              <w:r w:rsidRPr="00511193" w:rsidDel="00F56982">
                <w:rPr>
                  <w:sz w:val="24"/>
                  <w:szCs w:val="24"/>
                  <w:lang w:val="en"/>
                </w:rPr>
                <w:delText>(-0.69)</w:delText>
              </w:r>
            </w:del>
          </w:p>
        </w:tc>
        <w:tc>
          <w:tcPr>
            <w:tcW w:w="2016" w:type="dxa"/>
            <w:tcBorders>
              <w:top w:val="nil"/>
              <w:left w:val="nil"/>
              <w:bottom w:val="nil"/>
              <w:right w:val="nil"/>
            </w:tcBorders>
            <w:tcPrChange w:id="1886" w:author="Ednaldo Ribeiro" w:date="2020-05-22T16:40:00Z">
              <w:tcPr>
                <w:tcW w:w="2016" w:type="dxa"/>
                <w:tcBorders>
                  <w:top w:val="nil"/>
                  <w:left w:val="nil"/>
                  <w:bottom w:val="nil"/>
                  <w:right w:val="nil"/>
                </w:tcBorders>
              </w:tcPr>
            </w:tcPrChange>
          </w:tcPr>
          <w:p w14:paraId="4A6B269D" w14:textId="619D6690" w:rsidR="00511193" w:rsidRPr="00F56982" w:rsidDel="00F56982" w:rsidRDefault="00511193" w:rsidP="00F56982">
            <w:pPr>
              <w:jc w:val="center"/>
              <w:rPr>
                <w:del w:id="1887" w:author="Benjamin Zhu" w:date="2020-07-04T00:42:00Z"/>
                <w:rFonts w:ascii="Times New Roman" w:hAnsi="Times New Roman" w:cs="Times New Roman"/>
                <w:sz w:val="24"/>
                <w:szCs w:val="24"/>
                <w:rPrChange w:id="1888" w:author="Benjamin Zhu" w:date="2020-07-04T00:42:00Z">
                  <w:rPr>
                    <w:del w:id="1889" w:author="Benjamin Zhu" w:date="2020-07-04T00:42:00Z"/>
                    <w:rFonts w:ascii="Times New Roman" w:hAnsi="Times New Roman" w:cs="Times New Roman"/>
                    <w:sz w:val="24"/>
                    <w:szCs w:val="24"/>
                    <w:lang w:val="pt-BR"/>
                  </w:rPr>
                </w:rPrChange>
              </w:rPr>
              <w:pPrChange w:id="1890" w:author="Benjamin Zhu" w:date="2020-07-04T00:42:00Z">
                <w:pPr>
                  <w:widowControl w:val="0"/>
                  <w:autoSpaceDE w:val="0"/>
                  <w:autoSpaceDN w:val="0"/>
                  <w:adjustRightInd w:val="0"/>
                  <w:spacing w:after="0" w:line="240" w:lineRule="auto"/>
                  <w:jc w:val="center"/>
                </w:pPr>
              </w:pPrChange>
            </w:pPr>
            <w:del w:id="1891" w:author="Benjamin Zhu" w:date="2020-07-04T00:42:00Z">
              <w:r w:rsidRPr="00511193" w:rsidDel="00F56982">
                <w:rPr>
                  <w:sz w:val="24"/>
                  <w:szCs w:val="24"/>
                  <w:lang w:val="en"/>
                </w:rPr>
                <w:delText>(-1.68)</w:delText>
              </w:r>
            </w:del>
          </w:p>
        </w:tc>
        <w:tc>
          <w:tcPr>
            <w:tcW w:w="2016" w:type="dxa"/>
            <w:tcBorders>
              <w:top w:val="nil"/>
              <w:left w:val="nil"/>
              <w:bottom w:val="nil"/>
              <w:right w:val="nil"/>
            </w:tcBorders>
            <w:tcPrChange w:id="1892" w:author="Ednaldo Ribeiro" w:date="2020-05-22T16:40:00Z">
              <w:tcPr>
                <w:tcW w:w="2016" w:type="dxa"/>
                <w:tcBorders>
                  <w:top w:val="nil"/>
                  <w:left w:val="nil"/>
                  <w:bottom w:val="nil"/>
                  <w:right w:val="nil"/>
                </w:tcBorders>
              </w:tcPr>
            </w:tcPrChange>
          </w:tcPr>
          <w:p w14:paraId="0BB53339" w14:textId="09F0661F" w:rsidR="00511193" w:rsidRPr="00F56982" w:rsidDel="00F56982" w:rsidRDefault="00511193" w:rsidP="00F56982">
            <w:pPr>
              <w:jc w:val="center"/>
              <w:rPr>
                <w:del w:id="1893" w:author="Benjamin Zhu" w:date="2020-07-04T00:42:00Z"/>
                <w:rFonts w:ascii="Times New Roman" w:hAnsi="Times New Roman" w:cs="Times New Roman"/>
                <w:sz w:val="24"/>
                <w:szCs w:val="24"/>
                <w:rPrChange w:id="1894" w:author="Benjamin Zhu" w:date="2020-07-04T00:42:00Z">
                  <w:rPr>
                    <w:del w:id="1895" w:author="Benjamin Zhu" w:date="2020-07-04T00:42:00Z"/>
                    <w:rFonts w:ascii="Times New Roman" w:hAnsi="Times New Roman" w:cs="Times New Roman"/>
                    <w:sz w:val="24"/>
                    <w:szCs w:val="24"/>
                    <w:lang w:val="pt-BR"/>
                  </w:rPr>
                </w:rPrChange>
              </w:rPr>
              <w:pPrChange w:id="1896" w:author="Benjamin Zhu" w:date="2020-07-04T00:42:00Z">
                <w:pPr>
                  <w:widowControl w:val="0"/>
                  <w:autoSpaceDE w:val="0"/>
                  <w:autoSpaceDN w:val="0"/>
                  <w:adjustRightInd w:val="0"/>
                  <w:spacing w:after="0" w:line="240" w:lineRule="auto"/>
                  <w:jc w:val="center"/>
                </w:pPr>
              </w:pPrChange>
            </w:pPr>
            <w:del w:id="1897" w:author="Benjamin Zhu" w:date="2020-07-04T00:42:00Z">
              <w:r w:rsidRPr="00511193" w:rsidDel="00F56982">
                <w:rPr>
                  <w:sz w:val="24"/>
                  <w:szCs w:val="24"/>
                  <w:lang w:val="en"/>
                </w:rPr>
                <w:delText>(-0.82)</w:delText>
              </w:r>
            </w:del>
          </w:p>
        </w:tc>
      </w:tr>
      <w:tr w:rsidR="00511193" w:rsidRPr="00511193" w:rsidDel="00F56982" w14:paraId="7917BD35" w14:textId="24249BF4" w:rsidTr="00511193">
        <w:trPr>
          <w:del w:id="1898" w:author="Benjamin Zhu" w:date="2020-07-04T00:42:00Z"/>
        </w:trPr>
        <w:tc>
          <w:tcPr>
            <w:tcW w:w="2410" w:type="dxa"/>
            <w:tcBorders>
              <w:top w:val="nil"/>
              <w:left w:val="nil"/>
              <w:bottom w:val="nil"/>
              <w:right w:val="nil"/>
            </w:tcBorders>
            <w:tcPrChange w:id="1899" w:author="Ednaldo Ribeiro" w:date="2020-05-22T16:40:00Z">
              <w:tcPr>
                <w:tcW w:w="2340" w:type="dxa"/>
                <w:tcBorders>
                  <w:top w:val="nil"/>
                  <w:left w:val="nil"/>
                  <w:bottom w:val="nil"/>
                  <w:right w:val="nil"/>
                </w:tcBorders>
              </w:tcPr>
            </w:tcPrChange>
          </w:tcPr>
          <w:p w14:paraId="1FC5B869" w14:textId="67DE3496" w:rsidR="00511193" w:rsidRPr="00F56982" w:rsidDel="00F56982" w:rsidRDefault="00511193" w:rsidP="00F56982">
            <w:pPr>
              <w:jc w:val="center"/>
              <w:rPr>
                <w:del w:id="1900" w:author="Benjamin Zhu" w:date="2020-07-04T00:42:00Z"/>
                <w:rFonts w:ascii="Times New Roman" w:hAnsi="Times New Roman" w:cs="Times New Roman"/>
                <w:sz w:val="24"/>
                <w:szCs w:val="24"/>
                <w:rPrChange w:id="1901" w:author="Benjamin Zhu" w:date="2020-07-04T00:42:00Z">
                  <w:rPr>
                    <w:del w:id="1902" w:author="Benjamin Zhu" w:date="2020-07-04T00:42:00Z"/>
                    <w:rFonts w:ascii="Times New Roman" w:hAnsi="Times New Roman" w:cs="Times New Roman"/>
                    <w:sz w:val="24"/>
                    <w:szCs w:val="24"/>
                    <w:lang w:val="pt-BR"/>
                  </w:rPr>
                </w:rPrChange>
              </w:rPr>
              <w:pPrChange w:id="1903" w:author="Benjamin Zhu" w:date="2020-07-04T00:42:00Z">
                <w:pPr>
                  <w:widowControl w:val="0"/>
                  <w:autoSpaceDE w:val="0"/>
                  <w:autoSpaceDN w:val="0"/>
                  <w:adjustRightInd w:val="0"/>
                  <w:spacing w:after="0" w:line="240" w:lineRule="auto"/>
                </w:pPr>
              </w:pPrChange>
            </w:pPr>
            <w:del w:id="1904" w:author="Benjamin Zhu" w:date="2020-07-04T00:42:00Z">
              <w:r w:rsidRPr="00511193" w:rsidDel="00F56982">
                <w:rPr>
                  <w:sz w:val="24"/>
                  <w:szCs w:val="24"/>
                  <w:lang w:val="en"/>
                </w:rPr>
                <w:delText>Higher Education</w:delText>
              </w:r>
            </w:del>
          </w:p>
        </w:tc>
        <w:tc>
          <w:tcPr>
            <w:tcW w:w="2222" w:type="dxa"/>
            <w:tcBorders>
              <w:top w:val="nil"/>
              <w:left w:val="nil"/>
              <w:bottom w:val="nil"/>
              <w:right w:val="nil"/>
            </w:tcBorders>
            <w:tcPrChange w:id="1905" w:author="Ednaldo Ribeiro" w:date="2020-05-22T16:40:00Z">
              <w:tcPr>
                <w:tcW w:w="2292" w:type="dxa"/>
                <w:tcBorders>
                  <w:top w:val="nil"/>
                  <w:left w:val="nil"/>
                  <w:bottom w:val="nil"/>
                  <w:right w:val="nil"/>
                </w:tcBorders>
              </w:tcPr>
            </w:tcPrChange>
          </w:tcPr>
          <w:p w14:paraId="7F4051BB" w14:textId="284CE923" w:rsidR="00511193" w:rsidRPr="00F56982" w:rsidDel="00F56982" w:rsidRDefault="00511193" w:rsidP="00F56982">
            <w:pPr>
              <w:jc w:val="center"/>
              <w:rPr>
                <w:del w:id="1906" w:author="Benjamin Zhu" w:date="2020-07-04T00:42:00Z"/>
                <w:rFonts w:ascii="Times New Roman" w:hAnsi="Times New Roman" w:cs="Times New Roman"/>
                <w:sz w:val="24"/>
                <w:szCs w:val="24"/>
                <w:rPrChange w:id="1907" w:author="Benjamin Zhu" w:date="2020-07-04T00:42:00Z">
                  <w:rPr>
                    <w:del w:id="1908" w:author="Benjamin Zhu" w:date="2020-07-04T00:42:00Z"/>
                    <w:rFonts w:ascii="Times New Roman" w:hAnsi="Times New Roman" w:cs="Times New Roman"/>
                    <w:sz w:val="24"/>
                    <w:szCs w:val="24"/>
                    <w:lang w:val="pt-BR"/>
                  </w:rPr>
                </w:rPrChange>
              </w:rPr>
              <w:pPrChange w:id="1909" w:author="Benjamin Zhu" w:date="2020-07-04T00:42:00Z">
                <w:pPr>
                  <w:widowControl w:val="0"/>
                  <w:autoSpaceDE w:val="0"/>
                  <w:autoSpaceDN w:val="0"/>
                  <w:adjustRightInd w:val="0"/>
                  <w:spacing w:after="0" w:line="240" w:lineRule="auto"/>
                  <w:jc w:val="center"/>
                </w:pPr>
              </w:pPrChange>
            </w:pPr>
            <w:del w:id="1910" w:author="Benjamin Zhu" w:date="2020-07-04T00:42:00Z">
              <w:r w:rsidRPr="00511193" w:rsidDel="00F56982">
                <w:rPr>
                  <w:sz w:val="24"/>
                  <w:szCs w:val="24"/>
                  <w:lang w:val="en"/>
                </w:rPr>
                <w:delText>0.147</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911" w:author="Ednaldo Ribeiro" w:date="2020-05-22T16:40:00Z">
              <w:tcPr>
                <w:tcW w:w="2016" w:type="dxa"/>
                <w:tcBorders>
                  <w:top w:val="nil"/>
                  <w:left w:val="nil"/>
                  <w:bottom w:val="nil"/>
                  <w:right w:val="nil"/>
                </w:tcBorders>
              </w:tcPr>
            </w:tcPrChange>
          </w:tcPr>
          <w:p w14:paraId="618C7EF9" w14:textId="6DCB6CE5" w:rsidR="00511193" w:rsidRPr="00F56982" w:rsidDel="00F56982" w:rsidRDefault="00511193" w:rsidP="00F56982">
            <w:pPr>
              <w:jc w:val="center"/>
              <w:rPr>
                <w:del w:id="1912" w:author="Benjamin Zhu" w:date="2020-07-04T00:42:00Z"/>
                <w:rFonts w:ascii="Times New Roman" w:hAnsi="Times New Roman" w:cs="Times New Roman"/>
                <w:sz w:val="24"/>
                <w:szCs w:val="24"/>
                <w:rPrChange w:id="1913" w:author="Benjamin Zhu" w:date="2020-07-04T00:42:00Z">
                  <w:rPr>
                    <w:del w:id="1914" w:author="Benjamin Zhu" w:date="2020-07-04T00:42:00Z"/>
                    <w:rFonts w:ascii="Times New Roman" w:hAnsi="Times New Roman" w:cs="Times New Roman"/>
                    <w:sz w:val="24"/>
                    <w:szCs w:val="24"/>
                    <w:lang w:val="pt-BR"/>
                  </w:rPr>
                </w:rPrChange>
              </w:rPr>
              <w:pPrChange w:id="1915" w:author="Benjamin Zhu" w:date="2020-07-04T00:42:00Z">
                <w:pPr>
                  <w:widowControl w:val="0"/>
                  <w:autoSpaceDE w:val="0"/>
                  <w:autoSpaceDN w:val="0"/>
                  <w:adjustRightInd w:val="0"/>
                  <w:spacing w:after="0" w:line="240" w:lineRule="auto"/>
                  <w:jc w:val="center"/>
                </w:pPr>
              </w:pPrChange>
            </w:pPr>
            <w:del w:id="1916" w:author="Benjamin Zhu" w:date="2020-07-04T00:42:00Z">
              <w:r w:rsidRPr="00511193" w:rsidDel="00F56982">
                <w:rPr>
                  <w:sz w:val="24"/>
                  <w:szCs w:val="24"/>
                  <w:lang w:val="en"/>
                </w:rPr>
                <w:delText>-0.0247</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917" w:author="Ednaldo Ribeiro" w:date="2020-05-22T16:40:00Z">
              <w:tcPr>
                <w:tcW w:w="2016" w:type="dxa"/>
                <w:tcBorders>
                  <w:top w:val="nil"/>
                  <w:left w:val="nil"/>
                  <w:bottom w:val="nil"/>
                  <w:right w:val="nil"/>
                </w:tcBorders>
              </w:tcPr>
            </w:tcPrChange>
          </w:tcPr>
          <w:p w14:paraId="65F00307" w14:textId="79E9D083" w:rsidR="00511193" w:rsidRPr="00F56982" w:rsidDel="00F56982" w:rsidRDefault="00511193" w:rsidP="00F56982">
            <w:pPr>
              <w:jc w:val="center"/>
              <w:rPr>
                <w:del w:id="1918" w:author="Benjamin Zhu" w:date="2020-07-04T00:42:00Z"/>
                <w:rFonts w:ascii="Times New Roman" w:hAnsi="Times New Roman" w:cs="Times New Roman"/>
                <w:sz w:val="24"/>
                <w:szCs w:val="24"/>
                <w:rPrChange w:id="1919" w:author="Benjamin Zhu" w:date="2020-07-04T00:42:00Z">
                  <w:rPr>
                    <w:del w:id="1920" w:author="Benjamin Zhu" w:date="2020-07-04T00:42:00Z"/>
                    <w:rFonts w:ascii="Times New Roman" w:hAnsi="Times New Roman" w:cs="Times New Roman"/>
                    <w:sz w:val="24"/>
                    <w:szCs w:val="24"/>
                    <w:lang w:val="pt-BR"/>
                  </w:rPr>
                </w:rPrChange>
              </w:rPr>
              <w:pPrChange w:id="1921" w:author="Benjamin Zhu" w:date="2020-07-04T00:42:00Z">
                <w:pPr>
                  <w:widowControl w:val="0"/>
                  <w:autoSpaceDE w:val="0"/>
                  <w:autoSpaceDN w:val="0"/>
                  <w:adjustRightInd w:val="0"/>
                  <w:spacing w:after="0" w:line="240" w:lineRule="auto"/>
                  <w:jc w:val="center"/>
                </w:pPr>
              </w:pPrChange>
            </w:pPr>
            <w:del w:id="1922" w:author="Benjamin Zhu" w:date="2020-07-04T00:42:00Z">
              <w:r w:rsidRPr="00511193" w:rsidDel="00F56982">
                <w:rPr>
                  <w:sz w:val="24"/>
                  <w:szCs w:val="24"/>
                  <w:lang w:val="en"/>
                </w:rPr>
                <w:delText>0.122</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923" w:author="Ednaldo Ribeiro" w:date="2020-05-22T16:40:00Z">
              <w:tcPr>
                <w:tcW w:w="2016" w:type="dxa"/>
                <w:tcBorders>
                  <w:top w:val="nil"/>
                  <w:left w:val="nil"/>
                  <w:bottom w:val="nil"/>
                  <w:right w:val="nil"/>
                </w:tcBorders>
              </w:tcPr>
            </w:tcPrChange>
          </w:tcPr>
          <w:p w14:paraId="43B104F3" w14:textId="56B9775A" w:rsidR="00511193" w:rsidRPr="00F56982" w:rsidDel="00F56982" w:rsidRDefault="00511193" w:rsidP="00F56982">
            <w:pPr>
              <w:jc w:val="center"/>
              <w:rPr>
                <w:del w:id="1924" w:author="Benjamin Zhu" w:date="2020-07-04T00:42:00Z"/>
                <w:rFonts w:ascii="Times New Roman" w:hAnsi="Times New Roman" w:cs="Times New Roman"/>
                <w:sz w:val="24"/>
                <w:szCs w:val="24"/>
                <w:rPrChange w:id="1925" w:author="Benjamin Zhu" w:date="2020-07-04T00:42:00Z">
                  <w:rPr>
                    <w:del w:id="1926" w:author="Benjamin Zhu" w:date="2020-07-04T00:42:00Z"/>
                    <w:rFonts w:ascii="Times New Roman" w:hAnsi="Times New Roman" w:cs="Times New Roman"/>
                    <w:sz w:val="24"/>
                    <w:szCs w:val="24"/>
                    <w:lang w:val="pt-BR"/>
                  </w:rPr>
                </w:rPrChange>
              </w:rPr>
              <w:pPrChange w:id="1927" w:author="Benjamin Zhu" w:date="2020-07-04T00:42:00Z">
                <w:pPr>
                  <w:widowControl w:val="0"/>
                  <w:autoSpaceDE w:val="0"/>
                  <w:autoSpaceDN w:val="0"/>
                  <w:adjustRightInd w:val="0"/>
                  <w:spacing w:after="0" w:line="240" w:lineRule="auto"/>
                  <w:jc w:val="center"/>
                </w:pPr>
              </w:pPrChange>
            </w:pPr>
            <w:del w:id="1928" w:author="Benjamin Zhu" w:date="2020-07-04T00:42:00Z">
              <w:r w:rsidRPr="00511193" w:rsidDel="00F56982">
                <w:rPr>
                  <w:sz w:val="24"/>
                  <w:szCs w:val="24"/>
                  <w:lang w:val="en"/>
                </w:rPr>
                <w:delText>-0.0318</w:delText>
              </w:r>
            </w:del>
          </w:p>
        </w:tc>
      </w:tr>
      <w:tr w:rsidR="00511193" w:rsidRPr="00511193" w:rsidDel="00F56982" w14:paraId="13171C6B" w14:textId="07015AF6" w:rsidTr="00511193">
        <w:trPr>
          <w:del w:id="1929" w:author="Benjamin Zhu" w:date="2020-07-04T00:42:00Z"/>
        </w:trPr>
        <w:tc>
          <w:tcPr>
            <w:tcW w:w="2410" w:type="dxa"/>
            <w:tcBorders>
              <w:top w:val="nil"/>
              <w:left w:val="nil"/>
              <w:bottom w:val="nil"/>
              <w:right w:val="nil"/>
            </w:tcBorders>
            <w:tcPrChange w:id="1930" w:author="Ednaldo Ribeiro" w:date="2020-05-22T16:40:00Z">
              <w:tcPr>
                <w:tcW w:w="2340" w:type="dxa"/>
                <w:tcBorders>
                  <w:top w:val="nil"/>
                  <w:left w:val="nil"/>
                  <w:bottom w:val="nil"/>
                  <w:right w:val="nil"/>
                </w:tcBorders>
              </w:tcPr>
            </w:tcPrChange>
          </w:tcPr>
          <w:p w14:paraId="1EC29FC7" w14:textId="2B7F9477" w:rsidR="00511193" w:rsidRPr="00F56982" w:rsidDel="00F56982" w:rsidRDefault="00511193" w:rsidP="00F56982">
            <w:pPr>
              <w:jc w:val="center"/>
              <w:rPr>
                <w:del w:id="1931" w:author="Benjamin Zhu" w:date="2020-07-04T00:42:00Z"/>
                <w:rFonts w:ascii="Times New Roman" w:hAnsi="Times New Roman" w:cs="Times New Roman"/>
                <w:sz w:val="24"/>
                <w:szCs w:val="24"/>
                <w:rPrChange w:id="1932" w:author="Benjamin Zhu" w:date="2020-07-04T00:42:00Z">
                  <w:rPr>
                    <w:del w:id="1933" w:author="Benjamin Zhu" w:date="2020-07-04T00:42:00Z"/>
                    <w:rFonts w:ascii="Times New Roman" w:hAnsi="Times New Roman" w:cs="Times New Roman"/>
                    <w:sz w:val="24"/>
                    <w:szCs w:val="24"/>
                    <w:lang w:val="pt-BR"/>
                  </w:rPr>
                </w:rPrChange>
              </w:rPr>
              <w:pPrChange w:id="1934"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1935" w:author="Ednaldo Ribeiro" w:date="2020-05-22T16:40:00Z">
              <w:tcPr>
                <w:tcW w:w="2292" w:type="dxa"/>
                <w:tcBorders>
                  <w:top w:val="nil"/>
                  <w:left w:val="nil"/>
                  <w:bottom w:val="nil"/>
                  <w:right w:val="nil"/>
                </w:tcBorders>
              </w:tcPr>
            </w:tcPrChange>
          </w:tcPr>
          <w:p w14:paraId="2B786325" w14:textId="46F1A776" w:rsidR="00511193" w:rsidRPr="00F56982" w:rsidDel="00F56982" w:rsidRDefault="00511193" w:rsidP="00F56982">
            <w:pPr>
              <w:jc w:val="center"/>
              <w:rPr>
                <w:del w:id="1936" w:author="Benjamin Zhu" w:date="2020-07-04T00:42:00Z"/>
                <w:rFonts w:ascii="Times New Roman" w:hAnsi="Times New Roman" w:cs="Times New Roman"/>
                <w:sz w:val="24"/>
                <w:szCs w:val="24"/>
                <w:rPrChange w:id="1937" w:author="Benjamin Zhu" w:date="2020-07-04T00:42:00Z">
                  <w:rPr>
                    <w:del w:id="1938" w:author="Benjamin Zhu" w:date="2020-07-04T00:42:00Z"/>
                    <w:rFonts w:ascii="Times New Roman" w:hAnsi="Times New Roman" w:cs="Times New Roman"/>
                    <w:sz w:val="24"/>
                    <w:szCs w:val="24"/>
                    <w:lang w:val="pt-BR"/>
                  </w:rPr>
                </w:rPrChange>
              </w:rPr>
              <w:pPrChange w:id="1939" w:author="Benjamin Zhu" w:date="2020-07-04T00:42:00Z">
                <w:pPr>
                  <w:widowControl w:val="0"/>
                  <w:autoSpaceDE w:val="0"/>
                  <w:autoSpaceDN w:val="0"/>
                  <w:adjustRightInd w:val="0"/>
                  <w:spacing w:after="0" w:line="240" w:lineRule="auto"/>
                  <w:jc w:val="center"/>
                </w:pPr>
              </w:pPrChange>
            </w:pPr>
            <w:del w:id="1940" w:author="Benjamin Zhu" w:date="2020-07-04T00:42:00Z">
              <w:r w:rsidRPr="00511193" w:rsidDel="00F56982">
                <w:rPr>
                  <w:sz w:val="24"/>
                  <w:szCs w:val="24"/>
                  <w:lang w:val="en"/>
                </w:rPr>
                <w:delText>(9.33)</w:delText>
              </w:r>
            </w:del>
          </w:p>
        </w:tc>
        <w:tc>
          <w:tcPr>
            <w:tcW w:w="2016" w:type="dxa"/>
            <w:tcBorders>
              <w:top w:val="nil"/>
              <w:left w:val="nil"/>
              <w:bottom w:val="nil"/>
              <w:right w:val="nil"/>
            </w:tcBorders>
            <w:tcPrChange w:id="1941" w:author="Ednaldo Ribeiro" w:date="2020-05-22T16:40:00Z">
              <w:tcPr>
                <w:tcW w:w="2016" w:type="dxa"/>
                <w:tcBorders>
                  <w:top w:val="nil"/>
                  <w:left w:val="nil"/>
                  <w:bottom w:val="nil"/>
                  <w:right w:val="nil"/>
                </w:tcBorders>
              </w:tcPr>
            </w:tcPrChange>
          </w:tcPr>
          <w:p w14:paraId="448051B7" w14:textId="31BBA0D5" w:rsidR="00511193" w:rsidRPr="00F56982" w:rsidDel="00F56982" w:rsidRDefault="00511193" w:rsidP="00F56982">
            <w:pPr>
              <w:jc w:val="center"/>
              <w:rPr>
                <w:del w:id="1942" w:author="Benjamin Zhu" w:date="2020-07-04T00:42:00Z"/>
                <w:rFonts w:ascii="Times New Roman" w:hAnsi="Times New Roman" w:cs="Times New Roman"/>
                <w:sz w:val="24"/>
                <w:szCs w:val="24"/>
                <w:rPrChange w:id="1943" w:author="Benjamin Zhu" w:date="2020-07-04T00:42:00Z">
                  <w:rPr>
                    <w:del w:id="1944" w:author="Benjamin Zhu" w:date="2020-07-04T00:42:00Z"/>
                    <w:rFonts w:ascii="Times New Roman" w:hAnsi="Times New Roman" w:cs="Times New Roman"/>
                    <w:sz w:val="24"/>
                    <w:szCs w:val="24"/>
                    <w:lang w:val="pt-BR"/>
                  </w:rPr>
                </w:rPrChange>
              </w:rPr>
              <w:pPrChange w:id="1945" w:author="Benjamin Zhu" w:date="2020-07-04T00:42:00Z">
                <w:pPr>
                  <w:widowControl w:val="0"/>
                  <w:autoSpaceDE w:val="0"/>
                  <w:autoSpaceDN w:val="0"/>
                  <w:adjustRightInd w:val="0"/>
                  <w:spacing w:after="0" w:line="240" w:lineRule="auto"/>
                  <w:jc w:val="center"/>
                </w:pPr>
              </w:pPrChange>
            </w:pPr>
            <w:del w:id="1946" w:author="Benjamin Zhu" w:date="2020-07-04T00:42:00Z">
              <w:r w:rsidRPr="00511193" w:rsidDel="00F56982">
                <w:rPr>
                  <w:sz w:val="24"/>
                  <w:szCs w:val="24"/>
                  <w:lang w:val="en"/>
                </w:rPr>
                <w:delText>(-1.88)</w:delText>
              </w:r>
            </w:del>
          </w:p>
        </w:tc>
        <w:tc>
          <w:tcPr>
            <w:tcW w:w="2016" w:type="dxa"/>
            <w:tcBorders>
              <w:top w:val="nil"/>
              <w:left w:val="nil"/>
              <w:bottom w:val="nil"/>
              <w:right w:val="nil"/>
            </w:tcBorders>
            <w:tcPrChange w:id="1947" w:author="Ednaldo Ribeiro" w:date="2020-05-22T16:40:00Z">
              <w:tcPr>
                <w:tcW w:w="2016" w:type="dxa"/>
                <w:tcBorders>
                  <w:top w:val="nil"/>
                  <w:left w:val="nil"/>
                  <w:bottom w:val="nil"/>
                  <w:right w:val="nil"/>
                </w:tcBorders>
              </w:tcPr>
            </w:tcPrChange>
          </w:tcPr>
          <w:p w14:paraId="09CBBA11" w14:textId="10DC48F5" w:rsidR="00511193" w:rsidRPr="00F56982" w:rsidDel="00F56982" w:rsidRDefault="00511193" w:rsidP="00F56982">
            <w:pPr>
              <w:jc w:val="center"/>
              <w:rPr>
                <w:del w:id="1948" w:author="Benjamin Zhu" w:date="2020-07-04T00:42:00Z"/>
                <w:rFonts w:ascii="Times New Roman" w:hAnsi="Times New Roman" w:cs="Times New Roman"/>
                <w:sz w:val="24"/>
                <w:szCs w:val="24"/>
                <w:rPrChange w:id="1949" w:author="Benjamin Zhu" w:date="2020-07-04T00:42:00Z">
                  <w:rPr>
                    <w:del w:id="1950" w:author="Benjamin Zhu" w:date="2020-07-04T00:42:00Z"/>
                    <w:rFonts w:ascii="Times New Roman" w:hAnsi="Times New Roman" w:cs="Times New Roman"/>
                    <w:sz w:val="24"/>
                    <w:szCs w:val="24"/>
                    <w:lang w:val="pt-BR"/>
                  </w:rPr>
                </w:rPrChange>
              </w:rPr>
              <w:pPrChange w:id="1951" w:author="Benjamin Zhu" w:date="2020-07-04T00:42:00Z">
                <w:pPr>
                  <w:widowControl w:val="0"/>
                  <w:autoSpaceDE w:val="0"/>
                  <w:autoSpaceDN w:val="0"/>
                  <w:adjustRightInd w:val="0"/>
                  <w:spacing w:after="0" w:line="240" w:lineRule="auto"/>
                  <w:jc w:val="center"/>
                </w:pPr>
              </w:pPrChange>
            </w:pPr>
            <w:del w:id="1952" w:author="Benjamin Zhu" w:date="2020-07-04T00:42:00Z">
              <w:r w:rsidRPr="00511193" w:rsidDel="00F56982">
                <w:rPr>
                  <w:sz w:val="24"/>
                  <w:szCs w:val="24"/>
                  <w:lang w:val="en"/>
                </w:rPr>
                <w:delText>(4.77)</w:delText>
              </w:r>
            </w:del>
          </w:p>
        </w:tc>
        <w:tc>
          <w:tcPr>
            <w:tcW w:w="2016" w:type="dxa"/>
            <w:tcBorders>
              <w:top w:val="nil"/>
              <w:left w:val="nil"/>
              <w:bottom w:val="nil"/>
              <w:right w:val="nil"/>
            </w:tcBorders>
            <w:tcPrChange w:id="1953" w:author="Ednaldo Ribeiro" w:date="2020-05-22T16:40:00Z">
              <w:tcPr>
                <w:tcW w:w="2016" w:type="dxa"/>
                <w:tcBorders>
                  <w:top w:val="nil"/>
                  <w:left w:val="nil"/>
                  <w:bottom w:val="nil"/>
                  <w:right w:val="nil"/>
                </w:tcBorders>
              </w:tcPr>
            </w:tcPrChange>
          </w:tcPr>
          <w:p w14:paraId="67ADD6D2" w14:textId="6B5DC2A6" w:rsidR="00511193" w:rsidRPr="00F56982" w:rsidDel="00F56982" w:rsidRDefault="00511193" w:rsidP="00F56982">
            <w:pPr>
              <w:jc w:val="center"/>
              <w:rPr>
                <w:del w:id="1954" w:author="Benjamin Zhu" w:date="2020-07-04T00:42:00Z"/>
                <w:rFonts w:ascii="Times New Roman" w:hAnsi="Times New Roman" w:cs="Times New Roman"/>
                <w:sz w:val="24"/>
                <w:szCs w:val="24"/>
                <w:rPrChange w:id="1955" w:author="Benjamin Zhu" w:date="2020-07-04T00:42:00Z">
                  <w:rPr>
                    <w:del w:id="1956" w:author="Benjamin Zhu" w:date="2020-07-04T00:42:00Z"/>
                    <w:rFonts w:ascii="Times New Roman" w:hAnsi="Times New Roman" w:cs="Times New Roman"/>
                    <w:sz w:val="24"/>
                    <w:szCs w:val="24"/>
                    <w:lang w:val="pt-BR"/>
                  </w:rPr>
                </w:rPrChange>
              </w:rPr>
              <w:pPrChange w:id="1957" w:author="Benjamin Zhu" w:date="2020-07-04T00:42:00Z">
                <w:pPr>
                  <w:widowControl w:val="0"/>
                  <w:autoSpaceDE w:val="0"/>
                  <w:autoSpaceDN w:val="0"/>
                  <w:adjustRightInd w:val="0"/>
                  <w:spacing w:after="0" w:line="240" w:lineRule="auto"/>
                  <w:jc w:val="center"/>
                </w:pPr>
              </w:pPrChange>
            </w:pPr>
            <w:del w:id="1958" w:author="Benjamin Zhu" w:date="2020-07-04T00:42:00Z">
              <w:r w:rsidRPr="00511193" w:rsidDel="00F56982">
                <w:rPr>
                  <w:sz w:val="24"/>
                  <w:szCs w:val="24"/>
                  <w:lang w:val="en"/>
                </w:rPr>
                <w:delText>(-1.45)</w:delText>
              </w:r>
            </w:del>
          </w:p>
        </w:tc>
      </w:tr>
      <w:tr w:rsidR="00511193" w:rsidRPr="00511193" w:rsidDel="00F56982" w14:paraId="4FEAD500" w14:textId="7F18B875" w:rsidTr="00511193">
        <w:trPr>
          <w:del w:id="1959" w:author="Benjamin Zhu" w:date="2020-07-04T00:42:00Z"/>
        </w:trPr>
        <w:tc>
          <w:tcPr>
            <w:tcW w:w="2410" w:type="dxa"/>
            <w:tcBorders>
              <w:top w:val="nil"/>
              <w:left w:val="nil"/>
              <w:bottom w:val="nil"/>
              <w:right w:val="nil"/>
            </w:tcBorders>
            <w:tcPrChange w:id="1960" w:author="Ednaldo Ribeiro" w:date="2020-05-22T16:40:00Z">
              <w:tcPr>
                <w:tcW w:w="2340" w:type="dxa"/>
                <w:tcBorders>
                  <w:top w:val="nil"/>
                  <w:left w:val="nil"/>
                  <w:bottom w:val="nil"/>
                  <w:right w:val="nil"/>
                </w:tcBorders>
              </w:tcPr>
            </w:tcPrChange>
          </w:tcPr>
          <w:p w14:paraId="78A9FE73" w14:textId="7C5DF228" w:rsidR="00511193" w:rsidRPr="00F56982" w:rsidDel="00F56982" w:rsidRDefault="00511193" w:rsidP="00F56982">
            <w:pPr>
              <w:jc w:val="center"/>
              <w:rPr>
                <w:del w:id="1961" w:author="Benjamin Zhu" w:date="2020-07-04T00:42:00Z"/>
                <w:rFonts w:ascii="Times New Roman" w:hAnsi="Times New Roman" w:cs="Times New Roman"/>
                <w:sz w:val="24"/>
                <w:szCs w:val="24"/>
                <w:rPrChange w:id="1962" w:author="Benjamin Zhu" w:date="2020-07-04T00:42:00Z">
                  <w:rPr>
                    <w:del w:id="1963" w:author="Benjamin Zhu" w:date="2020-07-04T00:42:00Z"/>
                    <w:rFonts w:ascii="Times New Roman" w:hAnsi="Times New Roman" w:cs="Times New Roman"/>
                    <w:sz w:val="24"/>
                    <w:szCs w:val="24"/>
                    <w:lang w:val="pt-BR"/>
                  </w:rPr>
                </w:rPrChange>
              </w:rPr>
              <w:pPrChange w:id="1964" w:author="Benjamin Zhu" w:date="2020-07-04T00:42:00Z">
                <w:pPr>
                  <w:widowControl w:val="0"/>
                  <w:autoSpaceDE w:val="0"/>
                  <w:autoSpaceDN w:val="0"/>
                  <w:adjustRightInd w:val="0"/>
                  <w:spacing w:after="0" w:line="240" w:lineRule="auto"/>
                </w:pPr>
              </w:pPrChange>
            </w:pPr>
            <w:del w:id="1965" w:author="Benjamin Zhu" w:date="2020-07-04T00:42:00Z">
              <w:r w:rsidRPr="00511193" w:rsidDel="00F56982">
                <w:rPr>
                  <w:sz w:val="24"/>
                  <w:szCs w:val="24"/>
                  <w:lang w:val="en"/>
                </w:rPr>
                <w:delText>Female</w:delText>
              </w:r>
            </w:del>
          </w:p>
        </w:tc>
        <w:tc>
          <w:tcPr>
            <w:tcW w:w="2222" w:type="dxa"/>
            <w:tcBorders>
              <w:top w:val="nil"/>
              <w:left w:val="nil"/>
              <w:bottom w:val="nil"/>
              <w:right w:val="nil"/>
            </w:tcBorders>
            <w:tcPrChange w:id="1966" w:author="Ednaldo Ribeiro" w:date="2020-05-22T16:40:00Z">
              <w:tcPr>
                <w:tcW w:w="2292" w:type="dxa"/>
                <w:tcBorders>
                  <w:top w:val="nil"/>
                  <w:left w:val="nil"/>
                  <w:bottom w:val="nil"/>
                  <w:right w:val="nil"/>
                </w:tcBorders>
              </w:tcPr>
            </w:tcPrChange>
          </w:tcPr>
          <w:p w14:paraId="2C9369DB" w14:textId="1779800A" w:rsidR="00511193" w:rsidRPr="00F56982" w:rsidDel="00F56982" w:rsidRDefault="00511193" w:rsidP="00F56982">
            <w:pPr>
              <w:jc w:val="center"/>
              <w:rPr>
                <w:del w:id="1967" w:author="Benjamin Zhu" w:date="2020-07-04T00:42:00Z"/>
                <w:rFonts w:ascii="Times New Roman" w:hAnsi="Times New Roman" w:cs="Times New Roman"/>
                <w:sz w:val="24"/>
                <w:szCs w:val="24"/>
                <w:rPrChange w:id="1968" w:author="Benjamin Zhu" w:date="2020-07-04T00:42:00Z">
                  <w:rPr>
                    <w:del w:id="1969" w:author="Benjamin Zhu" w:date="2020-07-04T00:42:00Z"/>
                    <w:rFonts w:ascii="Times New Roman" w:hAnsi="Times New Roman" w:cs="Times New Roman"/>
                    <w:sz w:val="24"/>
                    <w:szCs w:val="24"/>
                    <w:lang w:val="pt-BR"/>
                  </w:rPr>
                </w:rPrChange>
              </w:rPr>
              <w:pPrChange w:id="1970" w:author="Benjamin Zhu" w:date="2020-07-04T00:42:00Z">
                <w:pPr>
                  <w:widowControl w:val="0"/>
                  <w:autoSpaceDE w:val="0"/>
                  <w:autoSpaceDN w:val="0"/>
                  <w:adjustRightInd w:val="0"/>
                  <w:spacing w:after="0" w:line="240" w:lineRule="auto"/>
                  <w:jc w:val="center"/>
                </w:pPr>
              </w:pPrChange>
            </w:pPr>
            <w:del w:id="1971" w:author="Benjamin Zhu" w:date="2020-07-04T00:42:00Z">
              <w:r w:rsidRPr="00511193" w:rsidDel="00F56982">
                <w:rPr>
                  <w:sz w:val="24"/>
                  <w:szCs w:val="24"/>
                  <w:lang w:val="en"/>
                </w:rPr>
                <w:delText>-0.0976</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972" w:author="Ednaldo Ribeiro" w:date="2020-05-22T16:40:00Z">
              <w:tcPr>
                <w:tcW w:w="2016" w:type="dxa"/>
                <w:tcBorders>
                  <w:top w:val="nil"/>
                  <w:left w:val="nil"/>
                  <w:bottom w:val="nil"/>
                  <w:right w:val="nil"/>
                </w:tcBorders>
              </w:tcPr>
            </w:tcPrChange>
          </w:tcPr>
          <w:p w14:paraId="2E50B593" w14:textId="13524744" w:rsidR="00511193" w:rsidRPr="00F56982" w:rsidDel="00F56982" w:rsidRDefault="00511193" w:rsidP="00F56982">
            <w:pPr>
              <w:jc w:val="center"/>
              <w:rPr>
                <w:del w:id="1973" w:author="Benjamin Zhu" w:date="2020-07-04T00:42:00Z"/>
                <w:rFonts w:ascii="Times New Roman" w:hAnsi="Times New Roman" w:cs="Times New Roman"/>
                <w:sz w:val="24"/>
                <w:szCs w:val="24"/>
                <w:rPrChange w:id="1974" w:author="Benjamin Zhu" w:date="2020-07-04T00:42:00Z">
                  <w:rPr>
                    <w:del w:id="1975" w:author="Benjamin Zhu" w:date="2020-07-04T00:42:00Z"/>
                    <w:rFonts w:ascii="Times New Roman" w:hAnsi="Times New Roman" w:cs="Times New Roman"/>
                    <w:sz w:val="24"/>
                    <w:szCs w:val="24"/>
                    <w:lang w:val="pt-BR"/>
                  </w:rPr>
                </w:rPrChange>
              </w:rPr>
              <w:pPrChange w:id="1976" w:author="Benjamin Zhu" w:date="2020-07-04T00:42:00Z">
                <w:pPr>
                  <w:widowControl w:val="0"/>
                  <w:autoSpaceDE w:val="0"/>
                  <w:autoSpaceDN w:val="0"/>
                  <w:adjustRightInd w:val="0"/>
                  <w:spacing w:after="0" w:line="240" w:lineRule="auto"/>
                  <w:jc w:val="center"/>
                </w:pPr>
              </w:pPrChange>
            </w:pPr>
            <w:del w:id="1977" w:author="Benjamin Zhu" w:date="2020-07-04T00:42:00Z">
              <w:r w:rsidRPr="00511193" w:rsidDel="00F56982">
                <w:rPr>
                  <w:sz w:val="24"/>
                  <w:szCs w:val="24"/>
                  <w:lang w:val="en"/>
                </w:rPr>
                <w:delText>-0.0188</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978" w:author="Ednaldo Ribeiro" w:date="2020-05-22T16:40:00Z">
              <w:tcPr>
                <w:tcW w:w="2016" w:type="dxa"/>
                <w:tcBorders>
                  <w:top w:val="nil"/>
                  <w:left w:val="nil"/>
                  <w:bottom w:val="nil"/>
                  <w:right w:val="nil"/>
                </w:tcBorders>
              </w:tcPr>
            </w:tcPrChange>
          </w:tcPr>
          <w:p w14:paraId="69529906" w14:textId="6094DBF9" w:rsidR="00511193" w:rsidRPr="00F56982" w:rsidDel="00F56982" w:rsidRDefault="00511193" w:rsidP="00F56982">
            <w:pPr>
              <w:jc w:val="center"/>
              <w:rPr>
                <w:del w:id="1979" w:author="Benjamin Zhu" w:date="2020-07-04T00:42:00Z"/>
                <w:rFonts w:ascii="Times New Roman" w:hAnsi="Times New Roman" w:cs="Times New Roman"/>
                <w:sz w:val="24"/>
                <w:szCs w:val="24"/>
                <w:rPrChange w:id="1980" w:author="Benjamin Zhu" w:date="2020-07-04T00:42:00Z">
                  <w:rPr>
                    <w:del w:id="1981" w:author="Benjamin Zhu" w:date="2020-07-04T00:42:00Z"/>
                    <w:rFonts w:ascii="Times New Roman" w:hAnsi="Times New Roman" w:cs="Times New Roman"/>
                    <w:sz w:val="24"/>
                    <w:szCs w:val="24"/>
                    <w:lang w:val="pt-BR"/>
                  </w:rPr>
                </w:rPrChange>
              </w:rPr>
              <w:pPrChange w:id="1982" w:author="Benjamin Zhu" w:date="2020-07-04T00:42:00Z">
                <w:pPr>
                  <w:widowControl w:val="0"/>
                  <w:autoSpaceDE w:val="0"/>
                  <w:autoSpaceDN w:val="0"/>
                  <w:adjustRightInd w:val="0"/>
                  <w:spacing w:after="0" w:line="240" w:lineRule="auto"/>
                  <w:jc w:val="center"/>
                </w:pPr>
              </w:pPrChange>
            </w:pPr>
            <w:del w:id="1983" w:author="Benjamin Zhu" w:date="2020-07-04T00:42:00Z">
              <w:r w:rsidRPr="00511193" w:rsidDel="00F56982">
                <w:rPr>
                  <w:sz w:val="24"/>
                  <w:szCs w:val="24"/>
                  <w:lang w:val="en"/>
                </w:rPr>
                <w:delText>-0.0979</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1984" w:author="Ednaldo Ribeiro" w:date="2020-05-22T16:40:00Z">
              <w:tcPr>
                <w:tcW w:w="2016" w:type="dxa"/>
                <w:tcBorders>
                  <w:top w:val="nil"/>
                  <w:left w:val="nil"/>
                  <w:bottom w:val="nil"/>
                  <w:right w:val="nil"/>
                </w:tcBorders>
              </w:tcPr>
            </w:tcPrChange>
          </w:tcPr>
          <w:p w14:paraId="20C5661B" w14:textId="00F2D66D" w:rsidR="00511193" w:rsidRPr="00F56982" w:rsidDel="00F56982" w:rsidRDefault="00511193" w:rsidP="00F56982">
            <w:pPr>
              <w:jc w:val="center"/>
              <w:rPr>
                <w:del w:id="1985" w:author="Benjamin Zhu" w:date="2020-07-04T00:42:00Z"/>
                <w:rFonts w:ascii="Times New Roman" w:hAnsi="Times New Roman" w:cs="Times New Roman"/>
                <w:sz w:val="24"/>
                <w:szCs w:val="24"/>
                <w:rPrChange w:id="1986" w:author="Benjamin Zhu" w:date="2020-07-04T00:42:00Z">
                  <w:rPr>
                    <w:del w:id="1987" w:author="Benjamin Zhu" w:date="2020-07-04T00:42:00Z"/>
                    <w:rFonts w:ascii="Times New Roman" w:hAnsi="Times New Roman" w:cs="Times New Roman"/>
                    <w:sz w:val="24"/>
                    <w:szCs w:val="24"/>
                    <w:lang w:val="pt-BR"/>
                  </w:rPr>
                </w:rPrChange>
              </w:rPr>
              <w:pPrChange w:id="1988" w:author="Benjamin Zhu" w:date="2020-07-04T00:42:00Z">
                <w:pPr>
                  <w:widowControl w:val="0"/>
                  <w:autoSpaceDE w:val="0"/>
                  <w:autoSpaceDN w:val="0"/>
                  <w:adjustRightInd w:val="0"/>
                  <w:spacing w:after="0" w:line="240" w:lineRule="auto"/>
                  <w:jc w:val="center"/>
                </w:pPr>
              </w:pPrChange>
            </w:pPr>
            <w:del w:id="1989" w:author="Benjamin Zhu" w:date="2020-07-04T00:42:00Z">
              <w:r w:rsidRPr="00511193" w:rsidDel="00F56982">
                <w:rPr>
                  <w:sz w:val="24"/>
                  <w:szCs w:val="24"/>
                  <w:lang w:val="en"/>
                </w:rPr>
                <w:delText>-0.0190</w:delText>
              </w:r>
              <w:r w:rsidRPr="00511193" w:rsidDel="00F56982">
                <w:rPr>
                  <w:sz w:val="24"/>
                  <w:szCs w:val="24"/>
                  <w:vertAlign w:val="superscript"/>
                  <w:lang w:val="en"/>
                </w:rPr>
                <w:delText>*</w:delText>
              </w:r>
            </w:del>
          </w:p>
        </w:tc>
      </w:tr>
      <w:tr w:rsidR="00511193" w:rsidRPr="00511193" w:rsidDel="00F56982" w14:paraId="18D2B449" w14:textId="7A3DFE04" w:rsidTr="00511193">
        <w:trPr>
          <w:del w:id="1990" w:author="Benjamin Zhu" w:date="2020-07-04T00:42:00Z"/>
        </w:trPr>
        <w:tc>
          <w:tcPr>
            <w:tcW w:w="2410" w:type="dxa"/>
            <w:tcBorders>
              <w:top w:val="nil"/>
              <w:left w:val="nil"/>
              <w:bottom w:val="nil"/>
              <w:right w:val="nil"/>
            </w:tcBorders>
            <w:tcPrChange w:id="1991" w:author="Ednaldo Ribeiro" w:date="2020-05-22T16:40:00Z">
              <w:tcPr>
                <w:tcW w:w="2340" w:type="dxa"/>
                <w:tcBorders>
                  <w:top w:val="nil"/>
                  <w:left w:val="nil"/>
                  <w:bottom w:val="nil"/>
                  <w:right w:val="nil"/>
                </w:tcBorders>
              </w:tcPr>
            </w:tcPrChange>
          </w:tcPr>
          <w:p w14:paraId="7EFA4DDE" w14:textId="72696ECB" w:rsidR="00511193" w:rsidRPr="00F56982" w:rsidDel="00F56982" w:rsidRDefault="00511193" w:rsidP="00F56982">
            <w:pPr>
              <w:jc w:val="center"/>
              <w:rPr>
                <w:del w:id="1992" w:author="Benjamin Zhu" w:date="2020-07-04T00:42:00Z"/>
                <w:rFonts w:ascii="Times New Roman" w:hAnsi="Times New Roman" w:cs="Times New Roman"/>
                <w:sz w:val="24"/>
                <w:szCs w:val="24"/>
                <w:rPrChange w:id="1993" w:author="Benjamin Zhu" w:date="2020-07-04T00:42:00Z">
                  <w:rPr>
                    <w:del w:id="1994" w:author="Benjamin Zhu" w:date="2020-07-04T00:42:00Z"/>
                    <w:rFonts w:ascii="Times New Roman" w:hAnsi="Times New Roman" w:cs="Times New Roman"/>
                    <w:sz w:val="24"/>
                    <w:szCs w:val="24"/>
                    <w:lang w:val="pt-BR"/>
                  </w:rPr>
                </w:rPrChange>
              </w:rPr>
              <w:pPrChange w:id="1995"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1996" w:author="Ednaldo Ribeiro" w:date="2020-05-22T16:40:00Z">
              <w:tcPr>
                <w:tcW w:w="2292" w:type="dxa"/>
                <w:tcBorders>
                  <w:top w:val="nil"/>
                  <w:left w:val="nil"/>
                  <w:bottom w:val="nil"/>
                  <w:right w:val="nil"/>
                </w:tcBorders>
              </w:tcPr>
            </w:tcPrChange>
          </w:tcPr>
          <w:p w14:paraId="638A3AED" w14:textId="24756B77" w:rsidR="00511193" w:rsidRPr="00F56982" w:rsidDel="00F56982" w:rsidRDefault="00511193" w:rsidP="00F56982">
            <w:pPr>
              <w:jc w:val="center"/>
              <w:rPr>
                <w:del w:id="1997" w:author="Benjamin Zhu" w:date="2020-07-04T00:42:00Z"/>
                <w:rFonts w:ascii="Times New Roman" w:hAnsi="Times New Roman" w:cs="Times New Roman"/>
                <w:sz w:val="24"/>
                <w:szCs w:val="24"/>
                <w:rPrChange w:id="1998" w:author="Benjamin Zhu" w:date="2020-07-04T00:42:00Z">
                  <w:rPr>
                    <w:del w:id="1999" w:author="Benjamin Zhu" w:date="2020-07-04T00:42:00Z"/>
                    <w:rFonts w:ascii="Times New Roman" w:hAnsi="Times New Roman" w:cs="Times New Roman"/>
                    <w:sz w:val="24"/>
                    <w:szCs w:val="24"/>
                    <w:lang w:val="pt-BR"/>
                  </w:rPr>
                </w:rPrChange>
              </w:rPr>
              <w:pPrChange w:id="2000" w:author="Benjamin Zhu" w:date="2020-07-04T00:42:00Z">
                <w:pPr>
                  <w:widowControl w:val="0"/>
                  <w:autoSpaceDE w:val="0"/>
                  <w:autoSpaceDN w:val="0"/>
                  <w:adjustRightInd w:val="0"/>
                  <w:spacing w:after="0" w:line="240" w:lineRule="auto"/>
                  <w:jc w:val="center"/>
                </w:pPr>
              </w:pPrChange>
            </w:pPr>
            <w:del w:id="2001" w:author="Benjamin Zhu" w:date="2020-07-04T00:42:00Z">
              <w:r w:rsidRPr="00511193" w:rsidDel="00F56982">
                <w:rPr>
                  <w:sz w:val="24"/>
                  <w:szCs w:val="24"/>
                  <w:lang w:val="en"/>
                </w:rPr>
                <w:delText>(-10.36)</w:delText>
              </w:r>
            </w:del>
          </w:p>
        </w:tc>
        <w:tc>
          <w:tcPr>
            <w:tcW w:w="2016" w:type="dxa"/>
            <w:tcBorders>
              <w:top w:val="nil"/>
              <w:left w:val="nil"/>
              <w:bottom w:val="nil"/>
              <w:right w:val="nil"/>
            </w:tcBorders>
            <w:tcPrChange w:id="2002" w:author="Ednaldo Ribeiro" w:date="2020-05-22T16:40:00Z">
              <w:tcPr>
                <w:tcW w:w="2016" w:type="dxa"/>
                <w:tcBorders>
                  <w:top w:val="nil"/>
                  <w:left w:val="nil"/>
                  <w:bottom w:val="nil"/>
                  <w:right w:val="nil"/>
                </w:tcBorders>
              </w:tcPr>
            </w:tcPrChange>
          </w:tcPr>
          <w:p w14:paraId="49038AE9" w14:textId="22FE3829" w:rsidR="00511193" w:rsidRPr="00F56982" w:rsidDel="00F56982" w:rsidRDefault="00511193" w:rsidP="00F56982">
            <w:pPr>
              <w:jc w:val="center"/>
              <w:rPr>
                <w:del w:id="2003" w:author="Benjamin Zhu" w:date="2020-07-04T00:42:00Z"/>
                <w:rFonts w:ascii="Times New Roman" w:hAnsi="Times New Roman" w:cs="Times New Roman"/>
                <w:sz w:val="24"/>
                <w:szCs w:val="24"/>
                <w:rPrChange w:id="2004" w:author="Benjamin Zhu" w:date="2020-07-04T00:42:00Z">
                  <w:rPr>
                    <w:del w:id="2005" w:author="Benjamin Zhu" w:date="2020-07-04T00:42:00Z"/>
                    <w:rFonts w:ascii="Times New Roman" w:hAnsi="Times New Roman" w:cs="Times New Roman"/>
                    <w:sz w:val="24"/>
                    <w:szCs w:val="24"/>
                    <w:lang w:val="pt-BR"/>
                  </w:rPr>
                </w:rPrChange>
              </w:rPr>
              <w:pPrChange w:id="2006" w:author="Benjamin Zhu" w:date="2020-07-04T00:42:00Z">
                <w:pPr>
                  <w:widowControl w:val="0"/>
                  <w:autoSpaceDE w:val="0"/>
                  <w:autoSpaceDN w:val="0"/>
                  <w:adjustRightInd w:val="0"/>
                  <w:spacing w:after="0" w:line="240" w:lineRule="auto"/>
                  <w:jc w:val="center"/>
                </w:pPr>
              </w:pPrChange>
            </w:pPr>
            <w:del w:id="2007" w:author="Benjamin Zhu" w:date="2020-07-04T00:42:00Z">
              <w:r w:rsidRPr="00511193" w:rsidDel="00F56982">
                <w:rPr>
                  <w:sz w:val="24"/>
                  <w:szCs w:val="24"/>
                  <w:lang w:val="en"/>
                </w:rPr>
                <w:delText>(-2.37)</w:delText>
              </w:r>
            </w:del>
          </w:p>
        </w:tc>
        <w:tc>
          <w:tcPr>
            <w:tcW w:w="2016" w:type="dxa"/>
            <w:tcBorders>
              <w:top w:val="nil"/>
              <w:left w:val="nil"/>
              <w:bottom w:val="nil"/>
              <w:right w:val="nil"/>
            </w:tcBorders>
            <w:tcPrChange w:id="2008" w:author="Ednaldo Ribeiro" w:date="2020-05-22T16:40:00Z">
              <w:tcPr>
                <w:tcW w:w="2016" w:type="dxa"/>
                <w:tcBorders>
                  <w:top w:val="nil"/>
                  <w:left w:val="nil"/>
                  <w:bottom w:val="nil"/>
                  <w:right w:val="nil"/>
                </w:tcBorders>
              </w:tcPr>
            </w:tcPrChange>
          </w:tcPr>
          <w:p w14:paraId="27F4ED4E" w14:textId="308200D4" w:rsidR="00511193" w:rsidRPr="00F56982" w:rsidDel="00F56982" w:rsidRDefault="00511193" w:rsidP="00F56982">
            <w:pPr>
              <w:jc w:val="center"/>
              <w:rPr>
                <w:del w:id="2009" w:author="Benjamin Zhu" w:date="2020-07-04T00:42:00Z"/>
                <w:rFonts w:ascii="Times New Roman" w:hAnsi="Times New Roman" w:cs="Times New Roman"/>
                <w:sz w:val="24"/>
                <w:szCs w:val="24"/>
                <w:rPrChange w:id="2010" w:author="Benjamin Zhu" w:date="2020-07-04T00:42:00Z">
                  <w:rPr>
                    <w:del w:id="2011" w:author="Benjamin Zhu" w:date="2020-07-04T00:42:00Z"/>
                    <w:rFonts w:ascii="Times New Roman" w:hAnsi="Times New Roman" w:cs="Times New Roman"/>
                    <w:sz w:val="24"/>
                    <w:szCs w:val="24"/>
                    <w:lang w:val="pt-BR"/>
                  </w:rPr>
                </w:rPrChange>
              </w:rPr>
              <w:pPrChange w:id="2012" w:author="Benjamin Zhu" w:date="2020-07-04T00:42:00Z">
                <w:pPr>
                  <w:widowControl w:val="0"/>
                  <w:autoSpaceDE w:val="0"/>
                  <w:autoSpaceDN w:val="0"/>
                  <w:adjustRightInd w:val="0"/>
                  <w:spacing w:after="0" w:line="240" w:lineRule="auto"/>
                  <w:jc w:val="center"/>
                </w:pPr>
              </w:pPrChange>
            </w:pPr>
            <w:del w:id="2013" w:author="Benjamin Zhu" w:date="2020-07-04T00:42:00Z">
              <w:r w:rsidRPr="00511193" w:rsidDel="00F56982">
                <w:rPr>
                  <w:sz w:val="24"/>
                  <w:szCs w:val="24"/>
                  <w:lang w:val="en"/>
                </w:rPr>
                <w:delText>(-10.40)</w:delText>
              </w:r>
            </w:del>
          </w:p>
        </w:tc>
        <w:tc>
          <w:tcPr>
            <w:tcW w:w="2016" w:type="dxa"/>
            <w:tcBorders>
              <w:top w:val="nil"/>
              <w:left w:val="nil"/>
              <w:bottom w:val="nil"/>
              <w:right w:val="nil"/>
            </w:tcBorders>
            <w:tcPrChange w:id="2014" w:author="Ednaldo Ribeiro" w:date="2020-05-22T16:40:00Z">
              <w:tcPr>
                <w:tcW w:w="2016" w:type="dxa"/>
                <w:tcBorders>
                  <w:top w:val="nil"/>
                  <w:left w:val="nil"/>
                  <w:bottom w:val="nil"/>
                  <w:right w:val="nil"/>
                </w:tcBorders>
              </w:tcPr>
            </w:tcPrChange>
          </w:tcPr>
          <w:p w14:paraId="7A4088F2" w14:textId="27A1837C" w:rsidR="00511193" w:rsidRPr="00F56982" w:rsidDel="00F56982" w:rsidRDefault="00511193" w:rsidP="00F56982">
            <w:pPr>
              <w:jc w:val="center"/>
              <w:rPr>
                <w:del w:id="2015" w:author="Benjamin Zhu" w:date="2020-07-04T00:42:00Z"/>
                <w:rFonts w:ascii="Times New Roman" w:hAnsi="Times New Roman" w:cs="Times New Roman"/>
                <w:sz w:val="24"/>
                <w:szCs w:val="24"/>
                <w:rPrChange w:id="2016" w:author="Benjamin Zhu" w:date="2020-07-04T00:42:00Z">
                  <w:rPr>
                    <w:del w:id="2017" w:author="Benjamin Zhu" w:date="2020-07-04T00:42:00Z"/>
                    <w:rFonts w:ascii="Times New Roman" w:hAnsi="Times New Roman" w:cs="Times New Roman"/>
                    <w:sz w:val="24"/>
                    <w:szCs w:val="24"/>
                    <w:lang w:val="pt-BR"/>
                  </w:rPr>
                </w:rPrChange>
              </w:rPr>
              <w:pPrChange w:id="2018" w:author="Benjamin Zhu" w:date="2020-07-04T00:42:00Z">
                <w:pPr>
                  <w:widowControl w:val="0"/>
                  <w:autoSpaceDE w:val="0"/>
                  <w:autoSpaceDN w:val="0"/>
                  <w:adjustRightInd w:val="0"/>
                  <w:spacing w:after="0" w:line="240" w:lineRule="auto"/>
                  <w:jc w:val="center"/>
                </w:pPr>
              </w:pPrChange>
            </w:pPr>
            <w:del w:id="2019" w:author="Benjamin Zhu" w:date="2020-07-04T00:42:00Z">
              <w:r w:rsidRPr="00511193" w:rsidDel="00F56982">
                <w:rPr>
                  <w:sz w:val="24"/>
                  <w:szCs w:val="24"/>
                  <w:lang w:val="en"/>
                </w:rPr>
                <w:delText>(-2.41)</w:delText>
              </w:r>
            </w:del>
          </w:p>
        </w:tc>
      </w:tr>
      <w:tr w:rsidR="00511193" w:rsidRPr="00511193" w:rsidDel="00F56982" w14:paraId="7FAA0802" w14:textId="2713549E" w:rsidTr="00511193">
        <w:trPr>
          <w:del w:id="2020" w:author="Benjamin Zhu" w:date="2020-07-04T00:42:00Z"/>
        </w:trPr>
        <w:tc>
          <w:tcPr>
            <w:tcW w:w="2410" w:type="dxa"/>
            <w:tcBorders>
              <w:top w:val="nil"/>
              <w:left w:val="nil"/>
              <w:bottom w:val="nil"/>
              <w:right w:val="nil"/>
            </w:tcBorders>
            <w:tcPrChange w:id="2021" w:author="Ednaldo Ribeiro" w:date="2020-05-22T16:40:00Z">
              <w:tcPr>
                <w:tcW w:w="2340" w:type="dxa"/>
                <w:tcBorders>
                  <w:top w:val="nil"/>
                  <w:left w:val="nil"/>
                  <w:bottom w:val="nil"/>
                  <w:right w:val="nil"/>
                </w:tcBorders>
              </w:tcPr>
            </w:tcPrChange>
          </w:tcPr>
          <w:p w14:paraId="665B1E79" w14:textId="335B54A9" w:rsidR="00511193" w:rsidRPr="00F56982" w:rsidDel="00F56982" w:rsidRDefault="00511193" w:rsidP="00F56982">
            <w:pPr>
              <w:jc w:val="center"/>
              <w:rPr>
                <w:del w:id="2022" w:author="Benjamin Zhu" w:date="2020-07-04T00:42:00Z"/>
                <w:rFonts w:ascii="Times New Roman" w:hAnsi="Times New Roman" w:cs="Times New Roman"/>
                <w:sz w:val="24"/>
                <w:szCs w:val="24"/>
                <w:rPrChange w:id="2023" w:author="Benjamin Zhu" w:date="2020-07-04T00:42:00Z">
                  <w:rPr>
                    <w:del w:id="2024" w:author="Benjamin Zhu" w:date="2020-07-04T00:42:00Z"/>
                    <w:rFonts w:ascii="Times New Roman" w:hAnsi="Times New Roman" w:cs="Times New Roman"/>
                    <w:sz w:val="24"/>
                    <w:szCs w:val="24"/>
                    <w:lang w:val="pt-BR"/>
                  </w:rPr>
                </w:rPrChange>
              </w:rPr>
              <w:pPrChange w:id="2025" w:author="Benjamin Zhu" w:date="2020-07-04T00:42:00Z">
                <w:pPr>
                  <w:widowControl w:val="0"/>
                  <w:autoSpaceDE w:val="0"/>
                  <w:autoSpaceDN w:val="0"/>
                  <w:adjustRightInd w:val="0"/>
                  <w:spacing w:after="0" w:line="240" w:lineRule="auto"/>
                </w:pPr>
              </w:pPrChange>
            </w:pPr>
            <w:del w:id="2026" w:author="Benjamin Zhu" w:date="2020-07-04T00:42:00Z">
              <w:r w:rsidRPr="00511193" w:rsidDel="00F56982">
                <w:rPr>
                  <w:sz w:val="24"/>
                  <w:szCs w:val="24"/>
                  <w:lang w:val="en"/>
                </w:rPr>
                <w:delText>Age</w:delText>
              </w:r>
            </w:del>
          </w:p>
        </w:tc>
        <w:tc>
          <w:tcPr>
            <w:tcW w:w="2222" w:type="dxa"/>
            <w:tcBorders>
              <w:top w:val="nil"/>
              <w:left w:val="nil"/>
              <w:bottom w:val="nil"/>
              <w:right w:val="nil"/>
            </w:tcBorders>
            <w:tcPrChange w:id="2027" w:author="Ednaldo Ribeiro" w:date="2020-05-22T16:40:00Z">
              <w:tcPr>
                <w:tcW w:w="2292" w:type="dxa"/>
                <w:tcBorders>
                  <w:top w:val="nil"/>
                  <w:left w:val="nil"/>
                  <w:bottom w:val="nil"/>
                  <w:right w:val="nil"/>
                </w:tcBorders>
              </w:tcPr>
            </w:tcPrChange>
          </w:tcPr>
          <w:p w14:paraId="50ACEC83" w14:textId="09BEFB30" w:rsidR="00511193" w:rsidRPr="00F56982" w:rsidDel="00F56982" w:rsidRDefault="00511193" w:rsidP="00F56982">
            <w:pPr>
              <w:jc w:val="center"/>
              <w:rPr>
                <w:del w:id="2028" w:author="Benjamin Zhu" w:date="2020-07-04T00:42:00Z"/>
                <w:rFonts w:ascii="Times New Roman" w:hAnsi="Times New Roman" w:cs="Times New Roman"/>
                <w:sz w:val="24"/>
                <w:szCs w:val="24"/>
                <w:rPrChange w:id="2029" w:author="Benjamin Zhu" w:date="2020-07-04T00:42:00Z">
                  <w:rPr>
                    <w:del w:id="2030" w:author="Benjamin Zhu" w:date="2020-07-04T00:42:00Z"/>
                    <w:rFonts w:ascii="Times New Roman" w:hAnsi="Times New Roman" w:cs="Times New Roman"/>
                    <w:sz w:val="24"/>
                    <w:szCs w:val="24"/>
                    <w:lang w:val="pt-BR"/>
                  </w:rPr>
                </w:rPrChange>
              </w:rPr>
              <w:pPrChange w:id="2031" w:author="Benjamin Zhu" w:date="2020-07-04T00:42:00Z">
                <w:pPr>
                  <w:widowControl w:val="0"/>
                  <w:autoSpaceDE w:val="0"/>
                  <w:autoSpaceDN w:val="0"/>
                  <w:adjustRightInd w:val="0"/>
                  <w:spacing w:after="0" w:line="240" w:lineRule="auto"/>
                  <w:jc w:val="center"/>
                </w:pPr>
              </w:pPrChange>
            </w:pPr>
            <w:del w:id="2032" w:author="Benjamin Zhu" w:date="2020-07-04T00:42:00Z">
              <w:r w:rsidRPr="00511193" w:rsidDel="00F56982">
                <w:rPr>
                  <w:sz w:val="24"/>
                  <w:szCs w:val="24"/>
                  <w:lang w:val="en"/>
                </w:rPr>
                <w:delText>-0.000779</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033" w:author="Ednaldo Ribeiro" w:date="2020-05-22T16:40:00Z">
              <w:tcPr>
                <w:tcW w:w="2016" w:type="dxa"/>
                <w:tcBorders>
                  <w:top w:val="nil"/>
                  <w:left w:val="nil"/>
                  <w:bottom w:val="nil"/>
                  <w:right w:val="nil"/>
                </w:tcBorders>
              </w:tcPr>
            </w:tcPrChange>
          </w:tcPr>
          <w:p w14:paraId="14FA2E4A" w14:textId="29E97F92" w:rsidR="00511193" w:rsidRPr="00F56982" w:rsidDel="00F56982" w:rsidRDefault="00511193" w:rsidP="00F56982">
            <w:pPr>
              <w:jc w:val="center"/>
              <w:rPr>
                <w:del w:id="2034" w:author="Benjamin Zhu" w:date="2020-07-04T00:42:00Z"/>
                <w:rFonts w:ascii="Times New Roman" w:hAnsi="Times New Roman" w:cs="Times New Roman"/>
                <w:sz w:val="24"/>
                <w:szCs w:val="24"/>
                <w:rPrChange w:id="2035" w:author="Benjamin Zhu" w:date="2020-07-04T00:42:00Z">
                  <w:rPr>
                    <w:del w:id="2036" w:author="Benjamin Zhu" w:date="2020-07-04T00:42:00Z"/>
                    <w:rFonts w:ascii="Times New Roman" w:hAnsi="Times New Roman" w:cs="Times New Roman"/>
                    <w:sz w:val="24"/>
                    <w:szCs w:val="24"/>
                    <w:lang w:val="pt-BR"/>
                  </w:rPr>
                </w:rPrChange>
              </w:rPr>
              <w:pPrChange w:id="2037" w:author="Benjamin Zhu" w:date="2020-07-04T00:42:00Z">
                <w:pPr>
                  <w:widowControl w:val="0"/>
                  <w:autoSpaceDE w:val="0"/>
                  <w:autoSpaceDN w:val="0"/>
                  <w:adjustRightInd w:val="0"/>
                  <w:spacing w:after="0" w:line="240" w:lineRule="auto"/>
                  <w:jc w:val="center"/>
                </w:pPr>
              </w:pPrChange>
            </w:pPr>
            <w:del w:id="2038" w:author="Benjamin Zhu" w:date="2020-07-04T00:42:00Z">
              <w:r w:rsidRPr="00511193" w:rsidDel="00F56982">
                <w:rPr>
                  <w:sz w:val="24"/>
                  <w:szCs w:val="24"/>
                  <w:lang w:val="en"/>
                </w:rPr>
                <w:delText>0.000732</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039" w:author="Ednaldo Ribeiro" w:date="2020-05-22T16:40:00Z">
              <w:tcPr>
                <w:tcW w:w="2016" w:type="dxa"/>
                <w:tcBorders>
                  <w:top w:val="nil"/>
                  <w:left w:val="nil"/>
                  <w:bottom w:val="nil"/>
                  <w:right w:val="nil"/>
                </w:tcBorders>
              </w:tcPr>
            </w:tcPrChange>
          </w:tcPr>
          <w:p w14:paraId="5CCE9869" w14:textId="7B548865" w:rsidR="00511193" w:rsidRPr="00F56982" w:rsidDel="00F56982" w:rsidRDefault="00511193" w:rsidP="00F56982">
            <w:pPr>
              <w:jc w:val="center"/>
              <w:rPr>
                <w:del w:id="2040" w:author="Benjamin Zhu" w:date="2020-07-04T00:42:00Z"/>
                <w:rFonts w:ascii="Times New Roman" w:hAnsi="Times New Roman" w:cs="Times New Roman"/>
                <w:sz w:val="24"/>
                <w:szCs w:val="24"/>
                <w:rPrChange w:id="2041" w:author="Benjamin Zhu" w:date="2020-07-04T00:42:00Z">
                  <w:rPr>
                    <w:del w:id="2042" w:author="Benjamin Zhu" w:date="2020-07-04T00:42:00Z"/>
                    <w:rFonts w:ascii="Times New Roman" w:hAnsi="Times New Roman" w:cs="Times New Roman"/>
                    <w:sz w:val="24"/>
                    <w:szCs w:val="24"/>
                    <w:lang w:val="pt-BR"/>
                  </w:rPr>
                </w:rPrChange>
              </w:rPr>
              <w:pPrChange w:id="2043" w:author="Benjamin Zhu" w:date="2020-07-04T00:42:00Z">
                <w:pPr>
                  <w:widowControl w:val="0"/>
                  <w:autoSpaceDE w:val="0"/>
                  <w:autoSpaceDN w:val="0"/>
                  <w:adjustRightInd w:val="0"/>
                  <w:spacing w:after="0" w:line="240" w:lineRule="auto"/>
                  <w:jc w:val="center"/>
                </w:pPr>
              </w:pPrChange>
            </w:pPr>
            <w:del w:id="2044" w:author="Benjamin Zhu" w:date="2020-07-04T00:42:00Z">
              <w:r w:rsidRPr="00511193" w:rsidDel="00F56982">
                <w:rPr>
                  <w:sz w:val="24"/>
                  <w:szCs w:val="24"/>
                  <w:lang w:val="en"/>
                </w:rPr>
                <w:delText>-0.000788</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045" w:author="Ednaldo Ribeiro" w:date="2020-05-22T16:40:00Z">
              <w:tcPr>
                <w:tcW w:w="2016" w:type="dxa"/>
                <w:tcBorders>
                  <w:top w:val="nil"/>
                  <w:left w:val="nil"/>
                  <w:bottom w:val="nil"/>
                  <w:right w:val="nil"/>
                </w:tcBorders>
              </w:tcPr>
            </w:tcPrChange>
          </w:tcPr>
          <w:p w14:paraId="7CB9D194" w14:textId="2719E282" w:rsidR="00511193" w:rsidRPr="00F56982" w:rsidDel="00F56982" w:rsidRDefault="00511193" w:rsidP="00F56982">
            <w:pPr>
              <w:jc w:val="center"/>
              <w:rPr>
                <w:del w:id="2046" w:author="Benjamin Zhu" w:date="2020-07-04T00:42:00Z"/>
                <w:rFonts w:ascii="Times New Roman" w:hAnsi="Times New Roman" w:cs="Times New Roman"/>
                <w:sz w:val="24"/>
                <w:szCs w:val="24"/>
                <w:rPrChange w:id="2047" w:author="Benjamin Zhu" w:date="2020-07-04T00:42:00Z">
                  <w:rPr>
                    <w:del w:id="2048" w:author="Benjamin Zhu" w:date="2020-07-04T00:42:00Z"/>
                    <w:rFonts w:ascii="Times New Roman" w:hAnsi="Times New Roman" w:cs="Times New Roman"/>
                    <w:sz w:val="24"/>
                    <w:szCs w:val="24"/>
                    <w:lang w:val="pt-BR"/>
                  </w:rPr>
                </w:rPrChange>
              </w:rPr>
              <w:pPrChange w:id="2049" w:author="Benjamin Zhu" w:date="2020-07-04T00:42:00Z">
                <w:pPr>
                  <w:widowControl w:val="0"/>
                  <w:autoSpaceDE w:val="0"/>
                  <w:autoSpaceDN w:val="0"/>
                  <w:adjustRightInd w:val="0"/>
                  <w:spacing w:after="0" w:line="240" w:lineRule="auto"/>
                  <w:jc w:val="center"/>
                </w:pPr>
              </w:pPrChange>
            </w:pPr>
            <w:del w:id="2050" w:author="Benjamin Zhu" w:date="2020-07-04T00:42:00Z">
              <w:r w:rsidRPr="00511193" w:rsidDel="00F56982">
                <w:rPr>
                  <w:sz w:val="24"/>
                  <w:szCs w:val="24"/>
                  <w:lang w:val="en"/>
                </w:rPr>
                <w:delText>0.000738</w:delText>
              </w:r>
              <w:r w:rsidRPr="00511193" w:rsidDel="00F56982">
                <w:rPr>
                  <w:sz w:val="24"/>
                  <w:szCs w:val="24"/>
                  <w:vertAlign w:val="superscript"/>
                  <w:lang w:val="en"/>
                </w:rPr>
                <w:delText>**</w:delText>
              </w:r>
            </w:del>
          </w:p>
        </w:tc>
      </w:tr>
      <w:tr w:rsidR="00511193" w:rsidRPr="00511193" w:rsidDel="00F56982" w14:paraId="701CA091" w14:textId="4DFA8A48" w:rsidTr="00511193">
        <w:trPr>
          <w:del w:id="2051" w:author="Benjamin Zhu" w:date="2020-07-04T00:42:00Z"/>
        </w:trPr>
        <w:tc>
          <w:tcPr>
            <w:tcW w:w="2410" w:type="dxa"/>
            <w:tcBorders>
              <w:top w:val="nil"/>
              <w:left w:val="nil"/>
              <w:bottom w:val="nil"/>
              <w:right w:val="nil"/>
            </w:tcBorders>
            <w:tcPrChange w:id="2052" w:author="Ednaldo Ribeiro" w:date="2020-05-22T16:40:00Z">
              <w:tcPr>
                <w:tcW w:w="2340" w:type="dxa"/>
                <w:tcBorders>
                  <w:top w:val="nil"/>
                  <w:left w:val="nil"/>
                  <w:bottom w:val="nil"/>
                  <w:right w:val="nil"/>
                </w:tcBorders>
              </w:tcPr>
            </w:tcPrChange>
          </w:tcPr>
          <w:p w14:paraId="39022EA3" w14:textId="2BA1FE80" w:rsidR="00511193" w:rsidRPr="00F56982" w:rsidDel="00F56982" w:rsidRDefault="00511193" w:rsidP="00F56982">
            <w:pPr>
              <w:jc w:val="center"/>
              <w:rPr>
                <w:del w:id="2053" w:author="Benjamin Zhu" w:date="2020-07-04T00:42:00Z"/>
                <w:rFonts w:ascii="Times New Roman" w:hAnsi="Times New Roman" w:cs="Times New Roman"/>
                <w:sz w:val="24"/>
                <w:szCs w:val="24"/>
                <w:rPrChange w:id="2054" w:author="Benjamin Zhu" w:date="2020-07-04T00:42:00Z">
                  <w:rPr>
                    <w:del w:id="2055" w:author="Benjamin Zhu" w:date="2020-07-04T00:42:00Z"/>
                    <w:rFonts w:ascii="Times New Roman" w:hAnsi="Times New Roman" w:cs="Times New Roman"/>
                    <w:sz w:val="24"/>
                    <w:szCs w:val="24"/>
                    <w:lang w:val="pt-BR"/>
                  </w:rPr>
                </w:rPrChange>
              </w:rPr>
              <w:pPrChange w:id="2056"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057" w:author="Ednaldo Ribeiro" w:date="2020-05-22T16:40:00Z">
              <w:tcPr>
                <w:tcW w:w="2292" w:type="dxa"/>
                <w:tcBorders>
                  <w:top w:val="nil"/>
                  <w:left w:val="nil"/>
                  <w:bottom w:val="nil"/>
                  <w:right w:val="nil"/>
                </w:tcBorders>
              </w:tcPr>
            </w:tcPrChange>
          </w:tcPr>
          <w:p w14:paraId="23C3EB13" w14:textId="131C175C" w:rsidR="00511193" w:rsidRPr="00F56982" w:rsidDel="00F56982" w:rsidRDefault="00511193" w:rsidP="00F56982">
            <w:pPr>
              <w:jc w:val="center"/>
              <w:rPr>
                <w:del w:id="2058" w:author="Benjamin Zhu" w:date="2020-07-04T00:42:00Z"/>
                <w:rFonts w:ascii="Times New Roman" w:hAnsi="Times New Roman" w:cs="Times New Roman"/>
                <w:sz w:val="24"/>
                <w:szCs w:val="24"/>
                <w:rPrChange w:id="2059" w:author="Benjamin Zhu" w:date="2020-07-04T00:42:00Z">
                  <w:rPr>
                    <w:del w:id="2060" w:author="Benjamin Zhu" w:date="2020-07-04T00:42:00Z"/>
                    <w:rFonts w:ascii="Times New Roman" w:hAnsi="Times New Roman" w:cs="Times New Roman"/>
                    <w:sz w:val="24"/>
                    <w:szCs w:val="24"/>
                    <w:lang w:val="pt-BR"/>
                  </w:rPr>
                </w:rPrChange>
              </w:rPr>
              <w:pPrChange w:id="2061" w:author="Benjamin Zhu" w:date="2020-07-04T00:42:00Z">
                <w:pPr>
                  <w:widowControl w:val="0"/>
                  <w:autoSpaceDE w:val="0"/>
                  <w:autoSpaceDN w:val="0"/>
                  <w:adjustRightInd w:val="0"/>
                  <w:spacing w:after="0" w:line="240" w:lineRule="auto"/>
                  <w:jc w:val="center"/>
                </w:pPr>
              </w:pPrChange>
            </w:pPr>
            <w:del w:id="2062" w:author="Benjamin Zhu" w:date="2020-07-04T00:42:00Z">
              <w:r w:rsidRPr="00511193" w:rsidDel="00F56982">
                <w:rPr>
                  <w:sz w:val="24"/>
                  <w:szCs w:val="24"/>
                  <w:lang w:val="en"/>
                </w:rPr>
                <w:delText>(-2.58)</w:delText>
              </w:r>
            </w:del>
          </w:p>
        </w:tc>
        <w:tc>
          <w:tcPr>
            <w:tcW w:w="2016" w:type="dxa"/>
            <w:tcBorders>
              <w:top w:val="nil"/>
              <w:left w:val="nil"/>
              <w:bottom w:val="nil"/>
              <w:right w:val="nil"/>
            </w:tcBorders>
            <w:tcPrChange w:id="2063" w:author="Ednaldo Ribeiro" w:date="2020-05-22T16:40:00Z">
              <w:tcPr>
                <w:tcW w:w="2016" w:type="dxa"/>
                <w:tcBorders>
                  <w:top w:val="nil"/>
                  <w:left w:val="nil"/>
                  <w:bottom w:val="nil"/>
                  <w:right w:val="nil"/>
                </w:tcBorders>
              </w:tcPr>
            </w:tcPrChange>
          </w:tcPr>
          <w:p w14:paraId="2E1DF2CC" w14:textId="49760D45" w:rsidR="00511193" w:rsidRPr="00F56982" w:rsidDel="00F56982" w:rsidRDefault="00511193" w:rsidP="00F56982">
            <w:pPr>
              <w:jc w:val="center"/>
              <w:rPr>
                <w:del w:id="2064" w:author="Benjamin Zhu" w:date="2020-07-04T00:42:00Z"/>
                <w:rFonts w:ascii="Times New Roman" w:hAnsi="Times New Roman" w:cs="Times New Roman"/>
                <w:sz w:val="24"/>
                <w:szCs w:val="24"/>
                <w:rPrChange w:id="2065" w:author="Benjamin Zhu" w:date="2020-07-04T00:42:00Z">
                  <w:rPr>
                    <w:del w:id="2066" w:author="Benjamin Zhu" w:date="2020-07-04T00:42:00Z"/>
                    <w:rFonts w:ascii="Times New Roman" w:hAnsi="Times New Roman" w:cs="Times New Roman"/>
                    <w:sz w:val="24"/>
                    <w:szCs w:val="24"/>
                    <w:lang w:val="pt-BR"/>
                  </w:rPr>
                </w:rPrChange>
              </w:rPr>
              <w:pPrChange w:id="2067" w:author="Benjamin Zhu" w:date="2020-07-04T00:42:00Z">
                <w:pPr>
                  <w:widowControl w:val="0"/>
                  <w:autoSpaceDE w:val="0"/>
                  <w:autoSpaceDN w:val="0"/>
                  <w:adjustRightInd w:val="0"/>
                  <w:spacing w:after="0" w:line="240" w:lineRule="auto"/>
                  <w:jc w:val="center"/>
                </w:pPr>
              </w:pPrChange>
            </w:pPr>
            <w:del w:id="2068" w:author="Benjamin Zhu" w:date="2020-07-04T00:42:00Z">
              <w:r w:rsidRPr="00511193" w:rsidDel="00F56982">
                <w:rPr>
                  <w:sz w:val="24"/>
                  <w:szCs w:val="24"/>
                  <w:lang w:val="en"/>
                </w:rPr>
                <w:delText>(2.89)</w:delText>
              </w:r>
            </w:del>
          </w:p>
        </w:tc>
        <w:tc>
          <w:tcPr>
            <w:tcW w:w="2016" w:type="dxa"/>
            <w:tcBorders>
              <w:top w:val="nil"/>
              <w:left w:val="nil"/>
              <w:bottom w:val="nil"/>
              <w:right w:val="nil"/>
            </w:tcBorders>
            <w:tcPrChange w:id="2069" w:author="Ednaldo Ribeiro" w:date="2020-05-22T16:40:00Z">
              <w:tcPr>
                <w:tcW w:w="2016" w:type="dxa"/>
                <w:tcBorders>
                  <w:top w:val="nil"/>
                  <w:left w:val="nil"/>
                  <w:bottom w:val="nil"/>
                  <w:right w:val="nil"/>
                </w:tcBorders>
              </w:tcPr>
            </w:tcPrChange>
          </w:tcPr>
          <w:p w14:paraId="4DF84D1B" w14:textId="6DEB0518" w:rsidR="00511193" w:rsidRPr="00F56982" w:rsidDel="00F56982" w:rsidRDefault="00511193" w:rsidP="00F56982">
            <w:pPr>
              <w:jc w:val="center"/>
              <w:rPr>
                <w:del w:id="2070" w:author="Benjamin Zhu" w:date="2020-07-04T00:42:00Z"/>
                <w:rFonts w:ascii="Times New Roman" w:hAnsi="Times New Roman" w:cs="Times New Roman"/>
                <w:sz w:val="24"/>
                <w:szCs w:val="24"/>
                <w:rPrChange w:id="2071" w:author="Benjamin Zhu" w:date="2020-07-04T00:42:00Z">
                  <w:rPr>
                    <w:del w:id="2072" w:author="Benjamin Zhu" w:date="2020-07-04T00:42:00Z"/>
                    <w:rFonts w:ascii="Times New Roman" w:hAnsi="Times New Roman" w:cs="Times New Roman"/>
                    <w:sz w:val="24"/>
                    <w:szCs w:val="24"/>
                    <w:lang w:val="pt-BR"/>
                  </w:rPr>
                </w:rPrChange>
              </w:rPr>
              <w:pPrChange w:id="2073" w:author="Benjamin Zhu" w:date="2020-07-04T00:42:00Z">
                <w:pPr>
                  <w:widowControl w:val="0"/>
                  <w:autoSpaceDE w:val="0"/>
                  <w:autoSpaceDN w:val="0"/>
                  <w:adjustRightInd w:val="0"/>
                  <w:spacing w:after="0" w:line="240" w:lineRule="auto"/>
                  <w:jc w:val="center"/>
                </w:pPr>
              </w:pPrChange>
            </w:pPr>
            <w:del w:id="2074" w:author="Benjamin Zhu" w:date="2020-07-04T00:42:00Z">
              <w:r w:rsidRPr="00511193" w:rsidDel="00F56982">
                <w:rPr>
                  <w:sz w:val="24"/>
                  <w:szCs w:val="24"/>
                  <w:lang w:val="en"/>
                </w:rPr>
                <w:delText>(-2.61)</w:delText>
              </w:r>
            </w:del>
          </w:p>
        </w:tc>
        <w:tc>
          <w:tcPr>
            <w:tcW w:w="2016" w:type="dxa"/>
            <w:tcBorders>
              <w:top w:val="nil"/>
              <w:left w:val="nil"/>
              <w:bottom w:val="nil"/>
              <w:right w:val="nil"/>
            </w:tcBorders>
            <w:tcPrChange w:id="2075" w:author="Ednaldo Ribeiro" w:date="2020-05-22T16:40:00Z">
              <w:tcPr>
                <w:tcW w:w="2016" w:type="dxa"/>
                <w:tcBorders>
                  <w:top w:val="nil"/>
                  <w:left w:val="nil"/>
                  <w:bottom w:val="nil"/>
                  <w:right w:val="nil"/>
                </w:tcBorders>
              </w:tcPr>
            </w:tcPrChange>
          </w:tcPr>
          <w:p w14:paraId="49B2EC36" w14:textId="710AFF8C" w:rsidR="00511193" w:rsidRPr="00F56982" w:rsidDel="00F56982" w:rsidRDefault="00511193" w:rsidP="00F56982">
            <w:pPr>
              <w:jc w:val="center"/>
              <w:rPr>
                <w:del w:id="2076" w:author="Benjamin Zhu" w:date="2020-07-04T00:42:00Z"/>
                <w:rFonts w:ascii="Times New Roman" w:hAnsi="Times New Roman" w:cs="Times New Roman"/>
                <w:sz w:val="24"/>
                <w:szCs w:val="24"/>
                <w:rPrChange w:id="2077" w:author="Benjamin Zhu" w:date="2020-07-04T00:42:00Z">
                  <w:rPr>
                    <w:del w:id="2078" w:author="Benjamin Zhu" w:date="2020-07-04T00:42:00Z"/>
                    <w:rFonts w:ascii="Times New Roman" w:hAnsi="Times New Roman" w:cs="Times New Roman"/>
                    <w:sz w:val="24"/>
                    <w:szCs w:val="24"/>
                    <w:lang w:val="pt-BR"/>
                  </w:rPr>
                </w:rPrChange>
              </w:rPr>
              <w:pPrChange w:id="2079" w:author="Benjamin Zhu" w:date="2020-07-04T00:42:00Z">
                <w:pPr>
                  <w:widowControl w:val="0"/>
                  <w:autoSpaceDE w:val="0"/>
                  <w:autoSpaceDN w:val="0"/>
                  <w:adjustRightInd w:val="0"/>
                  <w:spacing w:after="0" w:line="240" w:lineRule="auto"/>
                  <w:jc w:val="center"/>
                </w:pPr>
              </w:pPrChange>
            </w:pPr>
            <w:del w:id="2080" w:author="Benjamin Zhu" w:date="2020-07-04T00:42:00Z">
              <w:r w:rsidRPr="00511193" w:rsidDel="00F56982">
                <w:rPr>
                  <w:sz w:val="24"/>
                  <w:szCs w:val="24"/>
                  <w:lang w:val="en"/>
                </w:rPr>
                <w:delText>(2.92)</w:delText>
              </w:r>
            </w:del>
          </w:p>
        </w:tc>
      </w:tr>
      <w:tr w:rsidR="00511193" w:rsidRPr="00511193" w:rsidDel="00F56982" w14:paraId="20A89CD8" w14:textId="6BA7E797" w:rsidTr="00511193">
        <w:trPr>
          <w:del w:id="2081" w:author="Benjamin Zhu" w:date="2020-07-04T00:42:00Z"/>
        </w:trPr>
        <w:tc>
          <w:tcPr>
            <w:tcW w:w="2410" w:type="dxa"/>
            <w:tcBorders>
              <w:top w:val="nil"/>
              <w:left w:val="nil"/>
              <w:bottom w:val="nil"/>
              <w:right w:val="nil"/>
            </w:tcBorders>
            <w:tcPrChange w:id="2082" w:author="Ednaldo Ribeiro" w:date="2020-05-22T16:40:00Z">
              <w:tcPr>
                <w:tcW w:w="2340" w:type="dxa"/>
                <w:tcBorders>
                  <w:top w:val="nil"/>
                  <w:left w:val="nil"/>
                  <w:bottom w:val="nil"/>
                  <w:right w:val="nil"/>
                </w:tcBorders>
              </w:tcPr>
            </w:tcPrChange>
          </w:tcPr>
          <w:p w14:paraId="1548C96C" w14:textId="1BA2242D" w:rsidR="00511193" w:rsidRPr="00F56982" w:rsidDel="00F56982" w:rsidRDefault="00511193" w:rsidP="00F56982">
            <w:pPr>
              <w:jc w:val="center"/>
              <w:rPr>
                <w:del w:id="2083" w:author="Benjamin Zhu" w:date="2020-07-04T00:42:00Z"/>
                <w:rFonts w:ascii="Times New Roman" w:hAnsi="Times New Roman" w:cs="Times New Roman"/>
                <w:sz w:val="24"/>
                <w:szCs w:val="24"/>
                <w:rPrChange w:id="2084" w:author="Benjamin Zhu" w:date="2020-07-04T00:42:00Z">
                  <w:rPr>
                    <w:del w:id="2085" w:author="Benjamin Zhu" w:date="2020-07-04T00:42:00Z"/>
                    <w:rFonts w:ascii="Times New Roman" w:hAnsi="Times New Roman" w:cs="Times New Roman"/>
                    <w:sz w:val="24"/>
                    <w:szCs w:val="24"/>
                    <w:lang w:val="pt-BR"/>
                  </w:rPr>
                </w:rPrChange>
              </w:rPr>
              <w:pPrChange w:id="2086" w:author="Benjamin Zhu" w:date="2020-07-04T00:42:00Z">
                <w:pPr>
                  <w:widowControl w:val="0"/>
                  <w:autoSpaceDE w:val="0"/>
                  <w:autoSpaceDN w:val="0"/>
                  <w:adjustRightInd w:val="0"/>
                  <w:spacing w:after="0" w:line="240" w:lineRule="auto"/>
                </w:pPr>
              </w:pPrChange>
            </w:pPr>
            <w:del w:id="2087" w:author="Benjamin Zhu" w:date="2020-07-04T00:42:00Z">
              <w:r w:rsidRPr="00511193" w:rsidDel="00F56982">
                <w:rPr>
                  <w:sz w:val="24"/>
                  <w:szCs w:val="24"/>
                  <w:lang w:val="en"/>
                </w:rPr>
                <w:delText>&lt;1050R</w:delText>
              </w:r>
            </w:del>
          </w:p>
        </w:tc>
        <w:tc>
          <w:tcPr>
            <w:tcW w:w="2222" w:type="dxa"/>
            <w:tcBorders>
              <w:top w:val="nil"/>
              <w:left w:val="nil"/>
              <w:bottom w:val="nil"/>
              <w:right w:val="nil"/>
            </w:tcBorders>
            <w:tcPrChange w:id="2088" w:author="Ednaldo Ribeiro" w:date="2020-05-22T16:40:00Z">
              <w:tcPr>
                <w:tcW w:w="2292" w:type="dxa"/>
                <w:tcBorders>
                  <w:top w:val="nil"/>
                  <w:left w:val="nil"/>
                  <w:bottom w:val="nil"/>
                  <w:right w:val="nil"/>
                </w:tcBorders>
              </w:tcPr>
            </w:tcPrChange>
          </w:tcPr>
          <w:p w14:paraId="2463F9B2" w14:textId="16F6008D" w:rsidR="00511193" w:rsidRPr="00F56982" w:rsidDel="00F56982" w:rsidRDefault="00511193" w:rsidP="00F56982">
            <w:pPr>
              <w:jc w:val="center"/>
              <w:rPr>
                <w:del w:id="2089" w:author="Benjamin Zhu" w:date="2020-07-04T00:42:00Z"/>
                <w:rFonts w:ascii="Times New Roman" w:hAnsi="Times New Roman" w:cs="Times New Roman"/>
                <w:sz w:val="24"/>
                <w:szCs w:val="24"/>
                <w:rPrChange w:id="2090" w:author="Benjamin Zhu" w:date="2020-07-04T00:42:00Z">
                  <w:rPr>
                    <w:del w:id="2091" w:author="Benjamin Zhu" w:date="2020-07-04T00:42:00Z"/>
                    <w:rFonts w:ascii="Times New Roman" w:hAnsi="Times New Roman" w:cs="Times New Roman"/>
                    <w:sz w:val="24"/>
                    <w:szCs w:val="24"/>
                    <w:lang w:val="pt-BR"/>
                  </w:rPr>
                </w:rPrChange>
              </w:rPr>
              <w:pPrChange w:id="2092" w:author="Benjamin Zhu" w:date="2020-07-04T00:42:00Z">
                <w:pPr>
                  <w:widowControl w:val="0"/>
                  <w:autoSpaceDE w:val="0"/>
                  <w:autoSpaceDN w:val="0"/>
                  <w:adjustRightInd w:val="0"/>
                  <w:spacing w:after="0" w:line="240" w:lineRule="auto"/>
                  <w:jc w:val="center"/>
                </w:pPr>
              </w:pPrChange>
            </w:pPr>
            <w:del w:id="2093" w:author="Benjamin Zhu" w:date="2020-07-04T00:42:00Z">
              <w:r w:rsidRPr="00511193" w:rsidDel="00F56982">
                <w:rPr>
                  <w:sz w:val="24"/>
                  <w:szCs w:val="24"/>
                  <w:lang w:val="en"/>
                </w:rPr>
                <w:delText>0</w:delText>
              </w:r>
            </w:del>
          </w:p>
        </w:tc>
        <w:tc>
          <w:tcPr>
            <w:tcW w:w="2016" w:type="dxa"/>
            <w:tcBorders>
              <w:top w:val="nil"/>
              <w:left w:val="nil"/>
              <w:bottom w:val="nil"/>
              <w:right w:val="nil"/>
            </w:tcBorders>
            <w:tcPrChange w:id="2094" w:author="Ednaldo Ribeiro" w:date="2020-05-22T16:40:00Z">
              <w:tcPr>
                <w:tcW w:w="2016" w:type="dxa"/>
                <w:tcBorders>
                  <w:top w:val="nil"/>
                  <w:left w:val="nil"/>
                  <w:bottom w:val="nil"/>
                  <w:right w:val="nil"/>
                </w:tcBorders>
              </w:tcPr>
            </w:tcPrChange>
          </w:tcPr>
          <w:p w14:paraId="2A6EE3C1" w14:textId="230991F1" w:rsidR="00511193" w:rsidRPr="00F56982" w:rsidDel="00F56982" w:rsidRDefault="00511193" w:rsidP="00F56982">
            <w:pPr>
              <w:jc w:val="center"/>
              <w:rPr>
                <w:del w:id="2095" w:author="Benjamin Zhu" w:date="2020-07-04T00:42:00Z"/>
                <w:rFonts w:ascii="Times New Roman" w:hAnsi="Times New Roman" w:cs="Times New Roman"/>
                <w:sz w:val="24"/>
                <w:szCs w:val="24"/>
                <w:rPrChange w:id="2096" w:author="Benjamin Zhu" w:date="2020-07-04T00:42:00Z">
                  <w:rPr>
                    <w:del w:id="2097" w:author="Benjamin Zhu" w:date="2020-07-04T00:42:00Z"/>
                    <w:rFonts w:ascii="Times New Roman" w:hAnsi="Times New Roman" w:cs="Times New Roman"/>
                    <w:sz w:val="24"/>
                    <w:szCs w:val="24"/>
                    <w:lang w:val="pt-BR"/>
                  </w:rPr>
                </w:rPrChange>
              </w:rPr>
              <w:pPrChange w:id="2098" w:author="Benjamin Zhu" w:date="2020-07-04T00:42:00Z">
                <w:pPr>
                  <w:widowControl w:val="0"/>
                  <w:autoSpaceDE w:val="0"/>
                  <w:autoSpaceDN w:val="0"/>
                  <w:adjustRightInd w:val="0"/>
                  <w:spacing w:after="0" w:line="240" w:lineRule="auto"/>
                  <w:jc w:val="center"/>
                </w:pPr>
              </w:pPrChange>
            </w:pPr>
            <w:del w:id="2099" w:author="Benjamin Zhu" w:date="2020-07-04T00:42:00Z">
              <w:r w:rsidRPr="00511193" w:rsidDel="00F56982">
                <w:rPr>
                  <w:sz w:val="24"/>
                  <w:szCs w:val="24"/>
                  <w:lang w:val="en"/>
                </w:rPr>
                <w:delText>0</w:delText>
              </w:r>
            </w:del>
          </w:p>
        </w:tc>
        <w:tc>
          <w:tcPr>
            <w:tcW w:w="2016" w:type="dxa"/>
            <w:tcBorders>
              <w:top w:val="nil"/>
              <w:left w:val="nil"/>
              <w:bottom w:val="nil"/>
              <w:right w:val="nil"/>
            </w:tcBorders>
            <w:tcPrChange w:id="2100" w:author="Ednaldo Ribeiro" w:date="2020-05-22T16:40:00Z">
              <w:tcPr>
                <w:tcW w:w="2016" w:type="dxa"/>
                <w:tcBorders>
                  <w:top w:val="nil"/>
                  <w:left w:val="nil"/>
                  <w:bottom w:val="nil"/>
                  <w:right w:val="nil"/>
                </w:tcBorders>
              </w:tcPr>
            </w:tcPrChange>
          </w:tcPr>
          <w:p w14:paraId="7B241E87" w14:textId="7CDE1E85" w:rsidR="00511193" w:rsidRPr="00F56982" w:rsidDel="00F56982" w:rsidRDefault="00511193" w:rsidP="00F56982">
            <w:pPr>
              <w:jc w:val="center"/>
              <w:rPr>
                <w:del w:id="2101" w:author="Benjamin Zhu" w:date="2020-07-04T00:42:00Z"/>
                <w:rFonts w:ascii="Times New Roman" w:hAnsi="Times New Roman" w:cs="Times New Roman"/>
                <w:sz w:val="24"/>
                <w:szCs w:val="24"/>
                <w:rPrChange w:id="2102" w:author="Benjamin Zhu" w:date="2020-07-04T00:42:00Z">
                  <w:rPr>
                    <w:del w:id="2103" w:author="Benjamin Zhu" w:date="2020-07-04T00:42:00Z"/>
                    <w:rFonts w:ascii="Times New Roman" w:hAnsi="Times New Roman" w:cs="Times New Roman"/>
                    <w:sz w:val="24"/>
                    <w:szCs w:val="24"/>
                    <w:lang w:val="pt-BR"/>
                  </w:rPr>
                </w:rPrChange>
              </w:rPr>
              <w:pPrChange w:id="2104" w:author="Benjamin Zhu" w:date="2020-07-04T00:42:00Z">
                <w:pPr>
                  <w:widowControl w:val="0"/>
                  <w:autoSpaceDE w:val="0"/>
                  <w:autoSpaceDN w:val="0"/>
                  <w:adjustRightInd w:val="0"/>
                  <w:spacing w:after="0" w:line="240" w:lineRule="auto"/>
                  <w:jc w:val="center"/>
                </w:pPr>
              </w:pPrChange>
            </w:pPr>
            <w:del w:id="2105" w:author="Benjamin Zhu" w:date="2020-07-04T00:42:00Z">
              <w:r w:rsidRPr="00511193" w:rsidDel="00F56982">
                <w:rPr>
                  <w:sz w:val="24"/>
                  <w:szCs w:val="24"/>
                  <w:lang w:val="en"/>
                </w:rPr>
                <w:delText>0</w:delText>
              </w:r>
            </w:del>
          </w:p>
        </w:tc>
        <w:tc>
          <w:tcPr>
            <w:tcW w:w="2016" w:type="dxa"/>
            <w:tcBorders>
              <w:top w:val="nil"/>
              <w:left w:val="nil"/>
              <w:bottom w:val="nil"/>
              <w:right w:val="nil"/>
            </w:tcBorders>
            <w:tcPrChange w:id="2106" w:author="Ednaldo Ribeiro" w:date="2020-05-22T16:40:00Z">
              <w:tcPr>
                <w:tcW w:w="2016" w:type="dxa"/>
                <w:tcBorders>
                  <w:top w:val="nil"/>
                  <w:left w:val="nil"/>
                  <w:bottom w:val="nil"/>
                  <w:right w:val="nil"/>
                </w:tcBorders>
              </w:tcPr>
            </w:tcPrChange>
          </w:tcPr>
          <w:p w14:paraId="33B422D2" w14:textId="4377F2BC" w:rsidR="00511193" w:rsidRPr="00F56982" w:rsidDel="00F56982" w:rsidRDefault="00511193" w:rsidP="00F56982">
            <w:pPr>
              <w:jc w:val="center"/>
              <w:rPr>
                <w:del w:id="2107" w:author="Benjamin Zhu" w:date="2020-07-04T00:42:00Z"/>
                <w:rFonts w:ascii="Times New Roman" w:hAnsi="Times New Roman" w:cs="Times New Roman"/>
                <w:sz w:val="24"/>
                <w:szCs w:val="24"/>
                <w:rPrChange w:id="2108" w:author="Benjamin Zhu" w:date="2020-07-04T00:42:00Z">
                  <w:rPr>
                    <w:del w:id="2109" w:author="Benjamin Zhu" w:date="2020-07-04T00:42:00Z"/>
                    <w:rFonts w:ascii="Times New Roman" w:hAnsi="Times New Roman" w:cs="Times New Roman"/>
                    <w:sz w:val="24"/>
                    <w:szCs w:val="24"/>
                    <w:lang w:val="pt-BR"/>
                  </w:rPr>
                </w:rPrChange>
              </w:rPr>
              <w:pPrChange w:id="2110" w:author="Benjamin Zhu" w:date="2020-07-04T00:42:00Z">
                <w:pPr>
                  <w:widowControl w:val="0"/>
                  <w:autoSpaceDE w:val="0"/>
                  <w:autoSpaceDN w:val="0"/>
                  <w:adjustRightInd w:val="0"/>
                  <w:spacing w:after="0" w:line="240" w:lineRule="auto"/>
                  <w:jc w:val="center"/>
                </w:pPr>
              </w:pPrChange>
            </w:pPr>
            <w:del w:id="2111" w:author="Benjamin Zhu" w:date="2020-07-04T00:42:00Z">
              <w:r w:rsidRPr="00511193" w:rsidDel="00F56982">
                <w:rPr>
                  <w:sz w:val="24"/>
                  <w:szCs w:val="24"/>
                  <w:lang w:val="en"/>
                </w:rPr>
                <w:delText>0</w:delText>
              </w:r>
            </w:del>
          </w:p>
        </w:tc>
      </w:tr>
      <w:tr w:rsidR="00511193" w:rsidRPr="00511193" w:rsidDel="00F56982" w14:paraId="100ED82A" w14:textId="68295A34" w:rsidTr="00511193">
        <w:trPr>
          <w:del w:id="2112" w:author="Benjamin Zhu" w:date="2020-07-04T00:42:00Z"/>
        </w:trPr>
        <w:tc>
          <w:tcPr>
            <w:tcW w:w="2410" w:type="dxa"/>
            <w:tcBorders>
              <w:top w:val="nil"/>
              <w:left w:val="nil"/>
              <w:bottom w:val="nil"/>
              <w:right w:val="nil"/>
            </w:tcBorders>
            <w:tcPrChange w:id="2113" w:author="Ednaldo Ribeiro" w:date="2020-05-22T16:40:00Z">
              <w:tcPr>
                <w:tcW w:w="2340" w:type="dxa"/>
                <w:tcBorders>
                  <w:top w:val="nil"/>
                  <w:left w:val="nil"/>
                  <w:bottom w:val="nil"/>
                  <w:right w:val="nil"/>
                </w:tcBorders>
              </w:tcPr>
            </w:tcPrChange>
          </w:tcPr>
          <w:p w14:paraId="7F95DA0A" w14:textId="236C8F22" w:rsidR="00511193" w:rsidRPr="00F56982" w:rsidDel="00F56982" w:rsidRDefault="00511193" w:rsidP="00F56982">
            <w:pPr>
              <w:jc w:val="center"/>
              <w:rPr>
                <w:del w:id="2114" w:author="Benjamin Zhu" w:date="2020-07-04T00:42:00Z"/>
                <w:rFonts w:ascii="Times New Roman" w:hAnsi="Times New Roman" w:cs="Times New Roman"/>
                <w:sz w:val="24"/>
                <w:szCs w:val="24"/>
                <w:rPrChange w:id="2115" w:author="Benjamin Zhu" w:date="2020-07-04T00:42:00Z">
                  <w:rPr>
                    <w:del w:id="2116" w:author="Benjamin Zhu" w:date="2020-07-04T00:42:00Z"/>
                    <w:rFonts w:ascii="Times New Roman" w:hAnsi="Times New Roman" w:cs="Times New Roman"/>
                    <w:sz w:val="24"/>
                    <w:szCs w:val="24"/>
                    <w:lang w:val="pt-BR"/>
                  </w:rPr>
                </w:rPrChange>
              </w:rPr>
              <w:pPrChange w:id="2117"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118" w:author="Ednaldo Ribeiro" w:date="2020-05-22T16:40:00Z">
              <w:tcPr>
                <w:tcW w:w="2292" w:type="dxa"/>
                <w:tcBorders>
                  <w:top w:val="nil"/>
                  <w:left w:val="nil"/>
                  <w:bottom w:val="nil"/>
                  <w:right w:val="nil"/>
                </w:tcBorders>
              </w:tcPr>
            </w:tcPrChange>
          </w:tcPr>
          <w:p w14:paraId="32DAAE17" w14:textId="3CED8D2B" w:rsidR="00511193" w:rsidRPr="00F56982" w:rsidDel="00F56982" w:rsidRDefault="00511193" w:rsidP="00F56982">
            <w:pPr>
              <w:jc w:val="center"/>
              <w:rPr>
                <w:del w:id="2119" w:author="Benjamin Zhu" w:date="2020-07-04T00:42:00Z"/>
                <w:rFonts w:ascii="Times New Roman" w:hAnsi="Times New Roman" w:cs="Times New Roman"/>
                <w:sz w:val="24"/>
                <w:szCs w:val="24"/>
                <w:rPrChange w:id="2120" w:author="Benjamin Zhu" w:date="2020-07-04T00:42:00Z">
                  <w:rPr>
                    <w:del w:id="2121" w:author="Benjamin Zhu" w:date="2020-07-04T00:42:00Z"/>
                    <w:rFonts w:ascii="Times New Roman" w:hAnsi="Times New Roman" w:cs="Times New Roman"/>
                    <w:sz w:val="24"/>
                    <w:szCs w:val="24"/>
                    <w:lang w:val="pt-BR"/>
                  </w:rPr>
                </w:rPrChange>
              </w:rPr>
              <w:pPrChange w:id="2122" w:author="Benjamin Zhu" w:date="2020-07-04T00:42:00Z">
                <w:pPr>
                  <w:widowControl w:val="0"/>
                  <w:autoSpaceDE w:val="0"/>
                  <w:autoSpaceDN w:val="0"/>
                  <w:adjustRightInd w:val="0"/>
                  <w:spacing w:after="0" w:line="240" w:lineRule="auto"/>
                  <w:jc w:val="center"/>
                </w:pPr>
              </w:pPrChange>
            </w:pPr>
            <w:del w:id="2123"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2124" w:author="Ednaldo Ribeiro" w:date="2020-05-22T16:40:00Z">
              <w:tcPr>
                <w:tcW w:w="2016" w:type="dxa"/>
                <w:tcBorders>
                  <w:top w:val="nil"/>
                  <w:left w:val="nil"/>
                  <w:bottom w:val="nil"/>
                  <w:right w:val="nil"/>
                </w:tcBorders>
              </w:tcPr>
            </w:tcPrChange>
          </w:tcPr>
          <w:p w14:paraId="0A5576F5" w14:textId="396F2E13" w:rsidR="00511193" w:rsidRPr="00F56982" w:rsidDel="00F56982" w:rsidRDefault="00511193" w:rsidP="00F56982">
            <w:pPr>
              <w:jc w:val="center"/>
              <w:rPr>
                <w:del w:id="2125" w:author="Benjamin Zhu" w:date="2020-07-04T00:42:00Z"/>
                <w:rFonts w:ascii="Times New Roman" w:hAnsi="Times New Roman" w:cs="Times New Roman"/>
                <w:sz w:val="24"/>
                <w:szCs w:val="24"/>
                <w:rPrChange w:id="2126" w:author="Benjamin Zhu" w:date="2020-07-04T00:42:00Z">
                  <w:rPr>
                    <w:del w:id="2127" w:author="Benjamin Zhu" w:date="2020-07-04T00:42:00Z"/>
                    <w:rFonts w:ascii="Times New Roman" w:hAnsi="Times New Roman" w:cs="Times New Roman"/>
                    <w:sz w:val="24"/>
                    <w:szCs w:val="24"/>
                    <w:lang w:val="pt-BR"/>
                  </w:rPr>
                </w:rPrChange>
              </w:rPr>
              <w:pPrChange w:id="2128" w:author="Benjamin Zhu" w:date="2020-07-04T00:42:00Z">
                <w:pPr>
                  <w:widowControl w:val="0"/>
                  <w:autoSpaceDE w:val="0"/>
                  <w:autoSpaceDN w:val="0"/>
                  <w:adjustRightInd w:val="0"/>
                  <w:spacing w:after="0" w:line="240" w:lineRule="auto"/>
                  <w:jc w:val="center"/>
                </w:pPr>
              </w:pPrChange>
            </w:pPr>
            <w:del w:id="2129"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2130" w:author="Ednaldo Ribeiro" w:date="2020-05-22T16:40:00Z">
              <w:tcPr>
                <w:tcW w:w="2016" w:type="dxa"/>
                <w:tcBorders>
                  <w:top w:val="nil"/>
                  <w:left w:val="nil"/>
                  <w:bottom w:val="nil"/>
                  <w:right w:val="nil"/>
                </w:tcBorders>
              </w:tcPr>
            </w:tcPrChange>
          </w:tcPr>
          <w:p w14:paraId="0BC15D3D" w14:textId="4156BA6E" w:rsidR="00511193" w:rsidRPr="00F56982" w:rsidDel="00F56982" w:rsidRDefault="00511193" w:rsidP="00F56982">
            <w:pPr>
              <w:jc w:val="center"/>
              <w:rPr>
                <w:del w:id="2131" w:author="Benjamin Zhu" w:date="2020-07-04T00:42:00Z"/>
                <w:rFonts w:ascii="Times New Roman" w:hAnsi="Times New Roman" w:cs="Times New Roman"/>
                <w:sz w:val="24"/>
                <w:szCs w:val="24"/>
                <w:rPrChange w:id="2132" w:author="Benjamin Zhu" w:date="2020-07-04T00:42:00Z">
                  <w:rPr>
                    <w:del w:id="2133" w:author="Benjamin Zhu" w:date="2020-07-04T00:42:00Z"/>
                    <w:rFonts w:ascii="Times New Roman" w:hAnsi="Times New Roman" w:cs="Times New Roman"/>
                    <w:sz w:val="24"/>
                    <w:szCs w:val="24"/>
                    <w:lang w:val="pt-BR"/>
                  </w:rPr>
                </w:rPrChange>
              </w:rPr>
              <w:pPrChange w:id="2134" w:author="Benjamin Zhu" w:date="2020-07-04T00:42:00Z">
                <w:pPr>
                  <w:widowControl w:val="0"/>
                  <w:autoSpaceDE w:val="0"/>
                  <w:autoSpaceDN w:val="0"/>
                  <w:adjustRightInd w:val="0"/>
                  <w:spacing w:after="0" w:line="240" w:lineRule="auto"/>
                  <w:jc w:val="center"/>
                </w:pPr>
              </w:pPrChange>
            </w:pPr>
            <w:del w:id="2135"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2136" w:author="Ednaldo Ribeiro" w:date="2020-05-22T16:40:00Z">
              <w:tcPr>
                <w:tcW w:w="2016" w:type="dxa"/>
                <w:tcBorders>
                  <w:top w:val="nil"/>
                  <w:left w:val="nil"/>
                  <w:bottom w:val="nil"/>
                  <w:right w:val="nil"/>
                </w:tcBorders>
              </w:tcPr>
            </w:tcPrChange>
          </w:tcPr>
          <w:p w14:paraId="1422A489" w14:textId="69687A51" w:rsidR="00511193" w:rsidRPr="00F56982" w:rsidDel="00F56982" w:rsidRDefault="00511193" w:rsidP="00F56982">
            <w:pPr>
              <w:jc w:val="center"/>
              <w:rPr>
                <w:del w:id="2137" w:author="Benjamin Zhu" w:date="2020-07-04T00:42:00Z"/>
                <w:rFonts w:ascii="Times New Roman" w:hAnsi="Times New Roman" w:cs="Times New Roman"/>
                <w:sz w:val="24"/>
                <w:szCs w:val="24"/>
                <w:rPrChange w:id="2138" w:author="Benjamin Zhu" w:date="2020-07-04T00:42:00Z">
                  <w:rPr>
                    <w:del w:id="2139" w:author="Benjamin Zhu" w:date="2020-07-04T00:42:00Z"/>
                    <w:rFonts w:ascii="Times New Roman" w:hAnsi="Times New Roman" w:cs="Times New Roman"/>
                    <w:sz w:val="24"/>
                    <w:szCs w:val="24"/>
                    <w:lang w:val="pt-BR"/>
                  </w:rPr>
                </w:rPrChange>
              </w:rPr>
              <w:pPrChange w:id="2140" w:author="Benjamin Zhu" w:date="2020-07-04T00:42:00Z">
                <w:pPr>
                  <w:widowControl w:val="0"/>
                  <w:autoSpaceDE w:val="0"/>
                  <w:autoSpaceDN w:val="0"/>
                  <w:adjustRightInd w:val="0"/>
                  <w:spacing w:after="0" w:line="240" w:lineRule="auto"/>
                  <w:jc w:val="center"/>
                </w:pPr>
              </w:pPrChange>
            </w:pPr>
            <w:del w:id="2141" w:author="Benjamin Zhu" w:date="2020-07-04T00:42:00Z">
              <w:r w:rsidRPr="00511193" w:rsidDel="00F56982">
                <w:rPr>
                  <w:sz w:val="24"/>
                  <w:szCs w:val="24"/>
                  <w:lang w:val="en"/>
                </w:rPr>
                <w:delText>(.)</w:delText>
              </w:r>
            </w:del>
          </w:p>
        </w:tc>
      </w:tr>
      <w:tr w:rsidR="00511193" w:rsidRPr="00511193" w:rsidDel="00F56982" w14:paraId="4A4F31AB" w14:textId="4E9ADA84" w:rsidTr="00511193">
        <w:trPr>
          <w:del w:id="2142" w:author="Benjamin Zhu" w:date="2020-07-04T00:42:00Z"/>
        </w:trPr>
        <w:tc>
          <w:tcPr>
            <w:tcW w:w="2410" w:type="dxa"/>
            <w:tcBorders>
              <w:top w:val="nil"/>
              <w:left w:val="nil"/>
              <w:bottom w:val="nil"/>
              <w:right w:val="nil"/>
            </w:tcBorders>
            <w:tcPrChange w:id="2143" w:author="Ednaldo Ribeiro" w:date="2020-05-22T16:40:00Z">
              <w:tcPr>
                <w:tcW w:w="2340" w:type="dxa"/>
                <w:tcBorders>
                  <w:top w:val="nil"/>
                  <w:left w:val="nil"/>
                  <w:bottom w:val="nil"/>
                  <w:right w:val="nil"/>
                </w:tcBorders>
              </w:tcPr>
            </w:tcPrChange>
          </w:tcPr>
          <w:p w14:paraId="2487862C" w14:textId="79AD614C" w:rsidR="00511193" w:rsidRPr="00F56982" w:rsidDel="00F56982" w:rsidRDefault="00511193" w:rsidP="00F56982">
            <w:pPr>
              <w:jc w:val="center"/>
              <w:rPr>
                <w:del w:id="2144" w:author="Benjamin Zhu" w:date="2020-07-04T00:42:00Z"/>
                <w:rFonts w:ascii="Times New Roman" w:hAnsi="Times New Roman" w:cs="Times New Roman"/>
                <w:sz w:val="24"/>
                <w:szCs w:val="24"/>
                <w:rPrChange w:id="2145" w:author="Benjamin Zhu" w:date="2020-07-04T00:42:00Z">
                  <w:rPr>
                    <w:del w:id="2146" w:author="Benjamin Zhu" w:date="2020-07-04T00:42:00Z"/>
                    <w:rFonts w:ascii="Times New Roman" w:hAnsi="Times New Roman" w:cs="Times New Roman"/>
                    <w:sz w:val="24"/>
                    <w:szCs w:val="24"/>
                    <w:lang w:val="pt-BR"/>
                  </w:rPr>
                </w:rPrChange>
              </w:rPr>
              <w:pPrChange w:id="2147" w:author="Benjamin Zhu" w:date="2020-07-04T00:42:00Z">
                <w:pPr>
                  <w:widowControl w:val="0"/>
                  <w:autoSpaceDE w:val="0"/>
                  <w:autoSpaceDN w:val="0"/>
                  <w:adjustRightInd w:val="0"/>
                  <w:spacing w:after="0" w:line="240" w:lineRule="auto"/>
                </w:pPr>
              </w:pPrChange>
            </w:pPr>
            <w:del w:id="2148" w:author="Benjamin Zhu" w:date="2020-07-04T00:42:00Z">
              <w:r w:rsidRPr="00511193" w:rsidDel="00F56982">
                <w:rPr>
                  <w:sz w:val="24"/>
                  <w:szCs w:val="24"/>
                  <w:lang w:val="en"/>
                </w:rPr>
                <w:delText>1051R-1950R</w:delText>
              </w:r>
            </w:del>
          </w:p>
        </w:tc>
        <w:tc>
          <w:tcPr>
            <w:tcW w:w="2222" w:type="dxa"/>
            <w:tcBorders>
              <w:top w:val="nil"/>
              <w:left w:val="nil"/>
              <w:bottom w:val="nil"/>
              <w:right w:val="nil"/>
            </w:tcBorders>
            <w:tcPrChange w:id="2149" w:author="Ednaldo Ribeiro" w:date="2020-05-22T16:40:00Z">
              <w:tcPr>
                <w:tcW w:w="2292" w:type="dxa"/>
                <w:tcBorders>
                  <w:top w:val="nil"/>
                  <w:left w:val="nil"/>
                  <w:bottom w:val="nil"/>
                  <w:right w:val="nil"/>
                </w:tcBorders>
              </w:tcPr>
            </w:tcPrChange>
          </w:tcPr>
          <w:p w14:paraId="7E330153" w14:textId="10602F0B" w:rsidR="00511193" w:rsidRPr="00F56982" w:rsidDel="00F56982" w:rsidRDefault="00511193" w:rsidP="00F56982">
            <w:pPr>
              <w:jc w:val="center"/>
              <w:rPr>
                <w:del w:id="2150" w:author="Benjamin Zhu" w:date="2020-07-04T00:42:00Z"/>
                <w:rFonts w:ascii="Times New Roman" w:hAnsi="Times New Roman" w:cs="Times New Roman"/>
                <w:sz w:val="24"/>
                <w:szCs w:val="24"/>
                <w:rPrChange w:id="2151" w:author="Benjamin Zhu" w:date="2020-07-04T00:42:00Z">
                  <w:rPr>
                    <w:del w:id="2152" w:author="Benjamin Zhu" w:date="2020-07-04T00:42:00Z"/>
                    <w:rFonts w:ascii="Times New Roman" w:hAnsi="Times New Roman" w:cs="Times New Roman"/>
                    <w:sz w:val="24"/>
                    <w:szCs w:val="24"/>
                    <w:lang w:val="pt-BR"/>
                  </w:rPr>
                </w:rPrChange>
              </w:rPr>
              <w:pPrChange w:id="2153" w:author="Benjamin Zhu" w:date="2020-07-04T00:42:00Z">
                <w:pPr>
                  <w:widowControl w:val="0"/>
                  <w:autoSpaceDE w:val="0"/>
                  <w:autoSpaceDN w:val="0"/>
                  <w:adjustRightInd w:val="0"/>
                  <w:spacing w:after="0" w:line="240" w:lineRule="auto"/>
                  <w:jc w:val="center"/>
                </w:pPr>
              </w:pPrChange>
            </w:pPr>
            <w:del w:id="2154" w:author="Benjamin Zhu" w:date="2020-07-04T00:42:00Z">
              <w:r w:rsidRPr="00511193" w:rsidDel="00F56982">
                <w:rPr>
                  <w:sz w:val="24"/>
                  <w:szCs w:val="24"/>
                  <w:lang w:val="en"/>
                </w:rPr>
                <w:delText>0.0214</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155" w:author="Ednaldo Ribeiro" w:date="2020-05-22T16:40:00Z">
              <w:tcPr>
                <w:tcW w:w="2016" w:type="dxa"/>
                <w:tcBorders>
                  <w:top w:val="nil"/>
                  <w:left w:val="nil"/>
                  <w:bottom w:val="nil"/>
                  <w:right w:val="nil"/>
                </w:tcBorders>
              </w:tcPr>
            </w:tcPrChange>
          </w:tcPr>
          <w:p w14:paraId="05C6C7F7" w14:textId="64548F31" w:rsidR="00511193" w:rsidRPr="00F56982" w:rsidDel="00F56982" w:rsidRDefault="00511193" w:rsidP="00F56982">
            <w:pPr>
              <w:jc w:val="center"/>
              <w:rPr>
                <w:del w:id="2156" w:author="Benjamin Zhu" w:date="2020-07-04T00:42:00Z"/>
                <w:rFonts w:ascii="Times New Roman" w:hAnsi="Times New Roman" w:cs="Times New Roman"/>
                <w:sz w:val="24"/>
                <w:szCs w:val="24"/>
                <w:rPrChange w:id="2157" w:author="Benjamin Zhu" w:date="2020-07-04T00:42:00Z">
                  <w:rPr>
                    <w:del w:id="2158" w:author="Benjamin Zhu" w:date="2020-07-04T00:42:00Z"/>
                    <w:rFonts w:ascii="Times New Roman" w:hAnsi="Times New Roman" w:cs="Times New Roman"/>
                    <w:sz w:val="24"/>
                    <w:szCs w:val="24"/>
                    <w:lang w:val="pt-BR"/>
                  </w:rPr>
                </w:rPrChange>
              </w:rPr>
              <w:pPrChange w:id="2159" w:author="Benjamin Zhu" w:date="2020-07-04T00:42:00Z">
                <w:pPr>
                  <w:widowControl w:val="0"/>
                  <w:autoSpaceDE w:val="0"/>
                  <w:autoSpaceDN w:val="0"/>
                  <w:adjustRightInd w:val="0"/>
                  <w:spacing w:after="0" w:line="240" w:lineRule="auto"/>
                  <w:jc w:val="center"/>
                </w:pPr>
              </w:pPrChange>
            </w:pPr>
            <w:del w:id="2160" w:author="Benjamin Zhu" w:date="2020-07-04T00:42:00Z">
              <w:r w:rsidRPr="00511193" w:rsidDel="00F56982">
                <w:rPr>
                  <w:sz w:val="24"/>
                  <w:szCs w:val="24"/>
                  <w:lang w:val="en"/>
                </w:rPr>
                <w:delText>-0.0262</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161" w:author="Ednaldo Ribeiro" w:date="2020-05-22T16:40:00Z">
              <w:tcPr>
                <w:tcW w:w="2016" w:type="dxa"/>
                <w:tcBorders>
                  <w:top w:val="nil"/>
                  <w:left w:val="nil"/>
                  <w:bottom w:val="nil"/>
                  <w:right w:val="nil"/>
                </w:tcBorders>
              </w:tcPr>
            </w:tcPrChange>
          </w:tcPr>
          <w:p w14:paraId="35F1F71E" w14:textId="5E19BB54" w:rsidR="00511193" w:rsidRPr="00F56982" w:rsidDel="00F56982" w:rsidRDefault="00511193" w:rsidP="00F56982">
            <w:pPr>
              <w:jc w:val="center"/>
              <w:rPr>
                <w:del w:id="2162" w:author="Benjamin Zhu" w:date="2020-07-04T00:42:00Z"/>
                <w:rFonts w:ascii="Times New Roman" w:hAnsi="Times New Roman" w:cs="Times New Roman"/>
                <w:sz w:val="24"/>
                <w:szCs w:val="24"/>
                <w:rPrChange w:id="2163" w:author="Benjamin Zhu" w:date="2020-07-04T00:42:00Z">
                  <w:rPr>
                    <w:del w:id="2164" w:author="Benjamin Zhu" w:date="2020-07-04T00:42:00Z"/>
                    <w:rFonts w:ascii="Times New Roman" w:hAnsi="Times New Roman" w:cs="Times New Roman"/>
                    <w:sz w:val="24"/>
                    <w:szCs w:val="24"/>
                    <w:lang w:val="pt-BR"/>
                  </w:rPr>
                </w:rPrChange>
              </w:rPr>
              <w:pPrChange w:id="2165" w:author="Benjamin Zhu" w:date="2020-07-04T00:42:00Z">
                <w:pPr>
                  <w:widowControl w:val="0"/>
                  <w:autoSpaceDE w:val="0"/>
                  <w:autoSpaceDN w:val="0"/>
                  <w:adjustRightInd w:val="0"/>
                  <w:spacing w:after="0" w:line="240" w:lineRule="auto"/>
                  <w:jc w:val="center"/>
                </w:pPr>
              </w:pPrChange>
            </w:pPr>
            <w:del w:id="2166" w:author="Benjamin Zhu" w:date="2020-07-04T00:42:00Z">
              <w:r w:rsidRPr="00511193" w:rsidDel="00F56982">
                <w:rPr>
                  <w:sz w:val="24"/>
                  <w:szCs w:val="24"/>
                  <w:lang w:val="en"/>
                </w:rPr>
                <w:delText>0.0210</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167" w:author="Ednaldo Ribeiro" w:date="2020-05-22T16:40:00Z">
              <w:tcPr>
                <w:tcW w:w="2016" w:type="dxa"/>
                <w:tcBorders>
                  <w:top w:val="nil"/>
                  <w:left w:val="nil"/>
                  <w:bottom w:val="nil"/>
                  <w:right w:val="nil"/>
                </w:tcBorders>
              </w:tcPr>
            </w:tcPrChange>
          </w:tcPr>
          <w:p w14:paraId="1EA21011" w14:textId="1AFF48DC" w:rsidR="00511193" w:rsidRPr="00F56982" w:rsidDel="00F56982" w:rsidRDefault="00511193" w:rsidP="00F56982">
            <w:pPr>
              <w:jc w:val="center"/>
              <w:rPr>
                <w:del w:id="2168" w:author="Benjamin Zhu" w:date="2020-07-04T00:42:00Z"/>
                <w:rFonts w:ascii="Times New Roman" w:hAnsi="Times New Roman" w:cs="Times New Roman"/>
                <w:sz w:val="24"/>
                <w:szCs w:val="24"/>
                <w:rPrChange w:id="2169" w:author="Benjamin Zhu" w:date="2020-07-04T00:42:00Z">
                  <w:rPr>
                    <w:del w:id="2170" w:author="Benjamin Zhu" w:date="2020-07-04T00:42:00Z"/>
                    <w:rFonts w:ascii="Times New Roman" w:hAnsi="Times New Roman" w:cs="Times New Roman"/>
                    <w:sz w:val="24"/>
                    <w:szCs w:val="24"/>
                    <w:lang w:val="pt-BR"/>
                  </w:rPr>
                </w:rPrChange>
              </w:rPr>
              <w:pPrChange w:id="2171" w:author="Benjamin Zhu" w:date="2020-07-04T00:42:00Z">
                <w:pPr>
                  <w:widowControl w:val="0"/>
                  <w:autoSpaceDE w:val="0"/>
                  <w:autoSpaceDN w:val="0"/>
                  <w:adjustRightInd w:val="0"/>
                  <w:spacing w:after="0" w:line="240" w:lineRule="auto"/>
                  <w:jc w:val="center"/>
                </w:pPr>
              </w:pPrChange>
            </w:pPr>
            <w:del w:id="2172" w:author="Benjamin Zhu" w:date="2020-07-04T00:42:00Z">
              <w:r w:rsidRPr="00511193" w:rsidDel="00F56982">
                <w:rPr>
                  <w:sz w:val="24"/>
                  <w:szCs w:val="24"/>
                  <w:lang w:val="en"/>
                </w:rPr>
                <w:delText>-0.0261</w:delText>
              </w:r>
              <w:r w:rsidRPr="00511193" w:rsidDel="00F56982">
                <w:rPr>
                  <w:sz w:val="24"/>
                  <w:szCs w:val="24"/>
                  <w:vertAlign w:val="superscript"/>
                  <w:lang w:val="en"/>
                </w:rPr>
                <w:delText>*</w:delText>
              </w:r>
            </w:del>
          </w:p>
        </w:tc>
      </w:tr>
      <w:tr w:rsidR="00511193" w:rsidRPr="00511193" w:rsidDel="00F56982" w14:paraId="26D305AE" w14:textId="06837949" w:rsidTr="00511193">
        <w:trPr>
          <w:del w:id="2173" w:author="Benjamin Zhu" w:date="2020-07-04T00:42:00Z"/>
        </w:trPr>
        <w:tc>
          <w:tcPr>
            <w:tcW w:w="2410" w:type="dxa"/>
            <w:tcBorders>
              <w:top w:val="nil"/>
              <w:left w:val="nil"/>
              <w:bottom w:val="nil"/>
              <w:right w:val="nil"/>
            </w:tcBorders>
            <w:tcPrChange w:id="2174" w:author="Ednaldo Ribeiro" w:date="2020-05-22T16:40:00Z">
              <w:tcPr>
                <w:tcW w:w="2340" w:type="dxa"/>
                <w:tcBorders>
                  <w:top w:val="nil"/>
                  <w:left w:val="nil"/>
                  <w:bottom w:val="nil"/>
                  <w:right w:val="nil"/>
                </w:tcBorders>
              </w:tcPr>
            </w:tcPrChange>
          </w:tcPr>
          <w:p w14:paraId="5B3150A0" w14:textId="25BDD571" w:rsidR="00511193" w:rsidRPr="00F56982" w:rsidDel="00F56982" w:rsidRDefault="00511193" w:rsidP="00F56982">
            <w:pPr>
              <w:jc w:val="center"/>
              <w:rPr>
                <w:del w:id="2175" w:author="Benjamin Zhu" w:date="2020-07-04T00:42:00Z"/>
                <w:rFonts w:ascii="Times New Roman" w:hAnsi="Times New Roman" w:cs="Times New Roman"/>
                <w:sz w:val="24"/>
                <w:szCs w:val="24"/>
                <w:rPrChange w:id="2176" w:author="Benjamin Zhu" w:date="2020-07-04T00:42:00Z">
                  <w:rPr>
                    <w:del w:id="2177" w:author="Benjamin Zhu" w:date="2020-07-04T00:42:00Z"/>
                    <w:rFonts w:ascii="Times New Roman" w:hAnsi="Times New Roman" w:cs="Times New Roman"/>
                    <w:sz w:val="24"/>
                    <w:szCs w:val="24"/>
                    <w:lang w:val="pt-BR"/>
                  </w:rPr>
                </w:rPrChange>
              </w:rPr>
              <w:pPrChange w:id="2178"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179" w:author="Ednaldo Ribeiro" w:date="2020-05-22T16:40:00Z">
              <w:tcPr>
                <w:tcW w:w="2292" w:type="dxa"/>
                <w:tcBorders>
                  <w:top w:val="nil"/>
                  <w:left w:val="nil"/>
                  <w:bottom w:val="nil"/>
                  <w:right w:val="nil"/>
                </w:tcBorders>
              </w:tcPr>
            </w:tcPrChange>
          </w:tcPr>
          <w:p w14:paraId="0DEEEC5C" w14:textId="12BECFDC" w:rsidR="00511193" w:rsidRPr="00F56982" w:rsidDel="00F56982" w:rsidRDefault="00511193" w:rsidP="00F56982">
            <w:pPr>
              <w:jc w:val="center"/>
              <w:rPr>
                <w:del w:id="2180" w:author="Benjamin Zhu" w:date="2020-07-04T00:42:00Z"/>
                <w:rFonts w:ascii="Times New Roman" w:hAnsi="Times New Roman" w:cs="Times New Roman"/>
                <w:sz w:val="24"/>
                <w:szCs w:val="24"/>
                <w:rPrChange w:id="2181" w:author="Benjamin Zhu" w:date="2020-07-04T00:42:00Z">
                  <w:rPr>
                    <w:del w:id="2182" w:author="Benjamin Zhu" w:date="2020-07-04T00:42:00Z"/>
                    <w:rFonts w:ascii="Times New Roman" w:hAnsi="Times New Roman" w:cs="Times New Roman"/>
                    <w:sz w:val="24"/>
                    <w:szCs w:val="24"/>
                    <w:lang w:val="pt-BR"/>
                  </w:rPr>
                </w:rPrChange>
              </w:rPr>
              <w:pPrChange w:id="2183" w:author="Benjamin Zhu" w:date="2020-07-04T00:42:00Z">
                <w:pPr>
                  <w:widowControl w:val="0"/>
                  <w:autoSpaceDE w:val="0"/>
                  <w:autoSpaceDN w:val="0"/>
                  <w:adjustRightInd w:val="0"/>
                  <w:spacing w:after="0" w:line="240" w:lineRule="auto"/>
                  <w:jc w:val="center"/>
                </w:pPr>
              </w:pPrChange>
            </w:pPr>
            <w:del w:id="2184" w:author="Benjamin Zhu" w:date="2020-07-04T00:42:00Z">
              <w:r w:rsidRPr="00511193" w:rsidDel="00F56982">
                <w:rPr>
                  <w:sz w:val="24"/>
                  <w:szCs w:val="24"/>
                  <w:lang w:val="en"/>
                </w:rPr>
                <w:delText>(1.74)</w:delText>
              </w:r>
            </w:del>
          </w:p>
        </w:tc>
        <w:tc>
          <w:tcPr>
            <w:tcW w:w="2016" w:type="dxa"/>
            <w:tcBorders>
              <w:top w:val="nil"/>
              <w:left w:val="nil"/>
              <w:bottom w:val="nil"/>
              <w:right w:val="nil"/>
            </w:tcBorders>
            <w:tcPrChange w:id="2185" w:author="Ednaldo Ribeiro" w:date="2020-05-22T16:40:00Z">
              <w:tcPr>
                <w:tcW w:w="2016" w:type="dxa"/>
                <w:tcBorders>
                  <w:top w:val="nil"/>
                  <w:left w:val="nil"/>
                  <w:bottom w:val="nil"/>
                  <w:right w:val="nil"/>
                </w:tcBorders>
              </w:tcPr>
            </w:tcPrChange>
          </w:tcPr>
          <w:p w14:paraId="21EE3DEC" w14:textId="493A466B" w:rsidR="00511193" w:rsidRPr="00F56982" w:rsidDel="00F56982" w:rsidRDefault="00511193" w:rsidP="00F56982">
            <w:pPr>
              <w:jc w:val="center"/>
              <w:rPr>
                <w:del w:id="2186" w:author="Benjamin Zhu" w:date="2020-07-04T00:42:00Z"/>
                <w:rFonts w:ascii="Times New Roman" w:hAnsi="Times New Roman" w:cs="Times New Roman"/>
                <w:sz w:val="24"/>
                <w:szCs w:val="24"/>
                <w:rPrChange w:id="2187" w:author="Benjamin Zhu" w:date="2020-07-04T00:42:00Z">
                  <w:rPr>
                    <w:del w:id="2188" w:author="Benjamin Zhu" w:date="2020-07-04T00:42:00Z"/>
                    <w:rFonts w:ascii="Times New Roman" w:hAnsi="Times New Roman" w:cs="Times New Roman"/>
                    <w:sz w:val="24"/>
                    <w:szCs w:val="24"/>
                    <w:lang w:val="pt-BR"/>
                  </w:rPr>
                </w:rPrChange>
              </w:rPr>
              <w:pPrChange w:id="2189" w:author="Benjamin Zhu" w:date="2020-07-04T00:42:00Z">
                <w:pPr>
                  <w:widowControl w:val="0"/>
                  <w:autoSpaceDE w:val="0"/>
                  <w:autoSpaceDN w:val="0"/>
                  <w:adjustRightInd w:val="0"/>
                  <w:spacing w:after="0" w:line="240" w:lineRule="auto"/>
                  <w:jc w:val="center"/>
                </w:pPr>
              </w:pPrChange>
            </w:pPr>
            <w:del w:id="2190" w:author="Benjamin Zhu" w:date="2020-07-04T00:42:00Z">
              <w:r w:rsidRPr="00511193" w:rsidDel="00F56982">
                <w:rPr>
                  <w:sz w:val="24"/>
                  <w:szCs w:val="24"/>
                  <w:lang w:val="en"/>
                </w:rPr>
                <w:delText>(-2.50)</w:delText>
              </w:r>
            </w:del>
          </w:p>
        </w:tc>
        <w:tc>
          <w:tcPr>
            <w:tcW w:w="2016" w:type="dxa"/>
            <w:tcBorders>
              <w:top w:val="nil"/>
              <w:left w:val="nil"/>
              <w:bottom w:val="nil"/>
              <w:right w:val="nil"/>
            </w:tcBorders>
            <w:tcPrChange w:id="2191" w:author="Ednaldo Ribeiro" w:date="2020-05-22T16:40:00Z">
              <w:tcPr>
                <w:tcW w:w="2016" w:type="dxa"/>
                <w:tcBorders>
                  <w:top w:val="nil"/>
                  <w:left w:val="nil"/>
                  <w:bottom w:val="nil"/>
                  <w:right w:val="nil"/>
                </w:tcBorders>
              </w:tcPr>
            </w:tcPrChange>
          </w:tcPr>
          <w:p w14:paraId="4BCA3890" w14:textId="7AFD7AAB" w:rsidR="00511193" w:rsidRPr="00F56982" w:rsidDel="00F56982" w:rsidRDefault="00511193" w:rsidP="00F56982">
            <w:pPr>
              <w:jc w:val="center"/>
              <w:rPr>
                <w:del w:id="2192" w:author="Benjamin Zhu" w:date="2020-07-04T00:42:00Z"/>
                <w:rFonts w:ascii="Times New Roman" w:hAnsi="Times New Roman" w:cs="Times New Roman"/>
                <w:sz w:val="24"/>
                <w:szCs w:val="24"/>
                <w:rPrChange w:id="2193" w:author="Benjamin Zhu" w:date="2020-07-04T00:42:00Z">
                  <w:rPr>
                    <w:del w:id="2194" w:author="Benjamin Zhu" w:date="2020-07-04T00:42:00Z"/>
                    <w:rFonts w:ascii="Times New Roman" w:hAnsi="Times New Roman" w:cs="Times New Roman"/>
                    <w:sz w:val="24"/>
                    <w:szCs w:val="24"/>
                    <w:lang w:val="pt-BR"/>
                  </w:rPr>
                </w:rPrChange>
              </w:rPr>
              <w:pPrChange w:id="2195" w:author="Benjamin Zhu" w:date="2020-07-04T00:42:00Z">
                <w:pPr>
                  <w:widowControl w:val="0"/>
                  <w:autoSpaceDE w:val="0"/>
                  <w:autoSpaceDN w:val="0"/>
                  <w:adjustRightInd w:val="0"/>
                  <w:spacing w:after="0" w:line="240" w:lineRule="auto"/>
                  <w:jc w:val="center"/>
                </w:pPr>
              </w:pPrChange>
            </w:pPr>
            <w:del w:id="2196" w:author="Benjamin Zhu" w:date="2020-07-04T00:42:00Z">
              <w:r w:rsidRPr="00511193" w:rsidDel="00F56982">
                <w:rPr>
                  <w:sz w:val="24"/>
                  <w:szCs w:val="24"/>
                  <w:lang w:val="en"/>
                </w:rPr>
                <w:delText>(1.70)</w:delText>
              </w:r>
            </w:del>
          </w:p>
        </w:tc>
        <w:tc>
          <w:tcPr>
            <w:tcW w:w="2016" w:type="dxa"/>
            <w:tcBorders>
              <w:top w:val="nil"/>
              <w:left w:val="nil"/>
              <w:bottom w:val="nil"/>
              <w:right w:val="nil"/>
            </w:tcBorders>
            <w:tcPrChange w:id="2197" w:author="Ednaldo Ribeiro" w:date="2020-05-22T16:40:00Z">
              <w:tcPr>
                <w:tcW w:w="2016" w:type="dxa"/>
                <w:tcBorders>
                  <w:top w:val="nil"/>
                  <w:left w:val="nil"/>
                  <w:bottom w:val="nil"/>
                  <w:right w:val="nil"/>
                </w:tcBorders>
              </w:tcPr>
            </w:tcPrChange>
          </w:tcPr>
          <w:p w14:paraId="27E8BE23" w14:textId="6C1541A0" w:rsidR="00511193" w:rsidRPr="00F56982" w:rsidDel="00F56982" w:rsidRDefault="00511193" w:rsidP="00F56982">
            <w:pPr>
              <w:jc w:val="center"/>
              <w:rPr>
                <w:del w:id="2198" w:author="Benjamin Zhu" w:date="2020-07-04T00:42:00Z"/>
                <w:rFonts w:ascii="Times New Roman" w:hAnsi="Times New Roman" w:cs="Times New Roman"/>
                <w:sz w:val="24"/>
                <w:szCs w:val="24"/>
                <w:rPrChange w:id="2199" w:author="Benjamin Zhu" w:date="2020-07-04T00:42:00Z">
                  <w:rPr>
                    <w:del w:id="2200" w:author="Benjamin Zhu" w:date="2020-07-04T00:42:00Z"/>
                    <w:rFonts w:ascii="Times New Roman" w:hAnsi="Times New Roman" w:cs="Times New Roman"/>
                    <w:sz w:val="24"/>
                    <w:szCs w:val="24"/>
                    <w:lang w:val="pt-BR"/>
                  </w:rPr>
                </w:rPrChange>
              </w:rPr>
              <w:pPrChange w:id="2201" w:author="Benjamin Zhu" w:date="2020-07-04T00:42:00Z">
                <w:pPr>
                  <w:widowControl w:val="0"/>
                  <w:autoSpaceDE w:val="0"/>
                  <w:autoSpaceDN w:val="0"/>
                  <w:adjustRightInd w:val="0"/>
                  <w:spacing w:after="0" w:line="240" w:lineRule="auto"/>
                  <w:jc w:val="center"/>
                </w:pPr>
              </w:pPrChange>
            </w:pPr>
            <w:del w:id="2202" w:author="Benjamin Zhu" w:date="2020-07-04T00:42:00Z">
              <w:r w:rsidRPr="00511193" w:rsidDel="00F56982">
                <w:rPr>
                  <w:sz w:val="24"/>
                  <w:szCs w:val="24"/>
                  <w:lang w:val="en"/>
                </w:rPr>
                <w:delText>(-2.49)</w:delText>
              </w:r>
            </w:del>
          </w:p>
        </w:tc>
      </w:tr>
      <w:tr w:rsidR="00511193" w:rsidRPr="00511193" w:rsidDel="00F56982" w14:paraId="682130D5" w14:textId="655FA341" w:rsidTr="00511193">
        <w:trPr>
          <w:del w:id="2203" w:author="Benjamin Zhu" w:date="2020-07-04T00:42:00Z"/>
        </w:trPr>
        <w:tc>
          <w:tcPr>
            <w:tcW w:w="2410" w:type="dxa"/>
            <w:tcBorders>
              <w:top w:val="nil"/>
              <w:left w:val="nil"/>
              <w:bottom w:val="nil"/>
              <w:right w:val="nil"/>
            </w:tcBorders>
            <w:tcPrChange w:id="2204" w:author="Ednaldo Ribeiro" w:date="2020-05-22T16:40:00Z">
              <w:tcPr>
                <w:tcW w:w="2340" w:type="dxa"/>
                <w:tcBorders>
                  <w:top w:val="nil"/>
                  <w:left w:val="nil"/>
                  <w:bottom w:val="nil"/>
                  <w:right w:val="nil"/>
                </w:tcBorders>
              </w:tcPr>
            </w:tcPrChange>
          </w:tcPr>
          <w:p w14:paraId="088DAA33" w14:textId="69454369" w:rsidR="00511193" w:rsidRPr="00F56982" w:rsidDel="00F56982" w:rsidRDefault="00511193" w:rsidP="00F56982">
            <w:pPr>
              <w:jc w:val="center"/>
              <w:rPr>
                <w:del w:id="2205" w:author="Benjamin Zhu" w:date="2020-07-04T00:42:00Z"/>
                <w:rFonts w:ascii="Times New Roman" w:hAnsi="Times New Roman" w:cs="Times New Roman"/>
                <w:sz w:val="24"/>
                <w:szCs w:val="24"/>
                <w:rPrChange w:id="2206" w:author="Benjamin Zhu" w:date="2020-07-04T00:42:00Z">
                  <w:rPr>
                    <w:del w:id="2207" w:author="Benjamin Zhu" w:date="2020-07-04T00:42:00Z"/>
                    <w:rFonts w:ascii="Times New Roman" w:hAnsi="Times New Roman" w:cs="Times New Roman"/>
                    <w:sz w:val="24"/>
                    <w:szCs w:val="24"/>
                    <w:lang w:val="pt-BR"/>
                  </w:rPr>
                </w:rPrChange>
              </w:rPr>
              <w:pPrChange w:id="2208" w:author="Benjamin Zhu" w:date="2020-07-04T00:42:00Z">
                <w:pPr>
                  <w:widowControl w:val="0"/>
                  <w:autoSpaceDE w:val="0"/>
                  <w:autoSpaceDN w:val="0"/>
                  <w:adjustRightInd w:val="0"/>
                  <w:spacing w:after="0" w:line="240" w:lineRule="auto"/>
                </w:pPr>
              </w:pPrChange>
            </w:pPr>
            <w:del w:id="2209" w:author="Benjamin Zhu" w:date="2020-07-04T00:42:00Z">
              <w:r w:rsidRPr="00511193" w:rsidDel="00F56982">
                <w:rPr>
                  <w:sz w:val="24"/>
                  <w:szCs w:val="24"/>
                  <w:lang w:val="en"/>
                </w:rPr>
                <w:delText>1951R-2550R</w:delText>
              </w:r>
            </w:del>
          </w:p>
        </w:tc>
        <w:tc>
          <w:tcPr>
            <w:tcW w:w="2222" w:type="dxa"/>
            <w:tcBorders>
              <w:top w:val="nil"/>
              <w:left w:val="nil"/>
              <w:bottom w:val="nil"/>
              <w:right w:val="nil"/>
            </w:tcBorders>
            <w:tcPrChange w:id="2210" w:author="Ednaldo Ribeiro" w:date="2020-05-22T16:40:00Z">
              <w:tcPr>
                <w:tcW w:w="2292" w:type="dxa"/>
                <w:tcBorders>
                  <w:top w:val="nil"/>
                  <w:left w:val="nil"/>
                  <w:bottom w:val="nil"/>
                  <w:right w:val="nil"/>
                </w:tcBorders>
              </w:tcPr>
            </w:tcPrChange>
          </w:tcPr>
          <w:p w14:paraId="3DC70CAB" w14:textId="390872CF" w:rsidR="00511193" w:rsidRPr="00F56982" w:rsidDel="00F56982" w:rsidRDefault="00511193" w:rsidP="00F56982">
            <w:pPr>
              <w:jc w:val="center"/>
              <w:rPr>
                <w:del w:id="2211" w:author="Benjamin Zhu" w:date="2020-07-04T00:42:00Z"/>
                <w:rFonts w:ascii="Times New Roman" w:hAnsi="Times New Roman" w:cs="Times New Roman"/>
                <w:sz w:val="24"/>
                <w:szCs w:val="24"/>
                <w:rPrChange w:id="2212" w:author="Benjamin Zhu" w:date="2020-07-04T00:42:00Z">
                  <w:rPr>
                    <w:del w:id="2213" w:author="Benjamin Zhu" w:date="2020-07-04T00:42:00Z"/>
                    <w:rFonts w:ascii="Times New Roman" w:hAnsi="Times New Roman" w:cs="Times New Roman"/>
                    <w:sz w:val="24"/>
                    <w:szCs w:val="24"/>
                    <w:lang w:val="pt-BR"/>
                  </w:rPr>
                </w:rPrChange>
              </w:rPr>
              <w:pPrChange w:id="2214" w:author="Benjamin Zhu" w:date="2020-07-04T00:42:00Z">
                <w:pPr>
                  <w:widowControl w:val="0"/>
                  <w:autoSpaceDE w:val="0"/>
                  <w:autoSpaceDN w:val="0"/>
                  <w:adjustRightInd w:val="0"/>
                  <w:spacing w:after="0" w:line="240" w:lineRule="auto"/>
                  <w:jc w:val="center"/>
                </w:pPr>
              </w:pPrChange>
            </w:pPr>
            <w:del w:id="2215" w:author="Benjamin Zhu" w:date="2020-07-04T00:42:00Z">
              <w:r w:rsidRPr="00511193" w:rsidDel="00F56982">
                <w:rPr>
                  <w:sz w:val="24"/>
                  <w:szCs w:val="24"/>
                  <w:lang w:val="en"/>
                </w:rPr>
                <w:delText>0.0589</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216" w:author="Ednaldo Ribeiro" w:date="2020-05-22T16:40:00Z">
              <w:tcPr>
                <w:tcW w:w="2016" w:type="dxa"/>
                <w:tcBorders>
                  <w:top w:val="nil"/>
                  <w:left w:val="nil"/>
                  <w:bottom w:val="nil"/>
                  <w:right w:val="nil"/>
                </w:tcBorders>
              </w:tcPr>
            </w:tcPrChange>
          </w:tcPr>
          <w:p w14:paraId="183DC10F" w14:textId="425E24E0" w:rsidR="00511193" w:rsidRPr="00F56982" w:rsidDel="00F56982" w:rsidRDefault="00511193" w:rsidP="00F56982">
            <w:pPr>
              <w:jc w:val="center"/>
              <w:rPr>
                <w:del w:id="2217" w:author="Benjamin Zhu" w:date="2020-07-04T00:42:00Z"/>
                <w:rFonts w:ascii="Times New Roman" w:hAnsi="Times New Roman" w:cs="Times New Roman"/>
                <w:sz w:val="24"/>
                <w:szCs w:val="24"/>
                <w:rPrChange w:id="2218" w:author="Benjamin Zhu" w:date="2020-07-04T00:42:00Z">
                  <w:rPr>
                    <w:del w:id="2219" w:author="Benjamin Zhu" w:date="2020-07-04T00:42:00Z"/>
                    <w:rFonts w:ascii="Times New Roman" w:hAnsi="Times New Roman" w:cs="Times New Roman"/>
                    <w:sz w:val="24"/>
                    <w:szCs w:val="24"/>
                    <w:lang w:val="pt-BR"/>
                  </w:rPr>
                </w:rPrChange>
              </w:rPr>
              <w:pPrChange w:id="2220" w:author="Benjamin Zhu" w:date="2020-07-04T00:42:00Z">
                <w:pPr>
                  <w:widowControl w:val="0"/>
                  <w:autoSpaceDE w:val="0"/>
                  <w:autoSpaceDN w:val="0"/>
                  <w:adjustRightInd w:val="0"/>
                  <w:spacing w:after="0" w:line="240" w:lineRule="auto"/>
                  <w:jc w:val="center"/>
                </w:pPr>
              </w:pPrChange>
            </w:pPr>
            <w:del w:id="2221" w:author="Benjamin Zhu" w:date="2020-07-04T00:42:00Z">
              <w:r w:rsidRPr="00511193" w:rsidDel="00F56982">
                <w:rPr>
                  <w:sz w:val="24"/>
                  <w:szCs w:val="24"/>
                  <w:lang w:val="en"/>
                </w:rPr>
                <w:delText>-0.0384</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222" w:author="Ednaldo Ribeiro" w:date="2020-05-22T16:40:00Z">
              <w:tcPr>
                <w:tcW w:w="2016" w:type="dxa"/>
                <w:tcBorders>
                  <w:top w:val="nil"/>
                  <w:left w:val="nil"/>
                  <w:bottom w:val="nil"/>
                  <w:right w:val="nil"/>
                </w:tcBorders>
              </w:tcPr>
            </w:tcPrChange>
          </w:tcPr>
          <w:p w14:paraId="14241420" w14:textId="7C23CEC7" w:rsidR="00511193" w:rsidRPr="00F56982" w:rsidDel="00F56982" w:rsidRDefault="00511193" w:rsidP="00F56982">
            <w:pPr>
              <w:jc w:val="center"/>
              <w:rPr>
                <w:del w:id="2223" w:author="Benjamin Zhu" w:date="2020-07-04T00:42:00Z"/>
                <w:rFonts w:ascii="Times New Roman" w:hAnsi="Times New Roman" w:cs="Times New Roman"/>
                <w:sz w:val="24"/>
                <w:szCs w:val="24"/>
                <w:rPrChange w:id="2224" w:author="Benjamin Zhu" w:date="2020-07-04T00:42:00Z">
                  <w:rPr>
                    <w:del w:id="2225" w:author="Benjamin Zhu" w:date="2020-07-04T00:42:00Z"/>
                    <w:rFonts w:ascii="Times New Roman" w:hAnsi="Times New Roman" w:cs="Times New Roman"/>
                    <w:sz w:val="24"/>
                    <w:szCs w:val="24"/>
                    <w:lang w:val="pt-BR"/>
                  </w:rPr>
                </w:rPrChange>
              </w:rPr>
              <w:pPrChange w:id="2226" w:author="Benjamin Zhu" w:date="2020-07-04T00:42:00Z">
                <w:pPr>
                  <w:widowControl w:val="0"/>
                  <w:autoSpaceDE w:val="0"/>
                  <w:autoSpaceDN w:val="0"/>
                  <w:adjustRightInd w:val="0"/>
                  <w:spacing w:after="0" w:line="240" w:lineRule="auto"/>
                  <w:jc w:val="center"/>
                </w:pPr>
              </w:pPrChange>
            </w:pPr>
            <w:del w:id="2227" w:author="Benjamin Zhu" w:date="2020-07-04T00:42:00Z">
              <w:r w:rsidRPr="00511193" w:rsidDel="00F56982">
                <w:rPr>
                  <w:sz w:val="24"/>
                  <w:szCs w:val="24"/>
                  <w:lang w:val="en"/>
                </w:rPr>
                <w:delText>0.0584</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228" w:author="Ednaldo Ribeiro" w:date="2020-05-22T16:40:00Z">
              <w:tcPr>
                <w:tcW w:w="2016" w:type="dxa"/>
                <w:tcBorders>
                  <w:top w:val="nil"/>
                  <w:left w:val="nil"/>
                  <w:bottom w:val="nil"/>
                  <w:right w:val="nil"/>
                </w:tcBorders>
              </w:tcPr>
            </w:tcPrChange>
          </w:tcPr>
          <w:p w14:paraId="4724C187" w14:textId="28A88E16" w:rsidR="00511193" w:rsidRPr="00F56982" w:rsidDel="00F56982" w:rsidRDefault="00511193" w:rsidP="00F56982">
            <w:pPr>
              <w:jc w:val="center"/>
              <w:rPr>
                <w:del w:id="2229" w:author="Benjamin Zhu" w:date="2020-07-04T00:42:00Z"/>
                <w:rFonts w:ascii="Times New Roman" w:hAnsi="Times New Roman" w:cs="Times New Roman"/>
                <w:sz w:val="24"/>
                <w:szCs w:val="24"/>
                <w:rPrChange w:id="2230" w:author="Benjamin Zhu" w:date="2020-07-04T00:42:00Z">
                  <w:rPr>
                    <w:del w:id="2231" w:author="Benjamin Zhu" w:date="2020-07-04T00:42:00Z"/>
                    <w:rFonts w:ascii="Times New Roman" w:hAnsi="Times New Roman" w:cs="Times New Roman"/>
                    <w:sz w:val="24"/>
                    <w:szCs w:val="24"/>
                    <w:lang w:val="pt-BR"/>
                  </w:rPr>
                </w:rPrChange>
              </w:rPr>
              <w:pPrChange w:id="2232" w:author="Benjamin Zhu" w:date="2020-07-04T00:42:00Z">
                <w:pPr>
                  <w:widowControl w:val="0"/>
                  <w:autoSpaceDE w:val="0"/>
                  <w:autoSpaceDN w:val="0"/>
                  <w:adjustRightInd w:val="0"/>
                  <w:spacing w:after="0" w:line="240" w:lineRule="auto"/>
                  <w:jc w:val="center"/>
                </w:pPr>
              </w:pPrChange>
            </w:pPr>
            <w:del w:id="2233" w:author="Benjamin Zhu" w:date="2020-07-04T00:42:00Z">
              <w:r w:rsidRPr="00511193" w:rsidDel="00F56982">
                <w:rPr>
                  <w:sz w:val="24"/>
                  <w:szCs w:val="24"/>
                  <w:lang w:val="en"/>
                </w:rPr>
                <w:delText>-0.0378</w:delText>
              </w:r>
              <w:r w:rsidRPr="00511193" w:rsidDel="00F56982">
                <w:rPr>
                  <w:sz w:val="24"/>
                  <w:szCs w:val="24"/>
                  <w:vertAlign w:val="superscript"/>
                  <w:lang w:val="en"/>
                </w:rPr>
                <w:delText>**</w:delText>
              </w:r>
            </w:del>
          </w:p>
        </w:tc>
      </w:tr>
      <w:tr w:rsidR="00511193" w:rsidRPr="00511193" w:rsidDel="00F56982" w14:paraId="16E00528" w14:textId="0C97E083" w:rsidTr="00511193">
        <w:trPr>
          <w:del w:id="2234" w:author="Benjamin Zhu" w:date="2020-07-04T00:42:00Z"/>
        </w:trPr>
        <w:tc>
          <w:tcPr>
            <w:tcW w:w="2410" w:type="dxa"/>
            <w:tcBorders>
              <w:top w:val="nil"/>
              <w:left w:val="nil"/>
              <w:bottom w:val="nil"/>
              <w:right w:val="nil"/>
            </w:tcBorders>
            <w:tcPrChange w:id="2235" w:author="Ednaldo Ribeiro" w:date="2020-05-22T16:40:00Z">
              <w:tcPr>
                <w:tcW w:w="2340" w:type="dxa"/>
                <w:tcBorders>
                  <w:top w:val="nil"/>
                  <w:left w:val="nil"/>
                  <w:bottom w:val="nil"/>
                  <w:right w:val="nil"/>
                </w:tcBorders>
              </w:tcPr>
            </w:tcPrChange>
          </w:tcPr>
          <w:p w14:paraId="5C5B3E95" w14:textId="2106D679" w:rsidR="00511193" w:rsidRPr="00F56982" w:rsidDel="00F56982" w:rsidRDefault="00511193" w:rsidP="00F56982">
            <w:pPr>
              <w:jc w:val="center"/>
              <w:rPr>
                <w:del w:id="2236" w:author="Benjamin Zhu" w:date="2020-07-04T00:42:00Z"/>
                <w:rFonts w:ascii="Times New Roman" w:hAnsi="Times New Roman" w:cs="Times New Roman"/>
                <w:sz w:val="24"/>
                <w:szCs w:val="24"/>
                <w:rPrChange w:id="2237" w:author="Benjamin Zhu" w:date="2020-07-04T00:42:00Z">
                  <w:rPr>
                    <w:del w:id="2238" w:author="Benjamin Zhu" w:date="2020-07-04T00:42:00Z"/>
                    <w:rFonts w:ascii="Times New Roman" w:hAnsi="Times New Roman" w:cs="Times New Roman"/>
                    <w:sz w:val="24"/>
                    <w:szCs w:val="24"/>
                    <w:lang w:val="pt-BR"/>
                  </w:rPr>
                </w:rPrChange>
              </w:rPr>
              <w:pPrChange w:id="2239"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240" w:author="Ednaldo Ribeiro" w:date="2020-05-22T16:40:00Z">
              <w:tcPr>
                <w:tcW w:w="2292" w:type="dxa"/>
                <w:tcBorders>
                  <w:top w:val="nil"/>
                  <w:left w:val="nil"/>
                  <w:bottom w:val="nil"/>
                  <w:right w:val="nil"/>
                </w:tcBorders>
              </w:tcPr>
            </w:tcPrChange>
          </w:tcPr>
          <w:p w14:paraId="337CC6DA" w14:textId="2E928C41" w:rsidR="00511193" w:rsidRPr="00F56982" w:rsidDel="00F56982" w:rsidRDefault="00511193" w:rsidP="00F56982">
            <w:pPr>
              <w:jc w:val="center"/>
              <w:rPr>
                <w:del w:id="2241" w:author="Benjamin Zhu" w:date="2020-07-04T00:42:00Z"/>
                <w:rFonts w:ascii="Times New Roman" w:hAnsi="Times New Roman" w:cs="Times New Roman"/>
                <w:sz w:val="24"/>
                <w:szCs w:val="24"/>
                <w:rPrChange w:id="2242" w:author="Benjamin Zhu" w:date="2020-07-04T00:42:00Z">
                  <w:rPr>
                    <w:del w:id="2243" w:author="Benjamin Zhu" w:date="2020-07-04T00:42:00Z"/>
                    <w:rFonts w:ascii="Times New Roman" w:hAnsi="Times New Roman" w:cs="Times New Roman"/>
                    <w:sz w:val="24"/>
                    <w:szCs w:val="24"/>
                    <w:lang w:val="pt-BR"/>
                  </w:rPr>
                </w:rPrChange>
              </w:rPr>
              <w:pPrChange w:id="2244" w:author="Benjamin Zhu" w:date="2020-07-04T00:42:00Z">
                <w:pPr>
                  <w:widowControl w:val="0"/>
                  <w:autoSpaceDE w:val="0"/>
                  <w:autoSpaceDN w:val="0"/>
                  <w:adjustRightInd w:val="0"/>
                  <w:spacing w:after="0" w:line="240" w:lineRule="auto"/>
                  <w:jc w:val="center"/>
                </w:pPr>
              </w:pPrChange>
            </w:pPr>
            <w:del w:id="2245" w:author="Benjamin Zhu" w:date="2020-07-04T00:42:00Z">
              <w:r w:rsidRPr="00511193" w:rsidDel="00F56982">
                <w:rPr>
                  <w:sz w:val="24"/>
                  <w:szCs w:val="24"/>
                  <w:lang w:val="en"/>
                </w:rPr>
                <w:delText>(3.88)</w:delText>
              </w:r>
            </w:del>
          </w:p>
        </w:tc>
        <w:tc>
          <w:tcPr>
            <w:tcW w:w="2016" w:type="dxa"/>
            <w:tcBorders>
              <w:top w:val="nil"/>
              <w:left w:val="nil"/>
              <w:bottom w:val="nil"/>
              <w:right w:val="nil"/>
            </w:tcBorders>
            <w:tcPrChange w:id="2246" w:author="Ednaldo Ribeiro" w:date="2020-05-22T16:40:00Z">
              <w:tcPr>
                <w:tcW w:w="2016" w:type="dxa"/>
                <w:tcBorders>
                  <w:top w:val="nil"/>
                  <w:left w:val="nil"/>
                  <w:bottom w:val="nil"/>
                  <w:right w:val="nil"/>
                </w:tcBorders>
              </w:tcPr>
            </w:tcPrChange>
          </w:tcPr>
          <w:p w14:paraId="54E5622D" w14:textId="01AD8BE3" w:rsidR="00511193" w:rsidRPr="00F56982" w:rsidDel="00F56982" w:rsidRDefault="00511193" w:rsidP="00F56982">
            <w:pPr>
              <w:jc w:val="center"/>
              <w:rPr>
                <w:del w:id="2247" w:author="Benjamin Zhu" w:date="2020-07-04T00:42:00Z"/>
                <w:rFonts w:ascii="Times New Roman" w:hAnsi="Times New Roman" w:cs="Times New Roman"/>
                <w:sz w:val="24"/>
                <w:szCs w:val="24"/>
                <w:rPrChange w:id="2248" w:author="Benjamin Zhu" w:date="2020-07-04T00:42:00Z">
                  <w:rPr>
                    <w:del w:id="2249" w:author="Benjamin Zhu" w:date="2020-07-04T00:42:00Z"/>
                    <w:rFonts w:ascii="Times New Roman" w:hAnsi="Times New Roman" w:cs="Times New Roman"/>
                    <w:sz w:val="24"/>
                    <w:szCs w:val="24"/>
                    <w:lang w:val="pt-BR"/>
                  </w:rPr>
                </w:rPrChange>
              </w:rPr>
              <w:pPrChange w:id="2250" w:author="Benjamin Zhu" w:date="2020-07-04T00:42:00Z">
                <w:pPr>
                  <w:widowControl w:val="0"/>
                  <w:autoSpaceDE w:val="0"/>
                  <w:autoSpaceDN w:val="0"/>
                  <w:adjustRightInd w:val="0"/>
                  <w:spacing w:after="0" w:line="240" w:lineRule="auto"/>
                  <w:jc w:val="center"/>
                </w:pPr>
              </w:pPrChange>
            </w:pPr>
            <w:del w:id="2251" w:author="Benjamin Zhu" w:date="2020-07-04T00:42:00Z">
              <w:r w:rsidRPr="00511193" w:rsidDel="00F56982">
                <w:rPr>
                  <w:sz w:val="24"/>
                  <w:szCs w:val="24"/>
                  <w:lang w:val="en"/>
                </w:rPr>
                <w:delText>(-3.05)</w:delText>
              </w:r>
            </w:del>
          </w:p>
        </w:tc>
        <w:tc>
          <w:tcPr>
            <w:tcW w:w="2016" w:type="dxa"/>
            <w:tcBorders>
              <w:top w:val="nil"/>
              <w:left w:val="nil"/>
              <w:bottom w:val="nil"/>
              <w:right w:val="nil"/>
            </w:tcBorders>
            <w:tcPrChange w:id="2252" w:author="Ednaldo Ribeiro" w:date="2020-05-22T16:40:00Z">
              <w:tcPr>
                <w:tcW w:w="2016" w:type="dxa"/>
                <w:tcBorders>
                  <w:top w:val="nil"/>
                  <w:left w:val="nil"/>
                  <w:bottom w:val="nil"/>
                  <w:right w:val="nil"/>
                </w:tcBorders>
              </w:tcPr>
            </w:tcPrChange>
          </w:tcPr>
          <w:p w14:paraId="7EF42F09" w14:textId="112BC21B" w:rsidR="00511193" w:rsidRPr="00F56982" w:rsidDel="00F56982" w:rsidRDefault="00511193" w:rsidP="00F56982">
            <w:pPr>
              <w:jc w:val="center"/>
              <w:rPr>
                <w:del w:id="2253" w:author="Benjamin Zhu" w:date="2020-07-04T00:42:00Z"/>
                <w:rFonts w:ascii="Times New Roman" w:hAnsi="Times New Roman" w:cs="Times New Roman"/>
                <w:sz w:val="24"/>
                <w:szCs w:val="24"/>
                <w:rPrChange w:id="2254" w:author="Benjamin Zhu" w:date="2020-07-04T00:42:00Z">
                  <w:rPr>
                    <w:del w:id="2255" w:author="Benjamin Zhu" w:date="2020-07-04T00:42:00Z"/>
                    <w:rFonts w:ascii="Times New Roman" w:hAnsi="Times New Roman" w:cs="Times New Roman"/>
                    <w:sz w:val="24"/>
                    <w:szCs w:val="24"/>
                    <w:lang w:val="pt-BR"/>
                  </w:rPr>
                </w:rPrChange>
              </w:rPr>
              <w:pPrChange w:id="2256" w:author="Benjamin Zhu" w:date="2020-07-04T00:42:00Z">
                <w:pPr>
                  <w:widowControl w:val="0"/>
                  <w:autoSpaceDE w:val="0"/>
                  <w:autoSpaceDN w:val="0"/>
                  <w:adjustRightInd w:val="0"/>
                  <w:spacing w:after="0" w:line="240" w:lineRule="auto"/>
                  <w:jc w:val="center"/>
                </w:pPr>
              </w:pPrChange>
            </w:pPr>
            <w:del w:id="2257" w:author="Benjamin Zhu" w:date="2020-07-04T00:42:00Z">
              <w:r w:rsidRPr="00511193" w:rsidDel="00F56982">
                <w:rPr>
                  <w:sz w:val="24"/>
                  <w:szCs w:val="24"/>
                  <w:lang w:val="en"/>
                </w:rPr>
                <w:delText>(3.84)</w:delText>
              </w:r>
            </w:del>
          </w:p>
        </w:tc>
        <w:tc>
          <w:tcPr>
            <w:tcW w:w="2016" w:type="dxa"/>
            <w:tcBorders>
              <w:top w:val="nil"/>
              <w:left w:val="nil"/>
              <w:bottom w:val="nil"/>
              <w:right w:val="nil"/>
            </w:tcBorders>
            <w:tcPrChange w:id="2258" w:author="Ednaldo Ribeiro" w:date="2020-05-22T16:40:00Z">
              <w:tcPr>
                <w:tcW w:w="2016" w:type="dxa"/>
                <w:tcBorders>
                  <w:top w:val="nil"/>
                  <w:left w:val="nil"/>
                  <w:bottom w:val="nil"/>
                  <w:right w:val="nil"/>
                </w:tcBorders>
              </w:tcPr>
            </w:tcPrChange>
          </w:tcPr>
          <w:p w14:paraId="78BD728A" w14:textId="7621DFE9" w:rsidR="00511193" w:rsidRPr="00F56982" w:rsidDel="00F56982" w:rsidRDefault="00511193" w:rsidP="00F56982">
            <w:pPr>
              <w:jc w:val="center"/>
              <w:rPr>
                <w:del w:id="2259" w:author="Benjamin Zhu" w:date="2020-07-04T00:42:00Z"/>
                <w:rFonts w:ascii="Times New Roman" w:hAnsi="Times New Roman" w:cs="Times New Roman"/>
                <w:sz w:val="24"/>
                <w:szCs w:val="24"/>
                <w:rPrChange w:id="2260" w:author="Benjamin Zhu" w:date="2020-07-04T00:42:00Z">
                  <w:rPr>
                    <w:del w:id="2261" w:author="Benjamin Zhu" w:date="2020-07-04T00:42:00Z"/>
                    <w:rFonts w:ascii="Times New Roman" w:hAnsi="Times New Roman" w:cs="Times New Roman"/>
                    <w:sz w:val="24"/>
                    <w:szCs w:val="24"/>
                    <w:lang w:val="pt-BR"/>
                  </w:rPr>
                </w:rPrChange>
              </w:rPr>
              <w:pPrChange w:id="2262" w:author="Benjamin Zhu" w:date="2020-07-04T00:42:00Z">
                <w:pPr>
                  <w:widowControl w:val="0"/>
                  <w:autoSpaceDE w:val="0"/>
                  <w:autoSpaceDN w:val="0"/>
                  <w:adjustRightInd w:val="0"/>
                  <w:spacing w:after="0" w:line="240" w:lineRule="auto"/>
                  <w:jc w:val="center"/>
                </w:pPr>
              </w:pPrChange>
            </w:pPr>
            <w:del w:id="2263" w:author="Benjamin Zhu" w:date="2020-07-04T00:42:00Z">
              <w:r w:rsidRPr="00511193" w:rsidDel="00F56982">
                <w:rPr>
                  <w:sz w:val="24"/>
                  <w:szCs w:val="24"/>
                  <w:lang w:val="en"/>
                </w:rPr>
                <w:delText>(-3.01)</w:delText>
              </w:r>
            </w:del>
          </w:p>
        </w:tc>
      </w:tr>
      <w:tr w:rsidR="00511193" w:rsidRPr="00511193" w:rsidDel="00F56982" w14:paraId="5BCF6402" w14:textId="4FEB2F61" w:rsidTr="00511193">
        <w:trPr>
          <w:del w:id="2264" w:author="Benjamin Zhu" w:date="2020-07-04T00:42:00Z"/>
        </w:trPr>
        <w:tc>
          <w:tcPr>
            <w:tcW w:w="2410" w:type="dxa"/>
            <w:tcBorders>
              <w:top w:val="nil"/>
              <w:left w:val="nil"/>
              <w:bottom w:val="nil"/>
              <w:right w:val="nil"/>
            </w:tcBorders>
            <w:tcPrChange w:id="2265" w:author="Ednaldo Ribeiro" w:date="2020-05-22T16:40:00Z">
              <w:tcPr>
                <w:tcW w:w="2340" w:type="dxa"/>
                <w:tcBorders>
                  <w:top w:val="nil"/>
                  <w:left w:val="nil"/>
                  <w:bottom w:val="nil"/>
                  <w:right w:val="nil"/>
                </w:tcBorders>
              </w:tcPr>
            </w:tcPrChange>
          </w:tcPr>
          <w:p w14:paraId="2B328E19" w14:textId="68ABC095" w:rsidR="00511193" w:rsidRPr="00F56982" w:rsidDel="00F56982" w:rsidRDefault="00511193" w:rsidP="00F56982">
            <w:pPr>
              <w:jc w:val="center"/>
              <w:rPr>
                <w:del w:id="2266" w:author="Benjamin Zhu" w:date="2020-07-04T00:42:00Z"/>
                <w:rFonts w:ascii="Times New Roman" w:hAnsi="Times New Roman" w:cs="Times New Roman"/>
                <w:sz w:val="24"/>
                <w:szCs w:val="24"/>
                <w:rPrChange w:id="2267" w:author="Benjamin Zhu" w:date="2020-07-04T00:42:00Z">
                  <w:rPr>
                    <w:del w:id="2268" w:author="Benjamin Zhu" w:date="2020-07-04T00:42:00Z"/>
                    <w:rFonts w:ascii="Times New Roman" w:hAnsi="Times New Roman" w:cs="Times New Roman"/>
                    <w:sz w:val="24"/>
                    <w:szCs w:val="24"/>
                    <w:lang w:val="pt-BR"/>
                  </w:rPr>
                </w:rPrChange>
              </w:rPr>
              <w:pPrChange w:id="2269" w:author="Benjamin Zhu" w:date="2020-07-04T00:42:00Z">
                <w:pPr>
                  <w:widowControl w:val="0"/>
                  <w:autoSpaceDE w:val="0"/>
                  <w:autoSpaceDN w:val="0"/>
                  <w:adjustRightInd w:val="0"/>
                  <w:spacing w:after="0" w:line="240" w:lineRule="auto"/>
                </w:pPr>
              </w:pPrChange>
            </w:pPr>
            <w:del w:id="2270" w:author="Benjamin Zhu" w:date="2020-07-04T00:42:00Z">
              <w:r w:rsidRPr="00511193" w:rsidDel="00F56982">
                <w:rPr>
                  <w:sz w:val="24"/>
                  <w:szCs w:val="24"/>
                  <w:lang w:val="en"/>
                </w:rPr>
                <w:delText>2551R-4950R</w:delText>
              </w:r>
            </w:del>
          </w:p>
        </w:tc>
        <w:tc>
          <w:tcPr>
            <w:tcW w:w="2222" w:type="dxa"/>
            <w:tcBorders>
              <w:top w:val="nil"/>
              <w:left w:val="nil"/>
              <w:bottom w:val="nil"/>
              <w:right w:val="nil"/>
            </w:tcBorders>
            <w:tcPrChange w:id="2271" w:author="Ednaldo Ribeiro" w:date="2020-05-22T16:40:00Z">
              <w:tcPr>
                <w:tcW w:w="2292" w:type="dxa"/>
                <w:tcBorders>
                  <w:top w:val="nil"/>
                  <w:left w:val="nil"/>
                  <w:bottom w:val="nil"/>
                  <w:right w:val="nil"/>
                </w:tcBorders>
              </w:tcPr>
            </w:tcPrChange>
          </w:tcPr>
          <w:p w14:paraId="4D822242" w14:textId="0AB2D4ED" w:rsidR="00511193" w:rsidRPr="00F56982" w:rsidDel="00F56982" w:rsidRDefault="00511193" w:rsidP="00F56982">
            <w:pPr>
              <w:jc w:val="center"/>
              <w:rPr>
                <w:del w:id="2272" w:author="Benjamin Zhu" w:date="2020-07-04T00:42:00Z"/>
                <w:rFonts w:ascii="Times New Roman" w:hAnsi="Times New Roman" w:cs="Times New Roman"/>
                <w:sz w:val="24"/>
                <w:szCs w:val="24"/>
                <w:rPrChange w:id="2273" w:author="Benjamin Zhu" w:date="2020-07-04T00:42:00Z">
                  <w:rPr>
                    <w:del w:id="2274" w:author="Benjamin Zhu" w:date="2020-07-04T00:42:00Z"/>
                    <w:rFonts w:ascii="Times New Roman" w:hAnsi="Times New Roman" w:cs="Times New Roman"/>
                    <w:sz w:val="24"/>
                    <w:szCs w:val="24"/>
                    <w:lang w:val="pt-BR"/>
                  </w:rPr>
                </w:rPrChange>
              </w:rPr>
              <w:pPrChange w:id="2275" w:author="Benjamin Zhu" w:date="2020-07-04T00:42:00Z">
                <w:pPr>
                  <w:widowControl w:val="0"/>
                  <w:autoSpaceDE w:val="0"/>
                  <w:autoSpaceDN w:val="0"/>
                  <w:adjustRightInd w:val="0"/>
                  <w:spacing w:after="0" w:line="240" w:lineRule="auto"/>
                  <w:jc w:val="center"/>
                </w:pPr>
              </w:pPrChange>
            </w:pPr>
            <w:del w:id="2276" w:author="Benjamin Zhu" w:date="2020-07-04T00:42:00Z">
              <w:r w:rsidRPr="00511193" w:rsidDel="00F56982">
                <w:rPr>
                  <w:sz w:val="24"/>
                  <w:szCs w:val="24"/>
                  <w:lang w:val="en"/>
                </w:rPr>
                <w:delText>0.102</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277" w:author="Ednaldo Ribeiro" w:date="2020-05-22T16:40:00Z">
              <w:tcPr>
                <w:tcW w:w="2016" w:type="dxa"/>
                <w:tcBorders>
                  <w:top w:val="nil"/>
                  <w:left w:val="nil"/>
                  <w:bottom w:val="nil"/>
                  <w:right w:val="nil"/>
                </w:tcBorders>
              </w:tcPr>
            </w:tcPrChange>
          </w:tcPr>
          <w:p w14:paraId="14691B44" w14:textId="4A75C0B2" w:rsidR="00511193" w:rsidRPr="00F56982" w:rsidDel="00F56982" w:rsidRDefault="00511193" w:rsidP="00F56982">
            <w:pPr>
              <w:jc w:val="center"/>
              <w:rPr>
                <w:del w:id="2278" w:author="Benjamin Zhu" w:date="2020-07-04T00:42:00Z"/>
                <w:rFonts w:ascii="Times New Roman" w:hAnsi="Times New Roman" w:cs="Times New Roman"/>
                <w:sz w:val="24"/>
                <w:szCs w:val="24"/>
                <w:rPrChange w:id="2279" w:author="Benjamin Zhu" w:date="2020-07-04T00:42:00Z">
                  <w:rPr>
                    <w:del w:id="2280" w:author="Benjamin Zhu" w:date="2020-07-04T00:42:00Z"/>
                    <w:rFonts w:ascii="Times New Roman" w:hAnsi="Times New Roman" w:cs="Times New Roman"/>
                    <w:sz w:val="24"/>
                    <w:szCs w:val="24"/>
                    <w:lang w:val="pt-BR"/>
                  </w:rPr>
                </w:rPrChange>
              </w:rPr>
              <w:pPrChange w:id="2281" w:author="Benjamin Zhu" w:date="2020-07-04T00:42:00Z">
                <w:pPr>
                  <w:widowControl w:val="0"/>
                  <w:autoSpaceDE w:val="0"/>
                  <w:autoSpaceDN w:val="0"/>
                  <w:adjustRightInd w:val="0"/>
                  <w:spacing w:after="0" w:line="240" w:lineRule="auto"/>
                  <w:jc w:val="center"/>
                </w:pPr>
              </w:pPrChange>
            </w:pPr>
            <w:del w:id="2282" w:author="Benjamin Zhu" w:date="2020-07-04T00:42:00Z">
              <w:r w:rsidRPr="00511193" w:rsidDel="00F56982">
                <w:rPr>
                  <w:sz w:val="24"/>
                  <w:szCs w:val="24"/>
                  <w:lang w:val="en"/>
                </w:rPr>
                <w:delText>-0.0627</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283" w:author="Ednaldo Ribeiro" w:date="2020-05-22T16:40:00Z">
              <w:tcPr>
                <w:tcW w:w="2016" w:type="dxa"/>
                <w:tcBorders>
                  <w:top w:val="nil"/>
                  <w:left w:val="nil"/>
                  <w:bottom w:val="nil"/>
                  <w:right w:val="nil"/>
                </w:tcBorders>
              </w:tcPr>
            </w:tcPrChange>
          </w:tcPr>
          <w:p w14:paraId="1F47B8A7" w14:textId="4DA65027" w:rsidR="00511193" w:rsidRPr="00F56982" w:rsidDel="00F56982" w:rsidRDefault="00511193" w:rsidP="00F56982">
            <w:pPr>
              <w:jc w:val="center"/>
              <w:rPr>
                <w:del w:id="2284" w:author="Benjamin Zhu" w:date="2020-07-04T00:42:00Z"/>
                <w:rFonts w:ascii="Times New Roman" w:hAnsi="Times New Roman" w:cs="Times New Roman"/>
                <w:sz w:val="24"/>
                <w:szCs w:val="24"/>
                <w:rPrChange w:id="2285" w:author="Benjamin Zhu" w:date="2020-07-04T00:42:00Z">
                  <w:rPr>
                    <w:del w:id="2286" w:author="Benjamin Zhu" w:date="2020-07-04T00:42:00Z"/>
                    <w:rFonts w:ascii="Times New Roman" w:hAnsi="Times New Roman" w:cs="Times New Roman"/>
                    <w:sz w:val="24"/>
                    <w:szCs w:val="24"/>
                    <w:lang w:val="pt-BR"/>
                  </w:rPr>
                </w:rPrChange>
              </w:rPr>
              <w:pPrChange w:id="2287" w:author="Benjamin Zhu" w:date="2020-07-04T00:42:00Z">
                <w:pPr>
                  <w:widowControl w:val="0"/>
                  <w:autoSpaceDE w:val="0"/>
                  <w:autoSpaceDN w:val="0"/>
                  <w:adjustRightInd w:val="0"/>
                  <w:spacing w:after="0" w:line="240" w:lineRule="auto"/>
                  <w:jc w:val="center"/>
                </w:pPr>
              </w:pPrChange>
            </w:pPr>
            <w:del w:id="2288" w:author="Benjamin Zhu" w:date="2020-07-04T00:42:00Z">
              <w:r w:rsidRPr="00511193" w:rsidDel="00F56982">
                <w:rPr>
                  <w:sz w:val="24"/>
                  <w:szCs w:val="24"/>
                  <w:lang w:val="en"/>
                </w:rPr>
                <w:delText>0.102</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289" w:author="Ednaldo Ribeiro" w:date="2020-05-22T16:40:00Z">
              <w:tcPr>
                <w:tcW w:w="2016" w:type="dxa"/>
                <w:tcBorders>
                  <w:top w:val="nil"/>
                  <w:left w:val="nil"/>
                  <w:bottom w:val="nil"/>
                  <w:right w:val="nil"/>
                </w:tcBorders>
              </w:tcPr>
            </w:tcPrChange>
          </w:tcPr>
          <w:p w14:paraId="1D8393F2" w14:textId="40928453" w:rsidR="00511193" w:rsidRPr="00F56982" w:rsidDel="00F56982" w:rsidRDefault="00511193" w:rsidP="00F56982">
            <w:pPr>
              <w:jc w:val="center"/>
              <w:rPr>
                <w:del w:id="2290" w:author="Benjamin Zhu" w:date="2020-07-04T00:42:00Z"/>
                <w:rFonts w:ascii="Times New Roman" w:hAnsi="Times New Roman" w:cs="Times New Roman"/>
                <w:sz w:val="24"/>
                <w:szCs w:val="24"/>
                <w:rPrChange w:id="2291" w:author="Benjamin Zhu" w:date="2020-07-04T00:42:00Z">
                  <w:rPr>
                    <w:del w:id="2292" w:author="Benjamin Zhu" w:date="2020-07-04T00:42:00Z"/>
                    <w:rFonts w:ascii="Times New Roman" w:hAnsi="Times New Roman" w:cs="Times New Roman"/>
                    <w:sz w:val="24"/>
                    <w:szCs w:val="24"/>
                    <w:lang w:val="pt-BR"/>
                  </w:rPr>
                </w:rPrChange>
              </w:rPr>
              <w:pPrChange w:id="2293" w:author="Benjamin Zhu" w:date="2020-07-04T00:42:00Z">
                <w:pPr>
                  <w:widowControl w:val="0"/>
                  <w:autoSpaceDE w:val="0"/>
                  <w:autoSpaceDN w:val="0"/>
                  <w:adjustRightInd w:val="0"/>
                  <w:spacing w:after="0" w:line="240" w:lineRule="auto"/>
                  <w:jc w:val="center"/>
                </w:pPr>
              </w:pPrChange>
            </w:pPr>
            <w:del w:id="2294" w:author="Benjamin Zhu" w:date="2020-07-04T00:42:00Z">
              <w:r w:rsidRPr="00511193" w:rsidDel="00F56982">
                <w:rPr>
                  <w:sz w:val="24"/>
                  <w:szCs w:val="24"/>
                  <w:lang w:val="en"/>
                </w:rPr>
                <w:delText>-0.0626</w:delText>
              </w:r>
              <w:r w:rsidRPr="00511193" w:rsidDel="00F56982">
                <w:rPr>
                  <w:sz w:val="24"/>
                  <w:szCs w:val="24"/>
                  <w:vertAlign w:val="superscript"/>
                  <w:lang w:val="en"/>
                </w:rPr>
                <w:delText>**</w:delText>
              </w:r>
            </w:del>
          </w:p>
        </w:tc>
      </w:tr>
      <w:tr w:rsidR="00511193" w:rsidRPr="00511193" w:rsidDel="00F56982" w14:paraId="68CCCB98" w14:textId="6FBFC5F8" w:rsidTr="00511193">
        <w:trPr>
          <w:del w:id="2295" w:author="Benjamin Zhu" w:date="2020-07-04T00:42:00Z"/>
        </w:trPr>
        <w:tc>
          <w:tcPr>
            <w:tcW w:w="2410" w:type="dxa"/>
            <w:tcBorders>
              <w:top w:val="nil"/>
              <w:left w:val="nil"/>
              <w:bottom w:val="nil"/>
              <w:right w:val="nil"/>
            </w:tcBorders>
            <w:tcPrChange w:id="2296" w:author="Ednaldo Ribeiro" w:date="2020-05-22T16:40:00Z">
              <w:tcPr>
                <w:tcW w:w="2340" w:type="dxa"/>
                <w:tcBorders>
                  <w:top w:val="nil"/>
                  <w:left w:val="nil"/>
                  <w:bottom w:val="nil"/>
                  <w:right w:val="nil"/>
                </w:tcBorders>
              </w:tcPr>
            </w:tcPrChange>
          </w:tcPr>
          <w:p w14:paraId="3E3C8A4D" w14:textId="0C85842B" w:rsidR="00511193" w:rsidRPr="00F56982" w:rsidDel="00F56982" w:rsidRDefault="00511193" w:rsidP="00F56982">
            <w:pPr>
              <w:jc w:val="center"/>
              <w:rPr>
                <w:del w:id="2297" w:author="Benjamin Zhu" w:date="2020-07-04T00:42:00Z"/>
                <w:rFonts w:ascii="Times New Roman" w:hAnsi="Times New Roman" w:cs="Times New Roman"/>
                <w:sz w:val="24"/>
                <w:szCs w:val="24"/>
                <w:rPrChange w:id="2298" w:author="Benjamin Zhu" w:date="2020-07-04T00:42:00Z">
                  <w:rPr>
                    <w:del w:id="2299" w:author="Benjamin Zhu" w:date="2020-07-04T00:42:00Z"/>
                    <w:rFonts w:ascii="Times New Roman" w:hAnsi="Times New Roman" w:cs="Times New Roman"/>
                    <w:sz w:val="24"/>
                    <w:szCs w:val="24"/>
                    <w:lang w:val="pt-BR"/>
                  </w:rPr>
                </w:rPrChange>
              </w:rPr>
              <w:pPrChange w:id="2300"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301" w:author="Ednaldo Ribeiro" w:date="2020-05-22T16:40:00Z">
              <w:tcPr>
                <w:tcW w:w="2292" w:type="dxa"/>
                <w:tcBorders>
                  <w:top w:val="nil"/>
                  <w:left w:val="nil"/>
                  <w:bottom w:val="nil"/>
                  <w:right w:val="nil"/>
                </w:tcBorders>
              </w:tcPr>
            </w:tcPrChange>
          </w:tcPr>
          <w:p w14:paraId="33928331" w14:textId="2B6CCA06" w:rsidR="00511193" w:rsidRPr="00F56982" w:rsidDel="00F56982" w:rsidRDefault="00511193" w:rsidP="00F56982">
            <w:pPr>
              <w:jc w:val="center"/>
              <w:rPr>
                <w:del w:id="2302" w:author="Benjamin Zhu" w:date="2020-07-04T00:42:00Z"/>
                <w:rFonts w:ascii="Times New Roman" w:hAnsi="Times New Roman" w:cs="Times New Roman"/>
                <w:sz w:val="24"/>
                <w:szCs w:val="24"/>
                <w:rPrChange w:id="2303" w:author="Benjamin Zhu" w:date="2020-07-04T00:42:00Z">
                  <w:rPr>
                    <w:del w:id="2304" w:author="Benjamin Zhu" w:date="2020-07-04T00:42:00Z"/>
                    <w:rFonts w:ascii="Times New Roman" w:hAnsi="Times New Roman" w:cs="Times New Roman"/>
                    <w:sz w:val="24"/>
                    <w:szCs w:val="24"/>
                    <w:lang w:val="pt-BR"/>
                  </w:rPr>
                </w:rPrChange>
              </w:rPr>
              <w:pPrChange w:id="2305" w:author="Benjamin Zhu" w:date="2020-07-04T00:42:00Z">
                <w:pPr>
                  <w:widowControl w:val="0"/>
                  <w:autoSpaceDE w:val="0"/>
                  <w:autoSpaceDN w:val="0"/>
                  <w:adjustRightInd w:val="0"/>
                  <w:spacing w:after="0" w:line="240" w:lineRule="auto"/>
                  <w:jc w:val="center"/>
                </w:pPr>
              </w:pPrChange>
            </w:pPr>
            <w:del w:id="2306" w:author="Benjamin Zhu" w:date="2020-07-04T00:42:00Z">
              <w:r w:rsidRPr="00511193" w:rsidDel="00F56982">
                <w:rPr>
                  <w:sz w:val="24"/>
                  <w:szCs w:val="24"/>
                  <w:lang w:val="en"/>
                </w:rPr>
                <w:delText>(6.49)</w:delText>
              </w:r>
            </w:del>
          </w:p>
        </w:tc>
        <w:tc>
          <w:tcPr>
            <w:tcW w:w="2016" w:type="dxa"/>
            <w:tcBorders>
              <w:top w:val="nil"/>
              <w:left w:val="nil"/>
              <w:bottom w:val="nil"/>
              <w:right w:val="nil"/>
            </w:tcBorders>
            <w:tcPrChange w:id="2307" w:author="Ednaldo Ribeiro" w:date="2020-05-22T16:40:00Z">
              <w:tcPr>
                <w:tcW w:w="2016" w:type="dxa"/>
                <w:tcBorders>
                  <w:top w:val="nil"/>
                  <w:left w:val="nil"/>
                  <w:bottom w:val="nil"/>
                  <w:right w:val="nil"/>
                </w:tcBorders>
              </w:tcPr>
            </w:tcPrChange>
          </w:tcPr>
          <w:p w14:paraId="16BFB2C3" w14:textId="166CCA45" w:rsidR="00511193" w:rsidRPr="00F56982" w:rsidDel="00F56982" w:rsidRDefault="00511193" w:rsidP="00F56982">
            <w:pPr>
              <w:jc w:val="center"/>
              <w:rPr>
                <w:del w:id="2308" w:author="Benjamin Zhu" w:date="2020-07-04T00:42:00Z"/>
                <w:rFonts w:ascii="Times New Roman" w:hAnsi="Times New Roman" w:cs="Times New Roman"/>
                <w:sz w:val="24"/>
                <w:szCs w:val="24"/>
                <w:rPrChange w:id="2309" w:author="Benjamin Zhu" w:date="2020-07-04T00:42:00Z">
                  <w:rPr>
                    <w:del w:id="2310" w:author="Benjamin Zhu" w:date="2020-07-04T00:42:00Z"/>
                    <w:rFonts w:ascii="Times New Roman" w:hAnsi="Times New Roman" w:cs="Times New Roman"/>
                    <w:sz w:val="24"/>
                    <w:szCs w:val="24"/>
                    <w:lang w:val="pt-BR"/>
                  </w:rPr>
                </w:rPrChange>
              </w:rPr>
              <w:pPrChange w:id="2311" w:author="Benjamin Zhu" w:date="2020-07-04T00:42:00Z">
                <w:pPr>
                  <w:widowControl w:val="0"/>
                  <w:autoSpaceDE w:val="0"/>
                  <w:autoSpaceDN w:val="0"/>
                  <w:adjustRightInd w:val="0"/>
                  <w:spacing w:after="0" w:line="240" w:lineRule="auto"/>
                  <w:jc w:val="center"/>
                </w:pPr>
              </w:pPrChange>
            </w:pPr>
            <w:del w:id="2312" w:author="Benjamin Zhu" w:date="2020-07-04T00:42:00Z">
              <w:r w:rsidRPr="00511193" w:rsidDel="00F56982">
                <w:rPr>
                  <w:sz w:val="24"/>
                  <w:szCs w:val="24"/>
                  <w:lang w:val="en"/>
                </w:rPr>
                <w:delText>(-4.75)</w:delText>
              </w:r>
            </w:del>
          </w:p>
        </w:tc>
        <w:tc>
          <w:tcPr>
            <w:tcW w:w="2016" w:type="dxa"/>
            <w:tcBorders>
              <w:top w:val="nil"/>
              <w:left w:val="nil"/>
              <w:bottom w:val="nil"/>
              <w:right w:val="nil"/>
            </w:tcBorders>
            <w:tcPrChange w:id="2313" w:author="Ednaldo Ribeiro" w:date="2020-05-22T16:40:00Z">
              <w:tcPr>
                <w:tcW w:w="2016" w:type="dxa"/>
                <w:tcBorders>
                  <w:top w:val="nil"/>
                  <w:left w:val="nil"/>
                  <w:bottom w:val="nil"/>
                  <w:right w:val="nil"/>
                </w:tcBorders>
              </w:tcPr>
            </w:tcPrChange>
          </w:tcPr>
          <w:p w14:paraId="5339B303" w14:textId="03B93D72" w:rsidR="00511193" w:rsidRPr="00F56982" w:rsidDel="00F56982" w:rsidRDefault="00511193" w:rsidP="00F56982">
            <w:pPr>
              <w:jc w:val="center"/>
              <w:rPr>
                <w:del w:id="2314" w:author="Benjamin Zhu" w:date="2020-07-04T00:42:00Z"/>
                <w:rFonts w:ascii="Times New Roman" w:hAnsi="Times New Roman" w:cs="Times New Roman"/>
                <w:sz w:val="24"/>
                <w:szCs w:val="24"/>
                <w:rPrChange w:id="2315" w:author="Benjamin Zhu" w:date="2020-07-04T00:42:00Z">
                  <w:rPr>
                    <w:del w:id="2316" w:author="Benjamin Zhu" w:date="2020-07-04T00:42:00Z"/>
                    <w:rFonts w:ascii="Times New Roman" w:hAnsi="Times New Roman" w:cs="Times New Roman"/>
                    <w:sz w:val="24"/>
                    <w:szCs w:val="24"/>
                    <w:lang w:val="pt-BR"/>
                  </w:rPr>
                </w:rPrChange>
              </w:rPr>
              <w:pPrChange w:id="2317" w:author="Benjamin Zhu" w:date="2020-07-04T00:42:00Z">
                <w:pPr>
                  <w:widowControl w:val="0"/>
                  <w:autoSpaceDE w:val="0"/>
                  <w:autoSpaceDN w:val="0"/>
                  <w:adjustRightInd w:val="0"/>
                  <w:spacing w:after="0" w:line="240" w:lineRule="auto"/>
                  <w:jc w:val="center"/>
                </w:pPr>
              </w:pPrChange>
            </w:pPr>
            <w:del w:id="2318" w:author="Benjamin Zhu" w:date="2020-07-04T00:42:00Z">
              <w:r w:rsidRPr="00511193" w:rsidDel="00F56982">
                <w:rPr>
                  <w:sz w:val="24"/>
                  <w:szCs w:val="24"/>
                  <w:lang w:val="en"/>
                </w:rPr>
                <w:delText>(6.46)</w:delText>
              </w:r>
            </w:del>
          </w:p>
        </w:tc>
        <w:tc>
          <w:tcPr>
            <w:tcW w:w="2016" w:type="dxa"/>
            <w:tcBorders>
              <w:top w:val="nil"/>
              <w:left w:val="nil"/>
              <w:bottom w:val="nil"/>
              <w:right w:val="nil"/>
            </w:tcBorders>
            <w:tcPrChange w:id="2319" w:author="Ednaldo Ribeiro" w:date="2020-05-22T16:40:00Z">
              <w:tcPr>
                <w:tcW w:w="2016" w:type="dxa"/>
                <w:tcBorders>
                  <w:top w:val="nil"/>
                  <w:left w:val="nil"/>
                  <w:bottom w:val="nil"/>
                  <w:right w:val="nil"/>
                </w:tcBorders>
              </w:tcPr>
            </w:tcPrChange>
          </w:tcPr>
          <w:p w14:paraId="67956190" w14:textId="0F2DEBE7" w:rsidR="00511193" w:rsidRPr="00F56982" w:rsidDel="00F56982" w:rsidRDefault="00511193" w:rsidP="00F56982">
            <w:pPr>
              <w:jc w:val="center"/>
              <w:rPr>
                <w:del w:id="2320" w:author="Benjamin Zhu" w:date="2020-07-04T00:42:00Z"/>
                <w:rFonts w:ascii="Times New Roman" w:hAnsi="Times New Roman" w:cs="Times New Roman"/>
                <w:sz w:val="24"/>
                <w:szCs w:val="24"/>
                <w:rPrChange w:id="2321" w:author="Benjamin Zhu" w:date="2020-07-04T00:42:00Z">
                  <w:rPr>
                    <w:del w:id="2322" w:author="Benjamin Zhu" w:date="2020-07-04T00:42:00Z"/>
                    <w:rFonts w:ascii="Times New Roman" w:hAnsi="Times New Roman" w:cs="Times New Roman"/>
                    <w:sz w:val="24"/>
                    <w:szCs w:val="24"/>
                    <w:lang w:val="pt-BR"/>
                  </w:rPr>
                </w:rPrChange>
              </w:rPr>
              <w:pPrChange w:id="2323" w:author="Benjamin Zhu" w:date="2020-07-04T00:42:00Z">
                <w:pPr>
                  <w:widowControl w:val="0"/>
                  <w:autoSpaceDE w:val="0"/>
                  <w:autoSpaceDN w:val="0"/>
                  <w:adjustRightInd w:val="0"/>
                  <w:spacing w:after="0" w:line="240" w:lineRule="auto"/>
                  <w:jc w:val="center"/>
                </w:pPr>
              </w:pPrChange>
            </w:pPr>
            <w:del w:id="2324" w:author="Benjamin Zhu" w:date="2020-07-04T00:42:00Z">
              <w:r w:rsidRPr="00511193" w:rsidDel="00F56982">
                <w:rPr>
                  <w:sz w:val="24"/>
                  <w:szCs w:val="24"/>
                  <w:lang w:val="en"/>
                </w:rPr>
                <w:delText>(-4.75)</w:delText>
              </w:r>
            </w:del>
          </w:p>
        </w:tc>
      </w:tr>
      <w:tr w:rsidR="00511193" w:rsidRPr="00511193" w:rsidDel="00F56982" w14:paraId="603B71EF" w14:textId="25FF1C70" w:rsidTr="00511193">
        <w:trPr>
          <w:del w:id="2325" w:author="Benjamin Zhu" w:date="2020-07-04T00:42:00Z"/>
        </w:trPr>
        <w:tc>
          <w:tcPr>
            <w:tcW w:w="2410" w:type="dxa"/>
            <w:tcBorders>
              <w:top w:val="nil"/>
              <w:left w:val="nil"/>
              <w:bottom w:val="nil"/>
              <w:right w:val="nil"/>
            </w:tcBorders>
            <w:tcPrChange w:id="2326" w:author="Ednaldo Ribeiro" w:date="2020-05-22T16:40:00Z">
              <w:tcPr>
                <w:tcW w:w="2340" w:type="dxa"/>
                <w:tcBorders>
                  <w:top w:val="nil"/>
                  <w:left w:val="nil"/>
                  <w:bottom w:val="nil"/>
                  <w:right w:val="nil"/>
                </w:tcBorders>
              </w:tcPr>
            </w:tcPrChange>
          </w:tcPr>
          <w:p w14:paraId="13AB70D8" w14:textId="3C22BDD6" w:rsidR="00511193" w:rsidRPr="00F56982" w:rsidDel="00F56982" w:rsidRDefault="00511193" w:rsidP="00F56982">
            <w:pPr>
              <w:jc w:val="center"/>
              <w:rPr>
                <w:del w:id="2327" w:author="Benjamin Zhu" w:date="2020-07-04T00:42:00Z"/>
                <w:rFonts w:ascii="Times New Roman" w:hAnsi="Times New Roman" w:cs="Times New Roman"/>
                <w:sz w:val="24"/>
                <w:szCs w:val="24"/>
                <w:rPrChange w:id="2328" w:author="Benjamin Zhu" w:date="2020-07-04T00:42:00Z">
                  <w:rPr>
                    <w:del w:id="2329" w:author="Benjamin Zhu" w:date="2020-07-04T00:42:00Z"/>
                    <w:rFonts w:ascii="Times New Roman" w:hAnsi="Times New Roman" w:cs="Times New Roman"/>
                    <w:sz w:val="24"/>
                    <w:szCs w:val="24"/>
                    <w:lang w:val="pt-BR"/>
                  </w:rPr>
                </w:rPrChange>
              </w:rPr>
              <w:pPrChange w:id="2330" w:author="Benjamin Zhu" w:date="2020-07-04T00:42:00Z">
                <w:pPr>
                  <w:widowControl w:val="0"/>
                  <w:autoSpaceDE w:val="0"/>
                  <w:autoSpaceDN w:val="0"/>
                  <w:adjustRightInd w:val="0"/>
                  <w:spacing w:after="0" w:line="240" w:lineRule="auto"/>
                </w:pPr>
              </w:pPrChange>
            </w:pPr>
            <w:del w:id="2331" w:author="Benjamin Zhu" w:date="2020-07-04T00:42:00Z">
              <w:r w:rsidRPr="00511193" w:rsidDel="00F56982">
                <w:rPr>
                  <w:sz w:val="24"/>
                  <w:szCs w:val="24"/>
                  <w:lang w:val="en"/>
                </w:rPr>
                <w:delText>4951R+</w:delText>
              </w:r>
            </w:del>
          </w:p>
        </w:tc>
        <w:tc>
          <w:tcPr>
            <w:tcW w:w="2222" w:type="dxa"/>
            <w:tcBorders>
              <w:top w:val="nil"/>
              <w:left w:val="nil"/>
              <w:bottom w:val="nil"/>
              <w:right w:val="nil"/>
            </w:tcBorders>
            <w:tcPrChange w:id="2332" w:author="Ednaldo Ribeiro" w:date="2020-05-22T16:40:00Z">
              <w:tcPr>
                <w:tcW w:w="2292" w:type="dxa"/>
                <w:tcBorders>
                  <w:top w:val="nil"/>
                  <w:left w:val="nil"/>
                  <w:bottom w:val="nil"/>
                  <w:right w:val="nil"/>
                </w:tcBorders>
              </w:tcPr>
            </w:tcPrChange>
          </w:tcPr>
          <w:p w14:paraId="3314D427" w14:textId="1AA653F9" w:rsidR="00511193" w:rsidRPr="00F56982" w:rsidDel="00F56982" w:rsidRDefault="00511193" w:rsidP="00F56982">
            <w:pPr>
              <w:jc w:val="center"/>
              <w:rPr>
                <w:del w:id="2333" w:author="Benjamin Zhu" w:date="2020-07-04T00:42:00Z"/>
                <w:rFonts w:ascii="Times New Roman" w:hAnsi="Times New Roman" w:cs="Times New Roman"/>
                <w:sz w:val="24"/>
                <w:szCs w:val="24"/>
                <w:rPrChange w:id="2334" w:author="Benjamin Zhu" w:date="2020-07-04T00:42:00Z">
                  <w:rPr>
                    <w:del w:id="2335" w:author="Benjamin Zhu" w:date="2020-07-04T00:42:00Z"/>
                    <w:rFonts w:ascii="Times New Roman" w:hAnsi="Times New Roman" w:cs="Times New Roman"/>
                    <w:sz w:val="24"/>
                    <w:szCs w:val="24"/>
                    <w:lang w:val="pt-BR"/>
                  </w:rPr>
                </w:rPrChange>
              </w:rPr>
              <w:pPrChange w:id="2336" w:author="Benjamin Zhu" w:date="2020-07-04T00:42:00Z">
                <w:pPr>
                  <w:widowControl w:val="0"/>
                  <w:autoSpaceDE w:val="0"/>
                  <w:autoSpaceDN w:val="0"/>
                  <w:adjustRightInd w:val="0"/>
                  <w:spacing w:after="0" w:line="240" w:lineRule="auto"/>
                  <w:jc w:val="center"/>
                </w:pPr>
              </w:pPrChange>
            </w:pPr>
            <w:del w:id="2337" w:author="Benjamin Zhu" w:date="2020-07-04T00:42:00Z">
              <w:r w:rsidRPr="00511193" w:rsidDel="00F56982">
                <w:rPr>
                  <w:sz w:val="24"/>
                  <w:szCs w:val="24"/>
                  <w:lang w:val="en"/>
                </w:rPr>
                <w:delText>0.0601</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338" w:author="Ednaldo Ribeiro" w:date="2020-05-22T16:40:00Z">
              <w:tcPr>
                <w:tcW w:w="2016" w:type="dxa"/>
                <w:tcBorders>
                  <w:top w:val="nil"/>
                  <w:left w:val="nil"/>
                  <w:bottom w:val="nil"/>
                  <w:right w:val="nil"/>
                </w:tcBorders>
              </w:tcPr>
            </w:tcPrChange>
          </w:tcPr>
          <w:p w14:paraId="411BB329" w14:textId="5F36F22D" w:rsidR="00511193" w:rsidRPr="00F56982" w:rsidDel="00F56982" w:rsidRDefault="00511193" w:rsidP="00F56982">
            <w:pPr>
              <w:jc w:val="center"/>
              <w:rPr>
                <w:del w:id="2339" w:author="Benjamin Zhu" w:date="2020-07-04T00:42:00Z"/>
                <w:rFonts w:ascii="Times New Roman" w:hAnsi="Times New Roman" w:cs="Times New Roman"/>
                <w:sz w:val="24"/>
                <w:szCs w:val="24"/>
                <w:rPrChange w:id="2340" w:author="Benjamin Zhu" w:date="2020-07-04T00:42:00Z">
                  <w:rPr>
                    <w:del w:id="2341" w:author="Benjamin Zhu" w:date="2020-07-04T00:42:00Z"/>
                    <w:rFonts w:ascii="Times New Roman" w:hAnsi="Times New Roman" w:cs="Times New Roman"/>
                    <w:sz w:val="24"/>
                    <w:szCs w:val="24"/>
                    <w:lang w:val="pt-BR"/>
                  </w:rPr>
                </w:rPrChange>
              </w:rPr>
              <w:pPrChange w:id="2342" w:author="Benjamin Zhu" w:date="2020-07-04T00:42:00Z">
                <w:pPr>
                  <w:widowControl w:val="0"/>
                  <w:autoSpaceDE w:val="0"/>
                  <w:autoSpaceDN w:val="0"/>
                  <w:adjustRightInd w:val="0"/>
                  <w:spacing w:after="0" w:line="240" w:lineRule="auto"/>
                  <w:jc w:val="center"/>
                </w:pPr>
              </w:pPrChange>
            </w:pPr>
            <w:del w:id="2343" w:author="Benjamin Zhu" w:date="2020-07-04T00:42:00Z">
              <w:r w:rsidRPr="00511193" w:rsidDel="00F56982">
                <w:rPr>
                  <w:sz w:val="24"/>
                  <w:szCs w:val="24"/>
                  <w:lang w:val="en"/>
                </w:rPr>
                <w:delText>-0.0347</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344" w:author="Ednaldo Ribeiro" w:date="2020-05-22T16:40:00Z">
              <w:tcPr>
                <w:tcW w:w="2016" w:type="dxa"/>
                <w:tcBorders>
                  <w:top w:val="nil"/>
                  <w:left w:val="nil"/>
                  <w:bottom w:val="nil"/>
                  <w:right w:val="nil"/>
                </w:tcBorders>
              </w:tcPr>
            </w:tcPrChange>
          </w:tcPr>
          <w:p w14:paraId="5EB50150" w14:textId="110E35AE" w:rsidR="00511193" w:rsidRPr="00F56982" w:rsidDel="00F56982" w:rsidRDefault="00511193" w:rsidP="00F56982">
            <w:pPr>
              <w:jc w:val="center"/>
              <w:rPr>
                <w:del w:id="2345" w:author="Benjamin Zhu" w:date="2020-07-04T00:42:00Z"/>
                <w:rFonts w:ascii="Times New Roman" w:hAnsi="Times New Roman" w:cs="Times New Roman"/>
                <w:sz w:val="24"/>
                <w:szCs w:val="24"/>
                <w:rPrChange w:id="2346" w:author="Benjamin Zhu" w:date="2020-07-04T00:42:00Z">
                  <w:rPr>
                    <w:del w:id="2347" w:author="Benjamin Zhu" w:date="2020-07-04T00:42:00Z"/>
                    <w:rFonts w:ascii="Times New Roman" w:hAnsi="Times New Roman" w:cs="Times New Roman"/>
                    <w:sz w:val="24"/>
                    <w:szCs w:val="24"/>
                    <w:lang w:val="pt-BR"/>
                  </w:rPr>
                </w:rPrChange>
              </w:rPr>
              <w:pPrChange w:id="2348" w:author="Benjamin Zhu" w:date="2020-07-04T00:42:00Z">
                <w:pPr>
                  <w:widowControl w:val="0"/>
                  <w:autoSpaceDE w:val="0"/>
                  <w:autoSpaceDN w:val="0"/>
                  <w:adjustRightInd w:val="0"/>
                  <w:spacing w:after="0" w:line="240" w:lineRule="auto"/>
                  <w:jc w:val="center"/>
                </w:pPr>
              </w:pPrChange>
            </w:pPr>
            <w:del w:id="2349" w:author="Benjamin Zhu" w:date="2020-07-04T00:42:00Z">
              <w:r w:rsidRPr="00511193" w:rsidDel="00F56982">
                <w:rPr>
                  <w:sz w:val="24"/>
                  <w:szCs w:val="24"/>
                  <w:lang w:val="en"/>
                </w:rPr>
                <w:delText>0.0611</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350" w:author="Ednaldo Ribeiro" w:date="2020-05-22T16:40:00Z">
              <w:tcPr>
                <w:tcW w:w="2016" w:type="dxa"/>
                <w:tcBorders>
                  <w:top w:val="nil"/>
                  <w:left w:val="nil"/>
                  <w:bottom w:val="nil"/>
                  <w:right w:val="nil"/>
                </w:tcBorders>
              </w:tcPr>
            </w:tcPrChange>
          </w:tcPr>
          <w:p w14:paraId="61003699" w14:textId="222CA693" w:rsidR="00511193" w:rsidRPr="00F56982" w:rsidDel="00F56982" w:rsidRDefault="00511193" w:rsidP="00F56982">
            <w:pPr>
              <w:jc w:val="center"/>
              <w:rPr>
                <w:del w:id="2351" w:author="Benjamin Zhu" w:date="2020-07-04T00:42:00Z"/>
                <w:rFonts w:ascii="Times New Roman" w:hAnsi="Times New Roman" w:cs="Times New Roman"/>
                <w:sz w:val="24"/>
                <w:szCs w:val="24"/>
                <w:rPrChange w:id="2352" w:author="Benjamin Zhu" w:date="2020-07-04T00:42:00Z">
                  <w:rPr>
                    <w:del w:id="2353" w:author="Benjamin Zhu" w:date="2020-07-04T00:42:00Z"/>
                    <w:rFonts w:ascii="Times New Roman" w:hAnsi="Times New Roman" w:cs="Times New Roman"/>
                    <w:sz w:val="24"/>
                    <w:szCs w:val="24"/>
                    <w:lang w:val="pt-BR"/>
                  </w:rPr>
                </w:rPrChange>
              </w:rPr>
              <w:pPrChange w:id="2354" w:author="Benjamin Zhu" w:date="2020-07-04T00:42:00Z">
                <w:pPr>
                  <w:widowControl w:val="0"/>
                  <w:autoSpaceDE w:val="0"/>
                  <w:autoSpaceDN w:val="0"/>
                  <w:adjustRightInd w:val="0"/>
                  <w:spacing w:after="0" w:line="240" w:lineRule="auto"/>
                  <w:jc w:val="center"/>
                </w:pPr>
              </w:pPrChange>
            </w:pPr>
            <w:del w:id="2355" w:author="Benjamin Zhu" w:date="2020-07-04T00:42:00Z">
              <w:r w:rsidRPr="00511193" w:rsidDel="00F56982">
                <w:rPr>
                  <w:sz w:val="24"/>
                  <w:szCs w:val="24"/>
                  <w:lang w:val="en"/>
                </w:rPr>
                <w:delText>-0.0338</w:delText>
              </w:r>
              <w:r w:rsidRPr="00511193" w:rsidDel="00F56982">
                <w:rPr>
                  <w:sz w:val="24"/>
                  <w:szCs w:val="24"/>
                  <w:vertAlign w:val="superscript"/>
                  <w:lang w:val="en"/>
                </w:rPr>
                <w:delText>*</w:delText>
              </w:r>
            </w:del>
          </w:p>
        </w:tc>
      </w:tr>
      <w:tr w:rsidR="00511193" w:rsidRPr="00511193" w:rsidDel="00F56982" w14:paraId="4DF6536C" w14:textId="09E3AA9E" w:rsidTr="00511193">
        <w:trPr>
          <w:del w:id="2356" w:author="Benjamin Zhu" w:date="2020-07-04T00:42:00Z"/>
        </w:trPr>
        <w:tc>
          <w:tcPr>
            <w:tcW w:w="2410" w:type="dxa"/>
            <w:tcBorders>
              <w:top w:val="nil"/>
              <w:left w:val="nil"/>
              <w:bottom w:val="nil"/>
              <w:right w:val="nil"/>
            </w:tcBorders>
            <w:tcPrChange w:id="2357" w:author="Ednaldo Ribeiro" w:date="2020-05-22T16:40:00Z">
              <w:tcPr>
                <w:tcW w:w="2340" w:type="dxa"/>
                <w:tcBorders>
                  <w:top w:val="nil"/>
                  <w:left w:val="nil"/>
                  <w:bottom w:val="nil"/>
                  <w:right w:val="nil"/>
                </w:tcBorders>
              </w:tcPr>
            </w:tcPrChange>
          </w:tcPr>
          <w:p w14:paraId="638EBC4F" w14:textId="46F2AFA8" w:rsidR="00511193" w:rsidRPr="00F56982" w:rsidDel="00F56982" w:rsidRDefault="00511193" w:rsidP="00F56982">
            <w:pPr>
              <w:jc w:val="center"/>
              <w:rPr>
                <w:del w:id="2358" w:author="Benjamin Zhu" w:date="2020-07-04T00:42:00Z"/>
                <w:rFonts w:ascii="Times New Roman" w:hAnsi="Times New Roman" w:cs="Times New Roman"/>
                <w:sz w:val="24"/>
                <w:szCs w:val="24"/>
                <w:rPrChange w:id="2359" w:author="Benjamin Zhu" w:date="2020-07-04T00:42:00Z">
                  <w:rPr>
                    <w:del w:id="2360" w:author="Benjamin Zhu" w:date="2020-07-04T00:42:00Z"/>
                    <w:rFonts w:ascii="Times New Roman" w:hAnsi="Times New Roman" w:cs="Times New Roman"/>
                    <w:sz w:val="24"/>
                    <w:szCs w:val="24"/>
                    <w:lang w:val="pt-BR"/>
                  </w:rPr>
                </w:rPrChange>
              </w:rPr>
              <w:pPrChange w:id="2361"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362" w:author="Ednaldo Ribeiro" w:date="2020-05-22T16:40:00Z">
              <w:tcPr>
                <w:tcW w:w="2292" w:type="dxa"/>
                <w:tcBorders>
                  <w:top w:val="nil"/>
                  <w:left w:val="nil"/>
                  <w:bottom w:val="nil"/>
                  <w:right w:val="nil"/>
                </w:tcBorders>
              </w:tcPr>
            </w:tcPrChange>
          </w:tcPr>
          <w:p w14:paraId="75DAFE69" w14:textId="0D58F4EC" w:rsidR="00511193" w:rsidRPr="00F56982" w:rsidDel="00F56982" w:rsidRDefault="00511193" w:rsidP="00F56982">
            <w:pPr>
              <w:jc w:val="center"/>
              <w:rPr>
                <w:del w:id="2363" w:author="Benjamin Zhu" w:date="2020-07-04T00:42:00Z"/>
                <w:rFonts w:ascii="Times New Roman" w:hAnsi="Times New Roman" w:cs="Times New Roman"/>
                <w:sz w:val="24"/>
                <w:szCs w:val="24"/>
                <w:rPrChange w:id="2364" w:author="Benjamin Zhu" w:date="2020-07-04T00:42:00Z">
                  <w:rPr>
                    <w:del w:id="2365" w:author="Benjamin Zhu" w:date="2020-07-04T00:42:00Z"/>
                    <w:rFonts w:ascii="Times New Roman" w:hAnsi="Times New Roman" w:cs="Times New Roman"/>
                    <w:sz w:val="24"/>
                    <w:szCs w:val="24"/>
                    <w:lang w:val="pt-BR"/>
                  </w:rPr>
                </w:rPrChange>
              </w:rPr>
              <w:pPrChange w:id="2366" w:author="Benjamin Zhu" w:date="2020-07-04T00:42:00Z">
                <w:pPr>
                  <w:widowControl w:val="0"/>
                  <w:autoSpaceDE w:val="0"/>
                  <w:autoSpaceDN w:val="0"/>
                  <w:adjustRightInd w:val="0"/>
                  <w:spacing w:after="0" w:line="240" w:lineRule="auto"/>
                  <w:jc w:val="center"/>
                </w:pPr>
              </w:pPrChange>
            </w:pPr>
            <w:del w:id="2367" w:author="Benjamin Zhu" w:date="2020-07-04T00:42:00Z">
              <w:r w:rsidRPr="00511193" w:rsidDel="00F56982">
                <w:rPr>
                  <w:sz w:val="24"/>
                  <w:szCs w:val="24"/>
                  <w:lang w:val="en"/>
                </w:rPr>
                <w:delText>(3.81)</w:delText>
              </w:r>
            </w:del>
          </w:p>
        </w:tc>
        <w:tc>
          <w:tcPr>
            <w:tcW w:w="2016" w:type="dxa"/>
            <w:tcBorders>
              <w:top w:val="nil"/>
              <w:left w:val="nil"/>
              <w:bottom w:val="nil"/>
              <w:right w:val="nil"/>
            </w:tcBorders>
            <w:tcPrChange w:id="2368" w:author="Ednaldo Ribeiro" w:date="2020-05-22T16:40:00Z">
              <w:tcPr>
                <w:tcW w:w="2016" w:type="dxa"/>
                <w:tcBorders>
                  <w:top w:val="nil"/>
                  <w:left w:val="nil"/>
                  <w:bottom w:val="nil"/>
                  <w:right w:val="nil"/>
                </w:tcBorders>
              </w:tcPr>
            </w:tcPrChange>
          </w:tcPr>
          <w:p w14:paraId="6D5EE892" w14:textId="4F2C9FE3" w:rsidR="00511193" w:rsidRPr="00F56982" w:rsidDel="00F56982" w:rsidRDefault="00511193" w:rsidP="00F56982">
            <w:pPr>
              <w:jc w:val="center"/>
              <w:rPr>
                <w:del w:id="2369" w:author="Benjamin Zhu" w:date="2020-07-04T00:42:00Z"/>
                <w:rFonts w:ascii="Times New Roman" w:hAnsi="Times New Roman" w:cs="Times New Roman"/>
                <w:sz w:val="24"/>
                <w:szCs w:val="24"/>
                <w:rPrChange w:id="2370" w:author="Benjamin Zhu" w:date="2020-07-04T00:42:00Z">
                  <w:rPr>
                    <w:del w:id="2371" w:author="Benjamin Zhu" w:date="2020-07-04T00:42:00Z"/>
                    <w:rFonts w:ascii="Times New Roman" w:hAnsi="Times New Roman" w:cs="Times New Roman"/>
                    <w:sz w:val="24"/>
                    <w:szCs w:val="24"/>
                    <w:lang w:val="pt-BR"/>
                  </w:rPr>
                </w:rPrChange>
              </w:rPr>
              <w:pPrChange w:id="2372" w:author="Benjamin Zhu" w:date="2020-07-04T00:42:00Z">
                <w:pPr>
                  <w:widowControl w:val="0"/>
                  <w:autoSpaceDE w:val="0"/>
                  <w:autoSpaceDN w:val="0"/>
                  <w:adjustRightInd w:val="0"/>
                  <w:spacing w:after="0" w:line="240" w:lineRule="auto"/>
                  <w:jc w:val="center"/>
                </w:pPr>
              </w:pPrChange>
            </w:pPr>
            <w:del w:id="2373" w:author="Benjamin Zhu" w:date="2020-07-04T00:42:00Z">
              <w:r w:rsidRPr="00511193" w:rsidDel="00F56982">
                <w:rPr>
                  <w:sz w:val="24"/>
                  <w:szCs w:val="24"/>
                  <w:lang w:val="en"/>
                </w:rPr>
                <w:delText>(-2.59)</w:delText>
              </w:r>
            </w:del>
          </w:p>
        </w:tc>
        <w:tc>
          <w:tcPr>
            <w:tcW w:w="2016" w:type="dxa"/>
            <w:tcBorders>
              <w:top w:val="nil"/>
              <w:left w:val="nil"/>
              <w:bottom w:val="nil"/>
              <w:right w:val="nil"/>
            </w:tcBorders>
            <w:tcPrChange w:id="2374" w:author="Ednaldo Ribeiro" w:date="2020-05-22T16:40:00Z">
              <w:tcPr>
                <w:tcW w:w="2016" w:type="dxa"/>
                <w:tcBorders>
                  <w:top w:val="nil"/>
                  <w:left w:val="nil"/>
                  <w:bottom w:val="nil"/>
                  <w:right w:val="nil"/>
                </w:tcBorders>
              </w:tcPr>
            </w:tcPrChange>
          </w:tcPr>
          <w:p w14:paraId="6D0D0E91" w14:textId="2C14A3CB" w:rsidR="00511193" w:rsidRPr="00F56982" w:rsidDel="00F56982" w:rsidRDefault="00511193" w:rsidP="00F56982">
            <w:pPr>
              <w:jc w:val="center"/>
              <w:rPr>
                <w:del w:id="2375" w:author="Benjamin Zhu" w:date="2020-07-04T00:42:00Z"/>
                <w:rFonts w:ascii="Times New Roman" w:hAnsi="Times New Roman" w:cs="Times New Roman"/>
                <w:sz w:val="24"/>
                <w:szCs w:val="24"/>
                <w:rPrChange w:id="2376" w:author="Benjamin Zhu" w:date="2020-07-04T00:42:00Z">
                  <w:rPr>
                    <w:del w:id="2377" w:author="Benjamin Zhu" w:date="2020-07-04T00:42:00Z"/>
                    <w:rFonts w:ascii="Times New Roman" w:hAnsi="Times New Roman" w:cs="Times New Roman"/>
                    <w:sz w:val="24"/>
                    <w:szCs w:val="24"/>
                    <w:lang w:val="pt-BR"/>
                  </w:rPr>
                </w:rPrChange>
              </w:rPr>
              <w:pPrChange w:id="2378" w:author="Benjamin Zhu" w:date="2020-07-04T00:42:00Z">
                <w:pPr>
                  <w:widowControl w:val="0"/>
                  <w:autoSpaceDE w:val="0"/>
                  <w:autoSpaceDN w:val="0"/>
                  <w:adjustRightInd w:val="0"/>
                  <w:spacing w:after="0" w:line="240" w:lineRule="auto"/>
                  <w:jc w:val="center"/>
                </w:pPr>
              </w:pPrChange>
            </w:pPr>
            <w:del w:id="2379" w:author="Benjamin Zhu" w:date="2020-07-04T00:42:00Z">
              <w:r w:rsidRPr="00511193" w:rsidDel="00F56982">
                <w:rPr>
                  <w:sz w:val="24"/>
                  <w:szCs w:val="24"/>
                  <w:lang w:val="en"/>
                </w:rPr>
                <w:delText>(3.87)</w:delText>
              </w:r>
            </w:del>
          </w:p>
        </w:tc>
        <w:tc>
          <w:tcPr>
            <w:tcW w:w="2016" w:type="dxa"/>
            <w:tcBorders>
              <w:top w:val="nil"/>
              <w:left w:val="nil"/>
              <w:bottom w:val="nil"/>
              <w:right w:val="nil"/>
            </w:tcBorders>
            <w:tcPrChange w:id="2380" w:author="Ednaldo Ribeiro" w:date="2020-05-22T16:40:00Z">
              <w:tcPr>
                <w:tcW w:w="2016" w:type="dxa"/>
                <w:tcBorders>
                  <w:top w:val="nil"/>
                  <w:left w:val="nil"/>
                  <w:bottom w:val="nil"/>
                  <w:right w:val="nil"/>
                </w:tcBorders>
              </w:tcPr>
            </w:tcPrChange>
          </w:tcPr>
          <w:p w14:paraId="28F4AF50" w14:textId="5B709A7E" w:rsidR="00511193" w:rsidRPr="00F56982" w:rsidDel="00F56982" w:rsidRDefault="00511193" w:rsidP="00F56982">
            <w:pPr>
              <w:jc w:val="center"/>
              <w:rPr>
                <w:del w:id="2381" w:author="Benjamin Zhu" w:date="2020-07-04T00:42:00Z"/>
                <w:rFonts w:ascii="Times New Roman" w:hAnsi="Times New Roman" w:cs="Times New Roman"/>
                <w:sz w:val="24"/>
                <w:szCs w:val="24"/>
                <w:rPrChange w:id="2382" w:author="Benjamin Zhu" w:date="2020-07-04T00:42:00Z">
                  <w:rPr>
                    <w:del w:id="2383" w:author="Benjamin Zhu" w:date="2020-07-04T00:42:00Z"/>
                    <w:rFonts w:ascii="Times New Roman" w:hAnsi="Times New Roman" w:cs="Times New Roman"/>
                    <w:sz w:val="24"/>
                    <w:szCs w:val="24"/>
                    <w:lang w:val="pt-BR"/>
                  </w:rPr>
                </w:rPrChange>
              </w:rPr>
              <w:pPrChange w:id="2384" w:author="Benjamin Zhu" w:date="2020-07-04T00:42:00Z">
                <w:pPr>
                  <w:widowControl w:val="0"/>
                  <w:autoSpaceDE w:val="0"/>
                  <w:autoSpaceDN w:val="0"/>
                  <w:adjustRightInd w:val="0"/>
                  <w:spacing w:after="0" w:line="240" w:lineRule="auto"/>
                  <w:jc w:val="center"/>
                </w:pPr>
              </w:pPrChange>
            </w:pPr>
            <w:del w:id="2385" w:author="Benjamin Zhu" w:date="2020-07-04T00:42:00Z">
              <w:r w:rsidRPr="00511193" w:rsidDel="00F56982">
                <w:rPr>
                  <w:sz w:val="24"/>
                  <w:szCs w:val="24"/>
                  <w:lang w:val="en"/>
                </w:rPr>
                <w:delText>(-2.52)</w:delText>
              </w:r>
            </w:del>
          </w:p>
        </w:tc>
      </w:tr>
      <w:tr w:rsidR="00511193" w:rsidRPr="00511193" w:rsidDel="00F56982" w14:paraId="5EED31BE" w14:textId="3BBA360E" w:rsidTr="00511193">
        <w:trPr>
          <w:del w:id="2386" w:author="Benjamin Zhu" w:date="2020-07-04T00:42:00Z"/>
        </w:trPr>
        <w:tc>
          <w:tcPr>
            <w:tcW w:w="2410" w:type="dxa"/>
            <w:tcBorders>
              <w:top w:val="nil"/>
              <w:left w:val="nil"/>
              <w:bottom w:val="nil"/>
              <w:right w:val="nil"/>
            </w:tcBorders>
            <w:tcPrChange w:id="2387" w:author="Ednaldo Ribeiro" w:date="2020-05-22T16:40:00Z">
              <w:tcPr>
                <w:tcW w:w="2340" w:type="dxa"/>
                <w:tcBorders>
                  <w:top w:val="nil"/>
                  <w:left w:val="nil"/>
                  <w:bottom w:val="nil"/>
                  <w:right w:val="nil"/>
                </w:tcBorders>
              </w:tcPr>
            </w:tcPrChange>
          </w:tcPr>
          <w:p w14:paraId="7DEB3B62" w14:textId="0EE73A85" w:rsidR="00511193" w:rsidRPr="00F56982" w:rsidDel="00F56982" w:rsidRDefault="00511193" w:rsidP="00F56982">
            <w:pPr>
              <w:jc w:val="center"/>
              <w:rPr>
                <w:del w:id="2388" w:author="Benjamin Zhu" w:date="2020-07-04T00:42:00Z"/>
                <w:rFonts w:ascii="Times New Roman" w:hAnsi="Times New Roman" w:cs="Times New Roman"/>
                <w:sz w:val="24"/>
                <w:szCs w:val="24"/>
                <w:rPrChange w:id="2389" w:author="Benjamin Zhu" w:date="2020-07-04T00:42:00Z">
                  <w:rPr>
                    <w:del w:id="2390" w:author="Benjamin Zhu" w:date="2020-07-04T00:42:00Z"/>
                    <w:rFonts w:ascii="Times New Roman" w:hAnsi="Times New Roman" w:cs="Times New Roman"/>
                    <w:sz w:val="24"/>
                    <w:szCs w:val="24"/>
                    <w:lang w:val="pt-BR"/>
                  </w:rPr>
                </w:rPrChange>
              </w:rPr>
              <w:pPrChange w:id="2391" w:author="Benjamin Zhu" w:date="2020-07-04T00:42:00Z">
                <w:pPr>
                  <w:widowControl w:val="0"/>
                  <w:autoSpaceDE w:val="0"/>
                  <w:autoSpaceDN w:val="0"/>
                  <w:adjustRightInd w:val="0"/>
                  <w:spacing w:after="0" w:line="240" w:lineRule="auto"/>
                </w:pPr>
              </w:pPrChange>
            </w:pPr>
            <w:del w:id="2392" w:author="Benjamin Zhu" w:date="2020-07-04T00:42:00Z">
              <w:r w:rsidRPr="00511193" w:rsidDel="00F56982">
                <w:rPr>
                  <w:sz w:val="24"/>
                  <w:szCs w:val="24"/>
                  <w:lang w:val="en"/>
                </w:rPr>
                <w:delText>2017</w:delText>
              </w:r>
            </w:del>
          </w:p>
        </w:tc>
        <w:tc>
          <w:tcPr>
            <w:tcW w:w="2222" w:type="dxa"/>
            <w:tcBorders>
              <w:top w:val="nil"/>
              <w:left w:val="nil"/>
              <w:bottom w:val="nil"/>
              <w:right w:val="nil"/>
            </w:tcBorders>
            <w:tcPrChange w:id="2393" w:author="Ednaldo Ribeiro" w:date="2020-05-22T16:40:00Z">
              <w:tcPr>
                <w:tcW w:w="2292" w:type="dxa"/>
                <w:tcBorders>
                  <w:top w:val="nil"/>
                  <w:left w:val="nil"/>
                  <w:bottom w:val="nil"/>
                  <w:right w:val="nil"/>
                </w:tcBorders>
              </w:tcPr>
            </w:tcPrChange>
          </w:tcPr>
          <w:p w14:paraId="4452270C" w14:textId="7F106FFB" w:rsidR="00511193" w:rsidRPr="00F56982" w:rsidDel="00F56982" w:rsidRDefault="00511193" w:rsidP="00F56982">
            <w:pPr>
              <w:jc w:val="center"/>
              <w:rPr>
                <w:del w:id="2394" w:author="Benjamin Zhu" w:date="2020-07-04T00:42:00Z"/>
                <w:rFonts w:ascii="Times New Roman" w:hAnsi="Times New Roman" w:cs="Times New Roman"/>
                <w:sz w:val="24"/>
                <w:szCs w:val="24"/>
                <w:rPrChange w:id="2395" w:author="Benjamin Zhu" w:date="2020-07-04T00:42:00Z">
                  <w:rPr>
                    <w:del w:id="2396" w:author="Benjamin Zhu" w:date="2020-07-04T00:42:00Z"/>
                    <w:rFonts w:ascii="Times New Roman" w:hAnsi="Times New Roman" w:cs="Times New Roman"/>
                    <w:sz w:val="24"/>
                    <w:szCs w:val="24"/>
                    <w:lang w:val="pt-BR"/>
                  </w:rPr>
                </w:rPrChange>
              </w:rPr>
              <w:pPrChange w:id="2397" w:author="Benjamin Zhu" w:date="2020-07-04T00:42:00Z">
                <w:pPr>
                  <w:widowControl w:val="0"/>
                  <w:autoSpaceDE w:val="0"/>
                  <w:autoSpaceDN w:val="0"/>
                  <w:adjustRightInd w:val="0"/>
                  <w:spacing w:after="0" w:line="240" w:lineRule="auto"/>
                  <w:jc w:val="center"/>
                </w:pPr>
              </w:pPrChange>
            </w:pPr>
            <w:del w:id="2398" w:author="Benjamin Zhu" w:date="2020-07-04T00:42:00Z">
              <w:r w:rsidRPr="00511193" w:rsidDel="00F56982">
                <w:rPr>
                  <w:sz w:val="24"/>
                  <w:szCs w:val="24"/>
                  <w:lang w:val="en"/>
                </w:rPr>
                <w:delText>0</w:delText>
              </w:r>
            </w:del>
          </w:p>
        </w:tc>
        <w:tc>
          <w:tcPr>
            <w:tcW w:w="2016" w:type="dxa"/>
            <w:tcBorders>
              <w:top w:val="nil"/>
              <w:left w:val="nil"/>
              <w:bottom w:val="nil"/>
              <w:right w:val="nil"/>
            </w:tcBorders>
            <w:tcPrChange w:id="2399" w:author="Ednaldo Ribeiro" w:date="2020-05-22T16:40:00Z">
              <w:tcPr>
                <w:tcW w:w="2016" w:type="dxa"/>
                <w:tcBorders>
                  <w:top w:val="nil"/>
                  <w:left w:val="nil"/>
                  <w:bottom w:val="nil"/>
                  <w:right w:val="nil"/>
                </w:tcBorders>
              </w:tcPr>
            </w:tcPrChange>
          </w:tcPr>
          <w:p w14:paraId="1EB0C85C" w14:textId="36BDD6AE" w:rsidR="00511193" w:rsidRPr="00F56982" w:rsidDel="00F56982" w:rsidRDefault="00511193" w:rsidP="00F56982">
            <w:pPr>
              <w:jc w:val="center"/>
              <w:rPr>
                <w:del w:id="2400" w:author="Benjamin Zhu" w:date="2020-07-04T00:42:00Z"/>
                <w:rFonts w:ascii="Times New Roman" w:hAnsi="Times New Roman" w:cs="Times New Roman"/>
                <w:sz w:val="24"/>
                <w:szCs w:val="24"/>
                <w:rPrChange w:id="2401" w:author="Benjamin Zhu" w:date="2020-07-04T00:42:00Z">
                  <w:rPr>
                    <w:del w:id="2402" w:author="Benjamin Zhu" w:date="2020-07-04T00:42:00Z"/>
                    <w:rFonts w:ascii="Times New Roman" w:hAnsi="Times New Roman" w:cs="Times New Roman"/>
                    <w:sz w:val="24"/>
                    <w:szCs w:val="24"/>
                    <w:lang w:val="pt-BR"/>
                  </w:rPr>
                </w:rPrChange>
              </w:rPr>
              <w:pPrChange w:id="2403" w:author="Benjamin Zhu" w:date="2020-07-04T00:42:00Z">
                <w:pPr>
                  <w:widowControl w:val="0"/>
                  <w:autoSpaceDE w:val="0"/>
                  <w:autoSpaceDN w:val="0"/>
                  <w:adjustRightInd w:val="0"/>
                  <w:spacing w:after="0" w:line="240" w:lineRule="auto"/>
                  <w:jc w:val="center"/>
                </w:pPr>
              </w:pPrChange>
            </w:pPr>
            <w:del w:id="2404" w:author="Benjamin Zhu" w:date="2020-07-04T00:42:00Z">
              <w:r w:rsidRPr="00511193" w:rsidDel="00F56982">
                <w:rPr>
                  <w:sz w:val="24"/>
                  <w:szCs w:val="24"/>
                  <w:lang w:val="en"/>
                </w:rPr>
                <w:delText>0</w:delText>
              </w:r>
            </w:del>
          </w:p>
        </w:tc>
        <w:tc>
          <w:tcPr>
            <w:tcW w:w="2016" w:type="dxa"/>
            <w:tcBorders>
              <w:top w:val="nil"/>
              <w:left w:val="nil"/>
              <w:bottom w:val="nil"/>
              <w:right w:val="nil"/>
            </w:tcBorders>
            <w:tcPrChange w:id="2405" w:author="Ednaldo Ribeiro" w:date="2020-05-22T16:40:00Z">
              <w:tcPr>
                <w:tcW w:w="2016" w:type="dxa"/>
                <w:tcBorders>
                  <w:top w:val="nil"/>
                  <w:left w:val="nil"/>
                  <w:bottom w:val="nil"/>
                  <w:right w:val="nil"/>
                </w:tcBorders>
              </w:tcPr>
            </w:tcPrChange>
          </w:tcPr>
          <w:p w14:paraId="7F033275" w14:textId="0775310D" w:rsidR="00511193" w:rsidRPr="00F56982" w:rsidDel="00F56982" w:rsidRDefault="00511193" w:rsidP="00F56982">
            <w:pPr>
              <w:jc w:val="center"/>
              <w:rPr>
                <w:del w:id="2406" w:author="Benjamin Zhu" w:date="2020-07-04T00:42:00Z"/>
                <w:rFonts w:ascii="Times New Roman" w:hAnsi="Times New Roman" w:cs="Times New Roman"/>
                <w:sz w:val="24"/>
                <w:szCs w:val="24"/>
                <w:rPrChange w:id="2407" w:author="Benjamin Zhu" w:date="2020-07-04T00:42:00Z">
                  <w:rPr>
                    <w:del w:id="2408" w:author="Benjamin Zhu" w:date="2020-07-04T00:42:00Z"/>
                    <w:rFonts w:ascii="Times New Roman" w:hAnsi="Times New Roman" w:cs="Times New Roman"/>
                    <w:sz w:val="24"/>
                    <w:szCs w:val="24"/>
                    <w:lang w:val="pt-BR"/>
                  </w:rPr>
                </w:rPrChange>
              </w:rPr>
              <w:pPrChange w:id="2409" w:author="Benjamin Zhu" w:date="2020-07-04T00:42:00Z">
                <w:pPr>
                  <w:widowControl w:val="0"/>
                  <w:autoSpaceDE w:val="0"/>
                  <w:autoSpaceDN w:val="0"/>
                  <w:adjustRightInd w:val="0"/>
                  <w:spacing w:after="0" w:line="240" w:lineRule="auto"/>
                  <w:jc w:val="center"/>
                </w:pPr>
              </w:pPrChange>
            </w:pPr>
            <w:del w:id="2410" w:author="Benjamin Zhu" w:date="2020-07-04T00:42:00Z">
              <w:r w:rsidRPr="00511193" w:rsidDel="00F56982">
                <w:rPr>
                  <w:sz w:val="24"/>
                  <w:szCs w:val="24"/>
                  <w:lang w:val="en"/>
                </w:rPr>
                <w:delText>0</w:delText>
              </w:r>
            </w:del>
          </w:p>
        </w:tc>
        <w:tc>
          <w:tcPr>
            <w:tcW w:w="2016" w:type="dxa"/>
            <w:tcBorders>
              <w:top w:val="nil"/>
              <w:left w:val="nil"/>
              <w:bottom w:val="nil"/>
              <w:right w:val="nil"/>
            </w:tcBorders>
            <w:tcPrChange w:id="2411" w:author="Ednaldo Ribeiro" w:date="2020-05-22T16:40:00Z">
              <w:tcPr>
                <w:tcW w:w="2016" w:type="dxa"/>
                <w:tcBorders>
                  <w:top w:val="nil"/>
                  <w:left w:val="nil"/>
                  <w:bottom w:val="nil"/>
                  <w:right w:val="nil"/>
                </w:tcBorders>
              </w:tcPr>
            </w:tcPrChange>
          </w:tcPr>
          <w:p w14:paraId="38B3A5D2" w14:textId="0AB42348" w:rsidR="00511193" w:rsidRPr="00F56982" w:rsidDel="00F56982" w:rsidRDefault="00511193" w:rsidP="00F56982">
            <w:pPr>
              <w:jc w:val="center"/>
              <w:rPr>
                <w:del w:id="2412" w:author="Benjamin Zhu" w:date="2020-07-04T00:42:00Z"/>
                <w:rFonts w:ascii="Times New Roman" w:hAnsi="Times New Roman" w:cs="Times New Roman"/>
                <w:sz w:val="24"/>
                <w:szCs w:val="24"/>
                <w:rPrChange w:id="2413" w:author="Benjamin Zhu" w:date="2020-07-04T00:42:00Z">
                  <w:rPr>
                    <w:del w:id="2414" w:author="Benjamin Zhu" w:date="2020-07-04T00:42:00Z"/>
                    <w:rFonts w:ascii="Times New Roman" w:hAnsi="Times New Roman" w:cs="Times New Roman"/>
                    <w:sz w:val="24"/>
                    <w:szCs w:val="24"/>
                    <w:lang w:val="pt-BR"/>
                  </w:rPr>
                </w:rPrChange>
              </w:rPr>
              <w:pPrChange w:id="2415" w:author="Benjamin Zhu" w:date="2020-07-04T00:42:00Z">
                <w:pPr>
                  <w:widowControl w:val="0"/>
                  <w:autoSpaceDE w:val="0"/>
                  <w:autoSpaceDN w:val="0"/>
                  <w:adjustRightInd w:val="0"/>
                  <w:spacing w:after="0" w:line="240" w:lineRule="auto"/>
                  <w:jc w:val="center"/>
                </w:pPr>
              </w:pPrChange>
            </w:pPr>
            <w:del w:id="2416" w:author="Benjamin Zhu" w:date="2020-07-04T00:42:00Z">
              <w:r w:rsidRPr="00511193" w:rsidDel="00F56982">
                <w:rPr>
                  <w:sz w:val="24"/>
                  <w:szCs w:val="24"/>
                  <w:lang w:val="en"/>
                </w:rPr>
                <w:delText>0</w:delText>
              </w:r>
            </w:del>
          </w:p>
        </w:tc>
      </w:tr>
      <w:tr w:rsidR="00511193" w:rsidRPr="00511193" w:rsidDel="00F56982" w14:paraId="58E32281" w14:textId="12F84267" w:rsidTr="00511193">
        <w:trPr>
          <w:del w:id="2417" w:author="Benjamin Zhu" w:date="2020-07-04T00:42:00Z"/>
        </w:trPr>
        <w:tc>
          <w:tcPr>
            <w:tcW w:w="2410" w:type="dxa"/>
            <w:tcBorders>
              <w:top w:val="nil"/>
              <w:left w:val="nil"/>
              <w:bottom w:val="nil"/>
              <w:right w:val="nil"/>
            </w:tcBorders>
            <w:tcPrChange w:id="2418" w:author="Ednaldo Ribeiro" w:date="2020-05-22T16:40:00Z">
              <w:tcPr>
                <w:tcW w:w="2340" w:type="dxa"/>
                <w:tcBorders>
                  <w:top w:val="nil"/>
                  <w:left w:val="nil"/>
                  <w:bottom w:val="nil"/>
                  <w:right w:val="nil"/>
                </w:tcBorders>
              </w:tcPr>
            </w:tcPrChange>
          </w:tcPr>
          <w:p w14:paraId="4C9A38AA" w14:textId="71B89A10" w:rsidR="00511193" w:rsidRPr="00F56982" w:rsidDel="00F56982" w:rsidRDefault="00511193" w:rsidP="00F56982">
            <w:pPr>
              <w:jc w:val="center"/>
              <w:rPr>
                <w:del w:id="2419" w:author="Benjamin Zhu" w:date="2020-07-04T00:42:00Z"/>
                <w:rFonts w:ascii="Times New Roman" w:hAnsi="Times New Roman" w:cs="Times New Roman"/>
                <w:sz w:val="24"/>
                <w:szCs w:val="24"/>
                <w:rPrChange w:id="2420" w:author="Benjamin Zhu" w:date="2020-07-04T00:42:00Z">
                  <w:rPr>
                    <w:del w:id="2421" w:author="Benjamin Zhu" w:date="2020-07-04T00:42:00Z"/>
                    <w:rFonts w:ascii="Times New Roman" w:hAnsi="Times New Roman" w:cs="Times New Roman"/>
                    <w:sz w:val="24"/>
                    <w:szCs w:val="24"/>
                    <w:lang w:val="pt-BR"/>
                  </w:rPr>
                </w:rPrChange>
              </w:rPr>
              <w:pPrChange w:id="2422"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423" w:author="Ednaldo Ribeiro" w:date="2020-05-22T16:40:00Z">
              <w:tcPr>
                <w:tcW w:w="2292" w:type="dxa"/>
                <w:tcBorders>
                  <w:top w:val="nil"/>
                  <w:left w:val="nil"/>
                  <w:bottom w:val="nil"/>
                  <w:right w:val="nil"/>
                </w:tcBorders>
              </w:tcPr>
            </w:tcPrChange>
          </w:tcPr>
          <w:p w14:paraId="537CA826" w14:textId="321EC69E" w:rsidR="00511193" w:rsidRPr="00F56982" w:rsidDel="00F56982" w:rsidRDefault="00511193" w:rsidP="00F56982">
            <w:pPr>
              <w:jc w:val="center"/>
              <w:rPr>
                <w:del w:id="2424" w:author="Benjamin Zhu" w:date="2020-07-04T00:42:00Z"/>
                <w:rFonts w:ascii="Times New Roman" w:hAnsi="Times New Roman" w:cs="Times New Roman"/>
                <w:sz w:val="24"/>
                <w:szCs w:val="24"/>
                <w:rPrChange w:id="2425" w:author="Benjamin Zhu" w:date="2020-07-04T00:42:00Z">
                  <w:rPr>
                    <w:del w:id="2426" w:author="Benjamin Zhu" w:date="2020-07-04T00:42:00Z"/>
                    <w:rFonts w:ascii="Times New Roman" w:hAnsi="Times New Roman" w:cs="Times New Roman"/>
                    <w:sz w:val="24"/>
                    <w:szCs w:val="24"/>
                    <w:lang w:val="pt-BR"/>
                  </w:rPr>
                </w:rPrChange>
              </w:rPr>
              <w:pPrChange w:id="2427" w:author="Benjamin Zhu" w:date="2020-07-04T00:42:00Z">
                <w:pPr>
                  <w:widowControl w:val="0"/>
                  <w:autoSpaceDE w:val="0"/>
                  <w:autoSpaceDN w:val="0"/>
                  <w:adjustRightInd w:val="0"/>
                  <w:spacing w:after="0" w:line="240" w:lineRule="auto"/>
                  <w:jc w:val="center"/>
                </w:pPr>
              </w:pPrChange>
            </w:pPr>
            <w:del w:id="2428"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2429" w:author="Ednaldo Ribeiro" w:date="2020-05-22T16:40:00Z">
              <w:tcPr>
                <w:tcW w:w="2016" w:type="dxa"/>
                <w:tcBorders>
                  <w:top w:val="nil"/>
                  <w:left w:val="nil"/>
                  <w:bottom w:val="nil"/>
                  <w:right w:val="nil"/>
                </w:tcBorders>
              </w:tcPr>
            </w:tcPrChange>
          </w:tcPr>
          <w:p w14:paraId="704BA433" w14:textId="2F189E34" w:rsidR="00511193" w:rsidRPr="00F56982" w:rsidDel="00F56982" w:rsidRDefault="00511193" w:rsidP="00F56982">
            <w:pPr>
              <w:jc w:val="center"/>
              <w:rPr>
                <w:del w:id="2430" w:author="Benjamin Zhu" w:date="2020-07-04T00:42:00Z"/>
                <w:rFonts w:ascii="Times New Roman" w:hAnsi="Times New Roman" w:cs="Times New Roman"/>
                <w:sz w:val="24"/>
                <w:szCs w:val="24"/>
                <w:rPrChange w:id="2431" w:author="Benjamin Zhu" w:date="2020-07-04T00:42:00Z">
                  <w:rPr>
                    <w:del w:id="2432" w:author="Benjamin Zhu" w:date="2020-07-04T00:42:00Z"/>
                    <w:rFonts w:ascii="Times New Roman" w:hAnsi="Times New Roman" w:cs="Times New Roman"/>
                    <w:sz w:val="24"/>
                    <w:szCs w:val="24"/>
                    <w:lang w:val="pt-BR"/>
                  </w:rPr>
                </w:rPrChange>
              </w:rPr>
              <w:pPrChange w:id="2433" w:author="Benjamin Zhu" w:date="2020-07-04T00:42:00Z">
                <w:pPr>
                  <w:widowControl w:val="0"/>
                  <w:autoSpaceDE w:val="0"/>
                  <w:autoSpaceDN w:val="0"/>
                  <w:adjustRightInd w:val="0"/>
                  <w:spacing w:after="0" w:line="240" w:lineRule="auto"/>
                  <w:jc w:val="center"/>
                </w:pPr>
              </w:pPrChange>
            </w:pPr>
            <w:del w:id="2434"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2435" w:author="Ednaldo Ribeiro" w:date="2020-05-22T16:40:00Z">
              <w:tcPr>
                <w:tcW w:w="2016" w:type="dxa"/>
                <w:tcBorders>
                  <w:top w:val="nil"/>
                  <w:left w:val="nil"/>
                  <w:bottom w:val="nil"/>
                  <w:right w:val="nil"/>
                </w:tcBorders>
              </w:tcPr>
            </w:tcPrChange>
          </w:tcPr>
          <w:p w14:paraId="20E73609" w14:textId="0B9E523D" w:rsidR="00511193" w:rsidRPr="00F56982" w:rsidDel="00F56982" w:rsidRDefault="00511193" w:rsidP="00F56982">
            <w:pPr>
              <w:jc w:val="center"/>
              <w:rPr>
                <w:del w:id="2436" w:author="Benjamin Zhu" w:date="2020-07-04T00:42:00Z"/>
                <w:rFonts w:ascii="Times New Roman" w:hAnsi="Times New Roman" w:cs="Times New Roman"/>
                <w:sz w:val="24"/>
                <w:szCs w:val="24"/>
                <w:rPrChange w:id="2437" w:author="Benjamin Zhu" w:date="2020-07-04T00:42:00Z">
                  <w:rPr>
                    <w:del w:id="2438" w:author="Benjamin Zhu" w:date="2020-07-04T00:42:00Z"/>
                    <w:rFonts w:ascii="Times New Roman" w:hAnsi="Times New Roman" w:cs="Times New Roman"/>
                    <w:sz w:val="24"/>
                    <w:szCs w:val="24"/>
                    <w:lang w:val="pt-BR"/>
                  </w:rPr>
                </w:rPrChange>
              </w:rPr>
              <w:pPrChange w:id="2439" w:author="Benjamin Zhu" w:date="2020-07-04T00:42:00Z">
                <w:pPr>
                  <w:widowControl w:val="0"/>
                  <w:autoSpaceDE w:val="0"/>
                  <w:autoSpaceDN w:val="0"/>
                  <w:adjustRightInd w:val="0"/>
                  <w:spacing w:after="0" w:line="240" w:lineRule="auto"/>
                  <w:jc w:val="center"/>
                </w:pPr>
              </w:pPrChange>
            </w:pPr>
            <w:del w:id="2440"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2441" w:author="Ednaldo Ribeiro" w:date="2020-05-22T16:40:00Z">
              <w:tcPr>
                <w:tcW w:w="2016" w:type="dxa"/>
                <w:tcBorders>
                  <w:top w:val="nil"/>
                  <w:left w:val="nil"/>
                  <w:bottom w:val="nil"/>
                  <w:right w:val="nil"/>
                </w:tcBorders>
              </w:tcPr>
            </w:tcPrChange>
          </w:tcPr>
          <w:p w14:paraId="6110B456" w14:textId="5F1064CF" w:rsidR="00511193" w:rsidRPr="00F56982" w:rsidDel="00F56982" w:rsidRDefault="00511193" w:rsidP="00F56982">
            <w:pPr>
              <w:jc w:val="center"/>
              <w:rPr>
                <w:del w:id="2442" w:author="Benjamin Zhu" w:date="2020-07-04T00:42:00Z"/>
                <w:rFonts w:ascii="Times New Roman" w:hAnsi="Times New Roman" w:cs="Times New Roman"/>
                <w:sz w:val="24"/>
                <w:szCs w:val="24"/>
                <w:rPrChange w:id="2443" w:author="Benjamin Zhu" w:date="2020-07-04T00:42:00Z">
                  <w:rPr>
                    <w:del w:id="2444" w:author="Benjamin Zhu" w:date="2020-07-04T00:42:00Z"/>
                    <w:rFonts w:ascii="Times New Roman" w:hAnsi="Times New Roman" w:cs="Times New Roman"/>
                    <w:sz w:val="24"/>
                    <w:szCs w:val="24"/>
                    <w:lang w:val="pt-BR"/>
                  </w:rPr>
                </w:rPrChange>
              </w:rPr>
              <w:pPrChange w:id="2445" w:author="Benjamin Zhu" w:date="2020-07-04T00:42:00Z">
                <w:pPr>
                  <w:widowControl w:val="0"/>
                  <w:autoSpaceDE w:val="0"/>
                  <w:autoSpaceDN w:val="0"/>
                  <w:adjustRightInd w:val="0"/>
                  <w:spacing w:after="0" w:line="240" w:lineRule="auto"/>
                  <w:jc w:val="center"/>
                </w:pPr>
              </w:pPrChange>
            </w:pPr>
            <w:del w:id="2446" w:author="Benjamin Zhu" w:date="2020-07-04T00:42:00Z">
              <w:r w:rsidRPr="00511193" w:rsidDel="00F56982">
                <w:rPr>
                  <w:sz w:val="24"/>
                  <w:szCs w:val="24"/>
                  <w:lang w:val="en"/>
                </w:rPr>
                <w:delText>(.)</w:delText>
              </w:r>
            </w:del>
          </w:p>
        </w:tc>
      </w:tr>
      <w:tr w:rsidR="00511193" w:rsidRPr="00511193" w:rsidDel="00F56982" w14:paraId="7355963A" w14:textId="2F23EE56" w:rsidTr="00511193">
        <w:trPr>
          <w:del w:id="2447" w:author="Benjamin Zhu" w:date="2020-07-04T00:42:00Z"/>
        </w:trPr>
        <w:tc>
          <w:tcPr>
            <w:tcW w:w="2410" w:type="dxa"/>
            <w:tcBorders>
              <w:top w:val="nil"/>
              <w:left w:val="nil"/>
              <w:bottom w:val="nil"/>
              <w:right w:val="nil"/>
            </w:tcBorders>
            <w:tcPrChange w:id="2448" w:author="Ednaldo Ribeiro" w:date="2020-05-22T16:40:00Z">
              <w:tcPr>
                <w:tcW w:w="2340" w:type="dxa"/>
                <w:tcBorders>
                  <w:top w:val="nil"/>
                  <w:left w:val="nil"/>
                  <w:bottom w:val="nil"/>
                  <w:right w:val="nil"/>
                </w:tcBorders>
              </w:tcPr>
            </w:tcPrChange>
          </w:tcPr>
          <w:p w14:paraId="1CAF91D9" w14:textId="0D3BCD51" w:rsidR="00511193" w:rsidRPr="00F56982" w:rsidDel="00F56982" w:rsidRDefault="00511193" w:rsidP="00F56982">
            <w:pPr>
              <w:jc w:val="center"/>
              <w:rPr>
                <w:del w:id="2449" w:author="Benjamin Zhu" w:date="2020-07-04T00:42:00Z"/>
                <w:rFonts w:ascii="Times New Roman" w:hAnsi="Times New Roman" w:cs="Times New Roman"/>
                <w:sz w:val="24"/>
                <w:szCs w:val="24"/>
                <w:rPrChange w:id="2450" w:author="Benjamin Zhu" w:date="2020-07-04T00:42:00Z">
                  <w:rPr>
                    <w:del w:id="2451" w:author="Benjamin Zhu" w:date="2020-07-04T00:42:00Z"/>
                    <w:rFonts w:ascii="Times New Roman" w:hAnsi="Times New Roman" w:cs="Times New Roman"/>
                    <w:sz w:val="24"/>
                    <w:szCs w:val="24"/>
                    <w:lang w:val="pt-BR"/>
                  </w:rPr>
                </w:rPrChange>
              </w:rPr>
              <w:pPrChange w:id="2452" w:author="Benjamin Zhu" w:date="2020-07-04T00:42:00Z">
                <w:pPr>
                  <w:widowControl w:val="0"/>
                  <w:autoSpaceDE w:val="0"/>
                  <w:autoSpaceDN w:val="0"/>
                  <w:adjustRightInd w:val="0"/>
                  <w:spacing w:after="0" w:line="240" w:lineRule="auto"/>
                </w:pPr>
              </w:pPrChange>
            </w:pPr>
            <w:del w:id="2453" w:author="Benjamin Zhu" w:date="2020-07-04T00:42:00Z">
              <w:r w:rsidRPr="00511193" w:rsidDel="00F56982">
                <w:rPr>
                  <w:sz w:val="24"/>
                  <w:szCs w:val="24"/>
                  <w:lang w:val="en"/>
                </w:rPr>
                <w:delText>2019</w:delText>
              </w:r>
            </w:del>
          </w:p>
        </w:tc>
        <w:tc>
          <w:tcPr>
            <w:tcW w:w="2222" w:type="dxa"/>
            <w:tcBorders>
              <w:top w:val="nil"/>
              <w:left w:val="nil"/>
              <w:bottom w:val="nil"/>
              <w:right w:val="nil"/>
            </w:tcBorders>
            <w:tcPrChange w:id="2454" w:author="Ednaldo Ribeiro" w:date="2020-05-22T16:40:00Z">
              <w:tcPr>
                <w:tcW w:w="2292" w:type="dxa"/>
                <w:tcBorders>
                  <w:top w:val="nil"/>
                  <w:left w:val="nil"/>
                  <w:bottom w:val="nil"/>
                  <w:right w:val="nil"/>
                </w:tcBorders>
              </w:tcPr>
            </w:tcPrChange>
          </w:tcPr>
          <w:p w14:paraId="167AE34A" w14:textId="674E2115" w:rsidR="00511193" w:rsidRPr="00F56982" w:rsidDel="00F56982" w:rsidRDefault="00511193" w:rsidP="00F56982">
            <w:pPr>
              <w:jc w:val="center"/>
              <w:rPr>
                <w:del w:id="2455" w:author="Benjamin Zhu" w:date="2020-07-04T00:42:00Z"/>
                <w:rFonts w:ascii="Times New Roman" w:hAnsi="Times New Roman" w:cs="Times New Roman"/>
                <w:sz w:val="24"/>
                <w:szCs w:val="24"/>
                <w:rPrChange w:id="2456" w:author="Benjamin Zhu" w:date="2020-07-04T00:42:00Z">
                  <w:rPr>
                    <w:del w:id="2457" w:author="Benjamin Zhu" w:date="2020-07-04T00:42:00Z"/>
                    <w:rFonts w:ascii="Times New Roman" w:hAnsi="Times New Roman" w:cs="Times New Roman"/>
                    <w:sz w:val="24"/>
                    <w:szCs w:val="24"/>
                    <w:lang w:val="pt-BR"/>
                  </w:rPr>
                </w:rPrChange>
              </w:rPr>
              <w:pPrChange w:id="2458" w:author="Benjamin Zhu" w:date="2020-07-04T00:42:00Z">
                <w:pPr>
                  <w:widowControl w:val="0"/>
                  <w:autoSpaceDE w:val="0"/>
                  <w:autoSpaceDN w:val="0"/>
                  <w:adjustRightInd w:val="0"/>
                  <w:spacing w:after="0" w:line="240" w:lineRule="auto"/>
                  <w:jc w:val="center"/>
                </w:pPr>
              </w:pPrChange>
            </w:pPr>
            <w:del w:id="2459" w:author="Benjamin Zhu" w:date="2020-07-04T00:42:00Z">
              <w:r w:rsidRPr="00511193" w:rsidDel="00F56982">
                <w:rPr>
                  <w:sz w:val="24"/>
                  <w:szCs w:val="24"/>
                  <w:lang w:val="en"/>
                </w:rPr>
                <w:delText>0.0360</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460" w:author="Ednaldo Ribeiro" w:date="2020-05-22T16:40:00Z">
              <w:tcPr>
                <w:tcW w:w="2016" w:type="dxa"/>
                <w:tcBorders>
                  <w:top w:val="nil"/>
                  <w:left w:val="nil"/>
                  <w:bottom w:val="nil"/>
                  <w:right w:val="nil"/>
                </w:tcBorders>
              </w:tcPr>
            </w:tcPrChange>
          </w:tcPr>
          <w:p w14:paraId="036E3CDE" w14:textId="3E115245" w:rsidR="00511193" w:rsidRPr="00F56982" w:rsidDel="00F56982" w:rsidRDefault="00511193" w:rsidP="00F56982">
            <w:pPr>
              <w:jc w:val="center"/>
              <w:rPr>
                <w:del w:id="2461" w:author="Benjamin Zhu" w:date="2020-07-04T00:42:00Z"/>
                <w:rFonts w:ascii="Times New Roman" w:hAnsi="Times New Roman" w:cs="Times New Roman"/>
                <w:sz w:val="24"/>
                <w:szCs w:val="24"/>
                <w:rPrChange w:id="2462" w:author="Benjamin Zhu" w:date="2020-07-04T00:42:00Z">
                  <w:rPr>
                    <w:del w:id="2463" w:author="Benjamin Zhu" w:date="2020-07-04T00:42:00Z"/>
                    <w:rFonts w:ascii="Times New Roman" w:hAnsi="Times New Roman" w:cs="Times New Roman"/>
                    <w:sz w:val="24"/>
                    <w:szCs w:val="24"/>
                    <w:lang w:val="pt-BR"/>
                  </w:rPr>
                </w:rPrChange>
              </w:rPr>
              <w:pPrChange w:id="2464" w:author="Benjamin Zhu" w:date="2020-07-04T00:42:00Z">
                <w:pPr>
                  <w:widowControl w:val="0"/>
                  <w:autoSpaceDE w:val="0"/>
                  <w:autoSpaceDN w:val="0"/>
                  <w:adjustRightInd w:val="0"/>
                  <w:spacing w:after="0" w:line="240" w:lineRule="auto"/>
                  <w:jc w:val="center"/>
                </w:pPr>
              </w:pPrChange>
            </w:pPr>
            <w:del w:id="2465" w:author="Benjamin Zhu" w:date="2020-07-04T00:42:00Z">
              <w:r w:rsidRPr="00511193" w:rsidDel="00F56982">
                <w:rPr>
                  <w:sz w:val="24"/>
                  <w:szCs w:val="24"/>
                  <w:lang w:val="en"/>
                </w:rPr>
                <w:delText>0.0992</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466" w:author="Ednaldo Ribeiro" w:date="2020-05-22T16:40:00Z">
              <w:tcPr>
                <w:tcW w:w="2016" w:type="dxa"/>
                <w:tcBorders>
                  <w:top w:val="nil"/>
                  <w:left w:val="nil"/>
                  <w:bottom w:val="nil"/>
                  <w:right w:val="nil"/>
                </w:tcBorders>
              </w:tcPr>
            </w:tcPrChange>
          </w:tcPr>
          <w:p w14:paraId="3721BFDB" w14:textId="7C54AFD5" w:rsidR="00511193" w:rsidRPr="00F56982" w:rsidDel="00F56982" w:rsidRDefault="00511193" w:rsidP="00F56982">
            <w:pPr>
              <w:jc w:val="center"/>
              <w:rPr>
                <w:del w:id="2467" w:author="Benjamin Zhu" w:date="2020-07-04T00:42:00Z"/>
                <w:rFonts w:ascii="Times New Roman" w:hAnsi="Times New Roman" w:cs="Times New Roman"/>
                <w:sz w:val="24"/>
                <w:szCs w:val="24"/>
                <w:rPrChange w:id="2468" w:author="Benjamin Zhu" w:date="2020-07-04T00:42:00Z">
                  <w:rPr>
                    <w:del w:id="2469" w:author="Benjamin Zhu" w:date="2020-07-04T00:42:00Z"/>
                    <w:rFonts w:ascii="Times New Roman" w:hAnsi="Times New Roman" w:cs="Times New Roman"/>
                    <w:sz w:val="24"/>
                    <w:szCs w:val="24"/>
                    <w:lang w:val="pt-BR"/>
                  </w:rPr>
                </w:rPrChange>
              </w:rPr>
              <w:pPrChange w:id="2470" w:author="Benjamin Zhu" w:date="2020-07-04T00:42:00Z">
                <w:pPr>
                  <w:widowControl w:val="0"/>
                  <w:autoSpaceDE w:val="0"/>
                  <w:autoSpaceDN w:val="0"/>
                  <w:adjustRightInd w:val="0"/>
                  <w:spacing w:after="0" w:line="240" w:lineRule="auto"/>
                  <w:jc w:val="center"/>
                </w:pPr>
              </w:pPrChange>
            </w:pPr>
            <w:del w:id="2471" w:author="Benjamin Zhu" w:date="2020-07-04T00:42:00Z">
              <w:r w:rsidRPr="00511193" w:rsidDel="00F56982">
                <w:rPr>
                  <w:sz w:val="24"/>
                  <w:szCs w:val="24"/>
                  <w:lang w:val="en"/>
                </w:rPr>
                <w:delText>0.0361</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472" w:author="Ednaldo Ribeiro" w:date="2020-05-22T16:40:00Z">
              <w:tcPr>
                <w:tcW w:w="2016" w:type="dxa"/>
                <w:tcBorders>
                  <w:top w:val="nil"/>
                  <w:left w:val="nil"/>
                  <w:bottom w:val="nil"/>
                  <w:right w:val="nil"/>
                </w:tcBorders>
              </w:tcPr>
            </w:tcPrChange>
          </w:tcPr>
          <w:p w14:paraId="24C9F8AC" w14:textId="370AA9E1" w:rsidR="00511193" w:rsidRPr="00F56982" w:rsidDel="00F56982" w:rsidRDefault="00511193" w:rsidP="00F56982">
            <w:pPr>
              <w:jc w:val="center"/>
              <w:rPr>
                <w:del w:id="2473" w:author="Benjamin Zhu" w:date="2020-07-04T00:42:00Z"/>
                <w:rFonts w:ascii="Times New Roman" w:hAnsi="Times New Roman" w:cs="Times New Roman"/>
                <w:sz w:val="24"/>
                <w:szCs w:val="24"/>
                <w:rPrChange w:id="2474" w:author="Benjamin Zhu" w:date="2020-07-04T00:42:00Z">
                  <w:rPr>
                    <w:del w:id="2475" w:author="Benjamin Zhu" w:date="2020-07-04T00:42:00Z"/>
                    <w:rFonts w:ascii="Times New Roman" w:hAnsi="Times New Roman" w:cs="Times New Roman"/>
                    <w:sz w:val="24"/>
                    <w:szCs w:val="24"/>
                    <w:lang w:val="pt-BR"/>
                  </w:rPr>
                </w:rPrChange>
              </w:rPr>
              <w:pPrChange w:id="2476" w:author="Benjamin Zhu" w:date="2020-07-04T00:42:00Z">
                <w:pPr>
                  <w:widowControl w:val="0"/>
                  <w:autoSpaceDE w:val="0"/>
                  <w:autoSpaceDN w:val="0"/>
                  <w:adjustRightInd w:val="0"/>
                  <w:spacing w:after="0" w:line="240" w:lineRule="auto"/>
                  <w:jc w:val="center"/>
                </w:pPr>
              </w:pPrChange>
            </w:pPr>
            <w:del w:id="2477" w:author="Benjamin Zhu" w:date="2020-07-04T00:42:00Z">
              <w:r w:rsidRPr="00511193" w:rsidDel="00F56982">
                <w:rPr>
                  <w:sz w:val="24"/>
                  <w:szCs w:val="24"/>
                  <w:lang w:val="en"/>
                </w:rPr>
                <w:delText>0.0994</w:delText>
              </w:r>
              <w:r w:rsidRPr="00511193" w:rsidDel="00F56982">
                <w:rPr>
                  <w:sz w:val="24"/>
                  <w:szCs w:val="24"/>
                  <w:vertAlign w:val="superscript"/>
                  <w:lang w:val="en"/>
                </w:rPr>
                <w:delText>**</w:delText>
              </w:r>
            </w:del>
          </w:p>
        </w:tc>
      </w:tr>
      <w:tr w:rsidR="00511193" w:rsidRPr="00511193" w:rsidDel="00F56982" w14:paraId="40D3E072" w14:textId="348DFB11" w:rsidTr="00511193">
        <w:trPr>
          <w:del w:id="2478" w:author="Benjamin Zhu" w:date="2020-07-04T00:42:00Z"/>
        </w:trPr>
        <w:tc>
          <w:tcPr>
            <w:tcW w:w="2410" w:type="dxa"/>
            <w:tcBorders>
              <w:top w:val="nil"/>
              <w:left w:val="nil"/>
              <w:bottom w:val="nil"/>
              <w:right w:val="nil"/>
            </w:tcBorders>
            <w:tcPrChange w:id="2479" w:author="Ednaldo Ribeiro" w:date="2020-05-22T16:40:00Z">
              <w:tcPr>
                <w:tcW w:w="2340" w:type="dxa"/>
                <w:tcBorders>
                  <w:top w:val="nil"/>
                  <w:left w:val="nil"/>
                  <w:bottom w:val="nil"/>
                  <w:right w:val="nil"/>
                </w:tcBorders>
              </w:tcPr>
            </w:tcPrChange>
          </w:tcPr>
          <w:p w14:paraId="357134AB" w14:textId="107B2BAB" w:rsidR="00511193" w:rsidRPr="00F56982" w:rsidDel="00F56982" w:rsidRDefault="00511193" w:rsidP="00F56982">
            <w:pPr>
              <w:jc w:val="center"/>
              <w:rPr>
                <w:del w:id="2480" w:author="Benjamin Zhu" w:date="2020-07-04T00:42:00Z"/>
                <w:rFonts w:ascii="Times New Roman" w:hAnsi="Times New Roman" w:cs="Times New Roman"/>
                <w:sz w:val="24"/>
                <w:szCs w:val="24"/>
                <w:rPrChange w:id="2481" w:author="Benjamin Zhu" w:date="2020-07-04T00:42:00Z">
                  <w:rPr>
                    <w:del w:id="2482" w:author="Benjamin Zhu" w:date="2020-07-04T00:42:00Z"/>
                    <w:rFonts w:ascii="Times New Roman" w:hAnsi="Times New Roman" w:cs="Times New Roman"/>
                    <w:sz w:val="24"/>
                    <w:szCs w:val="24"/>
                    <w:lang w:val="pt-BR"/>
                  </w:rPr>
                </w:rPrChange>
              </w:rPr>
              <w:pPrChange w:id="2483"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484" w:author="Ednaldo Ribeiro" w:date="2020-05-22T16:40:00Z">
              <w:tcPr>
                <w:tcW w:w="2292" w:type="dxa"/>
                <w:tcBorders>
                  <w:top w:val="nil"/>
                  <w:left w:val="nil"/>
                  <w:bottom w:val="nil"/>
                  <w:right w:val="nil"/>
                </w:tcBorders>
              </w:tcPr>
            </w:tcPrChange>
          </w:tcPr>
          <w:p w14:paraId="52FE58DD" w14:textId="1BB63630" w:rsidR="00511193" w:rsidRPr="00F56982" w:rsidDel="00F56982" w:rsidRDefault="00511193" w:rsidP="00F56982">
            <w:pPr>
              <w:jc w:val="center"/>
              <w:rPr>
                <w:del w:id="2485" w:author="Benjamin Zhu" w:date="2020-07-04T00:42:00Z"/>
                <w:rFonts w:ascii="Times New Roman" w:hAnsi="Times New Roman" w:cs="Times New Roman"/>
                <w:sz w:val="24"/>
                <w:szCs w:val="24"/>
                <w:rPrChange w:id="2486" w:author="Benjamin Zhu" w:date="2020-07-04T00:42:00Z">
                  <w:rPr>
                    <w:del w:id="2487" w:author="Benjamin Zhu" w:date="2020-07-04T00:42:00Z"/>
                    <w:rFonts w:ascii="Times New Roman" w:hAnsi="Times New Roman" w:cs="Times New Roman"/>
                    <w:sz w:val="24"/>
                    <w:szCs w:val="24"/>
                    <w:lang w:val="pt-BR"/>
                  </w:rPr>
                </w:rPrChange>
              </w:rPr>
              <w:pPrChange w:id="2488" w:author="Benjamin Zhu" w:date="2020-07-04T00:42:00Z">
                <w:pPr>
                  <w:widowControl w:val="0"/>
                  <w:autoSpaceDE w:val="0"/>
                  <w:autoSpaceDN w:val="0"/>
                  <w:adjustRightInd w:val="0"/>
                  <w:spacing w:after="0" w:line="240" w:lineRule="auto"/>
                  <w:jc w:val="center"/>
                </w:pPr>
              </w:pPrChange>
            </w:pPr>
            <w:del w:id="2489" w:author="Benjamin Zhu" w:date="2020-07-04T00:42:00Z">
              <w:r w:rsidRPr="00511193" w:rsidDel="00F56982">
                <w:rPr>
                  <w:sz w:val="24"/>
                  <w:szCs w:val="24"/>
                  <w:lang w:val="en"/>
                </w:rPr>
                <w:delText>(3.57)</w:delText>
              </w:r>
            </w:del>
          </w:p>
        </w:tc>
        <w:tc>
          <w:tcPr>
            <w:tcW w:w="2016" w:type="dxa"/>
            <w:tcBorders>
              <w:top w:val="nil"/>
              <w:left w:val="nil"/>
              <w:bottom w:val="nil"/>
              <w:right w:val="nil"/>
            </w:tcBorders>
            <w:tcPrChange w:id="2490" w:author="Ednaldo Ribeiro" w:date="2020-05-22T16:40:00Z">
              <w:tcPr>
                <w:tcW w:w="2016" w:type="dxa"/>
                <w:tcBorders>
                  <w:top w:val="nil"/>
                  <w:left w:val="nil"/>
                  <w:bottom w:val="nil"/>
                  <w:right w:val="nil"/>
                </w:tcBorders>
              </w:tcPr>
            </w:tcPrChange>
          </w:tcPr>
          <w:p w14:paraId="02A400D6" w14:textId="7B632C4F" w:rsidR="00511193" w:rsidRPr="00F56982" w:rsidDel="00F56982" w:rsidRDefault="00511193" w:rsidP="00F56982">
            <w:pPr>
              <w:jc w:val="center"/>
              <w:rPr>
                <w:del w:id="2491" w:author="Benjamin Zhu" w:date="2020-07-04T00:42:00Z"/>
                <w:rFonts w:ascii="Times New Roman" w:hAnsi="Times New Roman" w:cs="Times New Roman"/>
                <w:sz w:val="24"/>
                <w:szCs w:val="24"/>
                <w:rPrChange w:id="2492" w:author="Benjamin Zhu" w:date="2020-07-04T00:42:00Z">
                  <w:rPr>
                    <w:del w:id="2493" w:author="Benjamin Zhu" w:date="2020-07-04T00:42:00Z"/>
                    <w:rFonts w:ascii="Times New Roman" w:hAnsi="Times New Roman" w:cs="Times New Roman"/>
                    <w:sz w:val="24"/>
                    <w:szCs w:val="24"/>
                    <w:lang w:val="pt-BR"/>
                  </w:rPr>
                </w:rPrChange>
              </w:rPr>
              <w:pPrChange w:id="2494" w:author="Benjamin Zhu" w:date="2020-07-04T00:42:00Z">
                <w:pPr>
                  <w:widowControl w:val="0"/>
                  <w:autoSpaceDE w:val="0"/>
                  <w:autoSpaceDN w:val="0"/>
                  <w:adjustRightInd w:val="0"/>
                  <w:spacing w:after="0" w:line="240" w:lineRule="auto"/>
                  <w:jc w:val="center"/>
                </w:pPr>
              </w:pPrChange>
            </w:pPr>
            <w:del w:id="2495" w:author="Benjamin Zhu" w:date="2020-07-04T00:42:00Z">
              <w:r w:rsidRPr="00511193" w:rsidDel="00F56982">
                <w:rPr>
                  <w:sz w:val="24"/>
                  <w:szCs w:val="24"/>
                  <w:lang w:val="en"/>
                </w:rPr>
                <w:delText>(12.53)</w:delText>
              </w:r>
            </w:del>
          </w:p>
        </w:tc>
        <w:tc>
          <w:tcPr>
            <w:tcW w:w="2016" w:type="dxa"/>
            <w:tcBorders>
              <w:top w:val="nil"/>
              <w:left w:val="nil"/>
              <w:bottom w:val="nil"/>
              <w:right w:val="nil"/>
            </w:tcBorders>
            <w:tcPrChange w:id="2496" w:author="Ednaldo Ribeiro" w:date="2020-05-22T16:40:00Z">
              <w:tcPr>
                <w:tcW w:w="2016" w:type="dxa"/>
                <w:tcBorders>
                  <w:top w:val="nil"/>
                  <w:left w:val="nil"/>
                  <w:bottom w:val="nil"/>
                  <w:right w:val="nil"/>
                </w:tcBorders>
              </w:tcPr>
            </w:tcPrChange>
          </w:tcPr>
          <w:p w14:paraId="68C0D074" w14:textId="0E3EC615" w:rsidR="00511193" w:rsidRPr="00F56982" w:rsidDel="00F56982" w:rsidRDefault="00511193" w:rsidP="00F56982">
            <w:pPr>
              <w:jc w:val="center"/>
              <w:rPr>
                <w:del w:id="2497" w:author="Benjamin Zhu" w:date="2020-07-04T00:42:00Z"/>
                <w:rFonts w:ascii="Times New Roman" w:hAnsi="Times New Roman" w:cs="Times New Roman"/>
                <w:sz w:val="24"/>
                <w:szCs w:val="24"/>
                <w:rPrChange w:id="2498" w:author="Benjamin Zhu" w:date="2020-07-04T00:42:00Z">
                  <w:rPr>
                    <w:del w:id="2499" w:author="Benjamin Zhu" w:date="2020-07-04T00:42:00Z"/>
                    <w:rFonts w:ascii="Times New Roman" w:hAnsi="Times New Roman" w:cs="Times New Roman"/>
                    <w:sz w:val="24"/>
                    <w:szCs w:val="24"/>
                    <w:lang w:val="pt-BR"/>
                  </w:rPr>
                </w:rPrChange>
              </w:rPr>
              <w:pPrChange w:id="2500" w:author="Benjamin Zhu" w:date="2020-07-04T00:42:00Z">
                <w:pPr>
                  <w:widowControl w:val="0"/>
                  <w:autoSpaceDE w:val="0"/>
                  <w:autoSpaceDN w:val="0"/>
                  <w:adjustRightInd w:val="0"/>
                  <w:spacing w:after="0" w:line="240" w:lineRule="auto"/>
                  <w:jc w:val="center"/>
                </w:pPr>
              </w:pPrChange>
            </w:pPr>
            <w:del w:id="2501" w:author="Benjamin Zhu" w:date="2020-07-04T00:42:00Z">
              <w:r w:rsidRPr="00511193" w:rsidDel="00F56982">
                <w:rPr>
                  <w:sz w:val="24"/>
                  <w:szCs w:val="24"/>
                  <w:lang w:val="en"/>
                </w:rPr>
                <w:delText>(3.59)</w:delText>
              </w:r>
            </w:del>
          </w:p>
        </w:tc>
        <w:tc>
          <w:tcPr>
            <w:tcW w:w="2016" w:type="dxa"/>
            <w:tcBorders>
              <w:top w:val="nil"/>
              <w:left w:val="nil"/>
              <w:bottom w:val="nil"/>
              <w:right w:val="nil"/>
            </w:tcBorders>
            <w:tcPrChange w:id="2502" w:author="Ednaldo Ribeiro" w:date="2020-05-22T16:40:00Z">
              <w:tcPr>
                <w:tcW w:w="2016" w:type="dxa"/>
                <w:tcBorders>
                  <w:top w:val="nil"/>
                  <w:left w:val="nil"/>
                  <w:bottom w:val="nil"/>
                  <w:right w:val="nil"/>
                </w:tcBorders>
              </w:tcPr>
            </w:tcPrChange>
          </w:tcPr>
          <w:p w14:paraId="4809F39E" w14:textId="0E46288A" w:rsidR="00511193" w:rsidRPr="00F56982" w:rsidDel="00F56982" w:rsidRDefault="00511193" w:rsidP="00F56982">
            <w:pPr>
              <w:jc w:val="center"/>
              <w:rPr>
                <w:del w:id="2503" w:author="Benjamin Zhu" w:date="2020-07-04T00:42:00Z"/>
                <w:rFonts w:ascii="Times New Roman" w:hAnsi="Times New Roman" w:cs="Times New Roman"/>
                <w:sz w:val="24"/>
                <w:szCs w:val="24"/>
                <w:rPrChange w:id="2504" w:author="Benjamin Zhu" w:date="2020-07-04T00:42:00Z">
                  <w:rPr>
                    <w:del w:id="2505" w:author="Benjamin Zhu" w:date="2020-07-04T00:42:00Z"/>
                    <w:rFonts w:ascii="Times New Roman" w:hAnsi="Times New Roman" w:cs="Times New Roman"/>
                    <w:sz w:val="24"/>
                    <w:szCs w:val="24"/>
                    <w:lang w:val="pt-BR"/>
                  </w:rPr>
                </w:rPrChange>
              </w:rPr>
              <w:pPrChange w:id="2506" w:author="Benjamin Zhu" w:date="2020-07-04T00:42:00Z">
                <w:pPr>
                  <w:widowControl w:val="0"/>
                  <w:autoSpaceDE w:val="0"/>
                  <w:autoSpaceDN w:val="0"/>
                  <w:adjustRightInd w:val="0"/>
                  <w:spacing w:after="0" w:line="240" w:lineRule="auto"/>
                  <w:jc w:val="center"/>
                </w:pPr>
              </w:pPrChange>
            </w:pPr>
            <w:del w:id="2507" w:author="Benjamin Zhu" w:date="2020-07-04T00:42:00Z">
              <w:r w:rsidRPr="00511193" w:rsidDel="00F56982">
                <w:rPr>
                  <w:sz w:val="24"/>
                  <w:szCs w:val="24"/>
                  <w:lang w:val="en"/>
                </w:rPr>
                <w:delText>(12.55)</w:delText>
              </w:r>
            </w:del>
          </w:p>
        </w:tc>
      </w:tr>
      <w:tr w:rsidR="00511193" w:rsidRPr="00511193" w:rsidDel="00F56982" w14:paraId="2E7721BD" w14:textId="4F6C7C78" w:rsidTr="00511193">
        <w:trPr>
          <w:del w:id="2508" w:author="Benjamin Zhu" w:date="2020-07-04T00:42:00Z"/>
        </w:trPr>
        <w:tc>
          <w:tcPr>
            <w:tcW w:w="2410" w:type="dxa"/>
            <w:tcBorders>
              <w:top w:val="nil"/>
              <w:left w:val="nil"/>
              <w:bottom w:val="nil"/>
              <w:right w:val="nil"/>
            </w:tcBorders>
            <w:tcPrChange w:id="2509" w:author="Ednaldo Ribeiro" w:date="2020-05-22T16:40:00Z">
              <w:tcPr>
                <w:tcW w:w="2340" w:type="dxa"/>
                <w:tcBorders>
                  <w:top w:val="nil"/>
                  <w:left w:val="nil"/>
                  <w:bottom w:val="nil"/>
                  <w:right w:val="nil"/>
                </w:tcBorders>
              </w:tcPr>
            </w:tcPrChange>
          </w:tcPr>
          <w:p w14:paraId="1B564C69" w14:textId="45E59936" w:rsidR="00511193" w:rsidRPr="00F56982" w:rsidDel="00F56982" w:rsidRDefault="00511193" w:rsidP="00F56982">
            <w:pPr>
              <w:jc w:val="center"/>
              <w:rPr>
                <w:del w:id="2510" w:author="Benjamin Zhu" w:date="2020-07-04T00:42:00Z"/>
                <w:rFonts w:ascii="Times New Roman" w:hAnsi="Times New Roman" w:cs="Times New Roman"/>
                <w:sz w:val="24"/>
                <w:szCs w:val="24"/>
                <w:rPrChange w:id="2511" w:author="Benjamin Zhu" w:date="2020-07-04T00:42:00Z">
                  <w:rPr>
                    <w:del w:id="2512" w:author="Benjamin Zhu" w:date="2020-07-04T00:42:00Z"/>
                    <w:rFonts w:ascii="Times New Roman" w:hAnsi="Times New Roman" w:cs="Times New Roman"/>
                    <w:sz w:val="24"/>
                    <w:szCs w:val="24"/>
                    <w:lang w:val="pt-BR"/>
                  </w:rPr>
                </w:rPrChange>
              </w:rPr>
              <w:pPrChange w:id="2513"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514" w:author="Ednaldo Ribeiro" w:date="2020-05-22T16:40:00Z">
              <w:tcPr>
                <w:tcW w:w="2292" w:type="dxa"/>
                <w:tcBorders>
                  <w:top w:val="nil"/>
                  <w:left w:val="nil"/>
                  <w:bottom w:val="nil"/>
                  <w:right w:val="nil"/>
                </w:tcBorders>
              </w:tcPr>
            </w:tcPrChange>
          </w:tcPr>
          <w:p w14:paraId="58BE0733" w14:textId="143384E3" w:rsidR="00511193" w:rsidRPr="00F56982" w:rsidDel="00F56982" w:rsidRDefault="00511193" w:rsidP="00F56982">
            <w:pPr>
              <w:jc w:val="center"/>
              <w:rPr>
                <w:del w:id="2515" w:author="Benjamin Zhu" w:date="2020-07-04T00:42:00Z"/>
                <w:rFonts w:ascii="Times New Roman" w:hAnsi="Times New Roman" w:cs="Times New Roman"/>
                <w:sz w:val="24"/>
                <w:szCs w:val="24"/>
                <w:rPrChange w:id="2516" w:author="Benjamin Zhu" w:date="2020-07-04T00:42:00Z">
                  <w:rPr>
                    <w:del w:id="2517" w:author="Benjamin Zhu" w:date="2020-07-04T00:42:00Z"/>
                    <w:rFonts w:ascii="Times New Roman" w:hAnsi="Times New Roman" w:cs="Times New Roman"/>
                    <w:sz w:val="24"/>
                    <w:szCs w:val="24"/>
                    <w:lang w:val="pt-BR"/>
                  </w:rPr>
                </w:rPrChange>
              </w:rPr>
              <w:pPrChange w:id="2518" w:author="Benjamin Zhu" w:date="2020-07-04T00:42:00Z">
                <w:pPr>
                  <w:widowControl w:val="0"/>
                  <w:autoSpaceDE w:val="0"/>
                  <w:autoSpaceDN w:val="0"/>
                  <w:adjustRightInd w:val="0"/>
                  <w:spacing w:after="0" w:line="240" w:lineRule="auto"/>
                </w:pPr>
              </w:pPrChange>
            </w:pPr>
          </w:p>
        </w:tc>
        <w:tc>
          <w:tcPr>
            <w:tcW w:w="2016" w:type="dxa"/>
            <w:tcBorders>
              <w:top w:val="nil"/>
              <w:left w:val="nil"/>
              <w:bottom w:val="nil"/>
              <w:right w:val="nil"/>
            </w:tcBorders>
            <w:tcPrChange w:id="2519" w:author="Ednaldo Ribeiro" w:date="2020-05-22T16:40:00Z">
              <w:tcPr>
                <w:tcW w:w="2016" w:type="dxa"/>
                <w:tcBorders>
                  <w:top w:val="nil"/>
                  <w:left w:val="nil"/>
                  <w:bottom w:val="nil"/>
                  <w:right w:val="nil"/>
                </w:tcBorders>
              </w:tcPr>
            </w:tcPrChange>
          </w:tcPr>
          <w:p w14:paraId="0D270C11" w14:textId="177DAAE5" w:rsidR="00511193" w:rsidRPr="00F56982" w:rsidDel="00F56982" w:rsidRDefault="00511193" w:rsidP="00F56982">
            <w:pPr>
              <w:jc w:val="center"/>
              <w:rPr>
                <w:del w:id="2520" w:author="Benjamin Zhu" w:date="2020-07-04T00:42:00Z"/>
                <w:rFonts w:ascii="Times New Roman" w:hAnsi="Times New Roman" w:cs="Times New Roman"/>
                <w:sz w:val="24"/>
                <w:szCs w:val="24"/>
                <w:rPrChange w:id="2521" w:author="Benjamin Zhu" w:date="2020-07-04T00:42:00Z">
                  <w:rPr>
                    <w:del w:id="2522" w:author="Benjamin Zhu" w:date="2020-07-04T00:42:00Z"/>
                    <w:rFonts w:ascii="Times New Roman" w:hAnsi="Times New Roman" w:cs="Times New Roman"/>
                    <w:sz w:val="24"/>
                    <w:szCs w:val="24"/>
                    <w:lang w:val="pt-BR"/>
                  </w:rPr>
                </w:rPrChange>
              </w:rPr>
              <w:pPrChange w:id="2523" w:author="Benjamin Zhu" w:date="2020-07-04T00:42:00Z">
                <w:pPr>
                  <w:widowControl w:val="0"/>
                  <w:autoSpaceDE w:val="0"/>
                  <w:autoSpaceDN w:val="0"/>
                  <w:adjustRightInd w:val="0"/>
                  <w:spacing w:after="0" w:line="240" w:lineRule="auto"/>
                </w:pPr>
              </w:pPrChange>
            </w:pPr>
          </w:p>
        </w:tc>
        <w:tc>
          <w:tcPr>
            <w:tcW w:w="2016" w:type="dxa"/>
            <w:tcBorders>
              <w:top w:val="nil"/>
              <w:left w:val="nil"/>
              <w:bottom w:val="nil"/>
              <w:right w:val="nil"/>
            </w:tcBorders>
            <w:tcPrChange w:id="2524" w:author="Ednaldo Ribeiro" w:date="2020-05-22T16:40:00Z">
              <w:tcPr>
                <w:tcW w:w="2016" w:type="dxa"/>
                <w:tcBorders>
                  <w:top w:val="nil"/>
                  <w:left w:val="nil"/>
                  <w:bottom w:val="nil"/>
                  <w:right w:val="nil"/>
                </w:tcBorders>
              </w:tcPr>
            </w:tcPrChange>
          </w:tcPr>
          <w:p w14:paraId="2E06A82A" w14:textId="4B11D008" w:rsidR="00511193" w:rsidRPr="00F56982" w:rsidDel="00F56982" w:rsidRDefault="00511193" w:rsidP="00F56982">
            <w:pPr>
              <w:jc w:val="center"/>
              <w:rPr>
                <w:del w:id="2525" w:author="Benjamin Zhu" w:date="2020-07-04T00:42:00Z"/>
                <w:rFonts w:ascii="Times New Roman" w:hAnsi="Times New Roman" w:cs="Times New Roman"/>
                <w:sz w:val="24"/>
                <w:szCs w:val="24"/>
                <w:rPrChange w:id="2526" w:author="Benjamin Zhu" w:date="2020-07-04T00:42:00Z">
                  <w:rPr>
                    <w:del w:id="2527" w:author="Benjamin Zhu" w:date="2020-07-04T00:42:00Z"/>
                    <w:rFonts w:ascii="Times New Roman" w:hAnsi="Times New Roman" w:cs="Times New Roman"/>
                    <w:sz w:val="24"/>
                    <w:szCs w:val="24"/>
                    <w:lang w:val="pt-BR"/>
                  </w:rPr>
                </w:rPrChange>
              </w:rPr>
              <w:pPrChange w:id="2528" w:author="Benjamin Zhu" w:date="2020-07-04T00:42:00Z">
                <w:pPr>
                  <w:widowControl w:val="0"/>
                  <w:autoSpaceDE w:val="0"/>
                  <w:autoSpaceDN w:val="0"/>
                  <w:adjustRightInd w:val="0"/>
                  <w:spacing w:after="0" w:line="240" w:lineRule="auto"/>
                </w:pPr>
              </w:pPrChange>
            </w:pPr>
          </w:p>
        </w:tc>
        <w:tc>
          <w:tcPr>
            <w:tcW w:w="2016" w:type="dxa"/>
            <w:tcBorders>
              <w:top w:val="nil"/>
              <w:left w:val="nil"/>
              <w:bottom w:val="nil"/>
              <w:right w:val="nil"/>
            </w:tcBorders>
            <w:tcPrChange w:id="2529" w:author="Ednaldo Ribeiro" w:date="2020-05-22T16:40:00Z">
              <w:tcPr>
                <w:tcW w:w="2016" w:type="dxa"/>
                <w:tcBorders>
                  <w:top w:val="nil"/>
                  <w:left w:val="nil"/>
                  <w:bottom w:val="nil"/>
                  <w:right w:val="nil"/>
                </w:tcBorders>
              </w:tcPr>
            </w:tcPrChange>
          </w:tcPr>
          <w:p w14:paraId="506E31BE" w14:textId="0566AFA2" w:rsidR="00511193" w:rsidRPr="00F56982" w:rsidDel="00F56982" w:rsidRDefault="00511193" w:rsidP="00F56982">
            <w:pPr>
              <w:jc w:val="center"/>
              <w:rPr>
                <w:del w:id="2530" w:author="Benjamin Zhu" w:date="2020-07-04T00:42:00Z"/>
                <w:rFonts w:ascii="Times New Roman" w:hAnsi="Times New Roman" w:cs="Times New Roman"/>
                <w:sz w:val="24"/>
                <w:szCs w:val="24"/>
                <w:rPrChange w:id="2531" w:author="Benjamin Zhu" w:date="2020-07-04T00:42:00Z">
                  <w:rPr>
                    <w:del w:id="2532" w:author="Benjamin Zhu" w:date="2020-07-04T00:42:00Z"/>
                    <w:rFonts w:ascii="Times New Roman" w:hAnsi="Times New Roman" w:cs="Times New Roman"/>
                    <w:sz w:val="24"/>
                    <w:szCs w:val="24"/>
                    <w:lang w:val="pt-BR"/>
                  </w:rPr>
                </w:rPrChange>
              </w:rPr>
              <w:pPrChange w:id="2533" w:author="Benjamin Zhu" w:date="2020-07-04T00:42:00Z">
                <w:pPr>
                  <w:widowControl w:val="0"/>
                  <w:autoSpaceDE w:val="0"/>
                  <w:autoSpaceDN w:val="0"/>
                  <w:adjustRightInd w:val="0"/>
                  <w:spacing w:after="0" w:line="240" w:lineRule="auto"/>
                </w:pPr>
              </w:pPrChange>
            </w:pPr>
          </w:p>
        </w:tc>
      </w:tr>
      <w:tr w:rsidR="00511193" w:rsidRPr="00511193" w:rsidDel="00F56982" w14:paraId="2E3078B1" w14:textId="2D0EA1C3" w:rsidTr="00511193">
        <w:trPr>
          <w:del w:id="2534" w:author="Benjamin Zhu" w:date="2020-07-04T00:42:00Z"/>
        </w:trPr>
        <w:tc>
          <w:tcPr>
            <w:tcW w:w="2410" w:type="dxa"/>
            <w:tcBorders>
              <w:top w:val="nil"/>
              <w:left w:val="nil"/>
              <w:bottom w:val="nil"/>
              <w:right w:val="nil"/>
            </w:tcBorders>
            <w:tcPrChange w:id="2535" w:author="Ednaldo Ribeiro" w:date="2020-05-22T16:40:00Z">
              <w:tcPr>
                <w:tcW w:w="2340" w:type="dxa"/>
                <w:tcBorders>
                  <w:top w:val="nil"/>
                  <w:left w:val="nil"/>
                  <w:bottom w:val="nil"/>
                  <w:right w:val="nil"/>
                </w:tcBorders>
              </w:tcPr>
            </w:tcPrChange>
          </w:tcPr>
          <w:p w14:paraId="2B560FBA" w14:textId="05F33242" w:rsidR="00511193" w:rsidRPr="00F56982" w:rsidDel="00F56982" w:rsidRDefault="00511193" w:rsidP="00F56982">
            <w:pPr>
              <w:jc w:val="center"/>
              <w:rPr>
                <w:del w:id="2536" w:author="Benjamin Zhu" w:date="2020-07-04T00:42:00Z"/>
                <w:rFonts w:ascii="Times New Roman" w:hAnsi="Times New Roman" w:cs="Times New Roman"/>
                <w:sz w:val="24"/>
                <w:szCs w:val="24"/>
                <w:rPrChange w:id="2537" w:author="Benjamin Zhu" w:date="2020-07-04T00:42:00Z">
                  <w:rPr>
                    <w:del w:id="2538" w:author="Benjamin Zhu" w:date="2020-07-04T00:42:00Z"/>
                    <w:rFonts w:ascii="Times New Roman" w:hAnsi="Times New Roman" w:cs="Times New Roman"/>
                    <w:sz w:val="24"/>
                    <w:szCs w:val="24"/>
                    <w:lang w:val="pt-BR"/>
                  </w:rPr>
                </w:rPrChange>
              </w:rPr>
              <w:pPrChange w:id="2539" w:author="Benjamin Zhu" w:date="2020-07-04T00:42:00Z">
                <w:pPr>
                  <w:widowControl w:val="0"/>
                  <w:autoSpaceDE w:val="0"/>
                  <w:autoSpaceDN w:val="0"/>
                  <w:adjustRightInd w:val="0"/>
                  <w:spacing w:after="0" w:line="240" w:lineRule="auto"/>
                </w:pPr>
              </w:pPrChange>
            </w:pPr>
            <w:del w:id="2540" w:author="Benjamin Zhu" w:date="2020-07-04T00:42:00Z">
              <w:r w:rsidRPr="00511193" w:rsidDel="00F56982">
                <w:rPr>
                  <w:sz w:val="24"/>
                  <w:szCs w:val="24"/>
                  <w:lang w:val="en"/>
                </w:rPr>
                <w:delText xml:space="preserve">White#Superior  Formação </w:delText>
              </w:r>
            </w:del>
          </w:p>
        </w:tc>
        <w:tc>
          <w:tcPr>
            <w:tcW w:w="2222" w:type="dxa"/>
            <w:tcBorders>
              <w:top w:val="nil"/>
              <w:left w:val="nil"/>
              <w:bottom w:val="nil"/>
              <w:right w:val="nil"/>
            </w:tcBorders>
            <w:tcPrChange w:id="2541" w:author="Ednaldo Ribeiro" w:date="2020-05-22T16:40:00Z">
              <w:tcPr>
                <w:tcW w:w="2292" w:type="dxa"/>
                <w:tcBorders>
                  <w:top w:val="nil"/>
                  <w:left w:val="nil"/>
                  <w:bottom w:val="nil"/>
                  <w:right w:val="nil"/>
                </w:tcBorders>
              </w:tcPr>
            </w:tcPrChange>
          </w:tcPr>
          <w:p w14:paraId="1FA611AA" w14:textId="5DDBBC35" w:rsidR="00511193" w:rsidRPr="00F56982" w:rsidDel="00F56982" w:rsidRDefault="00511193" w:rsidP="00F56982">
            <w:pPr>
              <w:jc w:val="center"/>
              <w:rPr>
                <w:del w:id="2542" w:author="Benjamin Zhu" w:date="2020-07-04T00:42:00Z"/>
                <w:rFonts w:ascii="Times New Roman" w:hAnsi="Times New Roman" w:cs="Times New Roman"/>
                <w:sz w:val="24"/>
                <w:szCs w:val="24"/>
                <w:rPrChange w:id="2543" w:author="Benjamin Zhu" w:date="2020-07-04T00:42:00Z">
                  <w:rPr>
                    <w:del w:id="2544" w:author="Benjamin Zhu" w:date="2020-07-04T00:42:00Z"/>
                    <w:rFonts w:ascii="Times New Roman" w:hAnsi="Times New Roman" w:cs="Times New Roman"/>
                    <w:sz w:val="24"/>
                    <w:szCs w:val="24"/>
                    <w:lang w:val="pt-BR"/>
                  </w:rPr>
                </w:rPrChange>
              </w:rPr>
              <w:pPrChange w:id="2545"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546" w:author="Ednaldo Ribeiro" w:date="2020-05-22T16:40:00Z">
              <w:tcPr>
                <w:tcW w:w="2016" w:type="dxa"/>
                <w:tcBorders>
                  <w:top w:val="nil"/>
                  <w:left w:val="nil"/>
                  <w:bottom w:val="nil"/>
                  <w:right w:val="nil"/>
                </w:tcBorders>
              </w:tcPr>
            </w:tcPrChange>
          </w:tcPr>
          <w:p w14:paraId="410057FC" w14:textId="51D019DD" w:rsidR="00511193" w:rsidRPr="00F56982" w:rsidDel="00F56982" w:rsidRDefault="00511193" w:rsidP="00F56982">
            <w:pPr>
              <w:jc w:val="center"/>
              <w:rPr>
                <w:del w:id="2547" w:author="Benjamin Zhu" w:date="2020-07-04T00:42:00Z"/>
                <w:rFonts w:ascii="Times New Roman" w:hAnsi="Times New Roman" w:cs="Times New Roman"/>
                <w:sz w:val="24"/>
                <w:szCs w:val="24"/>
                <w:rPrChange w:id="2548" w:author="Benjamin Zhu" w:date="2020-07-04T00:42:00Z">
                  <w:rPr>
                    <w:del w:id="2549" w:author="Benjamin Zhu" w:date="2020-07-04T00:42:00Z"/>
                    <w:rFonts w:ascii="Times New Roman" w:hAnsi="Times New Roman" w:cs="Times New Roman"/>
                    <w:sz w:val="24"/>
                    <w:szCs w:val="24"/>
                    <w:lang w:val="pt-BR"/>
                  </w:rPr>
                </w:rPrChange>
              </w:rPr>
              <w:pPrChange w:id="2550"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551" w:author="Ednaldo Ribeiro" w:date="2020-05-22T16:40:00Z">
              <w:tcPr>
                <w:tcW w:w="2016" w:type="dxa"/>
                <w:tcBorders>
                  <w:top w:val="nil"/>
                  <w:left w:val="nil"/>
                  <w:bottom w:val="nil"/>
                  <w:right w:val="nil"/>
                </w:tcBorders>
              </w:tcPr>
            </w:tcPrChange>
          </w:tcPr>
          <w:p w14:paraId="453C4559" w14:textId="5658B4AC" w:rsidR="00511193" w:rsidRPr="00F56982" w:rsidDel="00F56982" w:rsidRDefault="00511193" w:rsidP="00F56982">
            <w:pPr>
              <w:jc w:val="center"/>
              <w:rPr>
                <w:del w:id="2552" w:author="Benjamin Zhu" w:date="2020-07-04T00:42:00Z"/>
                <w:rFonts w:ascii="Times New Roman" w:hAnsi="Times New Roman" w:cs="Times New Roman"/>
                <w:sz w:val="24"/>
                <w:szCs w:val="24"/>
                <w:rPrChange w:id="2553" w:author="Benjamin Zhu" w:date="2020-07-04T00:42:00Z">
                  <w:rPr>
                    <w:del w:id="2554" w:author="Benjamin Zhu" w:date="2020-07-04T00:42:00Z"/>
                    <w:rFonts w:ascii="Times New Roman" w:hAnsi="Times New Roman" w:cs="Times New Roman"/>
                    <w:sz w:val="24"/>
                    <w:szCs w:val="24"/>
                    <w:lang w:val="pt-BR"/>
                  </w:rPr>
                </w:rPrChange>
              </w:rPr>
              <w:pPrChange w:id="2555" w:author="Benjamin Zhu" w:date="2020-07-04T00:42:00Z">
                <w:pPr>
                  <w:widowControl w:val="0"/>
                  <w:autoSpaceDE w:val="0"/>
                  <w:autoSpaceDN w:val="0"/>
                  <w:adjustRightInd w:val="0"/>
                  <w:spacing w:after="0" w:line="240" w:lineRule="auto"/>
                  <w:jc w:val="center"/>
                </w:pPr>
              </w:pPrChange>
            </w:pPr>
            <w:del w:id="2556" w:author="Benjamin Zhu" w:date="2020-07-04T00:42:00Z">
              <w:r w:rsidRPr="00511193" w:rsidDel="00F56982">
                <w:rPr>
                  <w:sz w:val="24"/>
                  <w:szCs w:val="24"/>
                  <w:lang w:val="en"/>
                </w:rPr>
                <w:delText>0</w:delText>
              </w:r>
            </w:del>
          </w:p>
        </w:tc>
        <w:tc>
          <w:tcPr>
            <w:tcW w:w="2016" w:type="dxa"/>
            <w:tcBorders>
              <w:top w:val="nil"/>
              <w:left w:val="nil"/>
              <w:bottom w:val="nil"/>
              <w:right w:val="nil"/>
            </w:tcBorders>
            <w:tcPrChange w:id="2557" w:author="Ednaldo Ribeiro" w:date="2020-05-22T16:40:00Z">
              <w:tcPr>
                <w:tcW w:w="2016" w:type="dxa"/>
                <w:tcBorders>
                  <w:top w:val="nil"/>
                  <w:left w:val="nil"/>
                  <w:bottom w:val="nil"/>
                  <w:right w:val="nil"/>
                </w:tcBorders>
              </w:tcPr>
            </w:tcPrChange>
          </w:tcPr>
          <w:p w14:paraId="343D4944" w14:textId="48C0F1F2" w:rsidR="00511193" w:rsidRPr="00F56982" w:rsidDel="00F56982" w:rsidRDefault="00511193" w:rsidP="00F56982">
            <w:pPr>
              <w:jc w:val="center"/>
              <w:rPr>
                <w:del w:id="2558" w:author="Benjamin Zhu" w:date="2020-07-04T00:42:00Z"/>
                <w:rFonts w:ascii="Times New Roman" w:hAnsi="Times New Roman" w:cs="Times New Roman"/>
                <w:sz w:val="24"/>
                <w:szCs w:val="24"/>
                <w:rPrChange w:id="2559" w:author="Benjamin Zhu" w:date="2020-07-04T00:42:00Z">
                  <w:rPr>
                    <w:del w:id="2560" w:author="Benjamin Zhu" w:date="2020-07-04T00:42:00Z"/>
                    <w:rFonts w:ascii="Times New Roman" w:hAnsi="Times New Roman" w:cs="Times New Roman"/>
                    <w:sz w:val="24"/>
                    <w:szCs w:val="24"/>
                    <w:lang w:val="pt-BR"/>
                  </w:rPr>
                </w:rPrChange>
              </w:rPr>
              <w:pPrChange w:id="2561" w:author="Benjamin Zhu" w:date="2020-07-04T00:42:00Z">
                <w:pPr>
                  <w:widowControl w:val="0"/>
                  <w:autoSpaceDE w:val="0"/>
                  <w:autoSpaceDN w:val="0"/>
                  <w:adjustRightInd w:val="0"/>
                  <w:spacing w:after="0" w:line="240" w:lineRule="auto"/>
                  <w:jc w:val="center"/>
                </w:pPr>
              </w:pPrChange>
            </w:pPr>
            <w:del w:id="2562" w:author="Benjamin Zhu" w:date="2020-07-04T00:42:00Z">
              <w:r w:rsidRPr="00511193" w:rsidDel="00F56982">
                <w:rPr>
                  <w:sz w:val="24"/>
                  <w:szCs w:val="24"/>
                  <w:lang w:val="en"/>
                </w:rPr>
                <w:delText>0</w:delText>
              </w:r>
            </w:del>
          </w:p>
        </w:tc>
      </w:tr>
      <w:tr w:rsidR="00511193" w:rsidRPr="00511193" w:rsidDel="00F56982" w14:paraId="56B00DB6" w14:textId="74E727EE" w:rsidTr="00511193">
        <w:trPr>
          <w:del w:id="2563" w:author="Benjamin Zhu" w:date="2020-07-04T00:42:00Z"/>
        </w:trPr>
        <w:tc>
          <w:tcPr>
            <w:tcW w:w="2410" w:type="dxa"/>
            <w:tcBorders>
              <w:top w:val="nil"/>
              <w:left w:val="nil"/>
              <w:bottom w:val="nil"/>
              <w:right w:val="nil"/>
            </w:tcBorders>
            <w:tcPrChange w:id="2564" w:author="Ednaldo Ribeiro" w:date="2020-05-22T16:40:00Z">
              <w:tcPr>
                <w:tcW w:w="2340" w:type="dxa"/>
                <w:tcBorders>
                  <w:top w:val="nil"/>
                  <w:left w:val="nil"/>
                  <w:bottom w:val="nil"/>
                  <w:right w:val="nil"/>
                </w:tcBorders>
              </w:tcPr>
            </w:tcPrChange>
          </w:tcPr>
          <w:p w14:paraId="1492E09E" w14:textId="25608F4E" w:rsidR="00511193" w:rsidRPr="00F56982" w:rsidDel="00F56982" w:rsidRDefault="00511193" w:rsidP="00F56982">
            <w:pPr>
              <w:jc w:val="center"/>
              <w:rPr>
                <w:del w:id="2565" w:author="Benjamin Zhu" w:date="2020-07-04T00:42:00Z"/>
                <w:rFonts w:ascii="Times New Roman" w:hAnsi="Times New Roman" w:cs="Times New Roman"/>
                <w:sz w:val="24"/>
                <w:szCs w:val="24"/>
                <w:rPrChange w:id="2566" w:author="Benjamin Zhu" w:date="2020-07-04T00:42:00Z">
                  <w:rPr>
                    <w:del w:id="2567" w:author="Benjamin Zhu" w:date="2020-07-04T00:42:00Z"/>
                    <w:rFonts w:ascii="Times New Roman" w:hAnsi="Times New Roman" w:cs="Times New Roman"/>
                    <w:sz w:val="24"/>
                    <w:szCs w:val="24"/>
                    <w:lang w:val="pt-BR"/>
                  </w:rPr>
                </w:rPrChange>
              </w:rPr>
              <w:pPrChange w:id="2568"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569" w:author="Ednaldo Ribeiro" w:date="2020-05-22T16:40:00Z">
              <w:tcPr>
                <w:tcW w:w="2292" w:type="dxa"/>
                <w:tcBorders>
                  <w:top w:val="nil"/>
                  <w:left w:val="nil"/>
                  <w:bottom w:val="nil"/>
                  <w:right w:val="nil"/>
                </w:tcBorders>
              </w:tcPr>
            </w:tcPrChange>
          </w:tcPr>
          <w:p w14:paraId="61BFB75B" w14:textId="04667889" w:rsidR="00511193" w:rsidRPr="00F56982" w:rsidDel="00F56982" w:rsidRDefault="00511193" w:rsidP="00F56982">
            <w:pPr>
              <w:jc w:val="center"/>
              <w:rPr>
                <w:del w:id="2570" w:author="Benjamin Zhu" w:date="2020-07-04T00:42:00Z"/>
                <w:rFonts w:ascii="Times New Roman" w:hAnsi="Times New Roman" w:cs="Times New Roman"/>
                <w:sz w:val="24"/>
                <w:szCs w:val="24"/>
                <w:rPrChange w:id="2571" w:author="Benjamin Zhu" w:date="2020-07-04T00:42:00Z">
                  <w:rPr>
                    <w:del w:id="2572" w:author="Benjamin Zhu" w:date="2020-07-04T00:42:00Z"/>
                    <w:rFonts w:ascii="Times New Roman" w:hAnsi="Times New Roman" w:cs="Times New Roman"/>
                    <w:sz w:val="24"/>
                    <w:szCs w:val="24"/>
                    <w:lang w:val="pt-BR"/>
                  </w:rPr>
                </w:rPrChange>
              </w:rPr>
              <w:pPrChange w:id="2573"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574" w:author="Ednaldo Ribeiro" w:date="2020-05-22T16:40:00Z">
              <w:tcPr>
                <w:tcW w:w="2016" w:type="dxa"/>
                <w:tcBorders>
                  <w:top w:val="nil"/>
                  <w:left w:val="nil"/>
                  <w:bottom w:val="nil"/>
                  <w:right w:val="nil"/>
                </w:tcBorders>
              </w:tcPr>
            </w:tcPrChange>
          </w:tcPr>
          <w:p w14:paraId="12EA1379" w14:textId="6A2AC109" w:rsidR="00511193" w:rsidRPr="00F56982" w:rsidDel="00F56982" w:rsidRDefault="00511193" w:rsidP="00F56982">
            <w:pPr>
              <w:jc w:val="center"/>
              <w:rPr>
                <w:del w:id="2575" w:author="Benjamin Zhu" w:date="2020-07-04T00:42:00Z"/>
                <w:rFonts w:ascii="Times New Roman" w:hAnsi="Times New Roman" w:cs="Times New Roman"/>
                <w:sz w:val="24"/>
                <w:szCs w:val="24"/>
                <w:rPrChange w:id="2576" w:author="Benjamin Zhu" w:date="2020-07-04T00:42:00Z">
                  <w:rPr>
                    <w:del w:id="2577" w:author="Benjamin Zhu" w:date="2020-07-04T00:42:00Z"/>
                    <w:rFonts w:ascii="Times New Roman" w:hAnsi="Times New Roman" w:cs="Times New Roman"/>
                    <w:sz w:val="24"/>
                    <w:szCs w:val="24"/>
                    <w:lang w:val="pt-BR"/>
                  </w:rPr>
                </w:rPrChange>
              </w:rPr>
              <w:pPrChange w:id="2578"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579" w:author="Ednaldo Ribeiro" w:date="2020-05-22T16:40:00Z">
              <w:tcPr>
                <w:tcW w:w="2016" w:type="dxa"/>
                <w:tcBorders>
                  <w:top w:val="nil"/>
                  <w:left w:val="nil"/>
                  <w:bottom w:val="nil"/>
                  <w:right w:val="nil"/>
                </w:tcBorders>
              </w:tcPr>
            </w:tcPrChange>
          </w:tcPr>
          <w:p w14:paraId="38F9D4A3" w14:textId="799468E8" w:rsidR="00511193" w:rsidRPr="00F56982" w:rsidDel="00F56982" w:rsidRDefault="00511193" w:rsidP="00F56982">
            <w:pPr>
              <w:jc w:val="center"/>
              <w:rPr>
                <w:del w:id="2580" w:author="Benjamin Zhu" w:date="2020-07-04T00:42:00Z"/>
                <w:rFonts w:ascii="Times New Roman" w:hAnsi="Times New Roman" w:cs="Times New Roman"/>
                <w:sz w:val="24"/>
                <w:szCs w:val="24"/>
                <w:rPrChange w:id="2581" w:author="Benjamin Zhu" w:date="2020-07-04T00:42:00Z">
                  <w:rPr>
                    <w:del w:id="2582" w:author="Benjamin Zhu" w:date="2020-07-04T00:42:00Z"/>
                    <w:rFonts w:ascii="Times New Roman" w:hAnsi="Times New Roman" w:cs="Times New Roman"/>
                    <w:sz w:val="24"/>
                    <w:szCs w:val="24"/>
                    <w:lang w:val="pt-BR"/>
                  </w:rPr>
                </w:rPrChange>
              </w:rPr>
              <w:pPrChange w:id="2583" w:author="Benjamin Zhu" w:date="2020-07-04T00:42:00Z">
                <w:pPr>
                  <w:widowControl w:val="0"/>
                  <w:autoSpaceDE w:val="0"/>
                  <w:autoSpaceDN w:val="0"/>
                  <w:adjustRightInd w:val="0"/>
                  <w:spacing w:after="0" w:line="240" w:lineRule="auto"/>
                  <w:jc w:val="center"/>
                </w:pPr>
              </w:pPrChange>
            </w:pPr>
            <w:del w:id="2584" w:author="Benjamin Zhu" w:date="2020-07-04T00:42:00Z">
              <w:r w:rsidRPr="00511193" w:rsidDel="00F56982">
                <w:rPr>
                  <w:sz w:val="24"/>
                  <w:szCs w:val="24"/>
                  <w:lang w:val="en"/>
                </w:rPr>
                <w:delText>(.)</w:delText>
              </w:r>
            </w:del>
          </w:p>
        </w:tc>
        <w:tc>
          <w:tcPr>
            <w:tcW w:w="2016" w:type="dxa"/>
            <w:tcBorders>
              <w:top w:val="nil"/>
              <w:left w:val="nil"/>
              <w:bottom w:val="nil"/>
              <w:right w:val="nil"/>
            </w:tcBorders>
            <w:tcPrChange w:id="2585" w:author="Ednaldo Ribeiro" w:date="2020-05-22T16:40:00Z">
              <w:tcPr>
                <w:tcW w:w="2016" w:type="dxa"/>
                <w:tcBorders>
                  <w:top w:val="nil"/>
                  <w:left w:val="nil"/>
                  <w:bottom w:val="nil"/>
                  <w:right w:val="nil"/>
                </w:tcBorders>
              </w:tcPr>
            </w:tcPrChange>
          </w:tcPr>
          <w:p w14:paraId="635F3639" w14:textId="2CFCAF8B" w:rsidR="00511193" w:rsidRPr="00F56982" w:rsidDel="00F56982" w:rsidRDefault="00511193" w:rsidP="00F56982">
            <w:pPr>
              <w:jc w:val="center"/>
              <w:rPr>
                <w:del w:id="2586" w:author="Benjamin Zhu" w:date="2020-07-04T00:42:00Z"/>
                <w:rFonts w:ascii="Times New Roman" w:hAnsi="Times New Roman" w:cs="Times New Roman"/>
                <w:sz w:val="24"/>
                <w:szCs w:val="24"/>
                <w:rPrChange w:id="2587" w:author="Benjamin Zhu" w:date="2020-07-04T00:42:00Z">
                  <w:rPr>
                    <w:del w:id="2588" w:author="Benjamin Zhu" w:date="2020-07-04T00:42:00Z"/>
                    <w:rFonts w:ascii="Times New Roman" w:hAnsi="Times New Roman" w:cs="Times New Roman"/>
                    <w:sz w:val="24"/>
                    <w:szCs w:val="24"/>
                    <w:lang w:val="pt-BR"/>
                  </w:rPr>
                </w:rPrChange>
              </w:rPr>
              <w:pPrChange w:id="2589" w:author="Benjamin Zhu" w:date="2020-07-04T00:42:00Z">
                <w:pPr>
                  <w:widowControl w:val="0"/>
                  <w:autoSpaceDE w:val="0"/>
                  <w:autoSpaceDN w:val="0"/>
                  <w:adjustRightInd w:val="0"/>
                  <w:spacing w:after="0" w:line="240" w:lineRule="auto"/>
                  <w:jc w:val="center"/>
                </w:pPr>
              </w:pPrChange>
            </w:pPr>
            <w:del w:id="2590" w:author="Benjamin Zhu" w:date="2020-07-04T00:42:00Z">
              <w:r w:rsidRPr="00511193" w:rsidDel="00F56982">
                <w:rPr>
                  <w:sz w:val="24"/>
                  <w:szCs w:val="24"/>
                  <w:lang w:val="en"/>
                </w:rPr>
                <w:delText>(.)</w:delText>
              </w:r>
            </w:del>
          </w:p>
        </w:tc>
      </w:tr>
      <w:tr w:rsidR="00511193" w:rsidRPr="00511193" w:rsidDel="00F56982" w14:paraId="2AE4DEEF" w14:textId="7D8A04D8" w:rsidTr="00511193">
        <w:trPr>
          <w:del w:id="2591" w:author="Benjamin Zhu" w:date="2020-07-04T00:42:00Z"/>
        </w:trPr>
        <w:tc>
          <w:tcPr>
            <w:tcW w:w="2410" w:type="dxa"/>
            <w:tcBorders>
              <w:top w:val="nil"/>
              <w:left w:val="nil"/>
              <w:bottom w:val="nil"/>
              <w:right w:val="nil"/>
            </w:tcBorders>
            <w:tcPrChange w:id="2592" w:author="Ednaldo Ribeiro" w:date="2020-05-22T16:40:00Z">
              <w:tcPr>
                <w:tcW w:w="2340" w:type="dxa"/>
                <w:tcBorders>
                  <w:top w:val="nil"/>
                  <w:left w:val="nil"/>
                  <w:bottom w:val="nil"/>
                  <w:right w:val="nil"/>
                </w:tcBorders>
              </w:tcPr>
            </w:tcPrChange>
          </w:tcPr>
          <w:p w14:paraId="3B0AD343" w14:textId="297377B6" w:rsidR="00511193" w:rsidRPr="00F56982" w:rsidDel="00F56982" w:rsidRDefault="00511193" w:rsidP="00F56982">
            <w:pPr>
              <w:jc w:val="center"/>
              <w:rPr>
                <w:del w:id="2593" w:author="Benjamin Zhu" w:date="2020-07-04T00:42:00Z"/>
                <w:rFonts w:ascii="Times New Roman" w:hAnsi="Times New Roman" w:cs="Times New Roman"/>
                <w:sz w:val="24"/>
                <w:szCs w:val="24"/>
                <w:rPrChange w:id="2594" w:author="Benjamin Zhu" w:date="2020-07-04T00:42:00Z">
                  <w:rPr>
                    <w:del w:id="2595" w:author="Benjamin Zhu" w:date="2020-07-04T00:42:00Z"/>
                    <w:rFonts w:ascii="Times New Roman" w:hAnsi="Times New Roman" w:cs="Times New Roman"/>
                    <w:sz w:val="24"/>
                    <w:szCs w:val="24"/>
                    <w:lang w:val="pt-BR"/>
                  </w:rPr>
                </w:rPrChange>
              </w:rPr>
              <w:pPrChange w:id="2596" w:author="Benjamin Zhu" w:date="2020-07-04T00:42:00Z">
                <w:pPr>
                  <w:widowControl w:val="0"/>
                  <w:autoSpaceDE w:val="0"/>
                  <w:autoSpaceDN w:val="0"/>
                  <w:adjustRightInd w:val="0"/>
                  <w:spacing w:after="0" w:line="240" w:lineRule="auto"/>
                </w:pPr>
              </w:pPrChange>
            </w:pPr>
            <w:del w:id="2597" w:author="Benjamin Zhu" w:date="2020-07-04T00:42:00Z">
              <w:r w:rsidRPr="00511193" w:rsidDel="00F56982">
                <w:rPr>
                  <w:sz w:val="24"/>
                  <w:szCs w:val="24"/>
                  <w:lang w:val="en"/>
                </w:rPr>
                <w:delText xml:space="preserve">Black/Brown#Superior  Formação </w:delText>
              </w:r>
            </w:del>
          </w:p>
        </w:tc>
        <w:tc>
          <w:tcPr>
            <w:tcW w:w="2222" w:type="dxa"/>
            <w:tcBorders>
              <w:top w:val="nil"/>
              <w:left w:val="nil"/>
              <w:bottom w:val="nil"/>
              <w:right w:val="nil"/>
            </w:tcBorders>
            <w:tcPrChange w:id="2598" w:author="Ednaldo Ribeiro" w:date="2020-05-22T16:40:00Z">
              <w:tcPr>
                <w:tcW w:w="2292" w:type="dxa"/>
                <w:tcBorders>
                  <w:top w:val="nil"/>
                  <w:left w:val="nil"/>
                  <w:bottom w:val="nil"/>
                  <w:right w:val="nil"/>
                </w:tcBorders>
              </w:tcPr>
            </w:tcPrChange>
          </w:tcPr>
          <w:p w14:paraId="29578A82" w14:textId="4DC4508A" w:rsidR="00511193" w:rsidRPr="00F56982" w:rsidDel="00F56982" w:rsidRDefault="00511193" w:rsidP="00F56982">
            <w:pPr>
              <w:jc w:val="center"/>
              <w:rPr>
                <w:del w:id="2599" w:author="Benjamin Zhu" w:date="2020-07-04T00:42:00Z"/>
                <w:rFonts w:ascii="Times New Roman" w:hAnsi="Times New Roman" w:cs="Times New Roman"/>
                <w:sz w:val="24"/>
                <w:szCs w:val="24"/>
                <w:rPrChange w:id="2600" w:author="Benjamin Zhu" w:date="2020-07-04T00:42:00Z">
                  <w:rPr>
                    <w:del w:id="2601" w:author="Benjamin Zhu" w:date="2020-07-04T00:42:00Z"/>
                    <w:rFonts w:ascii="Times New Roman" w:hAnsi="Times New Roman" w:cs="Times New Roman"/>
                    <w:sz w:val="24"/>
                    <w:szCs w:val="24"/>
                    <w:lang w:val="pt-BR"/>
                  </w:rPr>
                </w:rPrChange>
              </w:rPr>
              <w:pPrChange w:id="2602"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03" w:author="Ednaldo Ribeiro" w:date="2020-05-22T16:40:00Z">
              <w:tcPr>
                <w:tcW w:w="2016" w:type="dxa"/>
                <w:tcBorders>
                  <w:top w:val="nil"/>
                  <w:left w:val="nil"/>
                  <w:bottom w:val="nil"/>
                  <w:right w:val="nil"/>
                </w:tcBorders>
              </w:tcPr>
            </w:tcPrChange>
          </w:tcPr>
          <w:p w14:paraId="1E69568D" w14:textId="7F52ACA6" w:rsidR="00511193" w:rsidRPr="00F56982" w:rsidDel="00F56982" w:rsidRDefault="00511193" w:rsidP="00F56982">
            <w:pPr>
              <w:jc w:val="center"/>
              <w:rPr>
                <w:del w:id="2604" w:author="Benjamin Zhu" w:date="2020-07-04T00:42:00Z"/>
                <w:rFonts w:ascii="Times New Roman" w:hAnsi="Times New Roman" w:cs="Times New Roman"/>
                <w:sz w:val="24"/>
                <w:szCs w:val="24"/>
                <w:rPrChange w:id="2605" w:author="Benjamin Zhu" w:date="2020-07-04T00:42:00Z">
                  <w:rPr>
                    <w:del w:id="2606" w:author="Benjamin Zhu" w:date="2020-07-04T00:42:00Z"/>
                    <w:rFonts w:ascii="Times New Roman" w:hAnsi="Times New Roman" w:cs="Times New Roman"/>
                    <w:sz w:val="24"/>
                    <w:szCs w:val="24"/>
                    <w:lang w:val="pt-BR"/>
                  </w:rPr>
                </w:rPrChange>
              </w:rPr>
              <w:pPrChange w:id="2607"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08" w:author="Ednaldo Ribeiro" w:date="2020-05-22T16:40:00Z">
              <w:tcPr>
                <w:tcW w:w="2016" w:type="dxa"/>
                <w:tcBorders>
                  <w:top w:val="nil"/>
                  <w:left w:val="nil"/>
                  <w:bottom w:val="nil"/>
                  <w:right w:val="nil"/>
                </w:tcBorders>
              </w:tcPr>
            </w:tcPrChange>
          </w:tcPr>
          <w:p w14:paraId="4A2A10FA" w14:textId="6B91DE59" w:rsidR="00511193" w:rsidRPr="00F56982" w:rsidDel="00F56982" w:rsidRDefault="00511193" w:rsidP="00F56982">
            <w:pPr>
              <w:jc w:val="center"/>
              <w:rPr>
                <w:del w:id="2609" w:author="Benjamin Zhu" w:date="2020-07-04T00:42:00Z"/>
                <w:rFonts w:ascii="Times New Roman" w:hAnsi="Times New Roman" w:cs="Times New Roman"/>
                <w:sz w:val="24"/>
                <w:szCs w:val="24"/>
                <w:rPrChange w:id="2610" w:author="Benjamin Zhu" w:date="2020-07-04T00:42:00Z">
                  <w:rPr>
                    <w:del w:id="2611" w:author="Benjamin Zhu" w:date="2020-07-04T00:42:00Z"/>
                    <w:rFonts w:ascii="Times New Roman" w:hAnsi="Times New Roman" w:cs="Times New Roman"/>
                    <w:sz w:val="24"/>
                    <w:szCs w:val="24"/>
                    <w:lang w:val="pt-BR"/>
                  </w:rPr>
                </w:rPrChange>
              </w:rPr>
              <w:pPrChange w:id="2612" w:author="Benjamin Zhu" w:date="2020-07-04T00:42:00Z">
                <w:pPr>
                  <w:widowControl w:val="0"/>
                  <w:autoSpaceDE w:val="0"/>
                  <w:autoSpaceDN w:val="0"/>
                  <w:adjustRightInd w:val="0"/>
                  <w:spacing w:after="0" w:line="240" w:lineRule="auto"/>
                  <w:jc w:val="center"/>
                </w:pPr>
              </w:pPrChange>
            </w:pPr>
            <w:del w:id="2613" w:author="Benjamin Zhu" w:date="2020-07-04T00:42:00Z">
              <w:r w:rsidRPr="00511193" w:rsidDel="00F56982">
                <w:rPr>
                  <w:sz w:val="24"/>
                  <w:szCs w:val="24"/>
                  <w:lang w:val="en"/>
                </w:rPr>
                <w:delText>0.0272</w:delText>
              </w:r>
            </w:del>
          </w:p>
        </w:tc>
        <w:tc>
          <w:tcPr>
            <w:tcW w:w="2016" w:type="dxa"/>
            <w:tcBorders>
              <w:top w:val="nil"/>
              <w:left w:val="nil"/>
              <w:bottom w:val="nil"/>
              <w:right w:val="nil"/>
            </w:tcBorders>
            <w:tcPrChange w:id="2614" w:author="Ednaldo Ribeiro" w:date="2020-05-22T16:40:00Z">
              <w:tcPr>
                <w:tcW w:w="2016" w:type="dxa"/>
                <w:tcBorders>
                  <w:top w:val="nil"/>
                  <w:left w:val="nil"/>
                  <w:bottom w:val="nil"/>
                  <w:right w:val="nil"/>
                </w:tcBorders>
              </w:tcPr>
            </w:tcPrChange>
          </w:tcPr>
          <w:p w14:paraId="4ADA11AC" w14:textId="237C95C2" w:rsidR="00511193" w:rsidRPr="00F56982" w:rsidDel="00F56982" w:rsidRDefault="00511193" w:rsidP="00F56982">
            <w:pPr>
              <w:jc w:val="center"/>
              <w:rPr>
                <w:del w:id="2615" w:author="Benjamin Zhu" w:date="2020-07-04T00:42:00Z"/>
                <w:rFonts w:ascii="Times New Roman" w:hAnsi="Times New Roman" w:cs="Times New Roman"/>
                <w:sz w:val="24"/>
                <w:szCs w:val="24"/>
                <w:rPrChange w:id="2616" w:author="Benjamin Zhu" w:date="2020-07-04T00:42:00Z">
                  <w:rPr>
                    <w:del w:id="2617" w:author="Benjamin Zhu" w:date="2020-07-04T00:42:00Z"/>
                    <w:rFonts w:ascii="Times New Roman" w:hAnsi="Times New Roman" w:cs="Times New Roman"/>
                    <w:sz w:val="24"/>
                    <w:szCs w:val="24"/>
                    <w:lang w:val="pt-BR"/>
                  </w:rPr>
                </w:rPrChange>
              </w:rPr>
              <w:pPrChange w:id="2618" w:author="Benjamin Zhu" w:date="2020-07-04T00:42:00Z">
                <w:pPr>
                  <w:widowControl w:val="0"/>
                  <w:autoSpaceDE w:val="0"/>
                  <w:autoSpaceDN w:val="0"/>
                  <w:adjustRightInd w:val="0"/>
                  <w:spacing w:after="0" w:line="240" w:lineRule="auto"/>
                  <w:jc w:val="center"/>
                </w:pPr>
              </w:pPrChange>
            </w:pPr>
            <w:del w:id="2619" w:author="Benjamin Zhu" w:date="2020-07-04T00:42:00Z">
              <w:r w:rsidRPr="00511193" w:rsidDel="00F56982">
                <w:rPr>
                  <w:sz w:val="24"/>
                  <w:szCs w:val="24"/>
                  <w:lang w:val="en"/>
                </w:rPr>
                <w:delText>0.00427</w:delText>
              </w:r>
            </w:del>
          </w:p>
        </w:tc>
      </w:tr>
      <w:tr w:rsidR="00511193" w:rsidRPr="00511193" w:rsidDel="00F56982" w14:paraId="7D705389" w14:textId="0AA21D92" w:rsidTr="00511193">
        <w:trPr>
          <w:del w:id="2620" w:author="Benjamin Zhu" w:date="2020-07-04T00:42:00Z"/>
        </w:trPr>
        <w:tc>
          <w:tcPr>
            <w:tcW w:w="2410" w:type="dxa"/>
            <w:tcBorders>
              <w:top w:val="nil"/>
              <w:left w:val="nil"/>
              <w:bottom w:val="nil"/>
              <w:right w:val="nil"/>
            </w:tcBorders>
            <w:tcPrChange w:id="2621" w:author="Ednaldo Ribeiro" w:date="2020-05-22T16:40:00Z">
              <w:tcPr>
                <w:tcW w:w="2340" w:type="dxa"/>
                <w:tcBorders>
                  <w:top w:val="nil"/>
                  <w:left w:val="nil"/>
                  <w:bottom w:val="nil"/>
                  <w:right w:val="nil"/>
                </w:tcBorders>
              </w:tcPr>
            </w:tcPrChange>
          </w:tcPr>
          <w:p w14:paraId="29493C6F" w14:textId="32E8DCB6" w:rsidR="00511193" w:rsidRPr="00F56982" w:rsidDel="00F56982" w:rsidRDefault="00511193" w:rsidP="00F56982">
            <w:pPr>
              <w:jc w:val="center"/>
              <w:rPr>
                <w:del w:id="2622" w:author="Benjamin Zhu" w:date="2020-07-04T00:42:00Z"/>
                <w:rFonts w:ascii="Times New Roman" w:hAnsi="Times New Roman" w:cs="Times New Roman"/>
                <w:sz w:val="24"/>
                <w:szCs w:val="24"/>
                <w:rPrChange w:id="2623" w:author="Benjamin Zhu" w:date="2020-07-04T00:42:00Z">
                  <w:rPr>
                    <w:del w:id="2624" w:author="Benjamin Zhu" w:date="2020-07-04T00:42:00Z"/>
                    <w:rFonts w:ascii="Times New Roman" w:hAnsi="Times New Roman" w:cs="Times New Roman"/>
                    <w:sz w:val="24"/>
                    <w:szCs w:val="24"/>
                    <w:lang w:val="pt-BR"/>
                  </w:rPr>
                </w:rPrChange>
              </w:rPr>
              <w:pPrChange w:id="2625"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626" w:author="Ednaldo Ribeiro" w:date="2020-05-22T16:40:00Z">
              <w:tcPr>
                <w:tcW w:w="2292" w:type="dxa"/>
                <w:tcBorders>
                  <w:top w:val="nil"/>
                  <w:left w:val="nil"/>
                  <w:bottom w:val="nil"/>
                  <w:right w:val="nil"/>
                </w:tcBorders>
              </w:tcPr>
            </w:tcPrChange>
          </w:tcPr>
          <w:p w14:paraId="79A03E58" w14:textId="2A6810E7" w:rsidR="00511193" w:rsidRPr="00F56982" w:rsidDel="00F56982" w:rsidRDefault="00511193" w:rsidP="00F56982">
            <w:pPr>
              <w:jc w:val="center"/>
              <w:rPr>
                <w:del w:id="2627" w:author="Benjamin Zhu" w:date="2020-07-04T00:42:00Z"/>
                <w:rFonts w:ascii="Times New Roman" w:hAnsi="Times New Roman" w:cs="Times New Roman"/>
                <w:sz w:val="24"/>
                <w:szCs w:val="24"/>
                <w:rPrChange w:id="2628" w:author="Benjamin Zhu" w:date="2020-07-04T00:42:00Z">
                  <w:rPr>
                    <w:del w:id="2629" w:author="Benjamin Zhu" w:date="2020-07-04T00:42:00Z"/>
                    <w:rFonts w:ascii="Times New Roman" w:hAnsi="Times New Roman" w:cs="Times New Roman"/>
                    <w:sz w:val="24"/>
                    <w:szCs w:val="24"/>
                    <w:lang w:val="pt-BR"/>
                  </w:rPr>
                </w:rPrChange>
              </w:rPr>
              <w:pPrChange w:id="2630"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31" w:author="Ednaldo Ribeiro" w:date="2020-05-22T16:40:00Z">
              <w:tcPr>
                <w:tcW w:w="2016" w:type="dxa"/>
                <w:tcBorders>
                  <w:top w:val="nil"/>
                  <w:left w:val="nil"/>
                  <w:bottom w:val="nil"/>
                  <w:right w:val="nil"/>
                </w:tcBorders>
              </w:tcPr>
            </w:tcPrChange>
          </w:tcPr>
          <w:p w14:paraId="1384B5E0" w14:textId="755D3F23" w:rsidR="00511193" w:rsidRPr="00F56982" w:rsidDel="00F56982" w:rsidRDefault="00511193" w:rsidP="00F56982">
            <w:pPr>
              <w:jc w:val="center"/>
              <w:rPr>
                <w:del w:id="2632" w:author="Benjamin Zhu" w:date="2020-07-04T00:42:00Z"/>
                <w:rFonts w:ascii="Times New Roman" w:hAnsi="Times New Roman" w:cs="Times New Roman"/>
                <w:sz w:val="24"/>
                <w:szCs w:val="24"/>
                <w:rPrChange w:id="2633" w:author="Benjamin Zhu" w:date="2020-07-04T00:42:00Z">
                  <w:rPr>
                    <w:del w:id="2634" w:author="Benjamin Zhu" w:date="2020-07-04T00:42:00Z"/>
                    <w:rFonts w:ascii="Times New Roman" w:hAnsi="Times New Roman" w:cs="Times New Roman"/>
                    <w:sz w:val="24"/>
                    <w:szCs w:val="24"/>
                    <w:lang w:val="pt-BR"/>
                  </w:rPr>
                </w:rPrChange>
              </w:rPr>
              <w:pPrChange w:id="2635"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36" w:author="Ednaldo Ribeiro" w:date="2020-05-22T16:40:00Z">
              <w:tcPr>
                <w:tcW w:w="2016" w:type="dxa"/>
                <w:tcBorders>
                  <w:top w:val="nil"/>
                  <w:left w:val="nil"/>
                  <w:bottom w:val="nil"/>
                  <w:right w:val="nil"/>
                </w:tcBorders>
              </w:tcPr>
            </w:tcPrChange>
          </w:tcPr>
          <w:p w14:paraId="6542083F" w14:textId="24288CD8" w:rsidR="00511193" w:rsidRPr="00F56982" w:rsidDel="00F56982" w:rsidRDefault="00511193" w:rsidP="00F56982">
            <w:pPr>
              <w:jc w:val="center"/>
              <w:rPr>
                <w:del w:id="2637" w:author="Benjamin Zhu" w:date="2020-07-04T00:42:00Z"/>
                <w:rFonts w:ascii="Times New Roman" w:hAnsi="Times New Roman" w:cs="Times New Roman"/>
                <w:sz w:val="24"/>
                <w:szCs w:val="24"/>
                <w:rPrChange w:id="2638" w:author="Benjamin Zhu" w:date="2020-07-04T00:42:00Z">
                  <w:rPr>
                    <w:del w:id="2639" w:author="Benjamin Zhu" w:date="2020-07-04T00:42:00Z"/>
                    <w:rFonts w:ascii="Times New Roman" w:hAnsi="Times New Roman" w:cs="Times New Roman"/>
                    <w:sz w:val="24"/>
                    <w:szCs w:val="24"/>
                    <w:lang w:val="pt-BR"/>
                  </w:rPr>
                </w:rPrChange>
              </w:rPr>
              <w:pPrChange w:id="2640" w:author="Benjamin Zhu" w:date="2020-07-04T00:42:00Z">
                <w:pPr>
                  <w:widowControl w:val="0"/>
                  <w:autoSpaceDE w:val="0"/>
                  <w:autoSpaceDN w:val="0"/>
                  <w:adjustRightInd w:val="0"/>
                  <w:spacing w:after="0" w:line="240" w:lineRule="auto"/>
                  <w:jc w:val="center"/>
                </w:pPr>
              </w:pPrChange>
            </w:pPr>
            <w:del w:id="2641" w:author="Benjamin Zhu" w:date="2020-07-04T00:42:00Z">
              <w:r w:rsidRPr="00511193" w:rsidDel="00F56982">
                <w:rPr>
                  <w:sz w:val="24"/>
                  <w:szCs w:val="24"/>
                  <w:lang w:val="en"/>
                </w:rPr>
                <w:delText>(0.83)</w:delText>
              </w:r>
            </w:del>
          </w:p>
        </w:tc>
        <w:tc>
          <w:tcPr>
            <w:tcW w:w="2016" w:type="dxa"/>
            <w:tcBorders>
              <w:top w:val="nil"/>
              <w:left w:val="nil"/>
              <w:bottom w:val="nil"/>
              <w:right w:val="nil"/>
            </w:tcBorders>
            <w:tcPrChange w:id="2642" w:author="Ednaldo Ribeiro" w:date="2020-05-22T16:40:00Z">
              <w:tcPr>
                <w:tcW w:w="2016" w:type="dxa"/>
                <w:tcBorders>
                  <w:top w:val="nil"/>
                  <w:left w:val="nil"/>
                  <w:bottom w:val="nil"/>
                  <w:right w:val="nil"/>
                </w:tcBorders>
              </w:tcPr>
            </w:tcPrChange>
          </w:tcPr>
          <w:p w14:paraId="314349BB" w14:textId="76A09C89" w:rsidR="00511193" w:rsidRPr="00F56982" w:rsidDel="00F56982" w:rsidRDefault="00511193" w:rsidP="00F56982">
            <w:pPr>
              <w:jc w:val="center"/>
              <w:rPr>
                <w:del w:id="2643" w:author="Benjamin Zhu" w:date="2020-07-04T00:42:00Z"/>
                <w:rFonts w:ascii="Times New Roman" w:hAnsi="Times New Roman" w:cs="Times New Roman"/>
                <w:sz w:val="24"/>
                <w:szCs w:val="24"/>
                <w:rPrChange w:id="2644" w:author="Benjamin Zhu" w:date="2020-07-04T00:42:00Z">
                  <w:rPr>
                    <w:del w:id="2645" w:author="Benjamin Zhu" w:date="2020-07-04T00:42:00Z"/>
                    <w:rFonts w:ascii="Times New Roman" w:hAnsi="Times New Roman" w:cs="Times New Roman"/>
                    <w:sz w:val="24"/>
                    <w:szCs w:val="24"/>
                    <w:lang w:val="pt-BR"/>
                  </w:rPr>
                </w:rPrChange>
              </w:rPr>
              <w:pPrChange w:id="2646" w:author="Benjamin Zhu" w:date="2020-07-04T00:42:00Z">
                <w:pPr>
                  <w:widowControl w:val="0"/>
                  <w:autoSpaceDE w:val="0"/>
                  <w:autoSpaceDN w:val="0"/>
                  <w:adjustRightInd w:val="0"/>
                  <w:spacing w:after="0" w:line="240" w:lineRule="auto"/>
                  <w:jc w:val="center"/>
                </w:pPr>
              </w:pPrChange>
            </w:pPr>
            <w:del w:id="2647" w:author="Benjamin Zhu" w:date="2020-07-04T00:42:00Z">
              <w:r w:rsidRPr="00511193" w:rsidDel="00F56982">
                <w:rPr>
                  <w:sz w:val="24"/>
                  <w:szCs w:val="24"/>
                  <w:lang w:val="en"/>
                </w:rPr>
                <w:delText>(0.16)</w:delText>
              </w:r>
            </w:del>
          </w:p>
        </w:tc>
      </w:tr>
      <w:tr w:rsidR="00511193" w:rsidRPr="00511193" w:rsidDel="00F56982" w14:paraId="4BE9FBED" w14:textId="51E187A0" w:rsidTr="00511193">
        <w:trPr>
          <w:del w:id="2648" w:author="Benjamin Zhu" w:date="2020-07-04T00:42:00Z"/>
        </w:trPr>
        <w:tc>
          <w:tcPr>
            <w:tcW w:w="2410" w:type="dxa"/>
            <w:tcBorders>
              <w:top w:val="nil"/>
              <w:left w:val="nil"/>
              <w:bottom w:val="nil"/>
              <w:right w:val="nil"/>
            </w:tcBorders>
            <w:tcPrChange w:id="2649" w:author="Ednaldo Ribeiro" w:date="2020-05-22T16:40:00Z">
              <w:tcPr>
                <w:tcW w:w="2340" w:type="dxa"/>
                <w:tcBorders>
                  <w:top w:val="nil"/>
                  <w:left w:val="nil"/>
                  <w:bottom w:val="nil"/>
                  <w:right w:val="nil"/>
                </w:tcBorders>
              </w:tcPr>
            </w:tcPrChange>
          </w:tcPr>
          <w:p w14:paraId="5941AF58" w14:textId="6C0C1AD5" w:rsidR="00511193" w:rsidRPr="00F56982" w:rsidDel="00F56982" w:rsidRDefault="00511193" w:rsidP="00F56982">
            <w:pPr>
              <w:jc w:val="center"/>
              <w:rPr>
                <w:del w:id="2650" w:author="Benjamin Zhu" w:date="2020-07-04T00:42:00Z"/>
                <w:rFonts w:ascii="Times New Roman" w:hAnsi="Times New Roman" w:cs="Times New Roman"/>
                <w:sz w:val="24"/>
                <w:szCs w:val="24"/>
                <w:rPrChange w:id="2651" w:author="Benjamin Zhu" w:date="2020-07-04T00:42:00Z">
                  <w:rPr>
                    <w:del w:id="2652" w:author="Benjamin Zhu" w:date="2020-07-04T00:42:00Z"/>
                    <w:rFonts w:ascii="Times New Roman" w:hAnsi="Times New Roman" w:cs="Times New Roman"/>
                    <w:sz w:val="24"/>
                    <w:szCs w:val="24"/>
                    <w:lang w:val="pt-BR"/>
                  </w:rPr>
                </w:rPrChange>
              </w:rPr>
              <w:pPrChange w:id="2653" w:author="Benjamin Zhu" w:date="2020-07-04T00:42:00Z">
                <w:pPr>
                  <w:widowControl w:val="0"/>
                  <w:autoSpaceDE w:val="0"/>
                  <w:autoSpaceDN w:val="0"/>
                  <w:adjustRightInd w:val="0"/>
                  <w:spacing w:after="0" w:line="240" w:lineRule="auto"/>
                </w:pPr>
              </w:pPrChange>
            </w:pPr>
            <w:del w:id="2654" w:author="Benjamin Zhu" w:date="2020-07-04T00:42:00Z">
              <w:r w:rsidRPr="00511193" w:rsidDel="00F56982">
                <w:rPr>
                  <w:sz w:val="24"/>
                  <w:szCs w:val="24"/>
                  <w:lang w:val="en"/>
                </w:rPr>
                <w:delText xml:space="preserve">Other#Superior  Formação </w:delText>
              </w:r>
            </w:del>
          </w:p>
        </w:tc>
        <w:tc>
          <w:tcPr>
            <w:tcW w:w="2222" w:type="dxa"/>
            <w:tcBorders>
              <w:top w:val="nil"/>
              <w:left w:val="nil"/>
              <w:bottom w:val="nil"/>
              <w:right w:val="nil"/>
            </w:tcBorders>
            <w:tcPrChange w:id="2655" w:author="Ednaldo Ribeiro" w:date="2020-05-22T16:40:00Z">
              <w:tcPr>
                <w:tcW w:w="2292" w:type="dxa"/>
                <w:tcBorders>
                  <w:top w:val="nil"/>
                  <w:left w:val="nil"/>
                  <w:bottom w:val="nil"/>
                  <w:right w:val="nil"/>
                </w:tcBorders>
              </w:tcPr>
            </w:tcPrChange>
          </w:tcPr>
          <w:p w14:paraId="47F0B77B" w14:textId="276E60A8" w:rsidR="00511193" w:rsidRPr="00F56982" w:rsidDel="00F56982" w:rsidRDefault="00511193" w:rsidP="00F56982">
            <w:pPr>
              <w:jc w:val="center"/>
              <w:rPr>
                <w:del w:id="2656" w:author="Benjamin Zhu" w:date="2020-07-04T00:42:00Z"/>
                <w:rFonts w:ascii="Times New Roman" w:hAnsi="Times New Roman" w:cs="Times New Roman"/>
                <w:sz w:val="24"/>
                <w:szCs w:val="24"/>
                <w:rPrChange w:id="2657" w:author="Benjamin Zhu" w:date="2020-07-04T00:42:00Z">
                  <w:rPr>
                    <w:del w:id="2658" w:author="Benjamin Zhu" w:date="2020-07-04T00:42:00Z"/>
                    <w:rFonts w:ascii="Times New Roman" w:hAnsi="Times New Roman" w:cs="Times New Roman"/>
                    <w:sz w:val="24"/>
                    <w:szCs w:val="24"/>
                    <w:lang w:val="pt-BR"/>
                  </w:rPr>
                </w:rPrChange>
              </w:rPr>
              <w:pPrChange w:id="2659"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60" w:author="Ednaldo Ribeiro" w:date="2020-05-22T16:40:00Z">
              <w:tcPr>
                <w:tcW w:w="2016" w:type="dxa"/>
                <w:tcBorders>
                  <w:top w:val="nil"/>
                  <w:left w:val="nil"/>
                  <w:bottom w:val="nil"/>
                  <w:right w:val="nil"/>
                </w:tcBorders>
              </w:tcPr>
            </w:tcPrChange>
          </w:tcPr>
          <w:p w14:paraId="78BBD4D4" w14:textId="507EC97F" w:rsidR="00511193" w:rsidRPr="00F56982" w:rsidDel="00F56982" w:rsidRDefault="00511193" w:rsidP="00F56982">
            <w:pPr>
              <w:jc w:val="center"/>
              <w:rPr>
                <w:del w:id="2661" w:author="Benjamin Zhu" w:date="2020-07-04T00:42:00Z"/>
                <w:rFonts w:ascii="Times New Roman" w:hAnsi="Times New Roman" w:cs="Times New Roman"/>
                <w:sz w:val="24"/>
                <w:szCs w:val="24"/>
                <w:rPrChange w:id="2662" w:author="Benjamin Zhu" w:date="2020-07-04T00:42:00Z">
                  <w:rPr>
                    <w:del w:id="2663" w:author="Benjamin Zhu" w:date="2020-07-04T00:42:00Z"/>
                    <w:rFonts w:ascii="Times New Roman" w:hAnsi="Times New Roman" w:cs="Times New Roman"/>
                    <w:sz w:val="24"/>
                    <w:szCs w:val="24"/>
                    <w:lang w:val="pt-BR"/>
                  </w:rPr>
                </w:rPrChange>
              </w:rPr>
              <w:pPrChange w:id="2664"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65" w:author="Ednaldo Ribeiro" w:date="2020-05-22T16:40:00Z">
              <w:tcPr>
                <w:tcW w:w="2016" w:type="dxa"/>
                <w:tcBorders>
                  <w:top w:val="nil"/>
                  <w:left w:val="nil"/>
                  <w:bottom w:val="nil"/>
                  <w:right w:val="nil"/>
                </w:tcBorders>
              </w:tcPr>
            </w:tcPrChange>
          </w:tcPr>
          <w:p w14:paraId="58E0BF7A" w14:textId="79794FD2" w:rsidR="00511193" w:rsidRPr="00F56982" w:rsidDel="00F56982" w:rsidRDefault="00511193" w:rsidP="00F56982">
            <w:pPr>
              <w:jc w:val="center"/>
              <w:rPr>
                <w:del w:id="2666" w:author="Benjamin Zhu" w:date="2020-07-04T00:42:00Z"/>
                <w:rFonts w:ascii="Times New Roman" w:hAnsi="Times New Roman" w:cs="Times New Roman"/>
                <w:sz w:val="24"/>
                <w:szCs w:val="24"/>
                <w:rPrChange w:id="2667" w:author="Benjamin Zhu" w:date="2020-07-04T00:42:00Z">
                  <w:rPr>
                    <w:del w:id="2668" w:author="Benjamin Zhu" w:date="2020-07-04T00:42:00Z"/>
                    <w:rFonts w:ascii="Times New Roman" w:hAnsi="Times New Roman" w:cs="Times New Roman"/>
                    <w:sz w:val="24"/>
                    <w:szCs w:val="24"/>
                    <w:lang w:val="pt-BR"/>
                  </w:rPr>
                </w:rPrChange>
              </w:rPr>
              <w:pPrChange w:id="2669" w:author="Benjamin Zhu" w:date="2020-07-04T00:42:00Z">
                <w:pPr>
                  <w:widowControl w:val="0"/>
                  <w:autoSpaceDE w:val="0"/>
                  <w:autoSpaceDN w:val="0"/>
                  <w:adjustRightInd w:val="0"/>
                  <w:spacing w:after="0" w:line="240" w:lineRule="auto"/>
                  <w:jc w:val="center"/>
                </w:pPr>
              </w:pPrChange>
            </w:pPr>
            <w:del w:id="2670" w:author="Benjamin Zhu" w:date="2020-07-04T00:42:00Z">
              <w:r w:rsidRPr="00511193" w:rsidDel="00F56982">
                <w:rPr>
                  <w:sz w:val="24"/>
                  <w:szCs w:val="24"/>
                  <w:lang w:val="en"/>
                </w:rPr>
                <w:delText>0.00755</w:delText>
              </w:r>
            </w:del>
          </w:p>
        </w:tc>
        <w:tc>
          <w:tcPr>
            <w:tcW w:w="2016" w:type="dxa"/>
            <w:tcBorders>
              <w:top w:val="nil"/>
              <w:left w:val="nil"/>
              <w:bottom w:val="nil"/>
              <w:right w:val="nil"/>
            </w:tcBorders>
            <w:tcPrChange w:id="2671" w:author="Ednaldo Ribeiro" w:date="2020-05-22T16:40:00Z">
              <w:tcPr>
                <w:tcW w:w="2016" w:type="dxa"/>
                <w:tcBorders>
                  <w:top w:val="nil"/>
                  <w:left w:val="nil"/>
                  <w:bottom w:val="nil"/>
                  <w:right w:val="nil"/>
                </w:tcBorders>
              </w:tcPr>
            </w:tcPrChange>
          </w:tcPr>
          <w:p w14:paraId="411E8BE7" w14:textId="425F0221" w:rsidR="00511193" w:rsidRPr="00F56982" w:rsidDel="00F56982" w:rsidRDefault="00511193" w:rsidP="00F56982">
            <w:pPr>
              <w:jc w:val="center"/>
              <w:rPr>
                <w:del w:id="2672" w:author="Benjamin Zhu" w:date="2020-07-04T00:42:00Z"/>
                <w:rFonts w:ascii="Times New Roman" w:hAnsi="Times New Roman" w:cs="Times New Roman"/>
                <w:sz w:val="24"/>
                <w:szCs w:val="24"/>
                <w:rPrChange w:id="2673" w:author="Benjamin Zhu" w:date="2020-07-04T00:42:00Z">
                  <w:rPr>
                    <w:del w:id="2674" w:author="Benjamin Zhu" w:date="2020-07-04T00:42:00Z"/>
                    <w:rFonts w:ascii="Times New Roman" w:hAnsi="Times New Roman" w:cs="Times New Roman"/>
                    <w:sz w:val="24"/>
                    <w:szCs w:val="24"/>
                    <w:lang w:val="pt-BR"/>
                  </w:rPr>
                </w:rPrChange>
              </w:rPr>
              <w:pPrChange w:id="2675" w:author="Benjamin Zhu" w:date="2020-07-04T00:42:00Z">
                <w:pPr>
                  <w:widowControl w:val="0"/>
                  <w:autoSpaceDE w:val="0"/>
                  <w:autoSpaceDN w:val="0"/>
                  <w:adjustRightInd w:val="0"/>
                  <w:spacing w:after="0" w:line="240" w:lineRule="auto"/>
                  <w:jc w:val="center"/>
                </w:pPr>
              </w:pPrChange>
            </w:pPr>
            <w:del w:id="2676" w:author="Benjamin Zhu" w:date="2020-07-04T00:42:00Z">
              <w:r w:rsidRPr="00511193" w:rsidDel="00F56982">
                <w:rPr>
                  <w:sz w:val="24"/>
                  <w:szCs w:val="24"/>
                  <w:lang w:val="en"/>
                </w:rPr>
                <w:delText>0.183</w:delText>
              </w:r>
              <w:r w:rsidRPr="00511193" w:rsidDel="00F56982">
                <w:rPr>
                  <w:sz w:val="24"/>
                  <w:szCs w:val="24"/>
                  <w:vertAlign w:val="superscript"/>
                  <w:lang w:val="en"/>
                </w:rPr>
                <w:delText>+</w:delText>
              </w:r>
            </w:del>
          </w:p>
        </w:tc>
      </w:tr>
      <w:tr w:rsidR="00511193" w:rsidRPr="00511193" w:rsidDel="00F56982" w14:paraId="258B8BED" w14:textId="313459E7" w:rsidTr="00511193">
        <w:trPr>
          <w:del w:id="2677" w:author="Benjamin Zhu" w:date="2020-07-04T00:42:00Z"/>
        </w:trPr>
        <w:tc>
          <w:tcPr>
            <w:tcW w:w="2410" w:type="dxa"/>
            <w:tcBorders>
              <w:top w:val="nil"/>
              <w:left w:val="nil"/>
              <w:bottom w:val="nil"/>
              <w:right w:val="nil"/>
            </w:tcBorders>
            <w:tcPrChange w:id="2678" w:author="Ednaldo Ribeiro" w:date="2020-05-22T16:40:00Z">
              <w:tcPr>
                <w:tcW w:w="2340" w:type="dxa"/>
                <w:tcBorders>
                  <w:top w:val="nil"/>
                  <w:left w:val="nil"/>
                  <w:bottom w:val="nil"/>
                  <w:right w:val="nil"/>
                </w:tcBorders>
              </w:tcPr>
            </w:tcPrChange>
          </w:tcPr>
          <w:p w14:paraId="6A729939" w14:textId="541CE495" w:rsidR="00511193" w:rsidRPr="00F56982" w:rsidDel="00F56982" w:rsidRDefault="00511193" w:rsidP="00F56982">
            <w:pPr>
              <w:jc w:val="center"/>
              <w:rPr>
                <w:del w:id="2679" w:author="Benjamin Zhu" w:date="2020-07-04T00:42:00Z"/>
                <w:rFonts w:ascii="Times New Roman" w:hAnsi="Times New Roman" w:cs="Times New Roman"/>
                <w:sz w:val="24"/>
                <w:szCs w:val="24"/>
                <w:rPrChange w:id="2680" w:author="Benjamin Zhu" w:date="2020-07-04T00:42:00Z">
                  <w:rPr>
                    <w:del w:id="2681" w:author="Benjamin Zhu" w:date="2020-07-04T00:42:00Z"/>
                    <w:rFonts w:ascii="Times New Roman" w:hAnsi="Times New Roman" w:cs="Times New Roman"/>
                    <w:sz w:val="24"/>
                    <w:szCs w:val="24"/>
                    <w:lang w:val="pt-BR"/>
                  </w:rPr>
                </w:rPrChange>
              </w:rPr>
              <w:pPrChange w:id="2682"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683" w:author="Ednaldo Ribeiro" w:date="2020-05-22T16:40:00Z">
              <w:tcPr>
                <w:tcW w:w="2292" w:type="dxa"/>
                <w:tcBorders>
                  <w:top w:val="nil"/>
                  <w:left w:val="nil"/>
                  <w:bottom w:val="nil"/>
                  <w:right w:val="nil"/>
                </w:tcBorders>
              </w:tcPr>
            </w:tcPrChange>
          </w:tcPr>
          <w:p w14:paraId="496D0FA6" w14:textId="737A11B3" w:rsidR="00511193" w:rsidRPr="00F56982" w:rsidDel="00F56982" w:rsidRDefault="00511193" w:rsidP="00F56982">
            <w:pPr>
              <w:jc w:val="center"/>
              <w:rPr>
                <w:del w:id="2684" w:author="Benjamin Zhu" w:date="2020-07-04T00:42:00Z"/>
                <w:rFonts w:ascii="Times New Roman" w:hAnsi="Times New Roman" w:cs="Times New Roman"/>
                <w:sz w:val="24"/>
                <w:szCs w:val="24"/>
                <w:rPrChange w:id="2685" w:author="Benjamin Zhu" w:date="2020-07-04T00:42:00Z">
                  <w:rPr>
                    <w:del w:id="2686" w:author="Benjamin Zhu" w:date="2020-07-04T00:42:00Z"/>
                    <w:rFonts w:ascii="Times New Roman" w:hAnsi="Times New Roman" w:cs="Times New Roman"/>
                    <w:sz w:val="24"/>
                    <w:szCs w:val="24"/>
                    <w:lang w:val="pt-BR"/>
                  </w:rPr>
                </w:rPrChange>
              </w:rPr>
              <w:pPrChange w:id="2687"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88" w:author="Ednaldo Ribeiro" w:date="2020-05-22T16:40:00Z">
              <w:tcPr>
                <w:tcW w:w="2016" w:type="dxa"/>
                <w:tcBorders>
                  <w:top w:val="nil"/>
                  <w:left w:val="nil"/>
                  <w:bottom w:val="nil"/>
                  <w:right w:val="nil"/>
                </w:tcBorders>
              </w:tcPr>
            </w:tcPrChange>
          </w:tcPr>
          <w:p w14:paraId="77FE3B61" w14:textId="2D05FD9C" w:rsidR="00511193" w:rsidRPr="00F56982" w:rsidDel="00F56982" w:rsidRDefault="00511193" w:rsidP="00F56982">
            <w:pPr>
              <w:jc w:val="center"/>
              <w:rPr>
                <w:del w:id="2689" w:author="Benjamin Zhu" w:date="2020-07-04T00:42:00Z"/>
                <w:rFonts w:ascii="Times New Roman" w:hAnsi="Times New Roman" w:cs="Times New Roman"/>
                <w:sz w:val="24"/>
                <w:szCs w:val="24"/>
                <w:rPrChange w:id="2690" w:author="Benjamin Zhu" w:date="2020-07-04T00:42:00Z">
                  <w:rPr>
                    <w:del w:id="2691" w:author="Benjamin Zhu" w:date="2020-07-04T00:42:00Z"/>
                    <w:rFonts w:ascii="Times New Roman" w:hAnsi="Times New Roman" w:cs="Times New Roman"/>
                    <w:sz w:val="24"/>
                    <w:szCs w:val="24"/>
                    <w:lang w:val="pt-BR"/>
                  </w:rPr>
                </w:rPrChange>
              </w:rPr>
              <w:pPrChange w:id="2692"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693" w:author="Ednaldo Ribeiro" w:date="2020-05-22T16:40:00Z">
              <w:tcPr>
                <w:tcW w:w="2016" w:type="dxa"/>
                <w:tcBorders>
                  <w:top w:val="nil"/>
                  <w:left w:val="nil"/>
                  <w:bottom w:val="nil"/>
                  <w:right w:val="nil"/>
                </w:tcBorders>
              </w:tcPr>
            </w:tcPrChange>
          </w:tcPr>
          <w:p w14:paraId="6F38DD8A" w14:textId="5D1AD006" w:rsidR="00511193" w:rsidRPr="00F56982" w:rsidDel="00F56982" w:rsidRDefault="00511193" w:rsidP="00F56982">
            <w:pPr>
              <w:jc w:val="center"/>
              <w:rPr>
                <w:del w:id="2694" w:author="Benjamin Zhu" w:date="2020-07-04T00:42:00Z"/>
                <w:rFonts w:ascii="Times New Roman" w:hAnsi="Times New Roman" w:cs="Times New Roman"/>
                <w:sz w:val="24"/>
                <w:szCs w:val="24"/>
                <w:rPrChange w:id="2695" w:author="Benjamin Zhu" w:date="2020-07-04T00:42:00Z">
                  <w:rPr>
                    <w:del w:id="2696" w:author="Benjamin Zhu" w:date="2020-07-04T00:42:00Z"/>
                    <w:rFonts w:ascii="Times New Roman" w:hAnsi="Times New Roman" w:cs="Times New Roman"/>
                    <w:sz w:val="24"/>
                    <w:szCs w:val="24"/>
                    <w:lang w:val="pt-BR"/>
                  </w:rPr>
                </w:rPrChange>
              </w:rPr>
              <w:pPrChange w:id="2697" w:author="Benjamin Zhu" w:date="2020-07-04T00:42:00Z">
                <w:pPr>
                  <w:widowControl w:val="0"/>
                  <w:autoSpaceDE w:val="0"/>
                  <w:autoSpaceDN w:val="0"/>
                  <w:adjustRightInd w:val="0"/>
                  <w:spacing w:after="0" w:line="240" w:lineRule="auto"/>
                  <w:jc w:val="center"/>
                </w:pPr>
              </w:pPrChange>
            </w:pPr>
            <w:del w:id="2698" w:author="Benjamin Zhu" w:date="2020-07-04T00:42:00Z">
              <w:r w:rsidRPr="00511193" w:rsidDel="00F56982">
                <w:rPr>
                  <w:sz w:val="24"/>
                  <w:szCs w:val="24"/>
                  <w:lang w:val="en"/>
                </w:rPr>
                <w:delText>(0.06)</w:delText>
              </w:r>
            </w:del>
          </w:p>
        </w:tc>
        <w:tc>
          <w:tcPr>
            <w:tcW w:w="2016" w:type="dxa"/>
            <w:tcBorders>
              <w:top w:val="nil"/>
              <w:left w:val="nil"/>
              <w:bottom w:val="nil"/>
              <w:right w:val="nil"/>
            </w:tcBorders>
            <w:tcPrChange w:id="2699" w:author="Ednaldo Ribeiro" w:date="2020-05-22T16:40:00Z">
              <w:tcPr>
                <w:tcW w:w="2016" w:type="dxa"/>
                <w:tcBorders>
                  <w:top w:val="nil"/>
                  <w:left w:val="nil"/>
                  <w:bottom w:val="nil"/>
                  <w:right w:val="nil"/>
                </w:tcBorders>
              </w:tcPr>
            </w:tcPrChange>
          </w:tcPr>
          <w:p w14:paraId="7397E726" w14:textId="1134C9F4" w:rsidR="00511193" w:rsidRPr="00F56982" w:rsidDel="00F56982" w:rsidRDefault="00511193" w:rsidP="00F56982">
            <w:pPr>
              <w:jc w:val="center"/>
              <w:rPr>
                <w:del w:id="2700" w:author="Benjamin Zhu" w:date="2020-07-04T00:42:00Z"/>
                <w:rFonts w:ascii="Times New Roman" w:hAnsi="Times New Roman" w:cs="Times New Roman"/>
                <w:sz w:val="24"/>
                <w:szCs w:val="24"/>
                <w:rPrChange w:id="2701" w:author="Benjamin Zhu" w:date="2020-07-04T00:42:00Z">
                  <w:rPr>
                    <w:del w:id="2702" w:author="Benjamin Zhu" w:date="2020-07-04T00:42:00Z"/>
                    <w:rFonts w:ascii="Times New Roman" w:hAnsi="Times New Roman" w:cs="Times New Roman"/>
                    <w:sz w:val="24"/>
                    <w:szCs w:val="24"/>
                    <w:lang w:val="pt-BR"/>
                  </w:rPr>
                </w:rPrChange>
              </w:rPr>
              <w:pPrChange w:id="2703" w:author="Benjamin Zhu" w:date="2020-07-04T00:42:00Z">
                <w:pPr>
                  <w:widowControl w:val="0"/>
                  <w:autoSpaceDE w:val="0"/>
                  <w:autoSpaceDN w:val="0"/>
                  <w:adjustRightInd w:val="0"/>
                  <w:spacing w:after="0" w:line="240" w:lineRule="auto"/>
                  <w:jc w:val="center"/>
                </w:pPr>
              </w:pPrChange>
            </w:pPr>
            <w:del w:id="2704" w:author="Benjamin Zhu" w:date="2020-07-04T00:42:00Z">
              <w:r w:rsidRPr="00511193" w:rsidDel="00F56982">
                <w:rPr>
                  <w:sz w:val="24"/>
                  <w:szCs w:val="24"/>
                  <w:lang w:val="en"/>
                </w:rPr>
                <w:delText>(1.68)</w:delText>
              </w:r>
            </w:del>
          </w:p>
        </w:tc>
      </w:tr>
      <w:tr w:rsidR="00511193" w:rsidRPr="00511193" w:rsidDel="00F56982" w14:paraId="2094BD8A" w14:textId="4C40BD20" w:rsidTr="00511193">
        <w:trPr>
          <w:del w:id="2705" w:author="Benjamin Zhu" w:date="2020-07-04T00:42:00Z"/>
        </w:trPr>
        <w:tc>
          <w:tcPr>
            <w:tcW w:w="2410" w:type="dxa"/>
            <w:tcBorders>
              <w:top w:val="nil"/>
              <w:left w:val="nil"/>
              <w:bottom w:val="nil"/>
              <w:right w:val="nil"/>
            </w:tcBorders>
            <w:tcPrChange w:id="2706" w:author="Ednaldo Ribeiro" w:date="2020-05-22T16:40:00Z">
              <w:tcPr>
                <w:tcW w:w="2340" w:type="dxa"/>
                <w:tcBorders>
                  <w:top w:val="nil"/>
                  <w:left w:val="nil"/>
                  <w:bottom w:val="nil"/>
                  <w:right w:val="nil"/>
                </w:tcBorders>
              </w:tcPr>
            </w:tcPrChange>
          </w:tcPr>
          <w:p w14:paraId="7583C4F5" w14:textId="33D2469B" w:rsidR="00511193" w:rsidRPr="00F56982" w:rsidDel="00F56982" w:rsidRDefault="00511193" w:rsidP="00F56982">
            <w:pPr>
              <w:jc w:val="center"/>
              <w:rPr>
                <w:del w:id="2707" w:author="Benjamin Zhu" w:date="2020-07-04T00:42:00Z"/>
                <w:rFonts w:ascii="Times New Roman" w:hAnsi="Times New Roman" w:cs="Times New Roman"/>
                <w:sz w:val="24"/>
                <w:szCs w:val="24"/>
                <w:rPrChange w:id="2708" w:author="Benjamin Zhu" w:date="2020-07-04T00:42:00Z">
                  <w:rPr>
                    <w:del w:id="2709" w:author="Benjamin Zhu" w:date="2020-07-04T00:42:00Z"/>
                    <w:rFonts w:ascii="Times New Roman" w:hAnsi="Times New Roman" w:cs="Times New Roman"/>
                    <w:sz w:val="24"/>
                    <w:szCs w:val="24"/>
                    <w:lang w:val="pt-BR"/>
                  </w:rPr>
                </w:rPrChange>
              </w:rPr>
              <w:pPrChange w:id="2710" w:author="Benjamin Zhu" w:date="2020-07-04T00:42:00Z">
                <w:pPr>
                  <w:widowControl w:val="0"/>
                  <w:autoSpaceDE w:val="0"/>
                  <w:autoSpaceDN w:val="0"/>
                  <w:adjustRightInd w:val="0"/>
                  <w:spacing w:after="0" w:line="240" w:lineRule="auto"/>
                </w:pPr>
              </w:pPrChange>
            </w:pPr>
            <w:del w:id="2711" w:author="Benjamin Zhu" w:date="2020-07-04T00:42:00Z">
              <w:r w:rsidRPr="00511193" w:rsidDel="00F56982">
                <w:rPr>
                  <w:sz w:val="24"/>
                  <w:szCs w:val="24"/>
                  <w:lang w:val="en"/>
                </w:rPr>
                <w:delText>Yellow#Formation  Superior</w:delText>
              </w:r>
            </w:del>
          </w:p>
        </w:tc>
        <w:tc>
          <w:tcPr>
            <w:tcW w:w="2222" w:type="dxa"/>
            <w:tcBorders>
              <w:top w:val="nil"/>
              <w:left w:val="nil"/>
              <w:bottom w:val="nil"/>
              <w:right w:val="nil"/>
            </w:tcBorders>
            <w:tcPrChange w:id="2712" w:author="Ednaldo Ribeiro" w:date="2020-05-22T16:40:00Z">
              <w:tcPr>
                <w:tcW w:w="2292" w:type="dxa"/>
                <w:tcBorders>
                  <w:top w:val="nil"/>
                  <w:left w:val="nil"/>
                  <w:bottom w:val="nil"/>
                  <w:right w:val="nil"/>
                </w:tcBorders>
              </w:tcPr>
            </w:tcPrChange>
          </w:tcPr>
          <w:p w14:paraId="5B27DE3E" w14:textId="24EB84D9" w:rsidR="00511193" w:rsidRPr="00F56982" w:rsidDel="00F56982" w:rsidRDefault="00511193" w:rsidP="00F56982">
            <w:pPr>
              <w:jc w:val="center"/>
              <w:rPr>
                <w:del w:id="2713" w:author="Benjamin Zhu" w:date="2020-07-04T00:42:00Z"/>
                <w:rFonts w:ascii="Times New Roman" w:hAnsi="Times New Roman" w:cs="Times New Roman"/>
                <w:sz w:val="24"/>
                <w:szCs w:val="24"/>
                <w:rPrChange w:id="2714" w:author="Benjamin Zhu" w:date="2020-07-04T00:42:00Z">
                  <w:rPr>
                    <w:del w:id="2715" w:author="Benjamin Zhu" w:date="2020-07-04T00:42:00Z"/>
                    <w:rFonts w:ascii="Times New Roman" w:hAnsi="Times New Roman" w:cs="Times New Roman"/>
                    <w:sz w:val="24"/>
                    <w:szCs w:val="24"/>
                    <w:lang w:val="pt-BR"/>
                  </w:rPr>
                </w:rPrChange>
              </w:rPr>
              <w:pPrChange w:id="2716"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717" w:author="Ednaldo Ribeiro" w:date="2020-05-22T16:40:00Z">
              <w:tcPr>
                <w:tcW w:w="2016" w:type="dxa"/>
                <w:tcBorders>
                  <w:top w:val="nil"/>
                  <w:left w:val="nil"/>
                  <w:bottom w:val="nil"/>
                  <w:right w:val="nil"/>
                </w:tcBorders>
              </w:tcPr>
            </w:tcPrChange>
          </w:tcPr>
          <w:p w14:paraId="2385D873" w14:textId="7A5438D1" w:rsidR="00511193" w:rsidRPr="00F56982" w:rsidDel="00F56982" w:rsidRDefault="00511193" w:rsidP="00F56982">
            <w:pPr>
              <w:jc w:val="center"/>
              <w:rPr>
                <w:del w:id="2718" w:author="Benjamin Zhu" w:date="2020-07-04T00:42:00Z"/>
                <w:rFonts w:ascii="Times New Roman" w:hAnsi="Times New Roman" w:cs="Times New Roman"/>
                <w:sz w:val="24"/>
                <w:szCs w:val="24"/>
                <w:rPrChange w:id="2719" w:author="Benjamin Zhu" w:date="2020-07-04T00:42:00Z">
                  <w:rPr>
                    <w:del w:id="2720" w:author="Benjamin Zhu" w:date="2020-07-04T00:42:00Z"/>
                    <w:rFonts w:ascii="Times New Roman" w:hAnsi="Times New Roman" w:cs="Times New Roman"/>
                    <w:sz w:val="24"/>
                    <w:szCs w:val="24"/>
                    <w:lang w:val="pt-BR"/>
                  </w:rPr>
                </w:rPrChange>
              </w:rPr>
              <w:pPrChange w:id="2721"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722" w:author="Ednaldo Ribeiro" w:date="2020-05-22T16:40:00Z">
              <w:tcPr>
                <w:tcW w:w="2016" w:type="dxa"/>
                <w:tcBorders>
                  <w:top w:val="nil"/>
                  <w:left w:val="nil"/>
                  <w:bottom w:val="nil"/>
                  <w:right w:val="nil"/>
                </w:tcBorders>
              </w:tcPr>
            </w:tcPrChange>
          </w:tcPr>
          <w:p w14:paraId="60CD8B24" w14:textId="5C5802E0" w:rsidR="00511193" w:rsidRPr="00F56982" w:rsidDel="00F56982" w:rsidRDefault="00511193" w:rsidP="00F56982">
            <w:pPr>
              <w:jc w:val="center"/>
              <w:rPr>
                <w:del w:id="2723" w:author="Benjamin Zhu" w:date="2020-07-04T00:42:00Z"/>
                <w:rFonts w:ascii="Times New Roman" w:hAnsi="Times New Roman" w:cs="Times New Roman"/>
                <w:sz w:val="24"/>
                <w:szCs w:val="24"/>
                <w:rPrChange w:id="2724" w:author="Benjamin Zhu" w:date="2020-07-04T00:42:00Z">
                  <w:rPr>
                    <w:del w:id="2725" w:author="Benjamin Zhu" w:date="2020-07-04T00:42:00Z"/>
                    <w:rFonts w:ascii="Times New Roman" w:hAnsi="Times New Roman" w:cs="Times New Roman"/>
                    <w:sz w:val="24"/>
                    <w:szCs w:val="24"/>
                    <w:lang w:val="pt-BR"/>
                  </w:rPr>
                </w:rPrChange>
              </w:rPr>
              <w:pPrChange w:id="2726" w:author="Benjamin Zhu" w:date="2020-07-04T00:42:00Z">
                <w:pPr>
                  <w:widowControl w:val="0"/>
                  <w:autoSpaceDE w:val="0"/>
                  <w:autoSpaceDN w:val="0"/>
                  <w:adjustRightInd w:val="0"/>
                  <w:spacing w:after="0" w:line="240" w:lineRule="auto"/>
                  <w:jc w:val="center"/>
                </w:pPr>
              </w:pPrChange>
            </w:pPr>
            <w:del w:id="2727" w:author="Benjamin Zhu" w:date="2020-07-04T00:42:00Z">
              <w:r w:rsidRPr="00511193" w:rsidDel="00F56982">
                <w:rPr>
                  <w:sz w:val="24"/>
                  <w:szCs w:val="24"/>
                  <w:lang w:val="en"/>
                </w:rPr>
                <w:delText>0.171</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728" w:author="Ednaldo Ribeiro" w:date="2020-05-22T16:40:00Z">
              <w:tcPr>
                <w:tcW w:w="2016" w:type="dxa"/>
                <w:tcBorders>
                  <w:top w:val="nil"/>
                  <w:left w:val="nil"/>
                  <w:bottom w:val="nil"/>
                  <w:right w:val="nil"/>
                </w:tcBorders>
              </w:tcPr>
            </w:tcPrChange>
          </w:tcPr>
          <w:p w14:paraId="485FDC56" w14:textId="5886F3B8" w:rsidR="00511193" w:rsidRPr="00F56982" w:rsidDel="00F56982" w:rsidRDefault="00511193" w:rsidP="00F56982">
            <w:pPr>
              <w:jc w:val="center"/>
              <w:rPr>
                <w:del w:id="2729" w:author="Benjamin Zhu" w:date="2020-07-04T00:42:00Z"/>
                <w:rFonts w:ascii="Times New Roman" w:hAnsi="Times New Roman" w:cs="Times New Roman"/>
                <w:sz w:val="24"/>
                <w:szCs w:val="24"/>
                <w:rPrChange w:id="2730" w:author="Benjamin Zhu" w:date="2020-07-04T00:42:00Z">
                  <w:rPr>
                    <w:del w:id="2731" w:author="Benjamin Zhu" w:date="2020-07-04T00:42:00Z"/>
                    <w:rFonts w:ascii="Times New Roman" w:hAnsi="Times New Roman" w:cs="Times New Roman"/>
                    <w:sz w:val="24"/>
                    <w:szCs w:val="24"/>
                    <w:lang w:val="pt-BR"/>
                  </w:rPr>
                </w:rPrChange>
              </w:rPr>
              <w:pPrChange w:id="2732" w:author="Benjamin Zhu" w:date="2020-07-04T00:42:00Z">
                <w:pPr>
                  <w:widowControl w:val="0"/>
                  <w:autoSpaceDE w:val="0"/>
                  <w:autoSpaceDN w:val="0"/>
                  <w:adjustRightInd w:val="0"/>
                  <w:spacing w:after="0" w:line="240" w:lineRule="auto"/>
                  <w:jc w:val="center"/>
                </w:pPr>
              </w:pPrChange>
            </w:pPr>
            <w:del w:id="2733" w:author="Benjamin Zhu" w:date="2020-07-04T00:42:00Z">
              <w:r w:rsidRPr="00511193" w:rsidDel="00F56982">
                <w:rPr>
                  <w:sz w:val="24"/>
                  <w:szCs w:val="24"/>
                  <w:lang w:val="en"/>
                </w:rPr>
                <w:delText>0.0369</w:delText>
              </w:r>
            </w:del>
          </w:p>
        </w:tc>
      </w:tr>
      <w:tr w:rsidR="00511193" w:rsidRPr="00511193" w:rsidDel="00F56982" w14:paraId="78C28576" w14:textId="20E78803" w:rsidTr="00511193">
        <w:trPr>
          <w:del w:id="2734" w:author="Benjamin Zhu" w:date="2020-07-04T00:42:00Z"/>
        </w:trPr>
        <w:tc>
          <w:tcPr>
            <w:tcW w:w="2410" w:type="dxa"/>
            <w:tcBorders>
              <w:top w:val="nil"/>
              <w:left w:val="nil"/>
              <w:bottom w:val="nil"/>
              <w:right w:val="nil"/>
            </w:tcBorders>
            <w:tcPrChange w:id="2735" w:author="Ednaldo Ribeiro" w:date="2020-05-22T16:40:00Z">
              <w:tcPr>
                <w:tcW w:w="2340" w:type="dxa"/>
                <w:tcBorders>
                  <w:top w:val="nil"/>
                  <w:left w:val="nil"/>
                  <w:bottom w:val="nil"/>
                  <w:right w:val="nil"/>
                </w:tcBorders>
              </w:tcPr>
            </w:tcPrChange>
          </w:tcPr>
          <w:p w14:paraId="05381900" w14:textId="6AA441F3" w:rsidR="00511193" w:rsidRPr="00F56982" w:rsidDel="00F56982" w:rsidRDefault="00511193" w:rsidP="00F56982">
            <w:pPr>
              <w:jc w:val="center"/>
              <w:rPr>
                <w:del w:id="2736" w:author="Benjamin Zhu" w:date="2020-07-04T00:42:00Z"/>
                <w:rFonts w:ascii="Times New Roman" w:hAnsi="Times New Roman" w:cs="Times New Roman"/>
                <w:sz w:val="24"/>
                <w:szCs w:val="24"/>
                <w:rPrChange w:id="2737" w:author="Benjamin Zhu" w:date="2020-07-04T00:42:00Z">
                  <w:rPr>
                    <w:del w:id="2738" w:author="Benjamin Zhu" w:date="2020-07-04T00:42:00Z"/>
                    <w:rFonts w:ascii="Times New Roman" w:hAnsi="Times New Roman" w:cs="Times New Roman"/>
                    <w:sz w:val="24"/>
                    <w:szCs w:val="24"/>
                    <w:lang w:val="pt-BR"/>
                  </w:rPr>
                </w:rPrChange>
              </w:rPr>
              <w:pPrChange w:id="2739" w:author="Benjamin Zhu" w:date="2020-07-04T00:42:00Z">
                <w:pPr>
                  <w:widowControl w:val="0"/>
                  <w:autoSpaceDE w:val="0"/>
                  <w:autoSpaceDN w:val="0"/>
                  <w:adjustRightInd w:val="0"/>
                  <w:spacing w:after="0" w:line="240" w:lineRule="auto"/>
                </w:pPr>
              </w:pPrChange>
            </w:pPr>
          </w:p>
        </w:tc>
        <w:tc>
          <w:tcPr>
            <w:tcW w:w="2222" w:type="dxa"/>
            <w:tcBorders>
              <w:top w:val="nil"/>
              <w:left w:val="nil"/>
              <w:bottom w:val="nil"/>
              <w:right w:val="nil"/>
            </w:tcBorders>
            <w:tcPrChange w:id="2740" w:author="Ednaldo Ribeiro" w:date="2020-05-22T16:40:00Z">
              <w:tcPr>
                <w:tcW w:w="2292" w:type="dxa"/>
                <w:tcBorders>
                  <w:top w:val="nil"/>
                  <w:left w:val="nil"/>
                  <w:bottom w:val="nil"/>
                  <w:right w:val="nil"/>
                </w:tcBorders>
              </w:tcPr>
            </w:tcPrChange>
          </w:tcPr>
          <w:p w14:paraId="5423BB83" w14:textId="3A82F280" w:rsidR="00511193" w:rsidRPr="00F56982" w:rsidDel="00F56982" w:rsidRDefault="00511193" w:rsidP="00F56982">
            <w:pPr>
              <w:jc w:val="center"/>
              <w:rPr>
                <w:del w:id="2741" w:author="Benjamin Zhu" w:date="2020-07-04T00:42:00Z"/>
                <w:rFonts w:ascii="Times New Roman" w:hAnsi="Times New Roman" w:cs="Times New Roman"/>
                <w:sz w:val="24"/>
                <w:szCs w:val="24"/>
                <w:rPrChange w:id="2742" w:author="Benjamin Zhu" w:date="2020-07-04T00:42:00Z">
                  <w:rPr>
                    <w:del w:id="2743" w:author="Benjamin Zhu" w:date="2020-07-04T00:42:00Z"/>
                    <w:rFonts w:ascii="Times New Roman" w:hAnsi="Times New Roman" w:cs="Times New Roman"/>
                    <w:sz w:val="24"/>
                    <w:szCs w:val="24"/>
                    <w:lang w:val="pt-BR"/>
                  </w:rPr>
                </w:rPrChange>
              </w:rPr>
              <w:pPrChange w:id="2744"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745" w:author="Ednaldo Ribeiro" w:date="2020-05-22T16:40:00Z">
              <w:tcPr>
                <w:tcW w:w="2016" w:type="dxa"/>
                <w:tcBorders>
                  <w:top w:val="nil"/>
                  <w:left w:val="nil"/>
                  <w:bottom w:val="nil"/>
                  <w:right w:val="nil"/>
                </w:tcBorders>
              </w:tcPr>
            </w:tcPrChange>
          </w:tcPr>
          <w:p w14:paraId="79DD785D" w14:textId="4C9DEF91" w:rsidR="00511193" w:rsidRPr="00F56982" w:rsidDel="00F56982" w:rsidRDefault="00511193" w:rsidP="00F56982">
            <w:pPr>
              <w:jc w:val="center"/>
              <w:rPr>
                <w:del w:id="2746" w:author="Benjamin Zhu" w:date="2020-07-04T00:42:00Z"/>
                <w:rFonts w:ascii="Times New Roman" w:hAnsi="Times New Roman" w:cs="Times New Roman"/>
                <w:sz w:val="24"/>
                <w:szCs w:val="24"/>
                <w:rPrChange w:id="2747" w:author="Benjamin Zhu" w:date="2020-07-04T00:42:00Z">
                  <w:rPr>
                    <w:del w:id="2748" w:author="Benjamin Zhu" w:date="2020-07-04T00:42:00Z"/>
                    <w:rFonts w:ascii="Times New Roman" w:hAnsi="Times New Roman" w:cs="Times New Roman"/>
                    <w:sz w:val="24"/>
                    <w:szCs w:val="24"/>
                    <w:lang w:val="pt-BR"/>
                  </w:rPr>
                </w:rPrChange>
              </w:rPr>
              <w:pPrChange w:id="2749" w:author="Benjamin Zhu" w:date="2020-07-04T00:42:00Z">
                <w:pPr>
                  <w:widowControl w:val="0"/>
                  <w:autoSpaceDE w:val="0"/>
                  <w:autoSpaceDN w:val="0"/>
                  <w:adjustRightInd w:val="0"/>
                  <w:spacing w:after="0" w:line="240" w:lineRule="auto"/>
                  <w:jc w:val="center"/>
                </w:pPr>
              </w:pPrChange>
            </w:pPr>
          </w:p>
        </w:tc>
        <w:tc>
          <w:tcPr>
            <w:tcW w:w="2016" w:type="dxa"/>
            <w:tcBorders>
              <w:top w:val="nil"/>
              <w:left w:val="nil"/>
              <w:bottom w:val="nil"/>
              <w:right w:val="nil"/>
            </w:tcBorders>
            <w:tcPrChange w:id="2750" w:author="Ednaldo Ribeiro" w:date="2020-05-22T16:40:00Z">
              <w:tcPr>
                <w:tcW w:w="2016" w:type="dxa"/>
                <w:tcBorders>
                  <w:top w:val="nil"/>
                  <w:left w:val="nil"/>
                  <w:bottom w:val="nil"/>
                  <w:right w:val="nil"/>
                </w:tcBorders>
              </w:tcPr>
            </w:tcPrChange>
          </w:tcPr>
          <w:p w14:paraId="405F7794" w14:textId="2B7DC03B" w:rsidR="00511193" w:rsidRPr="00F56982" w:rsidDel="00F56982" w:rsidRDefault="00511193" w:rsidP="00F56982">
            <w:pPr>
              <w:jc w:val="center"/>
              <w:rPr>
                <w:del w:id="2751" w:author="Benjamin Zhu" w:date="2020-07-04T00:42:00Z"/>
                <w:rFonts w:ascii="Times New Roman" w:hAnsi="Times New Roman" w:cs="Times New Roman"/>
                <w:sz w:val="24"/>
                <w:szCs w:val="24"/>
                <w:rPrChange w:id="2752" w:author="Benjamin Zhu" w:date="2020-07-04T00:42:00Z">
                  <w:rPr>
                    <w:del w:id="2753" w:author="Benjamin Zhu" w:date="2020-07-04T00:42:00Z"/>
                    <w:rFonts w:ascii="Times New Roman" w:hAnsi="Times New Roman" w:cs="Times New Roman"/>
                    <w:sz w:val="24"/>
                    <w:szCs w:val="24"/>
                    <w:lang w:val="pt-BR"/>
                  </w:rPr>
                </w:rPrChange>
              </w:rPr>
              <w:pPrChange w:id="2754" w:author="Benjamin Zhu" w:date="2020-07-04T00:42:00Z">
                <w:pPr>
                  <w:widowControl w:val="0"/>
                  <w:autoSpaceDE w:val="0"/>
                  <w:autoSpaceDN w:val="0"/>
                  <w:adjustRightInd w:val="0"/>
                  <w:spacing w:after="0" w:line="240" w:lineRule="auto"/>
                  <w:jc w:val="center"/>
                </w:pPr>
              </w:pPrChange>
            </w:pPr>
            <w:del w:id="2755" w:author="Benjamin Zhu" w:date="2020-07-04T00:42:00Z">
              <w:r w:rsidRPr="00511193" w:rsidDel="00F56982">
                <w:rPr>
                  <w:sz w:val="24"/>
                  <w:szCs w:val="24"/>
                  <w:lang w:val="en"/>
                </w:rPr>
                <w:delText>(2.42)</w:delText>
              </w:r>
            </w:del>
          </w:p>
        </w:tc>
        <w:tc>
          <w:tcPr>
            <w:tcW w:w="2016" w:type="dxa"/>
            <w:tcBorders>
              <w:top w:val="nil"/>
              <w:left w:val="nil"/>
              <w:bottom w:val="nil"/>
              <w:right w:val="nil"/>
            </w:tcBorders>
            <w:tcPrChange w:id="2756" w:author="Ednaldo Ribeiro" w:date="2020-05-22T16:40:00Z">
              <w:tcPr>
                <w:tcW w:w="2016" w:type="dxa"/>
                <w:tcBorders>
                  <w:top w:val="nil"/>
                  <w:left w:val="nil"/>
                  <w:bottom w:val="nil"/>
                  <w:right w:val="nil"/>
                </w:tcBorders>
              </w:tcPr>
            </w:tcPrChange>
          </w:tcPr>
          <w:p w14:paraId="297B42E8" w14:textId="62E90812" w:rsidR="00511193" w:rsidRPr="00F56982" w:rsidDel="00F56982" w:rsidRDefault="00511193" w:rsidP="00F56982">
            <w:pPr>
              <w:jc w:val="center"/>
              <w:rPr>
                <w:del w:id="2757" w:author="Benjamin Zhu" w:date="2020-07-04T00:42:00Z"/>
                <w:rFonts w:ascii="Times New Roman" w:hAnsi="Times New Roman" w:cs="Times New Roman"/>
                <w:sz w:val="24"/>
                <w:szCs w:val="24"/>
                <w:rPrChange w:id="2758" w:author="Benjamin Zhu" w:date="2020-07-04T00:42:00Z">
                  <w:rPr>
                    <w:del w:id="2759" w:author="Benjamin Zhu" w:date="2020-07-04T00:42:00Z"/>
                    <w:rFonts w:ascii="Times New Roman" w:hAnsi="Times New Roman" w:cs="Times New Roman"/>
                    <w:sz w:val="24"/>
                    <w:szCs w:val="24"/>
                    <w:lang w:val="pt-BR"/>
                  </w:rPr>
                </w:rPrChange>
              </w:rPr>
              <w:pPrChange w:id="2760" w:author="Benjamin Zhu" w:date="2020-07-04T00:42:00Z">
                <w:pPr>
                  <w:widowControl w:val="0"/>
                  <w:autoSpaceDE w:val="0"/>
                  <w:autoSpaceDN w:val="0"/>
                  <w:adjustRightInd w:val="0"/>
                  <w:spacing w:after="0" w:line="240" w:lineRule="auto"/>
                  <w:jc w:val="center"/>
                </w:pPr>
              </w:pPrChange>
            </w:pPr>
            <w:del w:id="2761" w:author="Benjamin Zhu" w:date="2020-07-04T00:42:00Z">
              <w:r w:rsidRPr="00511193" w:rsidDel="00F56982">
                <w:rPr>
                  <w:sz w:val="24"/>
                  <w:szCs w:val="24"/>
                  <w:lang w:val="en"/>
                </w:rPr>
                <w:delText>(0.57)</w:delText>
              </w:r>
            </w:del>
          </w:p>
        </w:tc>
      </w:tr>
      <w:tr w:rsidR="00511193" w:rsidRPr="00511193" w:rsidDel="00F56982" w14:paraId="1DFA0456" w14:textId="0AC137C6" w:rsidTr="00511193">
        <w:trPr>
          <w:del w:id="2762" w:author="Benjamin Zhu" w:date="2020-07-04T00:42:00Z"/>
        </w:trPr>
        <w:tc>
          <w:tcPr>
            <w:tcW w:w="2410" w:type="dxa"/>
            <w:tcBorders>
              <w:top w:val="nil"/>
              <w:left w:val="nil"/>
              <w:bottom w:val="nil"/>
              <w:right w:val="nil"/>
            </w:tcBorders>
            <w:tcPrChange w:id="2763" w:author="Ednaldo Ribeiro" w:date="2020-05-22T16:40:00Z">
              <w:tcPr>
                <w:tcW w:w="2340" w:type="dxa"/>
                <w:tcBorders>
                  <w:top w:val="nil"/>
                  <w:left w:val="nil"/>
                  <w:bottom w:val="nil"/>
                  <w:right w:val="nil"/>
                </w:tcBorders>
              </w:tcPr>
            </w:tcPrChange>
          </w:tcPr>
          <w:p w14:paraId="5986EF22" w14:textId="25AB5EB2" w:rsidR="00511193" w:rsidRPr="00F56982" w:rsidDel="00F56982" w:rsidRDefault="00511193" w:rsidP="00F56982">
            <w:pPr>
              <w:jc w:val="center"/>
              <w:rPr>
                <w:del w:id="2764" w:author="Benjamin Zhu" w:date="2020-07-04T00:42:00Z"/>
                <w:rFonts w:ascii="Times New Roman" w:hAnsi="Times New Roman" w:cs="Times New Roman"/>
                <w:sz w:val="24"/>
                <w:szCs w:val="24"/>
                <w:rPrChange w:id="2765" w:author="Benjamin Zhu" w:date="2020-07-04T00:42:00Z">
                  <w:rPr>
                    <w:del w:id="2766" w:author="Benjamin Zhu" w:date="2020-07-04T00:42:00Z"/>
                    <w:rFonts w:ascii="Times New Roman" w:hAnsi="Times New Roman" w:cs="Times New Roman"/>
                    <w:sz w:val="24"/>
                    <w:szCs w:val="24"/>
                    <w:lang w:val="pt-BR"/>
                  </w:rPr>
                </w:rPrChange>
              </w:rPr>
              <w:pPrChange w:id="2767" w:author="Benjamin Zhu" w:date="2020-07-04T00:42:00Z">
                <w:pPr>
                  <w:widowControl w:val="0"/>
                  <w:autoSpaceDE w:val="0"/>
                  <w:autoSpaceDN w:val="0"/>
                  <w:adjustRightInd w:val="0"/>
                  <w:spacing w:after="0" w:line="240" w:lineRule="auto"/>
                </w:pPr>
              </w:pPrChange>
            </w:pPr>
            <w:del w:id="2768" w:author="Benjamin Zhu" w:date="2020-07-04T00:42:00Z">
              <w:r w:rsidRPr="00511193" w:rsidDel="00F56982">
                <w:rPr>
                  <w:sz w:val="24"/>
                  <w:szCs w:val="24"/>
                  <w:lang w:val="en"/>
                </w:rPr>
                <w:delText>Constant</w:delText>
              </w:r>
              <w:r w:rsidR="007C6ED9" w:rsidDel="00F56982">
                <w:rPr>
                  <w:sz w:val="24"/>
                  <w:szCs w:val="24"/>
                  <w:lang w:val="en"/>
                </w:rPr>
                <w:delText>and</w:delText>
              </w:r>
            </w:del>
          </w:p>
        </w:tc>
        <w:tc>
          <w:tcPr>
            <w:tcW w:w="2222" w:type="dxa"/>
            <w:tcBorders>
              <w:top w:val="nil"/>
              <w:left w:val="nil"/>
              <w:bottom w:val="nil"/>
              <w:right w:val="nil"/>
            </w:tcBorders>
            <w:tcPrChange w:id="2769" w:author="Ednaldo Ribeiro" w:date="2020-05-22T16:40:00Z">
              <w:tcPr>
                <w:tcW w:w="2292" w:type="dxa"/>
                <w:tcBorders>
                  <w:top w:val="nil"/>
                  <w:left w:val="nil"/>
                  <w:bottom w:val="nil"/>
                  <w:right w:val="nil"/>
                </w:tcBorders>
              </w:tcPr>
            </w:tcPrChange>
          </w:tcPr>
          <w:p w14:paraId="2890E184" w14:textId="2DEA2E64" w:rsidR="00511193" w:rsidRPr="00F56982" w:rsidDel="00F56982" w:rsidRDefault="00511193" w:rsidP="00F56982">
            <w:pPr>
              <w:jc w:val="center"/>
              <w:rPr>
                <w:del w:id="2770" w:author="Benjamin Zhu" w:date="2020-07-04T00:42:00Z"/>
                <w:rFonts w:ascii="Times New Roman" w:hAnsi="Times New Roman" w:cs="Times New Roman"/>
                <w:sz w:val="24"/>
                <w:szCs w:val="24"/>
                <w:rPrChange w:id="2771" w:author="Benjamin Zhu" w:date="2020-07-04T00:42:00Z">
                  <w:rPr>
                    <w:del w:id="2772" w:author="Benjamin Zhu" w:date="2020-07-04T00:42:00Z"/>
                    <w:rFonts w:ascii="Times New Roman" w:hAnsi="Times New Roman" w:cs="Times New Roman"/>
                    <w:sz w:val="24"/>
                    <w:szCs w:val="24"/>
                    <w:lang w:val="pt-BR"/>
                  </w:rPr>
                </w:rPrChange>
              </w:rPr>
              <w:pPrChange w:id="2773" w:author="Benjamin Zhu" w:date="2020-07-04T00:42:00Z">
                <w:pPr>
                  <w:widowControl w:val="0"/>
                  <w:autoSpaceDE w:val="0"/>
                  <w:autoSpaceDN w:val="0"/>
                  <w:adjustRightInd w:val="0"/>
                  <w:spacing w:after="0" w:line="240" w:lineRule="auto"/>
                  <w:jc w:val="center"/>
                </w:pPr>
              </w:pPrChange>
            </w:pPr>
            <w:del w:id="2774" w:author="Benjamin Zhu" w:date="2020-07-04T00:42:00Z">
              <w:r w:rsidRPr="00511193" w:rsidDel="00F56982">
                <w:rPr>
                  <w:sz w:val="24"/>
                  <w:szCs w:val="24"/>
                  <w:lang w:val="en"/>
                </w:rPr>
                <w:delText>0.457</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775" w:author="Ednaldo Ribeiro" w:date="2020-05-22T16:40:00Z">
              <w:tcPr>
                <w:tcW w:w="2016" w:type="dxa"/>
                <w:tcBorders>
                  <w:top w:val="nil"/>
                  <w:left w:val="nil"/>
                  <w:bottom w:val="nil"/>
                  <w:right w:val="nil"/>
                </w:tcBorders>
              </w:tcPr>
            </w:tcPrChange>
          </w:tcPr>
          <w:p w14:paraId="59284996" w14:textId="3C2EC4C0" w:rsidR="00511193" w:rsidRPr="00F56982" w:rsidDel="00F56982" w:rsidRDefault="00511193" w:rsidP="00F56982">
            <w:pPr>
              <w:jc w:val="center"/>
              <w:rPr>
                <w:del w:id="2776" w:author="Benjamin Zhu" w:date="2020-07-04T00:42:00Z"/>
                <w:rFonts w:ascii="Times New Roman" w:hAnsi="Times New Roman" w:cs="Times New Roman"/>
                <w:sz w:val="24"/>
                <w:szCs w:val="24"/>
                <w:rPrChange w:id="2777" w:author="Benjamin Zhu" w:date="2020-07-04T00:42:00Z">
                  <w:rPr>
                    <w:del w:id="2778" w:author="Benjamin Zhu" w:date="2020-07-04T00:42:00Z"/>
                    <w:rFonts w:ascii="Times New Roman" w:hAnsi="Times New Roman" w:cs="Times New Roman"/>
                    <w:sz w:val="24"/>
                    <w:szCs w:val="24"/>
                    <w:lang w:val="pt-BR"/>
                  </w:rPr>
                </w:rPrChange>
              </w:rPr>
              <w:pPrChange w:id="2779" w:author="Benjamin Zhu" w:date="2020-07-04T00:42:00Z">
                <w:pPr>
                  <w:widowControl w:val="0"/>
                  <w:autoSpaceDE w:val="0"/>
                  <w:autoSpaceDN w:val="0"/>
                  <w:adjustRightInd w:val="0"/>
                  <w:spacing w:after="0" w:line="240" w:lineRule="auto"/>
                  <w:jc w:val="center"/>
                </w:pPr>
              </w:pPrChange>
            </w:pPr>
            <w:del w:id="2780" w:author="Benjamin Zhu" w:date="2020-07-04T00:42:00Z">
              <w:r w:rsidRPr="00511193" w:rsidDel="00F56982">
                <w:rPr>
                  <w:sz w:val="24"/>
                  <w:szCs w:val="24"/>
                  <w:lang w:val="en"/>
                </w:rPr>
                <w:delText>0.319</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781" w:author="Ednaldo Ribeiro" w:date="2020-05-22T16:40:00Z">
              <w:tcPr>
                <w:tcW w:w="2016" w:type="dxa"/>
                <w:tcBorders>
                  <w:top w:val="nil"/>
                  <w:left w:val="nil"/>
                  <w:bottom w:val="nil"/>
                  <w:right w:val="nil"/>
                </w:tcBorders>
              </w:tcPr>
            </w:tcPrChange>
          </w:tcPr>
          <w:p w14:paraId="799BE804" w14:textId="67D07C04" w:rsidR="00511193" w:rsidRPr="00F56982" w:rsidDel="00F56982" w:rsidRDefault="00511193" w:rsidP="00F56982">
            <w:pPr>
              <w:jc w:val="center"/>
              <w:rPr>
                <w:del w:id="2782" w:author="Benjamin Zhu" w:date="2020-07-04T00:42:00Z"/>
                <w:rFonts w:ascii="Times New Roman" w:hAnsi="Times New Roman" w:cs="Times New Roman"/>
                <w:sz w:val="24"/>
                <w:szCs w:val="24"/>
                <w:rPrChange w:id="2783" w:author="Benjamin Zhu" w:date="2020-07-04T00:42:00Z">
                  <w:rPr>
                    <w:del w:id="2784" w:author="Benjamin Zhu" w:date="2020-07-04T00:42:00Z"/>
                    <w:rFonts w:ascii="Times New Roman" w:hAnsi="Times New Roman" w:cs="Times New Roman"/>
                    <w:sz w:val="24"/>
                    <w:szCs w:val="24"/>
                    <w:lang w:val="pt-BR"/>
                  </w:rPr>
                </w:rPrChange>
              </w:rPr>
              <w:pPrChange w:id="2785" w:author="Benjamin Zhu" w:date="2020-07-04T00:42:00Z">
                <w:pPr>
                  <w:widowControl w:val="0"/>
                  <w:autoSpaceDE w:val="0"/>
                  <w:autoSpaceDN w:val="0"/>
                  <w:adjustRightInd w:val="0"/>
                  <w:spacing w:after="0" w:line="240" w:lineRule="auto"/>
                  <w:jc w:val="center"/>
                </w:pPr>
              </w:pPrChange>
            </w:pPr>
            <w:del w:id="2786" w:author="Benjamin Zhu" w:date="2020-07-04T00:42:00Z">
              <w:r w:rsidRPr="00511193" w:rsidDel="00F56982">
                <w:rPr>
                  <w:sz w:val="24"/>
                  <w:szCs w:val="24"/>
                  <w:lang w:val="en"/>
                </w:rPr>
                <w:delText>0.461</w:delText>
              </w:r>
              <w:r w:rsidRPr="00511193" w:rsidDel="00F56982">
                <w:rPr>
                  <w:sz w:val="24"/>
                  <w:szCs w:val="24"/>
                  <w:vertAlign w:val="superscript"/>
                  <w:lang w:val="en"/>
                </w:rPr>
                <w:delText>**</w:delText>
              </w:r>
            </w:del>
          </w:p>
        </w:tc>
        <w:tc>
          <w:tcPr>
            <w:tcW w:w="2016" w:type="dxa"/>
            <w:tcBorders>
              <w:top w:val="nil"/>
              <w:left w:val="nil"/>
              <w:bottom w:val="nil"/>
              <w:right w:val="nil"/>
            </w:tcBorders>
            <w:tcPrChange w:id="2787" w:author="Ednaldo Ribeiro" w:date="2020-05-22T16:40:00Z">
              <w:tcPr>
                <w:tcW w:w="2016" w:type="dxa"/>
                <w:tcBorders>
                  <w:top w:val="nil"/>
                  <w:left w:val="nil"/>
                  <w:bottom w:val="nil"/>
                  <w:right w:val="nil"/>
                </w:tcBorders>
              </w:tcPr>
            </w:tcPrChange>
          </w:tcPr>
          <w:p w14:paraId="6D20CA33" w14:textId="77DD959A" w:rsidR="00511193" w:rsidRPr="00F56982" w:rsidDel="00F56982" w:rsidRDefault="00511193" w:rsidP="00F56982">
            <w:pPr>
              <w:jc w:val="center"/>
              <w:rPr>
                <w:del w:id="2788" w:author="Benjamin Zhu" w:date="2020-07-04T00:42:00Z"/>
                <w:rFonts w:ascii="Times New Roman" w:hAnsi="Times New Roman" w:cs="Times New Roman"/>
                <w:sz w:val="24"/>
                <w:szCs w:val="24"/>
                <w:rPrChange w:id="2789" w:author="Benjamin Zhu" w:date="2020-07-04T00:42:00Z">
                  <w:rPr>
                    <w:del w:id="2790" w:author="Benjamin Zhu" w:date="2020-07-04T00:42:00Z"/>
                    <w:rFonts w:ascii="Times New Roman" w:hAnsi="Times New Roman" w:cs="Times New Roman"/>
                    <w:sz w:val="24"/>
                    <w:szCs w:val="24"/>
                    <w:lang w:val="pt-BR"/>
                  </w:rPr>
                </w:rPrChange>
              </w:rPr>
              <w:pPrChange w:id="2791" w:author="Benjamin Zhu" w:date="2020-07-04T00:42:00Z">
                <w:pPr>
                  <w:widowControl w:val="0"/>
                  <w:autoSpaceDE w:val="0"/>
                  <w:autoSpaceDN w:val="0"/>
                  <w:adjustRightInd w:val="0"/>
                  <w:spacing w:after="0" w:line="240" w:lineRule="auto"/>
                  <w:jc w:val="center"/>
                </w:pPr>
              </w:pPrChange>
            </w:pPr>
            <w:del w:id="2792" w:author="Benjamin Zhu" w:date="2020-07-04T00:42:00Z">
              <w:r w:rsidRPr="00511193" w:rsidDel="00F56982">
                <w:rPr>
                  <w:sz w:val="24"/>
                  <w:szCs w:val="24"/>
                  <w:lang w:val="en"/>
                </w:rPr>
                <w:delText>0.319</w:delText>
              </w:r>
              <w:r w:rsidRPr="00511193" w:rsidDel="00F56982">
                <w:rPr>
                  <w:sz w:val="24"/>
                  <w:szCs w:val="24"/>
                  <w:vertAlign w:val="superscript"/>
                  <w:lang w:val="en"/>
                </w:rPr>
                <w:delText>**</w:delText>
              </w:r>
            </w:del>
          </w:p>
        </w:tc>
      </w:tr>
      <w:tr w:rsidR="00511193" w:rsidRPr="00511193" w:rsidDel="00F56982" w14:paraId="27AADE79" w14:textId="7C80F7E2" w:rsidTr="00511193">
        <w:trPr>
          <w:del w:id="2793" w:author="Benjamin Zhu" w:date="2020-07-04T00:42:00Z"/>
        </w:trPr>
        <w:tc>
          <w:tcPr>
            <w:tcW w:w="2410" w:type="dxa"/>
            <w:tcBorders>
              <w:top w:val="nil"/>
              <w:left w:val="nil"/>
              <w:bottom w:val="single" w:sz="4" w:space="0" w:color="auto"/>
              <w:right w:val="nil"/>
            </w:tcBorders>
            <w:tcPrChange w:id="2794" w:author="Ednaldo Ribeiro" w:date="2020-05-22T16:40:00Z">
              <w:tcPr>
                <w:tcW w:w="2340" w:type="dxa"/>
                <w:tcBorders>
                  <w:top w:val="nil"/>
                  <w:left w:val="nil"/>
                  <w:bottom w:val="single" w:sz="4" w:space="0" w:color="auto"/>
                  <w:right w:val="nil"/>
                </w:tcBorders>
              </w:tcPr>
            </w:tcPrChange>
          </w:tcPr>
          <w:p w14:paraId="1B8509D2" w14:textId="3185601A" w:rsidR="00511193" w:rsidRPr="00F56982" w:rsidDel="00F56982" w:rsidRDefault="00511193" w:rsidP="00F56982">
            <w:pPr>
              <w:jc w:val="center"/>
              <w:rPr>
                <w:del w:id="2795" w:author="Benjamin Zhu" w:date="2020-07-04T00:42:00Z"/>
                <w:rFonts w:ascii="Times New Roman" w:hAnsi="Times New Roman" w:cs="Times New Roman"/>
                <w:sz w:val="24"/>
                <w:szCs w:val="24"/>
                <w:rPrChange w:id="2796" w:author="Benjamin Zhu" w:date="2020-07-04T00:42:00Z">
                  <w:rPr>
                    <w:del w:id="2797" w:author="Benjamin Zhu" w:date="2020-07-04T00:42:00Z"/>
                    <w:rFonts w:ascii="Times New Roman" w:hAnsi="Times New Roman" w:cs="Times New Roman"/>
                    <w:sz w:val="24"/>
                    <w:szCs w:val="24"/>
                    <w:lang w:val="pt-BR"/>
                  </w:rPr>
                </w:rPrChange>
              </w:rPr>
              <w:pPrChange w:id="2798" w:author="Benjamin Zhu" w:date="2020-07-04T00:42:00Z">
                <w:pPr>
                  <w:widowControl w:val="0"/>
                  <w:autoSpaceDE w:val="0"/>
                  <w:autoSpaceDN w:val="0"/>
                  <w:adjustRightInd w:val="0"/>
                  <w:spacing w:after="0" w:line="240" w:lineRule="auto"/>
                </w:pPr>
              </w:pPrChange>
            </w:pPr>
          </w:p>
        </w:tc>
        <w:tc>
          <w:tcPr>
            <w:tcW w:w="2222" w:type="dxa"/>
            <w:tcBorders>
              <w:top w:val="nil"/>
              <w:left w:val="nil"/>
              <w:bottom w:val="single" w:sz="4" w:space="0" w:color="auto"/>
              <w:right w:val="nil"/>
            </w:tcBorders>
            <w:tcPrChange w:id="2799" w:author="Ednaldo Ribeiro" w:date="2020-05-22T16:40:00Z">
              <w:tcPr>
                <w:tcW w:w="2292" w:type="dxa"/>
                <w:tcBorders>
                  <w:top w:val="nil"/>
                  <w:left w:val="nil"/>
                  <w:bottom w:val="single" w:sz="4" w:space="0" w:color="auto"/>
                  <w:right w:val="nil"/>
                </w:tcBorders>
              </w:tcPr>
            </w:tcPrChange>
          </w:tcPr>
          <w:p w14:paraId="59D68811" w14:textId="63C6C038" w:rsidR="00511193" w:rsidRPr="00F56982" w:rsidDel="00F56982" w:rsidRDefault="00511193" w:rsidP="00F56982">
            <w:pPr>
              <w:jc w:val="center"/>
              <w:rPr>
                <w:del w:id="2800" w:author="Benjamin Zhu" w:date="2020-07-04T00:42:00Z"/>
                <w:rFonts w:ascii="Times New Roman" w:hAnsi="Times New Roman" w:cs="Times New Roman"/>
                <w:sz w:val="24"/>
                <w:szCs w:val="24"/>
                <w:rPrChange w:id="2801" w:author="Benjamin Zhu" w:date="2020-07-04T00:42:00Z">
                  <w:rPr>
                    <w:del w:id="2802" w:author="Benjamin Zhu" w:date="2020-07-04T00:42:00Z"/>
                    <w:rFonts w:ascii="Times New Roman" w:hAnsi="Times New Roman" w:cs="Times New Roman"/>
                    <w:sz w:val="24"/>
                    <w:szCs w:val="24"/>
                    <w:lang w:val="pt-BR"/>
                  </w:rPr>
                </w:rPrChange>
              </w:rPr>
              <w:pPrChange w:id="2803" w:author="Benjamin Zhu" w:date="2020-07-04T00:42:00Z">
                <w:pPr>
                  <w:widowControl w:val="0"/>
                  <w:autoSpaceDE w:val="0"/>
                  <w:autoSpaceDN w:val="0"/>
                  <w:adjustRightInd w:val="0"/>
                  <w:spacing w:after="0" w:line="240" w:lineRule="auto"/>
                  <w:jc w:val="center"/>
                </w:pPr>
              </w:pPrChange>
            </w:pPr>
            <w:del w:id="2804" w:author="Benjamin Zhu" w:date="2020-07-04T00:42:00Z">
              <w:r w:rsidRPr="00511193" w:rsidDel="00F56982">
                <w:rPr>
                  <w:sz w:val="24"/>
                  <w:szCs w:val="24"/>
                  <w:lang w:val="en"/>
                </w:rPr>
                <w:delText>(25.74)</w:delText>
              </w:r>
            </w:del>
          </w:p>
        </w:tc>
        <w:tc>
          <w:tcPr>
            <w:tcW w:w="2016" w:type="dxa"/>
            <w:tcBorders>
              <w:top w:val="nil"/>
              <w:left w:val="nil"/>
              <w:bottom w:val="single" w:sz="4" w:space="0" w:color="auto"/>
              <w:right w:val="nil"/>
            </w:tcBorders>
            <w:tcPrChange w:id="2805" w:author="Ednaldo Ribeiro" w:date="2020-05-22T16:40:00Z">
              <w:tcPr>
                <w:tcW w:w="2016" w:type="dxa"/>
                <w:tcBorders>
                  <w:top w:val="nil"/>
                  <w:left w:val="nil"/>
                  <w:bottom w:val="single" w:sz="4" w:space="0" w:color="auto"/>
                  <w:right w:val="nil"/>
                </w:tcBorders>
              </w:tcPr>
            </w:tcPrChange>
          </w:tcPr>
          <w:p w14:paraId="162ED8A8" w14:textId="6E52E5A5" w:rsidR="00511193" w:rsidRPr="00F56982" w:rsidDel="00F56982" w:rsidRDefault="00511193" w:rsidP="00F56982">
            <w:pPr>
              <w:jc w:val="center"/>
              <w:rPr>
                <w:del w:id="2806" w:author="Benjamin Zhu" w:date="2020-07-04T00:42:00Z"/>
                <w:rFonts w:ascii="Times New Roman" w:hAnsi="Times New Roman" w:cs="Times New Roman"/>
                <w:sz w:val="24"/>
                <w:szCs w:val="24"/>
                <w:rPrChange w:id="2807" w:author="Benjamin Zhu" w:date="2020-07-04T00:42:00Z">
                  <w:rPr>
                    <w:del w:id="2808" w:author="Benjamin Zhu" w:date="2020-07-04T00:42:00Z"/>
                    <w:rFonts w:ascii="Times New Roman" w:hAnsi="Times New Roman" w:cs="Times New Roman"/>
                    <w:sz w:val="24"/>
                    <w:szCs w:val="24"/>
                    <w:lang w:val="pt-BR"/>
                  </w:rPr>
                </w:rPrChange>
              </w:rPr>
              <w:pPrChange w:id="2809" w:author="Benjamin Zhu" w:date="2020-07-04T00:42:00Z">
                <w:pPr>
                  <w:widowControl w:val="0"/>
                  <w:autoSpaceDE w:val="0"/>
                  <w:autoSpaceDN w:val="0"/>
                  <w:adjustRightInd w:val="0"/>
                  <w:spacing w:after="0" w:line="240" w:lineRule="auto"/>
                  <w:jc w:val="center"/>
                </w:pPr>
              </w:pPrChange>
            </w:pPr>
            <w:del w:id="2810" w:author="Benjamin Zhu" w:date="2020-07-04T00:42:00Z">
              <w:r w:rsidRPr="00511193" w:rsidDel="00F56982">
                <w:rPr>
                  <w:sz w:val="24"/>
                  <w:szCs w:val="24"/>
                  <w:lang w:val="en"/>
                </w:rPr>
                <w:delText>(20.89)</w:delText>
              </w:r>
            </w:del>
          </w:p>
        </w:tc>
        <w:tc>
          <w:tcPr>
            <w:tcW w:w="2016" w:type="dxa"/>
            <w:tcBorders>
              <w:top w:val="nil"/>
              <w:left w:val="nil"/>
              <w:bottom w:val="single" w:sz="4" w:space="0" w:color="auto"/>
              <w:right w:val="nil"/>
            </w:tcBorders>
            <w:tcPrChange w:id="2811" w:author="Ednaldo Ribeiro" w:date="2020-05-22T16:40:00Z">
              <w:tcPr>
                <w:tcW w:w="2016" w:type="dxa"/>
                <w:tcBorders>
                  <w:top w:val="nil"/>
                  <w:left w:val="nil"/>
                  <w:bottom w:val="single" w:sz="4" w:space="0" w:color="auto"/>
                  <w:right w:val="nil"/>
                </w:tcBorders>
              </w:tcPr>
            </w:tcPrChange>
          </w:tcPr>
          <w:p w14:paraId="1E3A6EC3" w14:textId="3D7E684A" w:rsidR="00511193" w:rsidRPr="00F56982" w:rsidDel="00F56982" w:rsidRDefault="00511193" w:rsidP="00F56982">
            <w:pPr>
              <w:jc w:val="center"/>
              <w:rPr>
                <w:del w:id="2812" w:author="Benjamin Zhu" w:date="2020-07-04T00:42:00Z"/>
                <w:rFonts w:ascii="Times New Roman" w:hAnsi="Times New Roman" w:cs="Times New Roman"/>
                <w:sz w:val="24"/>
                <w:szCs w:val="24"/>
                <w:rPrChange w:id="2813" w:author="Benjamin Zhu" w:date="2020-07-04T00:42:00Z">
                  <w:rPr>
                    <w:del w:id="2814" w:author="Benjamin Zhu" w:date="2020-07-04T00:42:00Z"/>
                    <w:rFonts w:ascii="Times New Roman" w:hAnsi="Times New Roman" w:cs="Times New Roman"/>
                    <w:sz w:val="24"/>
                    <w:szCs w:val="24"/>
                    <w:lang w:val="pt-BR"/>
                  </w:rPr>
                </w:rPrChange>
              </w:rPr>
              <w:pPrChange w:id="2815" w:author="Benjamin Zhu" w:date="2020-07-04T00:42:00Z">
                <w:pPr>
                  <w:widowControl w:val="0"/>
                  <w:autoSpaceDE w:val="0"/>
                  <w:autoSpaceDN w:val="0"/>
                  <w:adjustRightInd w:val="0"/>
                  <w:spacing w:after="0" w:line="240" w:lineRule="auto"/>
                  <w:jc w:val="center"/>
                </w:pPr>
              </w:pPrChange>
            </w:pPr>
            <w:del w:id="2816" w:author="Benjamin Zhu" w:date="2020-07-04T00:42:00Z">
              <w:r w:rsidRPr="00511193" w:rsidDel="00F56982">
                <w:rPr>
                  <w:sz w:val="24"/>
                  <w:szCs w:val="24"/>
                  <w:lang w:val="en"/>
                </w:rPr>
                <w:delText>(25.60)</w:delText>
              </w:r>
            </w:del>
          </w:p>
        </w:tc>
        <w:tc>
          <w:tcPr>
            <w:tcW w:w="2016" w:type="dxa"/>
            <w:tcBorders>
              <w:top w:val="nil"/>
              <w:left w:val="nil"/>
              <w:bottom w:val="single" w:sz="4" w:space="0" w:color="auto"/>
              <w:right w:val="nil"/>
            </w:tcBorders>
            <w:tcPrChange w:id="2817" w:author="Ednaldo Ribeiro" w:date="2020-05-22T16:40:00Z">
              <w:tcPr>
                <w:tcW w:w="2016" w:type="dxa"/>
                <w:tcBorders>
                  <w:top w:val="nil"/>
                  <w:left w:val="nil"/>
                  <w:bottom w:val="single" w:sz="4" w:space="0" w:color="auto"/>
                  <w:right w:val="nil"/>
                </w:tcBorders>
              </w:tcPr>
            </w:tcPrChange>
          </w:tcPr>
          <w:p w14:paraId="42B7FE7D" w14:textId="357C4C1E" w:rsidR="00511193" w:rsidRPr="00F56982" w:rsidDel="00F56982" w:rsidRDefault="00511193" w:rsidP="00F56982">
            <w:pPr>
              <w:jc w:val="center"/>
              <w:rPr>
                <w:del w:id="2818" w:author="Benjamin Zhu" w:date="2020-07-04T00:42:00Z"/>
                <w:rFonts w:ascii="Times New Roman" w:hAnsi="Times New Roman" w:cs="Times New Roman"/>
                <w:sz w:val="24"/>
                <w:szCs w:val="24"/>
                <w:rPrChange w:id="2819" w:author="Benjamin Zhu" w:date="2020-07-04T00:42:00Z">
                  <w:rPr>
                    <w:del w:id="2820" w:author="Benjamin Zhu" w:date="2020-07-04T00:42:00Z"/>
                    <w:rFonts w:ascii="Times New Roman" w:hAnsi="Times New Roman" w:cs="Times New Roman"/>
                    <w:sz w:val="24"/>
                    <w:szCs w:val="24"/>
                    <w:lang w:val="pt-BR"/>
                  </w:rPr>
                </w:rPrChange>
              </w:rPr>
              <w:pPrChange w:id="2821" w:author="Benjamin Zhu" w:date="2020-07-04T00:42:00Z">
                <w:pPr>
                  <w:widowControl w:val="0"/>
                  <w:autoSpaceDE w:val="0"/>
                  <w:autoSpaceDN w:val="0"/>
                  <w:adjustRightInd w:val="0"/>
                  <w:spacing w:after="0" w:line="240" w:lineRule="auto"/>
                  <w:jc w:val="center"/>
                </w:pPr>
              </w:pPrChange>
            </w:pPr>
            <w:del w:id="2822" w:author="Benjamin Zhu" w:date="2020-07-04T00:42:00Z">
              <w:r w:rsidRPr="00511193" w:rsidDel="00F56982">
                <w:rPr>
                  <w:sz w:val="24"/>
                  <w:szCs w:val="24"/>
                  <w:lang w:val="en"/>
                </w:rPr>
                <w:delText>(20.61)</w:delText>
              </w:r>
            </w:del>
          </w:p>
        </w:tc>
      </w:tr>
      <w:tr w:rsidR="00511193" w:rsidRPr="00511193" w:rsidDel="00F56982" w14:paraId="60A92207" w14:textId="1E244138" w:rsidTr="00511193">
        <w:trPr>
          <w:del w:id="2823" w:author="Benjamin Zhu" w:date="2020-07-04T00:42:00Z"/>
        </w:trPr>
        <w:tc>
          <w:tcPr>
            <w:tcW w:w="2410" w:type="dxa"/>
            <w:tcBorders>
              <w:top w:val="nil"/>
              <w:left w:val="nil"/>
              <w:bottom w:val="single" w:sz="4" w:space="0" w:color="auto"/>
              <w:right w:val="nil"/>
            </w:tcBorders>
            <w:tcPrChange w:id="2824" w:author="Ednaldo Ribeiro" w:date="2020-05-22T16:40:00Z">
              <w:tcPr>
                <w:tcW w:w="2340" w:type="dxa"/>
                <w:tcBorders>
                  <w:top w:val="nil"/>
                  <w:left w:val="nil"/>
                  <w:bottom w:val="single" w:sz="4" w:space="0" w:color="auto"/>
                  <w:right w:val="nil"/>
                </w:tcBorders>
              </w:tcPr>
            </w:tcPrChange>
          </w:tcPr>
          <w:p w14:paraId="6125925C" w14:textId="2D549DAD" w:rsidR="00511193" w:rsidRPr="00F56982" w:rsidDel="00F56982" w:rsidRDefault="00511193" w:rsidP="00F56982">
            <w:pPr>
              <w:jc w:val="center"/>
              <w:rPr>
                <w:del w:id="2825" w:author="Benjamin Zhu" w:date="2020-07-04T00:42:00Z"/>
                <w:rFonts w:ascii="Times New Roman" w:hAnsi="Times New Roman" w:cs="Times New Roman"/>
                <w:sz w:val="24"/>
                <w:szCs w:val="24"/>
                <w:rPrChange w:id="2826" w:author="Benjamin Zhu" w:date="2020-07-04T00:42:00Z">
                  <w:rPr>
                    <w:del w:id="2827" w:author="Benjamin Zhu" w:date="2020-07-04T00:42:00Z"/>
                    <w:rFonts w:ascii="Times New Roman" w:hAnsi="Times New Roman" w:cs="Times New Roman"/>
                    <w:sz w:val="24"/>
                    <w:szCs w:val="24"/>
                    <w:lang w:val="pt-BR"/>
                  </w:rPr>
                </w:rPrChange>
              </w:rPr>
              <w:pPrChange w:id="2828" w:author="Benjamin Zhu" w:date="2020-07-04T00:42:00Z">
                <w:pPr>
                  <w:widowControl w:val="0"/>
                  <w:autoSpaceDE w:val="0"/>
                  <w:autoSpaceDN w:val="0"/>
                  <w:adjustRightInd w:val="0"/>
                  <w:spacing w:after="0" w:line="240" w:lineRule="auto"/>
                </w:pPr>
              </w:pPrChange>
            </w:pPr>
            <w:del w:id="2829" w:author="Benjamin Zhu" w:date="2020-07-04T00:42:00Z">
              <w:r w:rsidDel="00F56982">
                <w:rPr>
                  <w:sz w:val="24"/>
                  <w:szCs w:val="24"/>
                  <w:lang w:val="en"/>
                </w:rPr>
                <w:delText>Observations</w:delText>
              </w:r>
            </w:del>
          </w:p>
        </w:tc>
        <w:tc>
          <w:tcPr>
            <w:tcW w:w="2222" w:type="dxa"/>
            <w:tcBorders>
              <w:top w:val="nil"/>
              <w:left w:val="nil"/>
              <w:bottom w:val="single" w:sz="4" w:space="0" w:color="auto"/>
              <w:right w:val="nil"/>
            </w:tcBorders>
            <w:tcPrChange w:id="2830" w:author="Ednaldo Ribeiro" w:date="2020-05-22T16:40:00Z">
              <w:tcPr>
                <w:tcW w:w="2292" w:type="dxa"/>
                <w:tcBorders>
                  <w:top w:val="nil"/>
                  <w:left w:val="nil"/>
                  <w:bottom w:val="single" w:sz="4" w:space="0" w:color="auto"/>
                  <w:right w:val="nil"/>
                </w:tcBorders>
              </w:tcPr>
            </w:tcPrChange>
          </w:tcPr>
          <w:p w14:paraId="796CBB6B" w14:textId="6C9A5D5D" w:rsidR="00511193" w:rsidRPr="00F56982" w:rsidDel="00F56982" w:rsidRDefault="00511193" w:rsidP="00F56982">
            <w:pPr>
              <w:jc w:val="center"/>
              <w:rPr>
                <w:del w:id="2831" w:author="Benjamin Zhu" w:date="2020-07-04T00:42:00Z"/>
                <w:rFonts w:ascii="Times New Roman" w:hAnsi="Times New Roman" w:cs="Times New Roman"/>
                <w:sz w:val="24"/>
                <w:szCs w:val="24"/>
                <w:rPrChange w:id="2832" w:author="Benjamin Zhu" w:date="2020-07-04T00:42:00Z">
                  <w:rPr>
                    <w:del w:id="2833" w:author="Benjamin Zhu" w:date="2020-07-04T00:42:00Z"/>
                    <w:rFonts w:ascii="Times New Roman" w:hAnsi="Times New Roman" w:cs="Times New Roman"/>
                    <w:sz w:val="24"/>
                    <w:szCs w:val="24"/>
                    <w:lang w:val="pt-BR"/>
                  </w:rPr>
                </w:rPrChange>
              </w:rPr>
              <w:pPrChange w:id="2834" w:author="Benjamin Zhu" w:date="2020-07-04T00:42:00Z">
                <w:pPr>
                  <w:widowControl w:val="0"/>
                  <w:autoSpaceDE w:val="0"/>
                  <w:autoSpaceDN w:val="0"/>
                  <w:adjustRightInd w:val="0"/>
                  <w:spacing w:after="0" w:line="240" w:lineRule="auto"/>
                  <w:jc w:val="center"/>
                </w:pPr>
              </w:pPrChange>
            </w:pPr>
            <w:del w:id="2835" w:author="Benjamin Zhu" w:date="2020-07-04T00:42:00Z">
              <w:r w:rsidRPr="00511193" w:rsidDel="00F56982">
                <w:rPr>
                  <w:sz w:val="24"/>
                  <w:szCs w:val="24"/>
                  <w:lang w:val="en"/>
                </w:rPr>
                <w:delText>2215</w:delText>
              </w:r>
            </w:del>
          </w:p>
        </w:tc>
        <w:tc>
          <w:tcPr>
            <w:tcW w:w="2016" w:type="dxa"/>
            <w:tcBorders>
              <w:top w:val="nil"/>
              <w:left w:val="nil"/>
              <w:bottom w:val="single" w:sz="4" w:space="0" w:color="auto"/>
              <w:right w:val="nil"/>
            </w:tcBorders>
            <w:tcPrChange w:id="2836" w:author="Ednaldo Ribeiro" w:date="2020-05-22T16:40:00Z">
              <w:tcPr>
                <w:tcW w:w="2016" w:type="dxa"/>
                <w:tcBorders>
                  <w:top w:val="nil"/>
                  <w:left w:val="nil"/>
                  <w:bottom w:val="single" w:sz="4" w:space="0" w:color="auto"/>
                  <w:right w:val="nil"/>
                </w:tcBorders>
              </w:tcPr>
            </w:tcPrChange>
          </w:tcPr>
          <w:p w14:paraId="5B5EFC91" w14:textId="12295578" w:rsidR="00511193" w:rsidRPr="00F56982" w:rsidDel="00F56982" w:rsidRDefault="00511193" w:rsidP="00F56982">
            <w:pPr>
              <w:jc w:val="center"/>
              <w:rPr>
                <w:del w:id="2837" w:author="Benjamin Zhu" w:date="2020-07-04T00:42:00Z"/>
                <w:rFonts w:ascii="Times New Roman" w:hAnsi="Times New Roman" w:cs="Times New Roman"/>
                <w:sz w:val="24"/>
                <w:szCs w:val="24"/>
                <w:rPrChange w:id="2838" w:author="Benjamin Zhu" w:date="2020-07-04T00:42:00Z">
                  <w:rPr>
                    <w:del w:id="2839" w:author="Benjamin Zhu" w:date="2020-07-04T00:42:00Z"/>
                    <w:rFonts w:ascii="Times New Roman" w:hAnsi="Times New Roman" w:cs="Times New Roman"/>
                    <w:sz w:val="24"/>
                    <w:szCs w:val="24"/>
                    <w:lang w:val="pt-BR"/>
                  </w:rPr>
                </w:rPrChange>
              </w:rPr>
              <w:pPrChange w:id="2840" w:author="Benjamin Zhu" w:date="2020-07-04T00:42:00Z">
                <w:pPr>
                  <w:widowControl w:val="0"/>
                  <w:autoSpaceDE w:val="0"/>
                  <w:autoSpaceDN w:val="0"/>
                  <w:adjustRightInd w:val="0"/>
                  <w:spacing w:after="0" w:line="240" w:lineRule="auto"/>
                  <w:jc w:val="center"/>
                </w:pPr>
              </w:pPrChange>
            </w:pPr>
            <w:del w:id="2841" w:author="Benjamin Zhu" w:date="2020-07-04T00:42:00Z">
              <w:r w:rsidRPr="00511193" w:rsidDel="00F56982">
                <w:rPr>
                  <w:sz w:val="24"/>
                  <w:szCs w:val="24"/>
                  <w:lang w:val="en"/>
                </w:rPr>
                <w:delText>2861</w:delText>
              </w:r>
            </w:del>
          </w:p>
        </w:tc>
        <w:tc>
          <w:tcPr>
            <w:tcW w:w="2016" w:type="dxa"/>
            <w:tcBorders>
              <w:top w:val="nil"/>
              <w:left w:val="nil"/>
              <w:bottom w:val="single" w:sz="4" w:space="0" w:color="auto"/>
              <w:right w:val="nil"/>
            </w:tcBorders>
            <w:tcPrChange w:id="2842" w:author="Ednaldo Ribeiro" w:date="2020-05-22T16:40:00Z">
              <w:tcPr>
                <w:tcW w:w="2016" w:type="dxa"/>
                <w:tcBorders>
                  <w:top w:val="nil"/>
                  <w:left w:val="nil"/>
                  <w:bottom w:val="single" w:sz="4" w:space="0" w:color="auto"/>
                  <w:right w:val="nil"/>
                </w:tcBorders>
              </w:tcPr>
            </w:tcPrChange>
          </w:tcPr>
          <w:p w14:paraId="660C3AE3" w14:textId="38466777" w:rsidR="00511193" w:rsidRPr="00F56982" w:rsidDel="00F56982" w:rsidRDefault="00511193" w:rsidP="00F56982">
            <w:pPr>
              <w:jc w:val="center"/>
              <w:rPr>
                <w:del w:id="2843" w:author="Benjamin Zhu" w:date="2020-07-04T00:42:00Z"/>
                <w:rFonts w:ascii="Times New Roman" w:hAnsi="Times New Roman" w:cs="Times New Roman"/>
                <w:sz w:val="24"/>
                <w:szCs w:val="24"/>
                <w:rPrChange w:id="2844" w:author="Benjamin Zhu" w:date="2020-07-04T00:42:00Z">
                  <w:rPr>
                    <w:del w:id="2845" w:author="Benjamin Zhu" w:date="2020-07-04T00:42:00Z"/>
                    <w:rFonts w:ascii="Times New Roman" w:hAnsi="Times New Roman" w:cs="Times New Roman"/>
                    <w:sz w:val="24"/>
                    <w:szCs w:val="24"/>
                    <w:lang w:val="pt-BR"/>
                  </w:rPr>
                </w:rPrChange>
              </w:rPr>
              <w:pPrChange w:id="2846" w:author="Benjamin Zhu" w:date="2020-07-04T00:42:00Z">
                <w:pPr>
                  <w:widowControl w:val="0"/>
                  <w:autoSpaceDE w:val="0"/>
                  <w:autoSpaceDN w:val="0"/>
                  <w:adjustRightInd w:val="0"/>
                  <w:spacing w:after="0" w:line="240" w:lineRule="auto"/>
                  <w:jc w:val="center"/>
                </w:pPr>
              </w:pPrChange>
            </w:pPr>
            <w:del w:id="2847" w:author="Benjamin Zhu" w:date="2020-07-04T00:42:00Z">
              <w:r w:rsidRPr="00511193" w:rsidDel="00F56982">
                <w:rPr>
                  <w:sz w:val="24"/>
                  <w:szCs w:val="24"/>
                  <w:lang w:val="en"/>
                </w:rPr>
                <w:delText>2215</w:delText>
              </w:r>
            </w:del>
          </w:p>
        </w:tc>
        <w:tc>
          <w:tcPr>
            <w:tcW w:w="2016" w:type="dxa"/>
            <w:tcBorders>
              <w:top w:val="nil"/>
              <w:left w:val="nil"/>
              <w:bottom w:val="single" w:sz="4" w:space="0" w:color="auto"/>
              <w:right w:val="nil"/>
            </w:tcBorders>
            <w:tcPrChange w:id="2848" w:author="Ednaldo Ribeiro" w:date="2020-05-22T16:40:00Z">
              <w:tcPr>
                <w:tcW w:w="2016" w:type="dxa"/>
                <w:tcBorders>
                  <w:top w:val="nil"/>
                  <w:left w:val="nil"/>
                  <w:bottom w:val="single" w:sz="4" w:space="0" w:color="auto"/>
                  <w:right w:val="nil"/>
                </w:tcBorders>
              </w:tcPr>
            </w:tcPrChange>
          </w:tcPr>
          <w:p w14:paraId="7E3C0C19" w14:textId="0478821D" w:rsidR="00511193" w:rsidRPr="00F56982" w:rsidDel="00F56982" w:rsidRDefault="00511193" w:rsidP="00F56982">
            <w:pPr>
              <w:jc w:val="center"/>
              <w:rPr>
                <w:del w:id="2849" w:author="Benjamin Zhu" w:date="2020-07-04T00:42:00Z"/>
                <w:rFonts w:ascii="Times New Roman" w:hAnsi="Times New Roman" w:cs="Times New Roman"/>
                <w:sz w:val="24"/>
                <w:szCs w:val="24"/>
                <w:rPrChange w:id="2850" w:author="Benjamin Zhu" w:date="2020-07-04T00:42:00Z">
                  <w:rPr>
                    <w:del w:id="2851" w:author="Benjamin Zhu" w:date="2020-07-04T00:42:00Z"/>
                    <w:rFonts w:ascii="Times New Roman" w:hAnsi="Times New Roman" w:cs="Times New Roman"/>
                    <w:sz w:val="24"/>
                    <w:szCs w:val="24"/>
                    <w:lang w:val="pt-BR"/>
                  </w:rPr>
                </w:rPrChange>
              </w:rPr>
              <w:pPrChange w:id="2852" w:author="Benjamin Zhu" w:date="2020-07-04T00:42:00Z">
                <w:pPr>
                  <w:widowControl w:val="0"/>
                  <w:autoSpaceDE w:val="0"/>
                  <w:autoSpaceDN w:val="0"/>
                  <w:adjustRightInd w:val="0"/>
                  <w:spacing w:after="0" w:line="240" w:lineRule="auto"/>
                  <w:jc w:val="center"/>
                </w:pPr>
              </w:pPrChange>
            </w:pPr>
            <w:del w:id="2853" w:author="Benjamin Zhu" w:date="2020-07-04T00:42:00Z">
              <w:r w:rsidRPr="00511193" w:rsidDel="00F56982">
                <w:rPr>
                  <w:sz w:val="24"/>
                  <w:szCs w:val="24"/>
                  <w:lang w:val="en"/>
                </w:rPr>
                <w:delText>2861</w:delText>
              </w:r>
            </w:del>
          </w:p>
        </w:tc>
      </w:tr>
    </w:tbl>
    <w:p w14:paraId="538B45A0" w14:textId="01A2433B" w:rsidR="00511193" w:rsidRPr="00F56982" w:rsidDel="00F56982" w:rsidRDefault="00511193" w:rsidP="00F56982">
      <w:pPr>
        <w:jc w:val="center"/>
        <w:rPr>
          <w:del w:id="2854" w:author="Benjamin Zhu" w:date="2020-07-04T00:42:00Z"/>
          <w:rFonts w:ascii="Times New Roman" w:hAnsi="Times New Roman" w:cs="Times New Roman"/>
          <w:sz w:val="20"/>
          <w:szCs w:val="20"/>
          <w:rPrChange w:id="2855" w:author="Benjamin Zhu" w:date="2020-07-04T00:42:00Z">
            <w:rPr>
              <w:del w:id="2856" w:author="Benjamin Zhu" w:date="2020-07-04T00:42:00Z"/>
              <w:rFonts w:ascii="Times New Roman" w:hAnsi="Times New Roman" w:cs="Times New Roman"/>
              <w:sz w:val="20"/>
              <w:szCs w:val="20"/>
              <w:lang w:val="pt-BR"/>
            </w:rPr>
          </w:rPrChange>
        </w:rPr>
        <w:pPrChange w:id="2857" w:author="Benjamin Zhu" w:date="2020-07-04T00:42:00Z">
          <w:pPr>
            <w:widowControl w:val="0"/>
            <w:autoSpaceDE w:val="0"/>
            <w:autoSpaceDN w:val="0"/>
            <w:adjustRightInd w:val="0"/>
            <w:spacing w:after="0" w:line="240" w:lineRule="auto"/>
          </w:pPr>
        </w:pPrChange>
      </w:pPr>
      <w:del w:id="2858" w:author="Benjamin Zhu" w:date="2020-07-04T00:42:00Z">
        <w:r w:rsidRPr="00511193" w:rsidDel="00F56982">
          <w:rPr>
            <w:i/>
            <w:iCs/>
            <w:sz w:val="20"/>
            <w:szCs w:val="20"/>
            <w:lang w:val="en"/>
          </w:rPr>
          <w:delText>Statistics t in parentheses</w:delText>
        </w:r>
      </w:del>
    </w:p>
    <w:p w14:paraId="28B928B5" w14:textId="77777777" w:rsidR="00F56982" w:rsidRPr="00F56982" w:rsidRDefault="00511193" w:rsidP="00F56982">
      <w:pPr>
        <w:jc w:val="center"/>
        <w:rPr>
          <w:ins w:id="2859" w:author="Benjamin Zhu" w:date="2020-07-04T00:42:00Z"/>
          <w:rFonts w:ascii="Times New Roman" w:hAnsi="Times New Roman" w:cs="Times New Roman"/>
          <w:sz w:val="20"/>
          <w:szCs w:val="20"/>
          <w:rPrChange w:id="2860" w:author="Benjamin Zhu" w:date="2020-07-04T00:42:00Z">
            <w:rPr>
              <w:ins w:id="2861" w:author="Benjamin Zhu" w:date="2020-07-04T00:42:00Z"/>
              <w:rFonts w:ascii="Times New Roman" w:hAnsi="Times New Roman" w:cs="Times New Roman"/>
              <w:sz w:val="20"/>
              <w:szCs w:val="20"/>
            </w:rPr>
          </w:rPrChange>
        </w:rPr>
      </w:pPr>
      <w:del w:id="2862" w:author="Benjamin Zhu" w:date="2020-07-04T00:42:00Z">
        <w:r w:rsidRPr="00511193" w:rsidDel="00F56982">
          <w:rPr>
            <w:i/>
            <w:iCs/>
            <w:sz w:val="20"/>
            <w:szCs w:val="20"/>
            <w:lang w:val="en"/>
          </w:rPr>
          <w:delText>p</w:delText>
        </w:r>
        <w:r w:rsidRPr="00511193" w:rsidDel="00F56982">
          <w:rPr>
            <w:sz w:val="20"/>
            <w:szCs w:val="20"/>
            <w:lang w:val="en"/>
          </w:rPr>
          <w:delText xml:space="preserve"> &lt; 0.1, </w:delText>
        </w:r>
        <w:r w:rsidRPr="00511193" w:rsidDel="00F56982">
          <w:rPr>
            <w:i/>
            <w:iCs/>
            <w:sz w:val="20"/>
            <w:szCs w:val="20"/>
            <w:lang w:val="en"/>
          </w:rPr>
          <w:delText xml:space="preserve"> *p&lt;</w:delText>
        </w:r>
        <w:r w:rsidDel="00F56982">
          <w:rPr>
            <w:lang w:val="en"/>
          </w:rPr>
          <w:delText xml:space="preserve"> </w:delText>
        </w:r>
        <w:r w:rsidRPr="00511193" w:rsidDel="00F56982">
          <w:rPr>
            <w:sz w:val="20"/>
            <w:szCs w:val="20"/>
            <w:lang w:val="en"/>
          </w:rPr>
          <w:delText xml:space="preserve"> 0.05, </w:delText>
        </w:r>
        <w:r w:rsidDel="00F56982">
          <w:rPr>
            <w:lang w:val="en"/>
          </w:rPr>
          <w:delText xml:space="preserve"> </w:delText>
        </w:r>
        <w:r w:rsidRPr="00511193" w:rsidDel="00F56982">
          <w:rPr>
            <w:sz w:val="20"/>
            <w:szCs w:val="20"/>
            <w:vertAlign w:val="superscript"/>
            <w:lang w:val="en"/>
          </w:rPr>
          <w:delText>**</w:delText>
        </w:r>
        <w:r w:rsidDel="00F56982">
          <w:rPr>
            <w:lang w:val="en"/>
          </w:rPr>
          <w:delText xml:space="preserve"> </w:delText>
        </w:r>
        <w:r w:rsidRPr="00511193" w:rsidDel="00F56982">
          <w:rPr>
            <w:i/>
            <w:iCs/>
            <w:sz w:val="20"/>
            <w:szCs w:val="20"/>
            <w:lang w:val="en"/>
          </w:rPr>
          <w:delText xml:space="preserve"> p</w:delText>
        </w:r>
        <w:r w:rsidDel="00F56982">
          <w:rPr>
            <w:lang w:val="en"/>
          </w:rPr>
          <w:delText xml:space="preserve"> </w:delText>
        </w:r>
        <w:r w:rsidRPr="00511193" w:rsidDel="00F56982">
          <w:rPr>
            <w:sz w:val="20"/>
            <w:szCs w:val="20"/>
            <w:lang w:val="en"/>
          </w:rPr>
          <w:delText xml:space="preserve"> &lt; 0.01</w:delText>
        </w:r>
        <w:r w:rsidDel="00F56982">
          <w:rPr>
            <w:lang w:val="en"/>
          </w:rPr>
          <w:delText xml:space="preserve"> </w:delText>
        </w:r>
        <w:r w:rsidRPr="00511193" w:rsidDel="00F56982">
          <w:rPr>
            <w:sz w:val="20"/>
            <w:szCs w:val="20"/>
            <w:vertAlign w:val="superscript"/>
            <w:lang w:val="en"/>
          </w:rPr>
          <w:delText>*</w:delText>
        </w:r>
      </w:del>
    </w:p>
    <w:tbl>
      <w:tblPr>
        <w:tblW w:w="0" w:type="auto"/>
        <w:tblLayout w:type="fixed"/>
        <w:tblLook w:val="0000" w:firstRow="0" w:lastRow="0" w:firstColumn="0" w:lastColumn="0" w:noHBand="0" w:noVBand="0"/>
      </w:tblPr>
      <w:tblGrid>
        <w:gridCol w:w="2616"/>
        <w:gridCol w:w="2016"/>
        <w:gridCol w:w="2016"/>
        <w:gridCol w:w="2016"/>
        <w:gridCol w:w="2016"/>
      </w:tblGrid>
      <w:tr w:rsidR="00F56982" w14:paraId="42E02A19" w14:textId="77777777" w:rsidTr="001054E0">
        <w:tblPrEx>
          <w:tblCellMar>
            <w:top w:w="0" w:type="dxa"/>
            <w:bottom w:w="0" w:type="dxa"/>
          </w:tblCellMar>
        </w:tblPrEx>
        <w:trPr>
          <w:ins w:id="2863" w:author="Benjamin Zhu" w:date="2020-07-04T00:42:00Z"/>
        </w:trPr>
        <w:tc>
          <w:tcPr>
            <w:tcW w:w="2616" w:type="dxa"/>
            <w:tcBorders>
              <w:top w:val="single" w:sz="4" w:space="0" w:color="auto"/>
              <w:left w:val="nil"/>
              <w:bottom w:val="nil"/>
              <w:right w:val="nil"/>
            </w:tcBorders>
          </w:tcPr>
          <w:p w14:paraId="625B7D18" w14:textId="77777777" w:rsidR="00F56982" w:rsidRDefault="00F56982" w:rsidP="001054E0">
            <w:pPr>
              <w:widowControl w:val="0"/>
              <w:autoSpaceDE w:val="0"/>
              <w:autoSpaceDN w:val="0"/>
              <w:adjustRightInd w:val="0"/>
              <w:spacing w:after="0" w:line="240" w:lineRule="auto"/>
              <w:rPr>
                <w:ins w:id="2864" w:author="Benjamin Zhu" w:date="2020-07-04T00:42:00Z"/>
                <w:rFonts w:ascii="Times New Roman" w:hAnsi="Times New Roman" w:cs="Times New Roman"/>
                <w:sz w:val="24"/>
                <w:szCs w:val="24"/>
              </w:rPr>
            </w:pPr>
          </w:p>
        </w:tc>
        <w:tc>
          <w:tcPr>
            <w:tcW w:w="2016" w:type="dxa"/>
            <w:tcBorders>
              <w:top w:val="single" w:sz="4" w:space="0" w:color="auto"/>
              <w:left w:val="nil"/>
              <w:bottom w:val="nil"/>
              <w:right w:val="nil"/>
            </w:tcBorders>
          </w:tcPr>
          <w:p w14:paraId="6ADAFDA6" w14:textId="77777777" w:rsidR="00F56982" w:rsidRDefault="00F56982" w:rsidP="001054E0">
            <w:pPr>
              <w:widowControl w:val="0"/>
              <w:autoSpaceDE w:val="0"/>
              <w:autoSpaceDN w:val="0"/>
              <w:adjustRightInd w:val="0"/>
              <w:spacing w:after="0" w:line="240" w:lineRule="auto"/>
              <w:jc w:val="center"/>
              <w:rPr>
                <w:ins w:id="2865" w:author="Benjamin Zhu" w:date="2020-07-04T00:42:00Z"/>
                <w:rFonts w:ascii="Times New Roman" w:hAnsi="Times New Roman" w:cs="Times New Roman"/>
                <w:sz w:val="24"/>
                <w:szCs w:val="24"/>
              </w:rPr>
            </w:pPr>
            <w:ins w:id="2866" w:author="Benjamin Zhu" w:date="2020-07-04T00:42:00Z">
              <w:r>
                <w:rPr>
                  <w:rFonts w:ascii="Times New Roman" w:hAnsi="Times New Roman" w:cs="Times New Roman"/>
                  <w:sz w:val="24"/>
                  <w:szCs w:val="24"/>
                </w:rPr>
                <w:t>(1)</w:t>
              </w:r>
            </w:ins>
          </w:p>
        </w:tc>
        <w:tc>
          <w:tcPr>
            <w:tcW w:w="2016" w:type="dxa"/>
            <w:tcBorders>
              <w:top w:val="single" w:sz="4" w:space="0" w:color="auto"/>
              <w:left w:val="nil"/>
              <w:bottom w:val="nil"/>
              <w:right w:val="nil"/>
            </w:tcBorders>
          </w:tcPr>
          <w:p w14:paraId="6E41B3C6" w14:textId="77777777" w:rsidR="00F56982" w:rsidRDefault="00F56982" w:rsidP="001054E0">
            <w:pPr>
              <w:widowControl w:val="0"/>
              <w:autoSpaceDE w:val="0"/>
              <w:autoSpaceDN w:val="0"/>
              <w:adjustRightInd w:val="0"/>
              <w:spacing w:after="0" w:line="240" w:lineRule="auto"/>
              <w:jc w:val="center"/>
              <w:rPr>
                <w:ins w:id="2867" w:author="Benjamin Zhu" w:date="2020-07-04T00:42:00Z"/>
                <w:rFonts w:ascii="Times New Roman" w:hAnsi="Times New Roman" w:cs="Times New Roman"/>
                <w:sz w:val="24"/>
                <w:szCs w:val="24"/>
              </w:rPr>
            </w:pPr>
            <w:ins w:id="2868" w:author="Benjamin Zhu" w:date="2020-07-04T00:42:00Z">
              <w:r>
                <w:rPr>
                  <w:rFonts w:ascii="Times New Roman" w:hAnsi="Times New Roman" w:cs="Times New Roman"/>
                  <w:sz w:val="24"/>
                  <w:szCs w:val="24"/>
                </w:rPr>
                <w:t>(2)</w:t>
              </w:r>
            </w:ins>
          </w:p>
        </w:tc>
        <w:tc>
          <w:tcPr>
            <w:tcW w:w="2016" w:type="dxa"/>
            <w:tcBorders>
              <w:top w:val="single" w:sz="4" w:space="0" w:color="auto"/>
              <w:left w:val="nil"/>
              <w:bottom w:val="nil"/>
              <w:right w:val="nil"/>
            </w:tcBorders>
          </w:tcPr>
          <w:p w14:paraId="699AB77A" w14:textId="77777777" w:rsidR="00F56982" w:rsidRDefault="00F56982" w:rsidP="001054E0">
            <w:pPr>
              <w:widowControl w:val="0"/>
              <w:autoSpaceDE w:val="0"/>
              <w:autoSpaceDN w:val="0"/>
              <w:adjustRightInd w:val="0"/>
              <w:spacing w:after="0" w:line="240" w:lineRule="auto"/>
              <w:jc w:val="center"/>
              <w:rPr>
                <w:ins w:id="2869" w:author="Benjamin Zhu" w:date="2020-07-04T00:42:00Z"/>
                <w:rFonts w:ascii="Times New Roman" w:hAnsi="Times New Roman" w:cs="Times New Roman"/>
                <w:sz w:val="24"/>
                <w:szCs w:val="24"/>
              </w:rPr>
            </w:pPr>
            <w:ins w:id="2870" w:author="Benjamin Zhu" w:date="2020-07-04T00:42:00Z">
              <w:r>
                <w:rPr>
                  <w:rFonts w:ascii="Times New Roman" w:hAnsi="Times New Roman" w:cs="Times New Roman"/>
                  <w:sz w:val="24"/>
                  <w:szCs w:val="24"/>
                </w:rPr>
                <w:t>(3)</w:t>
              </w:r>
            </w:ins>
          </w:p>
        </w:tc>
        <w:tc>
          <w:tcPr>
            <w:tcW w:w="2016" w:type="dxa"/>
            <w:tcBorders>
              <w:top w:val="single" w:sz="4" w:space="0" w:color="auto"/>
              <w:left w:val="nil"/>
              <w:bottom w:val="nil"/>
              <w:right w:val="nil"/>
            </w:tcBorders>
          </w:tcPr>
          <w:p w14:paraId="6F7DA998" w14:textId="77777777" w:rsidR="00F56982" w:rsidRDefault="00F56982" w:rsidP="001054E0">
            <w:pPr>
              <w:widowControl w:val="0"/>
              <w:autoSpaceDE w:val="0"/>
              <w:autoSpaceDN w:val="0"/>
              <w:adjustRightInd w:val="0"/>
              <w:spacing w:after="0" w:line="240" w:lineRule="auto"/>
              <w:jc w:val="center"/>
              <w:rPr>
                <w:ins w:id="2871" w:author="Benjamin Zhu" w:date="2020-07-04T00:42:00Z"/>
                <w:rFonts w:ascii="Times New Roman" w:hAnsi="Times New Roman" w:cs="Times New Roman"/>
                <w:sz w:val="24"/>
                <w:szCs w:val="24"/>
              </w:rPr>
            </w:pPr>
            <w:ins w:id="2872" w:author="Benjamin Zhu" w:date="2020-07-04T00:42:00Z">
              <w:r>
                <w:rPr>
                  <w:rFonts w:ascii="Times New Roman" w:hAnsi="Times New Roman" w:cs="Times New Roman"/>
                  <w:sz w:val="24"/>
                  <w:szCs w:val="24"/>
                </w:rPr>
                <w:t>(4)</w:t>
              </w:r>
            </w:ins>
          </w:p>
        </w:tc>
      </w:tr>
      <w:tr w:rsidR="00F56982" w14:paraId="1467DA02" w14:textId="77777777" w:rsidTr="001054E0">
        <w:tblPrEx>
          <w:tblCellMar>
            <w:top w:w="0" w:type="dxa"/>
            <w:bottom w:w="0" w:type="dxa"/>
          </w:tblCellMar>
        </w:tblPrEx>
        <w:trPr>
          <w:ins w:id="2873" w:author="Benjamin Zhu" w:date="2020-07-04T00:42:00Z"/>
        </w:trPr>
        <w:tc>
          <w:tcPr>
            <w:tcW w:w="2616" w:type="dxa"/>
            <w:tcBorders>
              <w:top w:val="nil"/>
              <w:left w:val="nil"/>
              <w:bottom w:val="nil"/>
              <w:right w:val="nil"/>
            </w:tcBorders>
          </w:tcPr>
          <w:p w14:paraId="2CBBE0EB" w14:textId="77777777" w:rsidR="00F56982" w:rsidRDefault="00F56982" w:rsidP="001054E0">
            <w:pPr>
              <w:widowControl w:val="0"/>
              <w:autoSpaceDE w:val="0"/>
              <w:autoSpaceDN w:val="0"/>
              <w:adjustRightInd w:val="0"/>
              <w:spacing w:after="0" w:line="240" w:lineRule="auto"/>
              <w:rPr>
                <w:ins w:id="287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EB05710" w14:textId="77777777" w:rsidR="00F56982" w:rsidRDefault="00F56982" w:rsidP="001054E0">
            <w:pPr>
              <w:widowControl w:val="0"/>
              <w:autoSpaceDE w:val="0"/>
              <w:autoSpaceDN w:val="0"/>
              <w:adjustRightInd w:val="0"/>
              <w:spacing w:after="0" w:line="240" w:lineRule="auto"/>
              <w:jc w:val="center"/>
              <w:rPr>
                <w:ins w:id="2875" w:author="Benjamin Zhu" w:date="2020-07-04T00:42:00Z"/>
                <w:rFonts w:ascii="Times New Roman" w:hAnsi="Times New Roman" w:cs="Times New Roman"/>
                <w:sz w:val="24"/>
                <w:szCs w:val="24"/>
              </w:rPr>
            </w:pPr>
            <w:ins w:id="2876" w:author="Benjamin Zhu" w:date="2020-07-04T00:42:00Z">
              <w:r>
                <w:rPr>
                  <w:rFonts w:ascii="Times New Roman" w:hAnsi="Times New Roman" w:cs="Times New Roman"/>
                  <w:sz w:val="24"/>
                  <w:szCs w:val="24"/>
                </w:rPr>
                <w:t>COPI</w:t>
              </w:r>
            </w:ins>
          </w:p>
        </w:tc>
        <w:tc>
          <w:tcPr>
            <w:tcW w:w="2016" w:type="dxa"/>
            <w:tcBorders>
              <w:top w:val="nil"/>
              <w:left w:val="nil"/>
              <w:bottom w:val="nil"/>
              <w:right w:val="nil"/>
            </w:tcBorders>
          </w:tcPr>
          <w:p w14:paraId="0E08C36D" w14:textId="77777777" w:rsidR="00F56982" w:rsidRDefault="00F56982" w:rsidP="001054E0">
            <w:pPr>
              <w:widowControl w:val="0"/>
              <w:autoSpaceDE w:val="0"/>
              <w:autoSpaceDN w:val="0"/>
              <w:adjustRightInd w:val="0"/>
              <w:spacing w:after="0" w:line="240" w:lineRule="auto"/>
              <w:jc w:val="center"/>
              <w:rPr>
                <w:ins w:id="2877" w:author="Benjamin Zhu" w:date="2020-07-04T00:42:00Z"/>
                <w:rFonts w:ascii="Times New Roman" w:hAnsi="Times New Roman" w:cs="Times New Roman"/>
                <w:sz w:val="24"/>
                <w:szCs w:val="24"/>
              </w:rPr>
            </w:pPr>
            <w:ins w:id="2878" w:author="Benjamin Zhu" w:date="2020-07-04T00:42:00Z">
              <w:r>
                <w:rPr>
                  <w:rFonts w:ascii="Times New Roman" w:hAnsi="Times New Roman" w:cs="Times New Roman"/>
                  <w:sz w:val="24"/>
                  <w:szCs w:val="24"/>
                </w:rPr>
                <w:t>CI</w:t>
              </w:r>
            </w:ins>
          </w:p>
        </w:tc>
        <w:tc>
          <w:tcPr>
            <w:tcW w:w="2016" w:type="dxa"/>
            <w:tcBorders>
              <w:top w:val="nil"/>
              <w:left w:val="nil"/>
              <w:bottom w:val="nil"/>
              <w:right w:val="nil"/>
            </w:tcBorders>
          </w:tcPr>
          <w:p w14:paraId="013DF26F" w14:textId="77777777" w:rsidR="00F56982" w:rsidRDefault="00F56982" w:rsidP="001054E0">
            <w:pPr>
              <w:widowControl w:val="0"/>
              <w:autoSpaceDE w:val="0"/>
              <w:autoSpaceDN w:val="0"/>
              <w:adjustRightInd w:val="0"/>
              <w:spacing w:after="0" w:line="240" w:lineRule="auto"/>
              <w:jc w:val="center"/>
              <w:rPr>
                <w:ins w:id="2879" w:author="Benjamin Zhu" w:date="2020-07-04T00:42:00Z"/>
                <w:rFonts w:ascii="Times New Roman" w:hAnsi="Times New Roman" w:cs="Times New Roman"/>
                <w:sz w:val="24"/>
                <w:szCs w:val="24"/>
              </w:rPr>
            </w:pPr>
            <w:ins w:id="2880" w:author="Benjamin Zhu" w:date="2020-07-04T00:42:00Z">
              <w:r>
                <w:rPr>
                  <w:rFonts w:ascii="Times New Roman" w:hAnsi="Times New Roman" w:cs="Times New Roman"/>
                  <w:sz w:val="24"/>
                  <w:szCs w:val="24"/>
                </w:rPr>
                <w:t>COPI</w:t>
              </w:r>
            </w:ins>
          </w:p>
        </w:tc>
        <w:tc>
          <w:tcPr>
            <w:tcW w:w="2016" w:type="dxa"/>
            <w:tcBorders>
              <w:top w:val="nil"/>
              <w:left w:val="nil"/>
              <w:bottom w:val="nil"/>
              <w:right w:val="nil"/>
            </w:tcBorders>
          </w:tcPr>
          <w:p w14:paraId="408A4AE4" w14:textId="77777777" w:rsidR="00F56982" w:rsidRDefault="00F56982" w:rsidP="001054E0">
            <w:pPr>
              <w:widowControl w:val="0"/>
              <w:autoSpaceDE w:val="0"/>
              <w:autoSpaceDN w:val="0"/>
              <w:adjustRightInd w:val="0"/>
              <w:spacing w:after="0" w:line="240" w:lineRule="auto"/>
              <w:jc w:val="center"/>
              <w:rPr>
                <w:ins w:id="2881" w:author="Benjamin Zhu" w:date="2020-07-04T00:42:00Z"/>
                <w:rFonts w:ascii="Times New Roman" w:hAnsi="Times New Roman" w:cs="Times New Roman"/>
                <w:sz w:val="24"/>
                <w:szCs w:val="24"/>
              </w:rPr>
            </w:pPr>
            <w:ins w:id="2882" w:author="Benjamin Zhu" w:date="2020-07-04T00:42:00Z">
              <w:r>
                <w:rPr>
                  <w:rFonts w:ascii="Times New Roman" w:hAnsi="Times New Roman" w:cs="Times New Roman"/>
                  <w:sz w:val="24"/>
                  <w:szCs w:val="24"/>
                </w:rPr>
                <w:t>CI</w:t>
              </w:r>
            </w:ins>
          </w:p>
        </w:tc>
      </w:tr>
      <w:tr w:rsidR="00F56982" w14:paraId="37F1F1BB" w14:textId="77777777" w:rsidTr="001054E0">
        <w:tblPrEx>
          <w:tblCellMar>
            <w:top w:w="0" w:type="dxa"/>
            <w:bottom w:w="0" w:type="dxa"/>
          </w:tblCellMar>
        </w:tblPrEx>
        <w:trPr>
          <w:ins w:id="2883" w:author="Benjamin Zhu" w:date="2020-07-04T00:42:00Z"/>
        </w:trPr>
        <w:tc>
          <w:tcPr>
            <w:tcW w:w="2616" w:type="dxa"/>
            <w:tcBorders>
              <w:top w:val="single" w:sz="4" w:space="0" w:color="auto"/>
              <w:left w:val="nil"/>
              <w:bottom w:val="nil"/>
              <w:right w:val="nil"/>
            </w:tcBorders>
          </w:tcPr>
          <w:p w14:paraId="6F23411C" w14:textId="77777777" w:rsidR="00F56982" w:rsidRDefault="00F56982" w:rsidP="001054E0">
            <w:pPr>
              <w:widowControl w:val="0"/>
              <w:autoSpaceDE w:val="0"/>
              <w:autoSpaceDN w:val="0"/>
              <w:adjustRightInd w:val="0"/>
              <w:spacing w:after="0" w:line="240" w:lineRule="auto"/>
              <w:rPr>
                <w:ins w:id="2884" w:author="Benjamin Zhu" w:date="2020-07-04T00:42:00Z"/>
                <w:rFonts w:ascii="Times New Roman" w:hAnsi="Times New Roman" w:cs="Times New Roman"/>
                <w:sz w:val="24"/>
                <w:szCs w:val="24"/>
              </w:rPr>
            </w:pPr>
            <w:ins w:id="2885" w:author="Benjamin Zhu" w:date="2020-07-04T00:42:00Z">
              <w:r>
                <w:rPr>
                  <w:rFonts w:ascii="Times New Roman" w:hAnsi="Times New Roman" w:cs="Times New Roman"/>
                  <w:sz w:val="24"/>
                  <w:szCs w:val="24"/>
                </w:rPr>
                <w:t>White</w:t>
              </w:r>
            </w:ins>
          </w:p>
        </w:tc>
        <w:tc>
          <w:tcPr>
            <w:tcW w:w="2016" w:type="dxa"/>
            <w:tcBorders>
              <w:top w:val="single" w:sz="4" w:space="0" w:color="auto"/>
              <w:left w:val="nil"/>
              <w:bottom w:val="nil"/>
              <w:right w:val="nil"/>
            </w:tcBorders>
          </w:tcPr>
          <w:p w14:paraId="3685CCD4" w14:textId="77777777" w:rsidR="00F56982" w:rsidRDefault="00F56982" w:rsidP="001054E0">
            <w:pPr>
              <w:widowControl w:val="0"/>
              <w:autoSpaceDE w:val="0"/>
              <w:autoSpaceDN w:val="0"/>
              <w:adjustRightInd w:val="0"/>
              <w:spacing w:after="0" w:line="240" w:lineRule="auto"/>
              <w:jc w:val="center"/>
              <w:rPr>
                <w:ins w:id="2886" w:author="Benjamin Zhu" w:date="2020-07-04T00:42:00Z"/>
                <w:rFonts w:ascii="Times New Roman" w:hAnsi="Times New Roman" w:cs="Times New Roman"/>
                <w:sz w:val="24"/>
                <w:szCs w:val="24"/>
              </w:rPr>
            </w:pPr>
            <w:ins w:id="2887" w:author="Benjamin Zhu" w:date="2020-07-04T00:42:00Z">
              <w:r>
                <w:rPr>
                  <w:rFonts w:ascii="Times New Roman" w:hAnsi="Times New Roman" w:cs="Times New Roman"/>
                  <w:sz w:val="24"/>
                  <w:szCs w:val="24"/>
                </w:rPr>
                <w:t>0</w:t>
              </w:r>
            </w:ins>
          </w:p>
        </w:tc>
        <w:tc>
          <w:tcPr>
            <w:tcW w:w="2016" w:type="dxa"/>
            <w:tcBorders>
              <w:top w:val="single" w:sz="4" w:space="0" w:color="auto"/>
              <w:left w:val="nil"/>
              <w:bottom w:val="nil"/>
              <w:right w:val="nil"/>
            </w:tcBorders>
          </w:tcPr>
          <w:p w14:paraId="460FAC05" w14:textId="77777777" w:rsidR="00F56982" w:rsidRDefault="00F56982" w:rsidP="001054E0">
            <w:pPr>
              <w:widowControl w:val="0"/>
              <w:autoSpaceDE w:val="0"/>
              <w:autoSpaceDN w:val="0"/>
              <w:adjustRightInd w:val="0"/>
              <w:spacing w:after="0" w:line="240" w:lineRule="auto"/>
              <w:jc w:val="center"/>
              <w:rPr>
                <w:ins w:id="2888" w:author="Benjamin Zhu" w:date="2020-07-04T00:42:00Z"/>
                <w:rFonts w:ascii="Times New Roman" w:hAnsi="Times New Roman" w:cs="Times New Roman"/>
                <w:sz w:val="24"/>
                <w:szCs w:val="24"/>
              </w:rPr>
            </w:pPr>
            <w:ins w:id="2889" w:author="Benjamin Zhu" w:date="2020-07-04T00:42:00Z">
              <w:r>
                <w:rPr>
                  <w:rFonts w:ascii="Times New Roman" w:hAnsi="Times New Roman" w:cs="Times New Roman"/>
                  <w:sz w:val="24"/>
                  <w:szCs w:val="24"/>
                </w:rPr>
                <w:t>0</w:t>
              </w:r>
            </w:ins>
          </w:p>
        </w:tc>
        <w:tc>
          <w:tcPr>
            <w:tcW w:w="2016" w:type="dxa"/>
            <w:tcBorders>
              <w:top w:val="single" w:sz="4" w:space="0" w:color="auto"/>
              <w:left w:val="nil"/>
              <w:bottom w:val="nil"/>
              <w:right w:val="nil"/>
            </w:tcBorders>
          </w:tcPr>
          <w:p w14:paraId="62470ED6" w14:textId="77777777" w:rsidR="00F56982" w:rsidRDefault="00F56982" w:rsidP="001054E0">
            <w:pPr>
              <w:widowControl w:val="0"/>
              <w:autoSpaceDE w:val="0"/>
              <w:autoSpaceDN w:val="0"/>
              <w:adjustRightInd w:val="0"/>
              <w:spacing w:after="0" w:line="240" w:lineRule="auto"/>
              <w:jc w:val="center"/>
              <w:rPr>
                <w:ins w:id="2890" w:author="Benjamin Zhu" w:date="2020-07-04T00:42:00Z"/>
                <w:rFonts w:ascii="Times New Roman" w:hAnsi="Times New Roman" w:cs="Times New Roman"/>
                <w:sz w:val="24"/>
                <w:szCs w:val="24"/>
              </w:rPr>
            </w:pPr>
            <w:ins w:id="2891" w:author="Benjamin Zhu" w:date="2020-07-04T00:42:00Z">
              <w:r>
                <w:rPr>
                  <w:rFonts w:ascii="Times New Roman" w:hAnsi="Times New Roman" w:cs="Times New Roman"/>
                  <w:sz w:val="24"/>
                  <w:szCs w:val="24"/>
                </w:rPr>
                <w:t>0</w:t>
              </w:r>
            </w:ins>
          </w:p>
        </w:tc>
        <w:tc>
          <w:tcPr>
            <w:tcW w:w="2016" w:type="dxa"/>
            <w:tcBorders>
              <w:top w:val="single" w:sz="4" w:space="0" w:color="auto"/>
              <w:left w:val="nil"/>
              <w:bottom w:val="nil"/>
              <w:right w:val="nil"/>
            </w:tcBorders>
          </w:tcPr>
          <w:p w14:paraId="5B110B78" w14:textId="77777777" w:rsidR="00F56982" w:rsidRDefault="00F56982" w:rsidP="001054E0">
            <w:pPr>
              <w:widowControl w:val="0"/>
              <w:autoSpaceDE w:val="0"/>
              <w:autoSpaceDN w:val="0"/>
              <w:adjustRightInd w:val="0"/>
              <w:spacing w:after="0" w:line="240" w:lineRule="auto"/>
              <w:jc w:val="center"/>
              <w:rPr>
                <w:ins w:id="2892" w:author="Benjamin Zhu" w:date="2020-07-04T00:42:00Z"/>
                <w:rFonts w:ascii="Times New Roman" w:hAnsi="Times New Roman" w:cs="Times New Roman"/>
                <w:sz w:val="24"/>
                <w:szCs w:val="24"/>
              </w:rPr>
            </w:pPr>
            <w:ins w:id="2893" w:author="Benjamin Zhu" w:date="2020-07-04T00:42:00Z">
              <w:r>
                <w:rPr>
                  <w:rFonts w:ascii="Times New Roman" w:hAnsi="Times New Roman" w:cs="Times New Roman"/>
                  <w:sz w:val="24"/>
                  <w:szCs w:val="24"/>
                </w:rPr>
                <w:t>0</w:t>
              </w:r>
            </w:ins>
          </w:p>
        </w:tc>
      </w:tr>
      <w:tr w:rsidR="00F56982" w14:paraId="6D67737A" w14:textId="77777777" w:rsidTr="001054E0">
        <w:tblPrEx>
          <w:tblCellMar>
            <w:top w:w="0" w:type="dxa"/>
            <w:bottom w:w="0" w:type="dxa"/>
          </w:tblCellMar>
        </w:tblPrEx>
        <w:trPr>
          <w:ins w:id="2894" w:author="Benjamin Zhu" w:date="2020-07-04T00:42:00Z"/>
        </w:trPr>
        <w:tc>
          <w:tcPr>
            <w:tcW w:w="2616" w:type="dxa"/>
            <w:tcBorders>
              <w:top w:val="nil"/>
              <w:left w:val="nil"/>
              <w:bottom w:val="nil"/>
              <w:right w:val="nil"/>
            </w:tcBorders>
          </w:tcPr>
          <w:p w14:paraId="57D3656E" w14:textId="77777777" w:rsidR="00F56982" w:rsidRDefault="00F56982" w:rsidP="001054E0">
            <w:pPr>
              <w:widowControl w:val="0"/>
              <w:autoSpaceDE w:val="0"/>
              <w:autoSpaceDN w:val="0"/>
              <w:adjustRightInd w:val="0"/>
              <w:spacing w:after="0" w:line="240" w:lineRule="auto"/>
              <w:rPr>
                <w:ins w:id="289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3E70646" w14:textId="77777777" w:rsidR="00F56982" w:rsidRDefault="00F56982" w:rsidP="001054E0">
            <w:pPr>
              <w:widowControl w:val="0"/>
              <w:autoSpaceDE w:val="0"/>
              <w:autoSpaceDN w:val="0"/>
              <w:adjustRightInd w:val="0"/>
              <w:spacing w:after="0" w:line="240" w:lineRule="auto"/>
              <w:jc w:val="center"/>
              <w:rPr>
                <w:ins w:id="2896" w:author="Benjamin Zhu" w:date="2020-07-04T00:42:00Z"/>
                <w:rFonts w:ascii="Times New Roman" w:hAnsi="Times New Roman" w:cs="Times New Roman"/>
                <w:sz w:val="24"/>
                <w:szCs w:val="24"/>
              </w:rPr>
            </w:pPr>
            <w:ins w:id="2897"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30E8990D" w14:textId="77777777" w:rsidR="00F56982" w:rsidRDefault="00F56982" w:rsidP="001054E0">
            <w:pPr>
              <w:widowControl w:val="0"/>
              <w:autoSpaceDE w:val="0"/>
              <w:autoSpaceDN w:val="0"/>
              <w:adjustRightInd w:val="0"/>
              <w:spacing w:after="0" w:line="240" w:lineRule="auto"/>
              <w:jc w:val="center"/>
              <w:rPr>
                <w:ins w:id="2898" w:author="Benjamin Zhu" w:date="2020-07-04T00:42:00Z"/>
                <w:rFonts w:ascii="Times New Roman" w:hAnsi="Times New Roman" w:cs="Times New Roman"/>
                <w:sz w:val="24"/>
                <w:szCs w:val="24"/>
              </w:rPr>
            </w:pPr>
            <w:ins w:id="2899"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66445798" w14:textId="77777777" w:rsidR="00F56982" w:rsidRDefault="00F56982" w:rsidP="001054E0">
            <w:pPr>
              <w:widowControl w:val="0"/>
              <w:autoSpaceDE w:val="0"/>
              <w:autoSpaceDN w:val="0"/>
              <w:adjustRightInd w:val="0"/>
              <w:spacing w:after="0" w:line="240" w:lineRule="auto"/>
              <w:jc w:val="center"/>
              <w:rPr>
                <w:ins w:id="2900" w:author="Benjamin Zhu" w:date="2020-07-04T00:42:00Z"/>
                <w:rFonts w:ascii="Times New Roman" w:hAnsi="Times New Roman" w:cs="Times New Roman"/>
                <w:sz w:val="24"/>
                <w:szCs w:val="24"/>
              </w:rPr>
            </w:pPr>
            <w:ins w:id="2901"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66E1542F" w14:textId="77777777" w:rsidR="00F56982" w:rsidRDefault="00F56982" w:rsidP="001054E0">
            <w:pPr>
              <w:widowControl w:val="0"/>
              <w:autoSpaceDE w:val="0"/>
              <w:autoSpaceDN w:val="0"/>
              <w:adjustRightInd w:val="0"/>
              <w:spacing w:after="0" w:line="240" w:lineRule="auto"/>
              <w:jc w:val="center"/>
              <w:rPr>
                <w:ins w:id="2902" w:author="Benjamin Zhu" w:date="2020-07-04T00:42:00Z"/>
                <w:rFonts w:ascii="Times New Roman" w:hAnsi="Times New Roman" w:cs="Times New Roman"/>
                <w:sz w:val="24"/>
                <w:szCs w:val="24"/>
              </w:rPr>
            </w:pPr>
            <w:ins w:id="2903" w:author="Benjamin Zhu" w:date="2020-07-04T00:42:00Z">
              <w:r>
                <w:rPr>
                  <w:rFonts w:ascii="Times New Roman" w:hAnsi="Times New Roman" w:cs="Times New Roman"/>
                  <w:sz w:val="24"/>
                  <w:szCs w:val="24"/>
                </w:rPr>
                <w:t>(.)</w:t>
              </w:r>
            </w:ins>
          </w:p>
        </w:tc>
      </w:tr>
      <w:tr w:rsidR="00F56982" w14:paraId="2ACB143F" w14:textId="77777777" w:rsidTr="001054E0">
        <w:tblPrEx>
          <w:tblCellMar>
            <w:top w:w="0" w:type="dxa"/>
            <w:bottom w:w="0" w:type="dxa"/>
          </w:tblCellMar>
        </w:tblPrEx>
        <w:trPr>
          <w:ins w:id="2904" w:author="Benjamin Zhu" w:date="2020-07-04T00:42:00Z"/>
        </w:trPr>
        <w:tc>
          <w:tcPr>
            <w:tcW w:w="2616" w:type="dxa"/>
            <w:tcBorders>
              <w:top w:val="nil"/>
              <w:left w:val="nil"/>
              <w:bottom w:val="nil"/>
              <w:right w:val="nil"/>
            </w:tcBorders>
          </w:tcPr>
          <w:p w14:paraId="34C5F872" w14:textId="77777777" w:rsidR="00F56982" w:rsidRDefault="00F56982" w:rsidP="001054E0">
            <w:pPr>
              <w:widowControl w:val="0"/>
              <w:autoSpaceDE w:val="0"/>
              <w:autoSpaceDN w:val="0"/>
              <w:adjustRightInd w:val="0"/>
              <w:spacing w:after="0" w:line="240" w:lineRule="auto"/>
              <w:rPr>
                <w:ins w:id="290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9D90143" w14:textId="77777777" w:rsidR="00F56982" w:rsidRDefault="00F56982" w:rsidP="001054E0">
            <w:pPr>
              <w:widowControl w:val="0"/>
              <w:autoSpaceDE w:val="0"/>
              <w:autoSpaceDN w:val="0"/>
              <w:adjustRightInd w:val="0"/>
              <w:spacing w:after="0" w:line="240" w:lineRule="auto"/>
              <w:rPr>
                <w:ins w:id="290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51224A3" w14:textId="77777777" w:rsidR="00F56982" w:rsidRDefault="00F56982" w:rsidP="001054E0">
            <w:pPr>
              <w:widowControl w:val="0"/>
              <w:autoSpaceDE w:val="0"/>
              <w:autoSpaceDN w:val="0"/>
              <w:adjustRightInd w:val="0"/>
              <w:spacing w:after="0" w:line="240" w:lineRule="auto"/>
              <w:rPr>
                <w:ins w:id="290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41424A8" w14:textId="77777777" w:rsidR="00F56982" w:rsidRDefault="00F56982" w:rsidP="001054E0">
            <w:pPr>
              <w:widowControl w:val="0"/>
              <w:autoSpaceDE w:val="0"/>
              <w:autoSpaceDN w:val="0"/>
              <w:adjustRightInd w:val="0"/>
              <w:spacing w:after="0" w:line="240" w:lineRule="auto"/>
              <w:rPr>
                <w:ins w:id="290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3CF17A6" w14:textId="77777777" w:rsidR="00F56982" w:rsidRDefault="00F56982" w:rsidP="001054E0">
            <w:pPr>
              <w:widowControl w:val="0"/>
              <w:autoSpaceDE w:val="0"/>
              <w:autoSpaceDN w:val="0"/>
              <w:adjustRightInd w:val="0"/>
              <w:spacing w:after="0" w:line="240" w:lineRule="auto"/>
              <w:rPr>
                <w:ins w:id="2909" w:author="Benjamin Zhu" w:date="2020-07-04T00:42:00Z"/>
                <w:rFonts w:ascii="Times New Roman" w:hAnsi="Times New Roman" w:cs="Times New Roman"/>
                <w:sz w:val="24"/>
                <w:szCs w:val="24"/>
              </w:rPr>
            </w:pPr>
          </w:p>
        </w:tc>
      </w:tr>
      <w:tr w:rsidR="00F56982" w14:paraId="0E162702" w14:textId="77777777" w:rsidTr="001054E0">
        <w:tblPrEx>
          <w:tblCellMar>
            <w:top w:w="0" w:type="dxa"/>
            <w:bottom w:w="0" w:type="dxa"/>
          </w:tblCellMar>
        </w:tblPrEx>
        <w:trPr>
          <w:ins w:id="2910" w:author="Benjamin Zhu" w:date="2020-07-04T00:42:00Z"/>
        </w:trPr>
        <w:tc>
          <w:tcPr>
            <w:tcW w:w="2616" w:type="dxa"/>
            <w:tcBorders>
              <w:top w:val="nil"/>
              <w:left w:val="nil"/>
              <w:bottom w:val="nil"/>
              <w:right w:val="nil"/>
            </w:tcBorders>
          </w:tcPr>
          <w:p w14:paraId="4BD47FAA" w14:textId="77777777" w:rsidR="00F56982" w:rsidRDefault="00F56982" w:rsidP="001054E0">
            <w:pPr>
              <w:widowControl w:val="0"/>
              <w:autoSpaceDE w:val="0"/>
              <w:autoSpaceDN w:val="0"/>
              <w:adjustRightInd w:val="0"/>
              <w:spacing w:after="0" w:line="240" w:lineRule="auto"/>
              <w:rPr>
                <w:ins w:id="2911" w:author="Benjamin Zhu" w:date="2020-07-04T00:42:00Z"/>
                <w:rFonts w:ascii="Times New Roman" w:hAnsi="Times New Roman" w:cs="Times New Roman"/>
                <w:sz w:val="24"/>
                <w:szCs w:val="24"/>
              </w:rPr>
            </w:pPr>
            <w:ins w:id="2912" w:author="Benjamin Zhu" w:date="2020-07-04T00:42:00Z">
              <w:r>
                <w:rPr>
                  <w:rFonts w:ascii="Times New Roman" w:hAnsi="Times New Roman" w:cs="Times New Roman"/>
                  <w:sz w:val="24"/>
                  <w:szCs w:val="24"/>
                </w:rPr>
                <w:t>Negro/Pardo</w:t>
              </w:r>
            </w:ins>
          </w:p>
        </w:tc>
        <w:tc>
          <w:tcPr>
            <w:tcW w:w="2016" w:type="dxa"/>
            <w:tcBorders>
              <w:top w:val="nil"/>
              <w:left w:val="nil"/>
              <w:bottom w:val="nil"/>
              <w:right w:val="nil"/>
            </w:tcBorders>
          </w:tcPr>
          <w:p w14:paraId="3232813D" w14:textId="77777777" w:rsidR="00F56982" w:rsidRDefault="00F56982" w:rsidP="001054E0">
            <w:pPr>
              <w:widowControl w:val="0"/>
              <w:autoSpaceDE w:val="0"/>
              <w:autoSpaceDN w:val="0"/>
              <w:adjustRightInd w:val="0"/>
              <w:spacing w:after="0" w:line="240" w:lineRule="auto"/>
              <w:jc w:val="center"/>
              <w:rPr>
                <w:ins w:id="2913" w:author="Benjamin Zhu" w:date="2020-07-04T00:42:00Z"/>
                <w:rFonts w:ascii="Times New Roman" w:hAnsi="Times New Roman" w:cs="Times New Roman"/>
                <w:sz w:val="24"/>
                <w:szCs w:val="24"/>
              </w:rPr>
            </w:pPr>
            <w:ins w:id="2914" w:author="Benjamin Zhu" w:date="2020-07-04T00:42:00Z">
              <w:r>
                <w:rPr>
                  <w:rFonts w:ascii="Times New Roman" w:hAnsi="Times New Roman" w:cs="Times New Roman"/>
                  <w:sz w:val="24"/>
                  <w:szCs w:val="24"/>
                </w:rPr>
                <w:t>-0.0162</w:t>
              </w:r>
            </w:ins>
          </w:p>
        </w:tc>
        <w:tc>
          <w:tcPr>
            <w:tcW w:w="2016" w:type="dxa"/>
            <w:tcBorders>
              <w:top w:val="nil"/>
              <w:left w:val="nil"/>
              <w:bottom w:val="nil"/>
              <w:right w:val="nil"/>
            </w:tcBorders>
          </w:tcPr>
          <w:p w14:paraId="5694CAE3" w14:textId="77777777" w:rsidR="00F56982" w:rsidRDefault="00F56982" w:rsidP="001054E0">
            <w:pPr>
              <w:widowControl w:val="0"/>
              <w:autoSpaceDE w:val="0"/>
              <w:autoSpaceDN w:val="0"/>
              <w:adjustRightInd w:val="0"/>
              <w:spacing w:after="0" w:line="240" w:lineRule="auto"/>
              <w:jc w:val="center"/>
              <w:rPr>
                <w:ins w:id="2915" w:author="Benjamin Zhu" w:date="2020-07-04T00:42:00Z"/>
                <w:rFonts w:ascii="Times New Roman" w:hAnsi="Times New Roman" w:cs="Times New Roman"/>
                <w:sz w:val="24"/>
                <w:szCs w:val="24"/>
              </w:rPr>
            </w:pPr>
            <w:ins w:id="2916" w:author="Benjamin Zhu" w:date="2020-07-04T00:42:00Z">
              <w:r>
                <w:rPr>
                  <w:rFonts w:ascii="Times New Roman" w:hAnsi="Times New Roman" w:cs="Times New Roman"/>
                  <w:sz w:val="24"/>
                  <w:szCs w:val="24"/>
                </w:rPr>
                <w:t>-0.00223</w:t>
              </w:r>
            </w:ins>
          </w:p>
        </w:tc>
        <w:tc>
          <w:tcPr>
            <w:tcW w:w="2016" w:type="dxa"/>
            <w:tcBorders>
              <w:top w:val="nil"/>
              <w:left w:val="nil"/>
              <w:bottom w:val="nil"/>
              <w:right w:val="nil"/>
            </w:tcBorders>
          </w:tcPr>
          <w:p w14:paraId="25385C7B" w14:textId="77777777" w:rsidR="00F56982" w:rsidRDefault="00F56982" w:rsidP="001054E0">
            <w:pPr>
              <w:widowControl w:val="0"/>
              <w:autoSpaceDE w:val="0"/>
              <w:autoSpaceDN w:val="0"/>
              <w:adjustRightInd w:val="0"/>
              <w:spacing w:after="0" w:line="240" w:lineRule="auto"/>
              <w:jc w:val="center"/>
              <w:rPr>
                <w:ins w:id="2917" w:author="Benjamin Zhu" w:date="2020-07-04T00:42:00Z"/>
                <w:rFonts w:ascii="Times New Roman" w:hAnsi="Times New Roman" w:cs="Times New Roman"/>
                <w:sz w:val="24"/>
                <w:szCs w:val="24"/>
              </w:rPr>
            </w:pPr>
            <w:ins w:id="2918" w:author="Benjamin Zhu" w:date="2020-07-04T00:42:00Z">
              <w:r>
                <w:rPr>
                  <w:rFonts w:ascii="Times New Roman" w:hAnsi="Times New Roman" w:cs="Times New Roman"/>
                  <w:sz w:val="24"/>
                  <w:szCs w:val="24"/>
                </w:rPr>
                <w:t>-0.0196</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7E409161" w14:textId="77777777" w:rsidR="00F56982" w:rsidRDefault="00F56982" w:rsidP="001054E0">
            <w:pPr>
              <w:widowControl w:val="0"/>
              <w:autoSpaceDE w:val="0"/>
              <w:autoSpaceDN w:val="0"/>
              <w:adjustRightInd w:val="0"/>
              <w:spacing w:after="0" w:line="240" w:lineRule="auto"/>
              <w:jc w:val="center"/>
              <w:rPr>
                <w:ins w:id="2919" w:author="Benjamin Zhu" w:date="2020-07-04T00:42:00Z"/>
                <w:rFonts w:ascii="Times New Roman" w:hAnsi="Times New Roman" w:cs="Times New Roman"/>
                <w:sz w:val="24"/>
                <w:szCs w:val="24"/>
              </w:rPr>
            </w:pPr>
            <w:ins w:id="2920" w:author="Benjamin Zhu" w:date="2020-07-04T00:42:00Z">
              <w:r>
                <w:rPr>
                  <w:rFonts w:ascii="Times New Roman" w:hAnsi="Times New Roman" w:cs="Times New Roman"/>
                  <w:sz w:val="24"/>
                  <w:szCs w:val="24"/>
                </w:rPr>
                <w:t>-0.00275</w:t>
              </w:r>
            </w:ins>
          </w:p>
        </w:tc>
      </w:tr>
      <w:tr w:rsidR="00F56982" w14:paraId="6913C8CD" w14:textId="77777777" w:rsidTr="001054E0">
        <w:tblPrEx>
          <w:tblCellMar>
            <w:top w:w="0" w:type="dxa"/>
            <w:bottom w:w="0" w:type="dxa"/>
          </w:tblCellMar>
        </w:tblPrEx>
        <w:trPr>
          <w:ins w:id="2921" w:author="Benjamin Zhu" w:date="2020-07-04T00:42:00Z"/>
        </w:trPr>
        <w:tc>
          <w:tcPr>
            <w:tcW w:w="2616" w:type="dxa"/>
            <w:tcBorders>
              <w:top w:val="nil"/>
              <w:left w:val="nil"/>
              <w:bottom w:val="nil"/>
              <w:right w:val="nil"/>
            </w:tcBorders>
          </w:tcPr>
          <w:p w14:paraId="02E33971" w14:textId="77777777" w:rsidR="00F56982" w:rsidRDefault="00F56982" w:rsidP="001054E0">
            <w:pPr>
              <w:widowControl w:val="0"/>
              <w:autoSpaceDE w:val="0"/>
              <w:autoSpaceDN w:val="0"/>
              <w:adjustRightInd w:val="0"/>
              <w:spacing w:after="0" w:line="240" w:lineRule="auto"/>
              <w:rPr>
                <w:ins w:id="292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21F62FD" w14:textId="77777777" w:rsidR="00F56982" w:rsidRDefault="00F56982" w:rsidP="001054E0">
            <w:pPr>
              <w:widowControl w:val="0"/>
              <w:autoSpaceDE w:val="0"/>
              <w:autoSpaceDN w:val="0"/>
              <w:adjustRightInd w:val="0"/>
              <w:spacing w:after="0" w:line="240" w:lineRule="auto"/>
              <w:jc w:val="center"/>
              <w:rPr>
                <w:ins w:id="2923" w:author="Benjamin Zhu" w:date="2020-07-04T00:42:00Z"/>
                <w:rFonts w:ascii="Times New Roman" w:hAnsi="Times New Roman" w:cs="Times New Roman"/>
                <w:sz w:val="24"/>
                <w:szCs w:val="24"/>
              </w:rPr>
            </w:pPr>
            <w:ins w:id="2924" w:author="Benjamin Zhu" w:date="2020-07-04T00:42:00Z">
              <w:r>
                <w:rPr>
                  <w:rFonts w:ascii="Times New Roman" w:hAnsi="Times New Roman" w:cs="Times New Roman"/>
                  <w:sz w:val="24"/>
                  <w:szCs w:val="24"/>
                </w:rPr>
                <w:t>(-1.52)</w:t>
              </w:r>
            </w:ins>
          </w:p>
        </w:tc>
        <w:tc>
          <w:tcPr>
            <w:tcW w:w="2016" w:type="dxa"/>
            <w:tcBorders>
              <w:top w:val="nil"/>
              <w:left w:val="nil"/>
              <w:bottom w:val="nil"/>
              <w:right w:val="nil"/>
            </w:tcBorders>
          </w:tcPr>
          <w:p w14:paraId="692573EE" w14:textId="77777777" w:rsidR="00F56982" w:rsidRDefault="00F56982" w:rsidP="001054E0">
            <w:pPr>
              <w:widowControl w:val="0"/>
              <w:autoSpaceDE w:val="0"/>
              <w:autoSpaceDN w:val="0"/>
              <w:adjustRightInd w:val="0"/>
              <w:spacing w:after="0" w:line="240" w:lineRule="auto"/>
              <w:jc w:val="center"/>
              <w:rPr>
                <w:ins w:id="2925" w:author="Benjamin Zhu" w:date="2020-07-04T00:42:00Z"/>
                <w:rFonts w:ascii="Times New Roman" w:hAnsi="Times New Roman" w:cs="Times New Roman"/>
                <w:sz w:val="24"/>
                <w:szCs w:val="24"/>
              </w:rPr>
            </w:pPr>
            <w:ins w:id="2926" w:author="Benjamin Zhu" w:date="2020-07-04T00:42:00Z">
              <w:r>
                <w:rPr>
                  <w:rFonts w:ascii="Times New Roman" w:hAnsi="Times New Roman" w:cs="Times New Roman"/>
                  <w:sz w:val="24"/>
                  <w:szCs w:val="24"/>
                </w:rPr>
                <w:t>(-0.25)</w:t>
              </w:r>
            </w:ins>
          </w:p>
        </w:tc>
        <w:tc>
          <w:tcPr>
            <w:tcW w:w="2016" w:type="dxa"/>
            <w:tcBorders>
              <w:top w:val="nil"/>
              <w:left w:val="nil"/>
              <w:bottom w:val="nil"/>
              <w:right w:val="nil"/>
            </w:tcBorders>
          </w:tcPr>
          <w:p w14:paraId="5CDD5125" w14:textId="77777777" w:rsidR="00F56982" w:rsidRDefault="00F56982" w:rsidP="001054E0">
            <w:pPr>
              <w:widowControl w:val="0"/>
              <w:autoSpaceDE w:val="0"/>
              <w:autoSpaceDN w:val="0"/>
              <w:adjustRightInd w:val="0"/>
              <w:spacing w:after="0" w:line="240" w:lineRule="auto"/>
              <w:jc w:val="center"/>
              <w:rPr>
                <w:ins w:id="2927" w:author="Benjamin Zhu" w:date="2020-07-04T00:42:00Z"/>
                <w:rFonts w:ascii="Times New Roman" w:hAnsi="Times New Roman" w:cs="Times New Roman"/>
                <w:sz w:val="24"/>
                <w:szCs w:val="24"/>
              </w:rPr>
            </w:pPr>
            <w:ins w:id="2928" w:author="Benjamin Zhu" w:date="2020-07-04T00:42:00Z">
              <w:r>
                <w:rPr>
                  <w:rFonts w:ascii="Times New Roman" w:hAnsi="Times New Roman" w:cs="Times New Roman"/>
                  <w:sz w:val="24"/>
                  <w:szCs w:val="24"/>
                </w:rPr>
                <w:t>(-1.74)</w:t>
              </w:r>
            </w:ins>
          </w:p>
        </w:tc>
        <w:tc>
          <w:tcPr>
            <w:tcW w:w="2016" w:type="dxa"/>
            <w:tcBorders>
              <w:top w:val="nil"/>
              <w:left w:val="nil"/>
              <w:bottom w:val="nil"/>
              <w:right w:val="nil"/>
            </w:tcBorders>
          </w:tcPr>
          <w:p w14:paraId="317ED08F" w14:textId="77777777" w:rsidR="00F56982" w:rsidRDefault="00F56982" w:rsidP="001054E0">
            <w:pPr>
              <w:widowControl w:val="0"/>
              <w:autoSpaceDE w:val="0"/>
              <w:autoSpaceDN w:val="0"/>
              <w:adjustRightInd w:val="0"/>
              <w:spacing w:after="0" w:line="240" w:lineRule="auto"/>
              <w:jc w:val="center"/>
              <w:rPr>
                <w:ins w:id="2929" w:author="Benjamin Zhu" w:date="2020-07-04T00:42:00Z"/>
                <w:rFonts w:ascii="Times New Roman" w:hAnsi="Times New Roman" w:cs="Times New Roman"/>
                <w:sz w:val="24"/>
                <w:szCs w:val="24"/>
              </w:rPr>
            </w:pPr>
            <w:ins w:id="2930" w:author="Benjamin Zhu" w:date="2020-07-04T00:42:00Z">
              <w:r>
                <w:rPr>
                  <w:rFonts w:ascii="Times New Roman" w:hAnsi="Times New Roman" w:cs="Times New Roman"/>
                  <w:sz w:val="24"/>
                  <w:szCs w:val="24"/>
                </w:rPr>
                <w:t>(-0.29)</w:t>
              </w:r>
            </w:ins>
          </w:p>
        </w:tc>
      </w:tr>
      <w:tr w:rsidR="00F56982" w14:paraId="79D31C14" w14:textId="77777777" w:rsidTr="001054E0">
        <w:tblPrEx>
          <w:tblCellMar>
            <w:top w:w="0" w:type="dxa"/>
            <w:bottom w:w="0" w:type="dxa"/>
          </w:tblCellMar>
        </w:tblPrEx>
        <w:trPr>
          <w:ins w:id="2931" w:author="Benjamin Zhu" w:date="2020-07-04T00:42:00Z"/>
        </w:trPr>
        <w:tc>
          <w:tcPr>
            <w:tcW w:w="2616" w:type="dxa"/>
            <w:tcBorders>
              <w:top w:val="nil"/>
              <w:left w:val="nil"/>
              <w:bottom w:val="nil"/>
              <w:right w:val="nil"/>
            </w:tcBorders>
          </w:tcPr>
          <w:p w14:paraId="370B4BEC" w14:textId="77777777" w:rsidR="00F56982" w:rsidRDefault="00F56982" w:rsidP="001054E0">
            <w:pPr>
              <w:widowControl w:val="0"/>
              <w:autoSpaceDE w:val="0"/>
              <w:autoSpaceDN w:val="0"/>
              <w:adjustRightInd w:val="0"/>
              <w:spacing w:after="0" w:line="240" w:lineRule="auto"/>
              <w:rPr>
                <w:ins w:id="293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76C6258" w14:textId="77777777" w:rsidR="00F56982" w:rsidRDefault="00F56982" w:rsidP="001054E0">
            <w:pPr>
              <w:widowControl w:val="0"/>
              <w:autoSpaceDE w:val="0"/>
              <w:autoSpaceDN w:val="0"/>
              <w:adjustRightInd w:val="0"/>
              <w:spacing w:after="0" w:line="240" w:lineRule="auto"/>
              <w:rPr>
                <w:ins w:id="293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40599FF" w14:textId="77777777" w:rsidR="00F56982" w:rsidRDefault="00F56982" w:rsidP="001054E0">
            <w:pPr>
              <w:widowControl w:val="0"/>
              <w:autoSpaceDE w:val="0"/>
              <w:autoSpaceDN w:val="0"/>
              <w:adjustRightInd w:val="0"/>
              <w:spacing w:after="0" w:line="240" w:lineRule="auto"/>
              <w:rPr>
                <w:ins w:id="293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5F17ED1" w14:textId="77777777" w:rsidR="00F56982" w:rsidRDefault="00F56982" w:rsidP="001054E0">
            <w:pPr>
              <w:widowControl w:val="0"/>
              <w:autoSpaceDE w:val="0"/>
              <w:autoSpaceDN w:val="0"/>
              <w:adjustRightInd w:val="0"/>
              <w:spacing w:after="0" w:line="240" w:lineRule="auto"/>
              <w:rPr>
                <w:ins w:id="293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C9ACDBA" w14:textId="77777777" w:rsidR="00F56982" w:rsidRDefault="00F56982" w:rsidP="001054E0">
            <w:pPr>
              <w:widowControl w:val="0"/>
              <w:autoSpaceDE w:val="0"/>
              <w:autoSpaceDN w:val="0"/>
              <w:adjustRightInd w:val="0"/>
              <w:spacing w:after="0" w:line="240" w:lineRule="auto"/>
              <w:rPr>
                <w:ins w:id="2936" w:author="Benjamin Zhu" w:date="2020-07-04T00:42:00Z"/>
                <w:rFonts w:ascii="Times New Roman" w:hAnsi="Times New Roman" w:cs="Times New Roman"/>
                <w:sz w:val="24"/>
                <w:szCs w:val="24"/>
              </w:rPr>
            </w:pPr>
          </w:p>
        </w:tc>
      </w:tr>
      <w:tr w:rsidR="00F56982" w14:paraId="40CD9679" w14:textId="77777777" w:rsidTr="001054E0">
        <w:tblPrEx>
          <w:tblCellMar>
            <w:top w:w="0" w:type="dxa"/>
            <w:bottom w:w="0" w:type="dxa"/>
          </w:tblCellMar>
        </w:tblPrEx>
        <w:trPr>
          <w:ins w:id="2937" w:author="Benjamin Zhu" w:date="2020-07-04T00:42:00Z"/>
        </w:trPr>
        <w:tc>
          <w:tcPr>
            <w:tcW w:w="2616" w:type="dxa"/>
            <w:tcBorders>
              <w:top w:val="nil"/>
              <w:left w:val="nil"/>
              <w:bottom w:val="nil"/>
              <w:right w:val="nil"/>
            </w:tcBorders>
          </w:tcPr>
          <w:p w14:paraId="32E91E5B" w14:textId="77777777" w:rsidR="00F56982" w:rsidRDefault="00F56982" w:rsidP="001054E0">
            <w:pPr>
              <w:widowControl w:val="0"/>
              <w:autoSpaceDE w:val="0"/>
              <w:autoSpaceDN w:val="0"/>
              <w:adjustRightInd w:val="0"/>
              <w:spacing w:after="0" w:line="240" w:lineRule="auto"/>
              <w:rPr>
                <w:ins w:id="2938" w:author="Benjamin Zhu" w:date="2020-07-04T00:42:00Z"/>
                <w:rFonts w:ascii="Times New Roman" w:hAnsi="Times New Roman" w:cs="Times New Roman"/>
                <w:sz w:val="24"/>
                <w:szCs w:val="24"/>
              </w:rPr>
            </w:pPr>
            <w:ins w:id="2939" w:author="Benjamin Zhu" w:date="2020-07-04T00:42:00Z">
              <w:r>
                <w:rPr>
                  <w:rFonts w:ascii="Times New Roman" w:hAnsi="Times New Roman" w:cs="Times New Roman"/>
                  <w:sz w:val="24"/>
                  <w:szCs w:val="24"/>
                </w:rPr>
                <w:t>Other</w:t>
              </w:r>
            </w:ins>
          </w:p>
        </w:tc>
        <w:tc>
          <w:tcPr>
            <w:tcW w:w="2016" w:type="dxa"/>
            <w:tcBorders>
              <w:top w:val="nil"/>
              <w:left w:val="nil"/>
              <w:bottom w:val="nil"/>
              <w:right w:val="nil"/>
            </w:tcBorders>
          </w:tcPr>
          <w:p w14:paraId="343E62E6" w14:textId="77777777" w:rsidR="00F56982" w:rsidRDefault="00F56982" w:rsidP="001054E0">
            <w:pPr>
              <w:widowControl w:val="0"/>
              <w:autoSpaceDE w:val="0"/>
              <w:autoSpaceDN w:val="0"/>
              <w:adjustRightInd w:val="0"/>
              <w:spacing w:after="0" w:line="240" w:lineRule="auto"/>
              <w:jc w:val="center"/>
              <w:rPr>
                <w:ins w:id="2940" w:author="Benjamin Zhu" w:date="2020-07-04T00:42:00Z"/>
                <w:rFonts w:ascii="Times New Roman" w:hAnsi="Times New Roman" w:cs="Times New Roman"/>
                <w:sz w:val="24"/>
                <w:szCs w:val="24"/>
              </w:rPr>
            </w:pPr>
            <w:ins w:id="2941" w:author="Benjamin Zhu" w:date="2020-07-04T00:42:00Z">
              <w:r>
                <w:rPr>
                  <w:rFonts w:ascii="Times New Roman" w:hAnsi="Times New Roman" w:cs="Times New Roman"/>
                  <w:sz w:val="24"/>
                  <w:szCs w:val="24"/>
                </w:rPr>
                <w:t>-0.0238</w:t>
              </w:r>
            </w:ins>
          </w:p>
        </w:tc>
        <w:tc>
          <w:tcPr>
            <w:tcW w:w="2016" w:type="dxa"/>
            <w:tcBorders>
              <w:top w:val="nil"/>
              <w:left w:val="nil"/>
              <w:bottom w:val="nil"/>
              <w:right w:val="nil"/>
            </w:tcBorders>
          </w:tcPr>
          <w:p w14:paraId="5864E33A" w14:textId="77777777" w:rsidR="00F56982" w:rsidRDefault="00F56982" w:rsidP="001054E0">
            <w:pPr>
              <w:widowControl w:val="0"/>
              <w:autoSpaceDE w:val="0"/>
              <w:autoSpaceDN w:val="0"/>
              <w:adjustRightInd w:val="0"/>
              <w:spacing w:after="0" w:line="240" w:lineRule="auto"/>
              <w:jc w:val="center"/>
              <w:rPr>
                <w:ins w:id="2942" w:author="Benjamin Zhu" w:date="2020-07-04T00:42:00Z"/>
                <w:rFonts w:ascii="Times New Roman" w:hAnsi="Times New Roman" w:cs="Times New Roman"/>
                <w:sz w:val="24"/>
                <w:szCs w:val="24"/>
              </w:rPr>
            </w:pPr>
            <w:ins w:id="2943" w:author="Benjamin Zhu" w:date="2020-07-04T00:42:00Z">
              <w:r>
                <w:rPr>
                  <w:rFonts w:ascii="Times New Roman" w:hAnsi="Times New Roman" w:cs="Times New Roman"/>
                  <w:sz w:val="24"/>
                  <w:szCs w:val="24"/>
                </w:rPr>
                <w:t>0.0192</w:t>
              </w:r>
            </w:ins>
          </w:p>
        </w:tc>
        <w:tc>
          <w:tcPr>
            <w:tcW w:w="2016" w:type="dxa"/>
            <w:tcBorders>
              <w:top w:val="nil"/>
              <w:left w:val="nil"/>
              <w:bottom w:val="nil"/>
              <w:right w:val="nil"/>
            </w:tcBorders>
          </w:tcPr>
          <w:p w14:paraId="316E0176" w14:textId="77777777" w:rsidR="00F56982" w:rsidRDefault="00F56982" w:rsidP="001054E0">
            <w:pPr>
              <w:widowControl w:val="0"/>
              <w:autoSpaceDE w:val="0"/>
              <w:autoSpaceDN w:val="0"/>
              <w:adjustRightInd w:val="0"/>
              <w:spacing w:after="0" w:line="240" w:lineRule="auto"/>
              <w:jc w:val="center"/>
              <w:rPr>
                <w:ins w:id="2944" w:author="Benjamin Zhu" w:date="2020-07-04T00:42:00Z"/>
                <w:rFonts w:ascii="Times New Roman" w:hAnsi="Times New Roman" w:cs="Times New Roman"/>
                <w:sz w:val="24"/>
                <w:szCs w:val="24"/>
              </w:rPr>
            </w:pPr>
            <w:ins w:id="2945" w:author="Benjamin Zhu" w:date="2020-07-04T00:42:00Z">
              <w:r>
                <w:rPr>
                  <w:rFonts w:ascii="Times New Roman" w:hAnsi="Times New Roman" w:cs="Times New Roman"/>
                  <w:sz w:val="24"/>
                  <w:szCs w:val="24"/>
                </w:rPr>
                <w:t>-0.0263</w:t>
              </w:r>
            </w:ins>
          </w:p>
        </w:tc>
        <w:tc>
          <w:tcPr>
            <w:tcW w:w="2016" w:type="dxa"/>
            <w:tcBorders>
              <w:top w:val="nil"/>
              <w:left w:val="nil"/>
              <w:bottom w:val="nil"/>
              <w:right w:val="nil"/>
            </w:tcBorders>
          </w:tcPr>
          <w:p w14:paraId="643ADA17" w14:textId="77777777" w:rsidR="00F56982" w:rsidRDefault="00F56982" w:rsidP="001054E0">
            <w:pPr>
              <w:widowControl w:val="0"/>
              <w:autoSpaceDE w:val="0"/>
              <w:autoSpaceDN w:val="0"/>
              <w:adjustRightInd w:val="0"/>
              <w:spacing w:after="0" w:line="240" w:lineRule="auto"/>
              <w:jc w:val="center"/>
              <w:rPr>
                <w:ins w:id="2946" w:author="Benjamin Zhu" w:date="2020-07-04T00:42:00Z"/>
                <w:rFonts w:ascii="Times New Roman" w:hAnsi="Times New Roman" w:cs="Times New Roman"/>
                <w:sz w:val="24"/>
                <w:szCs w:val="24"/>
              </w:rPr>
            </w:pPr>
            <w:ins w:id="2947" w:author="Benjamin Zhu" w:date="2020-07-04T00:42:00Z">
              <w:r>
                <w:rPr>
                  <w:rFonts w:ascii="Times New Roman" w:hAnsi="Times New Roman" w:cs="Times New Roman"/>
                  <w:sz w:val="24"/>
                  <w:szCs w:val="24"/>
                </w:rPr>
                <w:t>0.0120</w:t>
              </w:r>
            </w:ins>
          </w:p>
        </w:tc>
      </w:tr>
      <w:tr w:rsidR="00F56982" w14:paraId="24AA2D2D" w14:textId="77777777" w:rsidTr="001054E0">
        <w:tblPrEx>
          <w:tblCellMar>
            <w:top w:w="0" w:type="dxa"/>
            <w:bottom w:w="0" w:type="dxa"/>
          </w:tblCellMar>
        </w:tblPrEx>
        <w:trPr>
          <w:ins w:id="2948" w:author="Benjamin Zhu" w:date="2020-07-04T00:42:00Z"/>
        </w:trPr>
        <w:tc>
          <w:tcPr>
            <w:tcW w:w="2616" w:type="dxa"/>
            <w:tcBorders>
              <w:top w:val="nil"/>
              <w:left w:val="nil"/>
              <w:bottom w:val="nil"/>
              <w:right w:val="nil"/>
            </w:tcBorders>
          </w:tcPr>
          <w:p w14:paraId="2A126BF0" w14:textId="77777777" w:rsidR="00F56982" w:rsidRDefault="00F56982" w:rsidP="001054E0">
            <w:pPr>
              <w:widowControl w:val="0"/>
              <w:autoSpaceDE w:val="0"/>
              <w:autoSpaceDN w:val="0"/>
              <w:adjustRightInd w:val="0"/>
              <w:spacing w:after="0" w:line="240" w:lineRule="auto"/>
              <w:rPr>
                <w:ins w:id="294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FC390B5" w14:textId="77777777" w:rsidR="00F56982" w:rsidRDefault="00F56982" w:rsidP="001054E0">
            <w:pPr>
              <w:widowControl w:val="0"/>
              <w:autoSpaceDE w:val="0"/>
              <w:autoSpaceDN w:val="0"/>
              <w:adjustRightInd w:val="0"/>
              <w:spacing w:after="0" w:line="240" w:lineRule="auto"/>
              <w:jc w:val="center"/>
              <w:rPr>
                <w:ins w:id="2950" w:author="Benjamin Zhu" w:date="2020-07-04T00:42:00Z"/>
                <w:rFonts w:ascii="Times New Roman" w:hAnsi="Times New Roman" w:cs="Times New Roman"/>
                <w:sz w:val="24"/>
                <w:szCs w:val="24"/>
              </w:rPr>
            </w:pPr>
            <w:ins w:id="2951" w:author="Benjamin Zhu" w:date="2020-07-04T00:42:00Z">
              <w:r>
                <w:rPr>
                  <w:rFonts w:ascii="Times New Roman" w:hAnsi="Times New Roman" w:cs="Times New Roman"/>
                  <w:sz w:val="24"/>
                  <w:szCs w:val="24"/>
                </w:rPr>
                <w:t>(-0.95)</w:t>
              </w:r>
            </w:ins>
          </w:p>
        </w:tc>
        <w:tc>
          <w:tcPr>
            <w:tcW w:w="2016" w:type="dxa"/>
            <w:tcBorders>
              <w:top w:val="nil"/>
              <w:left w:val="nil"/>
              <w:bottom w:val="nil"/>
              <w:right w:val="nil"/>
            </w:tcBorders>
          </w:tcPr>
          <w:p w14:paraId="2C934446" w14:textId="77777777" w:rsidR="00F56982" w:rsidRDefault="00F56982" w:rsidP="001054E0">
            <w:pPr>
              <w:widowControl w:val="0"/>
              <w:autoSpaceDE w:val="0"/>
              <w:autoSpaceDN w:val="0"/>
              <w:adjustRightInd w:val="0"/>
              <w:spacing w:after="0" w:line="240" w:lineRule="auto"/>
              <w:jc w:val="center"/>
              <w:rPr>
                <w:ins w:id="2952" w:author="Benjamin Zhu" w:date="2020-07-04T00:42:00Z"/>
                <w:rFonts w:ascii="Times New Roman" w:hAnsi="Times New Roman" w:cs="Times New Roman"/>
                <w:sz w:val="24"/>
                <w:szCs w:val="24"/>
              </w:rPr>
            </w:pPr>
            <w:ins w:id="2953" w:author="Benjamin Zhu" w:date="2020-07-04T00:42:00Z">
              <w:r>
                <w:rPr>
                  <w:rFonts w:ascii="Times New Roman" w:hAnsi="Times New Roman" w:cs="Times New Roman"/>
                  <w:sz w:val="24"/>
                  <w:szCs w:val="24"/>
                </w:rPr>
                <w:t>(0.90)</w:t>
              </w:r>
            </w:ins>
          </w:p>
        </w:tc>
        <w:tc>
          <w:tcPr>
            <w:tcW w:w="2016" w:type="dxa"/>
            <w:tcBorders>
              <w:top w:val="nil"/>
              <w:left w:val="nil"/>
              <w:bottom w:val="nil"/>
              <w:right w:val="nil"/>
            </w:tcBorders>
          </w:tcPr>
          <w:p w14:paraId="28AF0713" w14:textId="77777777" w:rsidR="00F56982" w:rsidRDefault="00F56982" w:rsidP="001054E0">
            <w:pPr>
              <w:widowControl w:val="0"/>
              <w:autoSpaceDE w:val="0"/>
              <w:autoSpaceDN w:val="0"/>
              <w:adjustRightInd w:val="0"/>
              <w:spacing w:after="0" w:line="240" w:lineRule="auto"/>
              <w:jc w:val="center"/>
              <w:rPr>
                <w:ins w:id="2954" w:author="Benjamin Zhu" w:date="2020-07-04T00:42:00Z"/>
                <w:rFonts w:ascii="Times New Roman" w:hAnsi="Times New Roman" w:cs="Times New Roman"/>
                <w:sz w:val="24"/>
                <w:szCs w:val="24"/>
              </w:rPr>
            </w:pPr>
            <w:ins w:id="2955" w:author="Benjamin Zhu" w:date="2020-07-04T00:42:00Z">
              <w:r>
                <w:rPr>
                  <w:rFonts w:ascii="Times New Roman" w:hAnsi="Times New Roman" w:cs="Times New Roman"/>
                  <w:sz w:val="24"/>
                  <w:szCs w:val="24"/>
                </w:rPr>
                <w:t>(-1.03)</w:t>
              </w:r>
            </w:ins>
          </w:p>
        </w:tc>
        <w:tc>
          <w:tcPr>
            <w:tcW w:w="2016" w:type="dxa"/>
            <w:tcBorders>
              <w:top w:val="nil"/>
              <w:left w:val="nil"/>
              <w:bottom w:val="nil"/>
              <w:right w:val="nil"/>
            </w:tcBorders>
          </w:tcPr>
          <w:p w14:paraId="5DAF2EFB" w14:textId="77777777" w:rsidR="00F56982" w:rsidRDefault="00F56982" w:rsidP="001054E0">
            <w:pPr>
              <w:widowControl w:val="0"/>
              <w:autoSpaceDE w:val="0"/>
              <w:autoSpaceDN w:val="0"/>
              <w:adjustRightInd w:val="0"/>
              <w:spacing w:after="0" w:line="240" w:lineRule="auto"/>
              <w:jc w:val="center"/>
              <w:rPr>
                <w:ins w:id="2956" w:author="Benjamin Zhu" w:date="2020-07-04T00:42:00Z"/>
                <w:rFonts w:ascii="Times New Roman" w:hAnsi="Times New Roman" w:cs="Times New Roman"/>
                <w:sz w:val="24"/>
                <w:szCs w:val="24"/>
              </w:rPr>
            </w:pPr>
            <w:ins w:id="2957" w:author="Benjamin Zhu" w:date="2020-07-04T00:42:00Z">
              <w:r>
                <w:rPr>
                  <w:rFonts w:ascii="Times New Roman" w:hAnsi="Times New Roman" w:cs="Times New Roman"/>
                  <w:sz w:val="24"/>
                  <w:szCs w:val="24"/>
                </w:rPr>
                <w:t>(0.55)</w:t>
              </w:r>
            </w:ins>
          </w:p>
        </w:tc>
      </w:tr>
      <w:tr w:rsidR="00F56982" w14:paraId="2750AE03" w14:textId="77777777" w:rsidTr="001054E0">
        <w:tblPrEx>
          <w:tblCellMar>
            <w:top w:w="0" w:type="dxa"/>
            <w:bottom w:w="0" w:type="dxa"/>
          </w:tblCellMar>
        </w:tblPrEx>
        <w:trPr>
          <w:ins w:id="2958" w:author="Benjamin Zhu" w:date="2020-07-04T00:42:00Z"/>
        </w:trPr>
        <w:tc>
          <w:tcPr>
            <w:tcW w:w="2616" w:type="dxa"/>
            <w:tcBorders>
              <w:top w:val="nil"/>
              <w:left w:val="nil"/>
              <w:bottom w:val="nil"/>
              <w:right w:val="nil"/>
            </w:tcBorders>
          </w:tcPr>
          <w:p w14:paraId="2F93D098" w14:textId="77777777" w:rsidR="00F56982" w:rsidRDefault="00F56982" w:rsidP="001054E0">
            <w:pPr>
              <w:widowControl w:val="0"/>
              <w:autoSpaceDE w:val="0"/>
              <w:autoSpaceDN w:val="0"/>
              <w:adjustRightInd w:val="0"/>
              <w:spacing w:after="0" w:line="240" w:lineRule="auto"/>
              <w:rPr>
                <w:ins w:id="295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4B6285D" w14:textId="77777777" w:rsidR="00F56982" w:rsidRDefault="00F56982" w:rsidP="001054E0">
            <w:pPr>
              <w:widowControl w:val="0"/>
              <w:autoSpaceDE w:val="0"/>
              <w:autoSpaceDN w:val="0"/>
              <w:adjustRightInd w:val="0"/>
              <w:spacing w:after="0" w:line="240" w:lineRule="auto"/>
              <w:rPr>
                <w:ins w:id="296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B376D1F" w14:textId="77777777" w:rsidR="00F56982" w:rsidRDefault="00F56982" w:rsidP="001054E0">
            <w:pPr>
              <w:widowControl w:val="0"/>
              <w:autoSpaceDE w:val="0"/>
              <w:autoSpaceDN w:val="0"/>
              <w:adjustRightInd w:val="0"/>
              <w:spacing w:after="0" w:line="240" w:lineRule="auto"/>
              <w:rPr>
                <w:ins w:id="296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8622956" w14:textId="77777777" w:rsidR="00F56982" w:rsidRDefault="00F56982" w:rsidP="001054E0">
            <w:pPr>
              <w:widowControl w:val="0"/>
              <w:autoSpaceDE w:val="0"/>
              <w:autoSpaceDN w:val="0"/>
              <w:adjustRightInd w:val="0"/>
              <w:spacing w:after="0" w:line="240" w:lineRule="auto"/>
              <w:rPr>
                <w:ins w:id="296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8D89172" w14:textId="77777777" w:rsidR="00F56982" w:rsidRDefault="00F56982" w:rsidP="001054E0">
            <w:pPr>
              <w:widowControl w:val="0"/>
              <w:autoSpaceDE w:val="0"/>
              <w:autoSpaceDN w:val="0"/>
              <w:adjustRightInd w:val="0"/>
              <w:spacing w:after="0" w:line="240" w:lineRule="auto"/>
              <w:rPr>
                <w:ins w:id="2963" w:author="Benjamin Zhu" w:date="2020-07-04T00:42:00Z"/>
                <w:rFonts w:ascii="Times New Roman" w:hAnsi="Times New Roman" w:cs="Times New Roman"/>
                <w:sz w:val="24"/>
                <w:szCs w:val="24"/>
              </w:rPr>
            </w:pPr>
          </w:p>
        </w:tc>
      </w:tr>
      <w:tr w:rsidR="00F56982" w14:paraId="6DA1FF32" w14:textId="77777777" w:rsidTr="001054E0">
        <w:tblPrEx>
          <w:tblCellMar>
            <w:top w:w="0" w:type="dxa"/>
            <w:bottom w:w="0" w:type="dxa"/>
          </w:tblCellMar>
        </w:tblPrEx>
        <w:trPr>
          <w:ins w:id="2964" w:author="Benjamin Zhu" w:date="2020-07-04T00:42:00Z"/>
        </w:trPr>
        <w:tc>
          <w:tcPr>
            <w:tcW w:w="2616" w:type="dxa"/>
            <w:tcBorders>
              <w:top w:val="nil"/>
              <w:left w:val="nil"/>
              <w:bottom w:val="nil"/>
              <w:right w:val="nil"/>
            </w:tcBorders>
          </w:tcPr>
          <w:p w14:paraId="5D307CA2" w14:textId="77777777" w:rsidR="00F56982" w:rsidRDefault="00F56982" w:rsidP="001054E0">
            <w:pPr>
              <w:widowControl w:val="0"/>
              <w:autoSpaceDE w:val="0"/>
              <w:autoSpaceDN w:val="0"/>
              <w:adjustRightInd w:val="0"/>
              <w:spacing w:after="0" w:line="240" w:lineRule="auto"/>
              <w:rPr>
                <w:ins w:id="2965" w:author="Benjamin Zhu" w:date="2020-07-04T00:42:00Z"/>
                <w:rFonts w:ascii="Times New Roman" w:hAnsi="Times New Roman" w:cs="Times New Roman"/>
                <w:sz w:val="24"/>
                <w:szCs w:val="24"/>
              </w:rPr>
            </w:pPr>
            <w:ins w:id="2966" w:author="Benjamin Zhu" w:date="2020-07-04T00:42:00Z">
              <w:r>
                <w:rPr>
                  <w:rFonts w:ascii="Times New Roman" w:hAnsi="Times New Roman" w:cs="Times New Roman"/>
                  <w:sz w:val="24"/>
                  <w:szCs w:val="24"/>
                </w:rPr>
                <w:t>Asian</w:t>
              </w:r>
            </w:ins>
          </w:p>
        </w:tc>
        <w:tc>
          <w:tcPr>
            <w:tcW w:w="2016" w:type="dxa"/>
            <w:tcBorders>
              <w:top w:val="nil"/>
              <w:left w:val="nil"/>
              <w:bottom w:val="nil"/>
              <w:right w:val="nil"/>
            </w:tcBorders>
          </w:tcPr>
          <w:p w14:paraId="282A40FF" w14:textId="77777777" w:rsidR="00F56982" w:rsidRDefault="00F56982" w:rsidP="001054E0">
            <w:pPr>
              <w:widowControl w:val="0"/>
              <w:autoSpaceDE w:val="0"/>
              <w:autoSpaceDN w:val="0"/>
              <w:adjustRightInd w:val="0"/>
              <w:spacing w:after="0" w:line="240" w:lineRule="auto"/>
              <w:jc w:val="center"/>
              <w:rPr>
                <w:ins w:id="2967" w:author="Benjamin Zhu" w:date="2020-07-04T00:42:00Z"/>
                <w:rFonts w:ascii="Times New Roman" w:hAnsi="Times New Roman" w:cs="Times New Roman"/>
                <w:sz w:val="24"/>
                <w:szCs w:val="24"/>
              </w:rPr>
            </w:pPr>
            <w:ins w:id="2968" w:author="Benjamin Zhu" w:date="2020-07-04T00:42:00Z">
              <w:r>
                <w:rPr>
                  <w:rFonts w:ascii="Times New Roman" w:hAnsi="Times New Roman" w:cs="Times New Roman"/>
                  <w:sz w:val="24"/>
                  <w:szCs w:val="24"/>
                </w:rPr>
                <w:t>-0.0204</w:t>
              </w:r>
            </w:ins>
          </w:p>
        </w:tc>
        <w:tc>
          <w:tcPr>
            <w:tcW w:w="2016" w:type="dxa"/>
            <w:tcBorders>
              <w:top w:val="nil"/>
              <w:left w:val="nil"/>
              <w:bottom w:val="nil"/>
              <w:right w:val="nil"/>
            </w:tcBorders>
          </w:tcPr>
          <w:p w14:paraId="780C50EC" w14:textId="77777777" w:rsidR="00F56982" w:rsidRDefault="00F56982" w:rsidP="001054E0">
            <w:pPr>
              <w:widowControl w:val="0"/>
              <w:autoSpaceDE w:val="0"/>
              <w:autoSpaceDN w:val="0"/>
              <w:adjustRightInd w:val="0"/>
              <w:spacing w:after="0" w:line="240" w:lineRule="auto"/>
              <w:jc w:val="center"/>
              <w:rPr>
                <w:ins w:id="2969" w:author="Benjamin Zhu" w:date="2020-07-04T00:42:00Z"/>
                <w:rFonts w:ascii="Times New Roman" w:hAnsi="Times New Roman" w:cs="Times New Roman"/>
                <w:sz w:val="24"/>
                <w:szCs w:val="24"/>
              </w:rPr>
            </w:pPr>
            <w:ins w:id="2970" w:author="Benjamin Zhu" w:date="2020-07-04T00:42:00Z">
              <w:r>
                <w:rPr>
                  <w:rFonts w:ascii="Times New Roman" w:hAnsi="Times New Roman" w:cs="Times New Roman"/>
                  <w:sz w:val="24"/>
                  <w:szCs w:val="24"/>
                </w:rPr>
                <w:t>-0.0120</w:t>
              </w:r>
            </w:ins>
          </w:p>
        </w:tc>
        <w:tc>
          <w:tcPr>
            <w:tcW w:w="2016" w:type="dxa"/>
            <w:tcBorders>
              <w:top w:val="nil"/>
              <w:left w:val="nil"/>
              <w:bottom w:val="nil"/>
              <w:right w:val="nil"/>
            </w:tcBorders>
          </w:tcPr>
          <w:p w14:paraId="0B896938" w14:textId="77777777" w:rsidR="00F56982" w:rsidRDefault="00F56982" w:rsidP="001054E0">
            <w:pPr>
              <w:widowControl w:val="0"/>
              <w:autoSpaceDE w:val="0"/>
              <w:autoSpaceDN w:val="0"/>
              <w:adjustRightInd w:val="0"/>
              <w:spacing w:after="0" w:line="240" w:lineRule="auto"/>
              <w:jc w:val="center"/>
              <w:rPr>
                <w:ins w:id="2971" w:author="Benjamin Zhu" w:date="2020-07-04T00:42:00Z"/>
                <w:rFonts w:ascii="Times New Roman" w:hAnsi="Times New Roman" w:cs="Times New Roman"/>
                <w:sz w:val="24"/>
                <w:szCs w:val="24"/>
              </w:rPr>
            </w:pPr>
            <w:ins w:id="2972" w:author="Benjamin Zhu" w:date="2020-07-04T00:42:00Z">
              <w:r>
                <w:rPr>
                  <w:rFonts w:ascii="Times New Roman" w:hAnsi="Times New Roman" w:cs="Times New Roman"/>
                  <w:sz w:val="24"/>
                  <w:szCs w:val="24"/>
                </w:rPr>
                <w:t>-0.0366</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31964A02" w14:textId="77777777" w:rsidR="00F56982" w:rsidRDefault="00F56982" w:rsidP="001054E0">
            <w:pPr>
              <w:widowControl w:val="0"/>
              <w:autoSpaceDE w:val="0"/>
              <w:autoSpaceDN w:val="0"/>
              <w:adjustRightInd w:val="0"/>
              <w:spacing w:after="0" w:line="240" w:lineRule="auto"/>
              <w:jc w:val="center"/>
              <w:rPr>
                <w:ins w:id="2973" w:author="Benjamin Zhu" w:date="2020-07-04T00:42:00Z"/>
                <w:rFonts w:ascii="Times New Roman" w:hAnsi="Times New Roman" w:cs="Times New Roman"/>
                <w:sz w:val="24"/>
                <w:szCs w:val="24"/>
              </w:rPr>
            </w:pPr>
            <w:ins w:id="2974" w:author="Benjamin Zhu" w:date="2020-07-04T00:42:00Z">
              <w:r>
                <w:rPr>
                  <w:rFonts w:ascii="Times New Roman" w:hAnsi="Times New Roman" w:cs="Times New Roman"/>
                  <w:sz w:val="24"/>
                  <w:szCs w:val="24"/>
                </w:rPr>
                <w:t>-0.0151</w:t>
              </w:r>
            </w:ins>
          </w:p>
        </w:tc>
      </w:tr>
      <w:tr w:rsidR="00F56982" w14:paraId="66026C8F" w14:textId="77777777" w:rsidTr="001054E0">
        <w:tblPrEx>
          <w:tblCellMar>
            <w:top w:w="0" w:type="dxa"/>
            <w:bottom w:w="0" w:type="dxa"/>
          </w:tblCellMar>
        </w:tblPrEx>
        <w:trPr>
          <w:ins w:id="2975" w:author="Benjamin Zhu" w:date="2020-07-04T00:42:00Z"/>
        </w:trPr>
        <w:tc>
          <w:tcPr>
            <w:tcW w:w="2616" w:type="dxa"/>
            <w:tcBorders>
              <w:top w:val="nil"/>
              <w:left w:val="nil"/>
              <w:bottom w:val="nil"/>
              <w:right w:val="nil"/>
            </w:tcBorders>
          </w:tcPr>
          <w:p w14:paraId="7AC82483" w14:textId="77777777" w:rsidR="00F56982" w:rsidRDefault="00F56982" w:rsidP="001054E0">
            <w:pPr>
              <w:widowControl w:val="0"/>
              <w:autoSpaceDE w:val="0"/>
              <w:autoSpaceDN w:val="0"/>
              <w:adjustRightInd w:val="0"/>
              <w:spacing w:after="0" w:line="240" w:lineRule="auto"/>
              <w:rPr>
                <w:ins w:id="297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B2D9F76" w14:textId="77777777" w:rsidR="00F56982" w:rsidRDefault="00F56982" w:rsidP="001054E0">
            <w:pPr>
              <w:widowControl w:val="0"/>
              <w:autoSpaceDE w:val="0"/>
              <w:autoSpaceDN w:val="0"/>
              <w:adjustRightInd w:val="0"/>
              <w:spacing w:after="0" w:line="240" w:lineRule="auto"/>
              <w:jc w:val="center"/>
              <w:rPr>
                <w:ins w:id="2977" w:author="Benjamin Zhu" w:date="2020-07-04T00:42:00Z"/>
                <w:rFonts w:ascii="Times New Roman" w:hAnsi="Times New Roman" w:cs="Times New Roman"/>
                <w:sz w:val="24"/>
                <w:szCs w:val="24"/>
              </w:rPr>
            </w:pPr>
            <w:ins w:id="2978" w:author="Benjamin Zhu" w:date="2020-07-04T00:42:00Z">
              <w:r>
                <w:rPr>
                  <w:rFonts w:ascii="Times New Roman" w:hAnsi="Times New Roman" w:cs="Times New Roman"/>
                  <w:sz w:val="24"/>
                  <w:szCs w:val="24"/>
                </w:rPr>
                <w:t>(-0.98)</w:t>
              </w:r>
            </w:ins>
          </w:p>
        </w:tc>
        <w:tc>
          <w:tcPr>
            <w:tcW w:w="2016" w:type="dxa"/>
            <w:tcBorders>
              <w:top w:val="nil"/>
              <w:left w:val="nil"/>
              <w:bottom w:val="nil"/>
              <w:right w:val="nil"/>
            </w:tcBorders>
          </w:tcPr>
          <w:p w14:paraId="504B6508" w14:textId="77777777" w:rsidR="00F56982" w:rsidRDefault="00F56982" w:rsidP="001054E0">
            <w:pPr>
              <w:widowControl w:val="0"/>
              <w:autoSpaceDE w:val="0"/>
              <w:autoSpaceDN w:val="0"/>
              <w:adjustRightInd w:val="0"/>
              <w:spacing w:after="0" w:line="240" w:lineRule="auto"/>
              <w:jc w:val="center"/>
              <w:rPr>
                <w:ins w:id="2979" w:author="Benjamin Zhu" w:date="2020-07-04T00:42:00Z"/>
                <w:rFonts w:ascii="Times New Roman" w:hAnsi="Times New Roman" w:cs="Times New Roman"/>
                <w:sz w:val="24"/>
                <w:szCs w:val="24"/>
              </w:rPr>
            </w:pPr>
            <w:ins w:id="2980" w:author="Benjamin Zhu" w:date="2020-07-04T00:42:00Z">
              <w:r>
                <w:rPr>
                  <w:rFonts w:ascii="Times New Roman" w:hAnsi="Times New Roman" w:cs="Times New Roman"/>
                  <w:sz w:val="24"/>
                  <w:szCs w:val="24"/>
                </w:rPr>
                <w:t>(-0.69)</w:t>
              </w:r>
            </w:ins>
          </w:p>
        </w:tc>
        <w:tc>
          <w:tcPr>
            <w:tcW w:w="2016" w:type="dxa"/>
            <w:tcBorders>
              <w:top w:val="nil"/>
              <w:left w:val="nil"/>
              <w:bottom w:val="nil"/>
              <w:right w:val="nil"/>
            </w:tcBorders>
          </w:tcPr>
          <w:p w14:paraId="776FC4C9" w14:textId="77777777" w:rsidR="00F56982" w:rsidRDefault="00F56982" w:rsidP="001054E0">
            <w:pPr>
              <w:widowControl w:val="0"/>
              <w:autoSpaceDE w:val="0"/>
              <w:autoSpaceDN w:val="0"/>
              <w:adjustRightInd w:val="0"/>
              <w:spacing w:after="0" w:line="240" w:lineRule="auto"/>
              <w:jc w:val="center"/>
              <w:rPr>
                <w:ins w:id="2981" w:author="Benjamin Zhu" w:date="2020-07-04T00:42:00Z"/>
                <w:rFonts w:ascii="Times New Roman" w:hAnsi="Times New Roman" w:cs="Times New Roman"/>
                <w:sz w:val="24"/>
                <w:szCs w:val="24"/>
              </w:rPr>
            </w:pPr>
            <w:ins w:id="2982" w:author="Benjamin Zhu" w:date="2020-07-04T00:42:00Z">
              <w:r>
                <w:rPr>
                  <w:rFonts w:ascii="Times New Roman" w:hAnsi="Times New Roman" w:cs="Times New Roman"/>
                  <w:sz w:val="24"/>
                  <w:szCs w:val="24"/>
                </w:rPr>
                <w:t>(-1.68)</w:t>
              </w:r>
            </w:ins>
          </w:p>
        </w:tc>
        <w:tc>
          <w:tcPr>
            <w:tcW w:w="2016" w:type="dxa"/>
            <w:tcBorders>
              <w:top w:val="nil"/>
              <w:left w:val="nil"/>
              <w:bottom w:val="nil"/>
              <w:right w:val="nil"/>
            </w:tcBorders>
          </w:tcPr>
          <w:p w14:paraId="15DD4DE8" w14:textId="77777777" w:rsidR="00F56982" w:rsidRDefault="00F56982" w:rsidP="001054E0">
            <w:pPr>
              <w:widowControl w:val="0"/>
              <w:autoSpaceDE w:val="0"/>
              <w:autoSpaceDN w:val="0"/>
              <w:adjustRightInd w:val="0"/>
              <w:spacing w:after="0" w:line="240" w:lineRule="auto"/>
              <w:jc w:val="center"/>
              <w:rPr>
                <w:ins w:id="2983" w:author="Benjamin Zhu" w:date="2020-07-04T00:42:00Z"/>
                <w:rFonts w:ascii="Times New Roman" w:hAnsi="Times New Roman" w:cs="Times New Roman"/>
                <w:sz w:val="24"/>
                <w:szCs w:val="24"/>
              </w:rPr>
            </w:pPr>
            <w:ins w:id="2984" w:author="Benjamin Zhu" w:date="2020-07-04T00:42:00Z">
              <w:r>
                <w:rPr>
                  <w:rFonts w:ascii="Times New Roman" w:hAnsi="Times New Roman" w:cs="Times New Roman"/>
                  <w:sz w:val="24"/>
                  <w:szCs w:val="24"/>
                </w:rPr>
                <w:t>(-0.82)</w:t>
              </w:r>
            </w:ins>
          </w:p>
        </w:tc>
      </w:tr>
      <w:tr w:rsidR="00F56982" w14:paraId="5DEDA28A" w14:textId="77777777" w:rsidTr="001054E0">
        <w:tblPrEx>
          <w:tblCellMar>
            <w:top w:w="0" w:type="dxa"/>
            <w:bottom w:w="0" w:type="dxa"/>
          </w:tblCellMar>
        </w:tblPrEx>
        <w:trPr>
          <w:ins w:id="2985" w:author="Benjamin Zhu" w:date="2020-07-04T00:42:00Z"/>
        </w:trPr>
        <w:tc>
          <w:tcPr>
            <w:tcW w:w="2616" w:type="dxa"/>
            <w:tcBorders>
              <w:top w:val="nil"/>
              <w:left w:val="nil"/>
              <w:bottom w:val="nil"/>
              <w:right w:val="nil"/>
            </w:tcBorders>
          </w:tcPr>
          <w:p w14:paraId="060B9B65" w14:textId="77777777" w:rsidR="00F56982" w:rsidRDefault="00F56982" w:rsidP="001054E0">
            <w:pPr>
              <w:widowControl w:val="0"/>
              <w:autoSpaceDE w:val="0"/>
              <w:autoSpaceDN w:val="0"/>
              <w:adjustRightInd w:val="0"/>
              <w:spacing w:after="0" w:line="240" w:lineRule="auto"/>
              <w:rPr>
                <w:ins w:id="298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6552552" w14:textId="77777777" w:rsidR="00F56982" w:rsidRDefault="00F56982" w:rsidP="001054E0">
            <w:pPr>
              <w:widowControl w:val="0"/>
              <w:autoSpaceDE w:val="0"/>
              <w:autoSpaceDN w:val="0"/>
              <w:adjustRightInd w:val="0"/>
              <w:spacing w:after="0" w:line="240" w:lineRule="auto"/>
              <w:rPr>
                <w:ins w:id="298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B85740A" w14:textId="77777777" w:rsidR="00F56982" w:rsidRDefault="00F56982" w:rsidP="001054E0">
            <w:pPr>
              <w:widowControl w:val="0"/>
              <w:autoSpaceDE w:val="0"/>
              <w:autoSpaceDN w:val="0"/>
              <w:adjustRightInd w:val="0"/>
              <w:spacing w:after="0" w:line="240" w:lineRule="auto"/>
              <w:rPr>
                <w:ins w:id="298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9C14E6B" w14:textId="77777777" w:rsidR="00F56982" w:rsidRDefault="00F56982" w:rsidP="001054E0">
            <w:pPr>
              <w:widowControl w:val="0"/>
              <w:autoSpaceDE w:val="0"/>
              <w:autoSpaceDN w:val="0"/>
              <w:adjustRightInd w:val="0"/>
              <w:spacing w:after="0" w:line="240" w:lineRule="auto"/>
              <w:rPr>
                <w:ins w:id="298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7EA2DD9" w14:textId="77777777" w:rsidR="00F56982" w:rsidRDefault="00F56982" w:rsidP="001054E0">
            <w:pPr>
              <w:widowControl w:val="0"/>
              <w:autoSpaceDE w:val="0"/>
              <w:autoSpaceDN w:val="0"/>
              <w:adjustRightInd w:val="0"/>
              <w:spacing w:after="0" w:line="240" w:lineRule="auto"/>
              <w:rPr>
                <w:ins w:id="2990" w:author="Benjamin Zhu" w:date="2020-07-04T00:42:00Z"/>
                <w:rFonts w:ascii="Times New Roman" w:hAnsi="Times New Roman" w:cs="Times New Roman"/>
                <w:sz w:val="24"/>
                <w:szCs w:val="24"/>
              </w:rPr>
            </w:pPr>
          </w:p>
        </w:tc>
      </w:tr>
      <w:tr w:rsidR="00F56982" w14:paraId="008C1269" w14:textId="77777777" w:rsidTr="001054E0">
        <w:tblPrEx>
          <w:tblCellMar>
            <w:top w:w="0" w:type="dxa"/>
            <w:bottom w:w="0" w:type="dxa"/>
          </w:tblCellMar>
        </w:tblPrEx>
        <w:trPr>
          <w:ins w:id="2991" w:author="Benjamin Zhu" w:date="2020-07-04T00:42:00Z"/>
        </w:trPr>
        <w:tc>
          <w:tcPr>
            <w:tcW w:w="2616" w:type="dxa"/>
            <w:tcBorders>
              <w:top w:val="nil"/>
              <w:left w:val="nil"/>
              <w:bottom w:val="nil"/>
              <w:right w:val="nil"/>
            </w:tcBorders>
          </w:tcPr>
          <w:p w14:paraId="008177A1" w14:textId="77777777" w:rsidR="00F56982" w:rsidRDefault="00F56982" w:rsidP="001054E0">
            <w:pPr>
              <w:widowControl w:val="0"/>
              <w:autoSpaceDE w:val="0"/>
              <w:autoSpaceDN w:val="0"/>
              <w:adjustRightInd w:val="0"/>
              <w:spacing w:after="0" w:line="240" w:lineRule="auto"/>
              <w:rPr>
                <w:ins w:id="2992" w:author="Benjamin Zhu" w:date="2020-07-04T00:42:00Z"/>
                <w:rFonts w:ascii="Times New Roman" w:hAnsi="Times New Roman" w:cs="Times New Roman"/>
                <w:sz w:val="24"/>
                <w:szCs w:val="24"/>
              </w:rPr>
            </w:pPr>
            <w:ins w:id="2993" w:author="Benjamin Zhu" w:date="2020-07-04T00:42:00Z">
              <w:r>
                <w:rPr>
                  <w:rFonts w:ascii="Times New Roman" w:hAnsi="Times New Roman" w:cs="Times New Roman"/>
                  <w:sz w:val="24"/>
                  <w:szCs w:val="24"/>
                </w:rPr>
                <w:t>University</w:t>
              </w:r>
            </w:ins>
          </w:p>
        </w:tc>
        <w:tc>
          <w:tcPr>
            <w:tcW w:w="2016" w:type="dxa"/>
            <w:tcBorders>
              <w:top w:val="nil"/>
              <w:left w:val="nil"/>
              <w:bottom w:val="nil"/>
              <w:right w:val="nil"/>
            </w:tcBorders>
          </w:tcPr>
          <w:p w14:paraId="01D719C2" w14:textId="77777777" w:rsidR="00F56982" w:rsidRDefault="00F56982" w:rsidP="001054E0">
            <w:pPr>
              <w:widowControl w:val="0"/>
              <w:autoSpaceDE w:val="0"/>
              <w:autoSpaceDN w:val="0"/>
              <w:adjustRightInd w:val="0"/>
              <w:spacing w:after="0" w:line="240" w:lineRule="auto"/>
              <w:jc w:val="center"/>
              <w:rPr>
                <w:ins w:id="2994" w:author="Benjamin Zhu" w:date="2020-07-04T00:42:00Z"/>
                <w:rFonts w:ascii="Times New Roman" w:hAnsi="Times New Roman" w:cs="Times New Roman"/>
                <w:sz w:val="24"/>
                <w:szCs w:val="24"/>
              </w:rPr>
            </w:pPr>
            <w:ins w:id="2995" w:author="Benjamin Zhu" w:date="2020-07-04T00:42:00Z">
              <w:r>
                <w:rPr>
                  <w:rFonts w:ascii="Times New Roman" w:hAnsi="Times New Roman" w:cs="Times New Roman"/>
                  <w:sz w:val="24"/>
                  <w:szCs w:val="24"/>
                </w:rPr>
                <w:t>0.147</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3403D8C8" w14:textId="77777777" w:rsidR="00F56982" w:rsidRDefault="00F56982" w:rsidP="001054E0">
            <w:pPr>
              <w:widowControl w:val="0"/>
              <w:autoSpaceDE w:val="0"/>
              <w:autoSpaceDN w:val="0"/>
              <w:adjustRightInd w:val="0"/>
              <w:spacing w:after="0" w:line="240" w:lineRule="auto"/>
              <w:jc w:val="center"/>
              <w:rPr>
                <w:ins w:id="2996" w:author="Benjamin Zhu" w:date="2020-07-04T00:42:00Z"/>
                <w:rFonts w:ascii="Times New Roman" w:hAnsi="Times New Roman" w:cs="Times New Roman"/>
                <w:sz w:val="24"/>
                <w:szCs w:val="24"/>
              </w:rPr>
            </w:pPr>
            <w:ins w:id="2997" w:author="Benjamin Zhu" w:date="2020-07-04T00:42:00Z">
              <w:r>
                <w:rPr>
                  <w:rFonts w:ascii="Times New Roman" w:hAnsi="Times New Roman" w:cs="Times New Roman"/>
                  <w:sz w:val="24"/>
                  <w:szCs w:val="24"/>
                </w:rPr>
                <w:t>-0.0247</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12A04391" w14:textId="77777777" w:rsidR="00F56982" w:rsidRDefault="00F56982" w:rsidP="001054E0">
            <w:pPr>
              <w:widowControl w:val="0"/>
              <w:autoSpaceDE w:val="0"/>
              <w:autoSpaceDN w:val="0"/>
              <w:adjustRightInd w:val="0"/>
              <w:spacing w:after="0" w:line="240" w:lineRule="auto"/>
              <w:jc w:val="center"/>
              <w:rPr>
                <w:ins w:id="2998" w:author="Benjamin Zhu" w:date="2020-07-04T00:42:00Z"/>
                <w:rFonts w:ascii="Times New Roman" w:hAnsi="Times New Roman" w:cs="Times New Roman"/>
                <w:sz w:val="24"/>
                <w:szCs w:val="24"/>
              </w:rPr>
            </w:pPr>
            <w:ins w:id="2999" w:author="Benjamin Zhu" w:date="2020-07-04T00:42:00Z">
              <w:r>
                <w:rPr>
                  <w:rFonts w:ascii="Times New Roman" w:hAnsi="Times New Roman" w:cs="Times New Roman"/>
                  <w:sz w:val="24"/>
                  <w:szCs w:val="24"/>
                </w:rPr>
                <w:t>0.122</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294CC0C5" w14:textId="77777777" w:rsidR="00F56982" w:rsidRDefault="00F56982" w:rsidP="001054E0">
            <w:pPr>
              <w:widowControl w:val="0"/>
              <w:autoSpaceDE w:val="0"/>
              <w:autoSpaceDN w:val="0"/>
              <w:adjustRightInd w:val="0"/>
              <w:spacing w:after="0" w:line="240" w:lineRule="auto"/>
              <w:jc w:val="center"/>
              <w:rPr>
                <w:ins w:id="3000" w:author="Benjamin Zhu" w:date="2020-07-04T00:42:00Z"/>
                <w:rFonts w:ascii="Times New Roman" w:hAnsi="Times New Roman" w:cs="Times New Roman"/>
                <w:sz w:val="24"/>
                <w:szCs w:val="24"/>
              </w:rPr>
            </w:pPr>
            <w:ins w:id="3001" w:author="Benjamin Zhu" w:date="2020-07-04T00:42:00Z">
              <w:r>
                <w:rPr>
                  <w:rFonts w:ascii="Times New Roman" w:hAnsi="Times New Roman" w:cs="Times New Roman"/>
                  <w:sz w:val="24"/>
                  <w:szCs w:val="24"/>
                </w:rPr>
                <w:t>-0.0318</w:t>
              </w:r>
            </w:ins>
          </w:p>
        </w:tc>
      </w:tr>
      <w:tr w:rsidR="00F56982" w14:paraId="704D4982" w14:textId="77777777" w:rsidTr="001054E0">
        <w:tblPrEx>
          <w:tblCellMar>
            <w:top w:w="0" w:type="dxa"/>
            <w:bottom w:w="0" w:type="dxa"/>
          </w:tblCellMar>
        </w:tblPrEx>
        <w:trPr>
          <w:ins w:id="3002" w:author="Benjamin Zhu" w:date="2020-07-04T00:42:00Z"/>
        </w:trPr>
        <w:tc>
          <w:tcPr>
            <w:tcW w:w="2616" w:type="dxa"/>
            <w:tcBorders>
              <w:top w:val="nil"/>
              <w:left w:val="nil"/>
              <w:bottom w:val="nil"/>
              <w:right w:val="nil"/>
            </w:tcBorders>
          </w:tcPr>
          <w:p w14:paraId="18AAF0E5" w14:textId="77777777" w:rsidR="00F56982" w:rsidRDefault="00F56982" w:rsidP="001054E0">
            <w:pPr>
              <w:widowControl w:val="0"/>
              <w:autoSpaceDE w:val="0"/>
              <w:autoSpaceDN w:val="0"/>
              <w:adjustRightInd w:val="0"/>
              <w:spacing w:after="0" w:line="240" w:lineRule="auto"/>
              <w:rPr>
                <w:ins w:id="300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0E83980" w14:textId="77777777" w:rsidR="00F56982" w:rsidRDefault="00F56982" w:rsidP="001054E0">
            <w:pPr>
              <w:widowControl w:val="0"/>
              <w:autoSpaceDE w:val="0"/>
              <w:autoSpaceDN w:val="0"/>
              <w:adjustRightInd w:val="0"/>
              <w:spacing w:after="0" w:line="240" w:lineRule="auto"/>
              <w:jc w:val="center"/>
              <w:rPr>
                <w:ins w:id="3004" w:author="Benjamin Zhu" w:date="2020-07-04T00:42:00Z"/>
                <w:rFonts w:ascii="Times New Roman" w:hAnsi="Times New Roman" w:cs="Times New Roman"/>
                <w:sz w:val="24"/>
                <w:szCs w:val="24"/>
              </w:rPr>
            </w:pPr>
            <w:ins w:id="3005" w:author="Benjamin Zhu" w:date="2020-07-04T00:42:00Z">
              <w:r>
                <w:rPr>
                  <w:rFonts w:ascii="Times New Roman" w:hAnsi="Times New Roman" w:cs="Times New Roman"/>
                  <w:sz w:val="24"/>
                  <w:szCs w:val="24"/>
                </w:rPr>
                <w:t>(9.33)</w:t>
              </w:r>
            </w:ins>
          </w:p>
        </w:tc>
        <w:tc>
          <w:tcPr>
            <w:tcW w:w="2016" w:type="dxa"/>
            <w:tcBorders>
              <w:top w:val="nil"/>
              <w:left w:val="nil"/>
              <w:bottom w:val="nil"/>
              <w:right w:val="nil"/>
            </w:tcBorders>
          </w:tcPr>
          <w:p w14:paraId="17F2C8F5" w14:textId="77777777" w:rsidR="00F56982" w:rsidRDefault="00F56982" w:rsidP="001054E0">
            <w:pPr>
              <w:widowControl w:val="0"/>
              <w:autoSpaceDE w:val="0"/>
              <w:autoSpaceDN w:val="0"/>
              <w:adjustRightInd w:val="0"/>
              <w:spacing w:after="0" w:line="240" w:lineRule="auto"/>
              <w:jc w:val="center"/>
              <w:rPr>
                <w:ins w:id="3006" w:author="Benjamin Zhu" w:date="2020-07-04T00:42:00Z"/>
                <w:rFonts w:ascii="Times New Roman" w:hAnsi="Times New Roman" w:cs="Times New Roman"/>
                <w:sz w:val="24"/>
                <w:szCs w:val="24"/>
              </w:rPr>
            </w:pPr>
            <w:ins w:id="3007" w:author="Benjamin Zhu" w:date="2020-07-04T00:42:00Z">
              <w:r>
                <w:rPr>
                  <w:rFonts w:ascii="Times New Roman" w:hAnsi="Times New Roman" w:cs="Times New Roman"/>
                  <w:sz w:val="24"/>
                  <w:szCs w:val="24"/>
                </w:rPr>
                <w:t>(-1.88)</w:t>
              </w:r>
            </w:ins>
          </w:p>
        </w:tc>
        <w:tc>
          <w:tcPr>
            <w:tcW w:w="2016" w:type="dxa"/>
            <w:tcBorders>
              <w:top w:val="nil"/>
              <w:left w:val="nil"/>
              <w:bottom w:val="nil"/>
              <w:right w:val="nil"/>
            </w:tcBorders>
          </w:tcPr>
          <w:p w14:paraId="58141061" w14:textId="77777777" w:rsidR="00F56982" w:rsidRDefault="00F56982" w:rsidP="001054E0">
            <w:pPr>
              <w:widowControl w:val="0"/>
              <w:autoSpaceDE w:val="0"/>
              <w:autoSpaceDN w:val="0"/>
              <w:adjustRightInd w:val="0"/>
              <w:spacing w:after="0" w:line="240" w:lineRule="auto"/>
              <w:jc w:val="center"/>
              <w:rPr>
                <w:ins w:id="3008" w:author="Benjamin Zhu" w:date="2020-07-04T00:42:00Z"/>
                <w:rFonts w:ascii="Times New Roman" w:hAnsi="Times New Roman" w:cs="Times New Roman"/>
                <w:sz w:val="24"/>
                <w:szCs w:val="24"/>
              </w:rPr>
            </w:pPr>
            <w:ins w:id="3009" w:author="Benjamin Zhu" w:date="2020-07-04T00:42:00Z">
              <w:r>
                <w:rPr>
                  <w:rFonts w:ascii="Times New Roman" w:hAnsi="Times New Roman" w:cs="Times New Roman"/>
                  <w:sz w:val="24"/>
                  <w:szCs w:val="24"/>
                </w:rPr>
                <w:t>(4.77)</w:t>
              </w:r>
            </w:ins>
          </w:p>
        </w:tc>
        <w:tc>
          <w:tcPr>
            <w:tcW w:w="2016" w:type="dxa"/>
            <w:tcBorders>
              <w:top w:val="nil"/>
              <w:left w:val="nil"/>
              <w:bottom w:val="nil"/>
              <w:right w:val="nil"/>
            </w:tcBorders>
          </w:tcPr>
          <w:p w14:paraId="14C54DFB" w14:textId="77777777" w:rsidR="00F56982" w:rsidRDefault="00F56982" w:rsidP="001054E0">
            <w:pPr>
              <w:widowControl w:val="0"/>
              <w:autoSpaceDE w:val="0"/>
              <w:autoSpaceDN w:val="0"/>
              <w:adjustRightInd w:val="0"/>
              <w:spacing w:after="0" w:line="240" w:lineRule="auto"/>
              <w:jc w:val="center"/>
              <w:rPr>
                <w:ins w:id="3010" w:author="Benjamin Zhu" w:date="2020-07-04T00:42:00Z"/>
                <w:rFonts w:ascii="Times New Roman" w:hAnsi="Times New Roman" w:cs="Times New Roman"/>
                <w:sz w:val="24"/>
                <w:szCs w:val="24"/>
              </w:rPr>
            </w:pPr>
            <w:ins w:id="3011" w:author="Benjamin Zhu" w:date="2020-07-04T00:42:00Z">
              <w:r>
                <w:rPr>
                  <w:rFonts w:ascii="Times New Roman" w:hAnsi="Times New Roman" w:cs="Times New Roman"/>
                  <w:sz w:val="24"/>
                  <w:szCs w:val="24"/>
                </w:rPr>
                <w:t>(-1.45)</w:t>
              </w:r>
            </w:ins>
          </w:p>
        </w:tc>
      </w:tr>
      <w:tr w:rsidR="00F56982" w14:paraId="4668DD39" w14:textId="77777777" w:rsidTr="001054E0">
        <w:tblPrEx>
          <w:tblCellMar>
            <w:top w:w="0" w:type="dxa"/>
            <w:bottom w:w="0" w:type="dxa"/>
          </w:tblCellMar>
        </w:tblPrEx>
        <w:trPr>
          <w:ins w:id="3012" w:author="Benjamin Zhu" w:date="2020-07-04T00:42:00Z"/>
        </w:trPr>
        <w:tc>
          <w:tcPr>
            <w:tcW w:w="2616" w:type="dxa"/>
            <w:tcBorders>
              <w:top w:val="nil"/>
              <w:left w:val="nil"/>
              <w:bottom w:val="nil"/>
              <w:right w:val="nil"/>
            </w:tcBorders>
          </w:tcPr>
          <w:p w14:paraId="6009EA53" w14:textId="77777777" w:rsidR="00F56982" w:rsidRDefault="00F56982" w:rsidP="001054E0">
            <w:pPr>
              <w:widowControl w:val="0"/>
              <w:autoSpaceDE w:val="0"/>
              <w:autoSpaceDN w:val="0"/>
              <w:adjustRightInd w:val="0"/>
              <w:spacing w:after="0" w:line="240" w:lineRule="auto"/>
              <w:rPr>
                <w:ins w:id="301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76F53C8" w14:textId="77777777" w:rsidR="00F56982" w:rsidRDefault="00F56982" w:rsidP="001054E0">
            <w:pPr>
              <w:widowControl w:val="0"/>
              <w:autoSpaceDE w:val="0"/>
              <w:autoSpaceDN w:val="0"/>
              <w:adjustRightInd w:val="0"/>
              <w:spacing w:after="0" w:line="240" w:lineRule="auto"/>
              <w:rPr>
                <w:ins w:id="301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4EE1380" w14:textId="77777777" w:rsidR="00F56982" w:rsidRDefault="00F56982" w:rsidP="001054E0">
            <w:pPr>
              <w:widowControl w:val="0"/>
              <w:autoSpaceDE w:val="0"/>
              <w:autoSpaceDN w:val="0"/>
              <w:adjustRightInd w:val="0"/>
              <w:spacing w:after="0" w:line="240" w:lineRule="auto"/>
              <w:rPr>
                <w:ins w:id="301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C6EC215" w14:textId="77777777" w:rsidR="00F56982" w:rsidRDefault="00F56982" w:rsidP="001054E0">
            <w:pPr>
              <w:widowControl w:val="0"/>
              <w:autoSpaceDE w:val="0"/>
              <w:autoSpaceDN w:val="0"/>
              <w:adjustRightInd w:val="0"/>
              <w:spacing w:after="0" w:line="240" w:lineRule="auto"/>
              <w:rPr>
                <w:ins w:id="301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0187C65" w14:textId="77777777" w:rsidR="00F56982" w:rsidRDefault="00F56982" w:rsidP="001054E0">
            <w:pPr>
              <w:widowControl w:val="0"/>
              <w:autoSpaceDE w:val="0"/>
              <w:autoSpaceDN w:val="0"/>
              <w:adjustRightInd w:val="0"/>
              <w:spacing w:after="0" w:line="240" w:lineRule="auto"/>
              <w:rPr>
                <w:ins w:id="3017" w:author="Benjamin Zhu" w:date="2020-07-04T00:42:00Z"/>
                <w:rFonts w:ascii="Times New Roman" w:hAnsi="Times New Roman" w:cs="Times New Roman"/>
                <w:sz w:val="24"/>
                <w:szCs w:val="24"/>
              </w:rPr>
            </w:pPr>
          </w:p>
        </w:tc>
      </w:tr>
      <w:tr w:rsidR="00F56982" w14:paraId="032AA169" w14:textId="77777777" w:rsidTr="001054E0">
        <w:tblPrEx>
          <w:tblCellMar>
            <w:top w:w="0" w:type="dxa"/>
            <w:bottom w:w="0" w:type="dxa"/>
          </w:tblCellMar>
        </w:tblPrEx>
        <w:trPr>
          <w:ins w:id="3018" w:author="Benjamin Zhu" w:date="2020-07-04T00:42:00Z"/>
        </w:trPr>
        <w:tc>
          <w:tcPr>
            <w:tcW w:w="2616" w:type="dxa"/>
            <w:tcBorders>
              <w:top w:val="nil"/>
              <w:left w:val="nil"/>
              <w:bottom w:val="nil"/>
              <w:right w:val="nil"/>
            </w:tcBorders>
          </w:tcPr>
          <w:p w14:paraId="3FFBA5D5" w14:textId="77777777" w:rsidR="00F56982" w:rsidRDefault="00F56982" w:rsidP="001054E0">
            <w:pPr>
              <w:widowControl w:val="0"/>
              <w:autoSpaceDE w:val="0"/>
              <w:autoSpaceDN w:val="0"/>
              <w:adjustRightInd w:val="0"/>
              <w:spacing w:after="0" w:line="240" w:lineRule="auto"/>
              <w:rPr>
                <w:ins w:id="3019" w:author="Benjamin Zhu" w:date="2020-07-04T00:42:00Z"/>
                <w:rFonts w:ascii="Times New Roman" w:hAnsi="Times New Roman" w:cs="Times New Roman"/>
                <w:sz w:val="24"/>
                <w:szCs w:val="24"/>
              </w:rPr>
            </w:pPr>
            <w:ins w:id="3020" w:author="Benjamin Zhu" w:date="2020-07-04T00:42:00Z">
              <w:r>
                <w:rPr>
                  <w:rFonts w:ascii="Times New Roman" w:hAnsi="Times New Roman" w:cs="Times New Roman"/>
                  <w:sz w:val="24"/>
                  <w:szCs w:val="24"/>
                </w:rPr>
                <w:t>Female</w:t>
              </w:r>
            </w:ins>
          </w:p>
        </w:tc>
        <w:tc>
          <w:tcPr>
            <w:tcW w:w="2016" w:type="dxa"/>
            <w:tcBorders>
              <w:top w:val="nil"/>
              <w:left w:val="nil"/>
              <w:bottom w:val="nil"/>
              <w:right w:val="nil"/>
            </w:tcBorders>
          </w:tcPr>
          <w:p w14:paraId="3415A07D" w14:textId="77777777" w:rsidR="00F56982" w:rsidRDefault="00F56982" w:rsidP="001054E0">
            <w:pPr>
              <w:widowControl w:val="0"/>
              <w:autoSpaceDE w:val="0"/>
              <w:autoSpaceDN w:val="0"/>
              <w:adjustRightInd w:val="0"/>
              <w:spacing w:after="0" w:line="240" w:lineRule="auto"/>
              <w:jc w:val="center"/>
              <w:rPr>
                <w:ins w:id="3021" w:author="Benjamin Zhu" w:date="2020-07-04T00:42:00Z"/>
                <w:rFonts w:ascii="Times New Roman" w:hAnsi="Times New Roman" w:cs="Times New Roman"/>
                <w:sz w:val="24"/>
                <w:szCs w:val="24"/>
              </w:rPr>
            </w:pPr>
            <w:ins w:id="3022" w:author="Benjamin Zhu" w:date="2020-07-04T00:42:00Z">
              <w:r>
                <w:rPr>
                  <w:rFonts w:ascii="Times New Roman" w:hAnsi="Times New Roman" w:cs="Times New Roman"/>
                  <w:sz w:val="24"/>
                  <w:szCs w:val="24"/>
                </w:rPr>
                <w:t>-0.0976</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3CBAB985" w14:textId="77777777" w:rsidR="00F56982" w:rsidRDefault="00F56982" w:rsidP="001054E0">
            <w:pPr>
              <w:widowControl w:val="0"/>
              <w:autoSpaceDE w:val="0"/>
              <w:autoSpaceDN w:val="0"/>
              <w:adjustRightInd w:val="0"/>
              <w:spacing w:after="0" w:line="240" w:lineRule="auto"/>
              <w:jc w:val="center"/>
              <w:rPr>
                <w:ins w:id="3023" w:author="Benjamin Zhu" w:date="2020-07-04T00:42:00Z"/>
                <w:rFonts w:ascii="Times New Roman" w:hAnsi="Times New Roman" w:cs="Times New Roman"/>
                <w:sz w:val="24"/>
                <w:szCs w:val="24"/>
              </w:rPr>
            </w:pPr>
            <w:ins w:id="3024" w:author="Benjamin Zhu" w:date="2020-07-04T00:42:00Z">
              <w:r>
                <w:rPr>
                  <w:rFonts w:ascii="Times New Roman" w:hAnsi="Times New Roman" w:cs="Times New Roman"/>
                  <w:sz w:val="24"/>
                  <w:szCs w:val="24"/>
                </w:rPr>
                <w:t>-0.0188</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626C028C" w14:textId="77777777" w:rsidR="00F56982" w:rsidRDefault="00F56982" w:rsidP="001054E0">
            <w:pPr>
              <w:widowControl w:val="0"/>
              <w:autoSpaceDE w:val="0"/>
              <w:autoSpaceDN w:val="0"/>
              <w:adjustRightInd w:val="0"/>
              <w:spacing w:after="0" w:line="240" w:lineRule="auto"/>
              <w:jc w:val="center"/>
              <w:rPr>
                <w:ins w:id="3025" w:author="Benjamin Zhu" w:date="2020-07-04T00:42:00Z"/>
                <w:rFonts w:ascii="Times New Roman" w:hAnsi="Times New Roman" w:cs="Times New Roman"/>
                <w:sz w:val="24"/>
                <w:szCs w:val="24"/>
              </w:rPr>
            </w:pPr>
            <w:ins w:id="3026" w:author="Benjamin Zhu" w:date="2020-07-04T00:42:00Z">
              <w:r>
                <w:rPr>
                  <w:rFonts w:ascii="Times New Roman" w:hAnsi="Times New Roman" w:cs="Times New Roman"/>
                  <w:sz w:val="24"/>
                  <w:szCs w:val="24"/>
                </w:rPr>
                <w:t>-0.0979</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64AAAFE4" w14:textId="77777777" w:rsidR="00F56982" w:rsidRDefault="00F56982" w:rsidP="001054E0">
            <w:pPr>
              <w:widowControl w:val="0"/>
              <w:autoSpaceDE w:val="0"/>
              <w:autoSpaceDN w:val="0"/>
              <w:adjustRightInd w:val="0"/>
              <w:spacing w:after="0" w:line="240" w:lineRule="auto"/>
              <w:jc w:val="center"/>
              <w:rPr>
                <w:ins w:id="3027" w:author="Benjamin Zhu" w:date="2020-07-04T00:42:00Z"/>
                <w:rFonts w:ascii="Times New Roman" w:hAnsi="Times New Roman" w:cs="Times New Roman"/>
                <w:sz w:val="24"/>
                <w:szCs w:val="24"/>
              </w:rPr>
            </w:pPr>
            <w:ins w:id="3028" w:author="Benjamin Zhu" w:date="2020-07-04T00:42:00Z">
              <w:r>
                <w:rPr>
                  <w:rFonts w:ascii="Times New Roman" w:hAnsi="Times New Roman" w:cs="Times New Roman"/>
                  <w:sz w:val="24"/>
                  <w:szCs w:val="24"/>
                </w:rPr>
                <w:t>-0.0190</w:t>
              </w:r>
              <w:r>
                <w:rPr>
                  <w:rFonts w:ascii="Times New Roman" w:hAnsi="Times New Roman" w:cs="Times New Roman"/>
                  <w:sz w:val="24"/>
                  <w:szCs w:val="24"/>
                  <w:vertAlign w:val="superscript"/>
                </w:rPr>
                <w:t>*</w:t>
              </w:r>
            </w:ins>
          </w:p>
        </w:tc>
      </w:tr>
      <w:tr w:rsidR="00F56982" w14:paraId="1B1B8A47" w14:textId="77777777" w:rsidTr="001054E0">
        <w:tblPrEx>
          <w:tblCellMar>
            <w:top w:w="0" w:type="dxa"/>
            <w:bottom w:w="0" w:type="dxa"/>
          </w:tblCellMar>
        </w:tblPrEx>
        <w:trPr>
          <w:ins w:id="3029" w:author="Benjamin Zhu" w:date="2020-07-04T00:42:00Z"/>
        </w:trPr>
        <w:tc>
          <w:tcPr>
            <w:tcW w:w="2616" w:type="dxa"/>
            <w:tcBorders>
              <w:top w:val="nil"/>
              <w:left w:val="nil"/>
              <w:bottom w:val="nil"/>
              <w:right w:val="nil"/>
            </w:tcBorders>
          </w:tcPr>
          <w:p w14:paraId="157EFBFC" w14:textId="77777777" w:rsidR="00F56982" w:rsidRDefault="00F56982" w:rsidP="001054E0">
            <w:pPr>
              <w:widowControl w:val="0"/>
              <w:autoSpaceDE w:val="0"/>
              <w:autoSpaceDN w:val="0"/>
              <w:adjustRightInd w:val="0"/>
              <w:spacing w:after="0" w:line="240" w:lineRule="auto"/>
              <w:rPr>
                <w:ins w:id="303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395A6ED" w14:textId="77777777" w:rsidR="00F56982" w:rsidRDefault="00F56982" w:rsidP="001054E0">
            <w:pPr>
              <w:widowControl w:val="0"/>
              <w:autoSpaceDE w:val="0"/>
              <w:autoSpaceDN w:val="0"/>
              <w:adjustRightInd w:val="0"/>
              <w:spacing w:after="0" w:line="240" w:lineRule="auto"/>
              <w:jc w:val="center"/>
              <w:rPr>
                <w:ins w:id="3031" w:author="Benjamin Zhu" w:date="2020-07-04T00:42:00Z"/>
                <w:rFonts w:ascii="Times New Roman" w:hAnsi="Times New Roman" w:cs="Times New Roman"/>
                <w:sz w:val="24"/>
                <w:szCs w:val="24"/>
              </w:rPr>
            </w:pPr>
            <w:ins w:id="3032" w:author="Benjamin Zhu" w:date="2020-07-04T00:42:00Z">
              <w:r>
                <w:rPr>
                  <w:rFonts w:ascii="Times New Roman" w:hAnsi="Times New Roman" w:cs="Times New Roman"/>
                  <w:sz w:val="24"/>
                  <w:szCs w:val="24"/>
                </w:rPr>
                <w:t>(-10.36)</w:t>
              </w:r>
            </w:ins>
          </w:p>
        </w:tc>
        <w:tc>
          <w:tcPr>
            <w:tcW w:w="2016" w:type="dxa"/>
            <w:tcBorders>
              <w:top w:val="nil"/>
              <w:left w:val="nil"/>
              <w:bottom w:val="nil"/>
              <w:right w:val="nil"/>
            </w:tcBorders>
          </w:tcPr>
          <w:p w14:paraId="5F319B4D" w14:textId="77777777" w:rsidR="00F56982" w:rsidRDefault="00F56982" w:rsidP="001054E0">
            <w:pPr>
              <w:widowControl w:val="0"/>
              <w:autoSpaceDE w:val="0"/>
              <w:autoSpaceDN w:val="0"/>
              <w:adjustRightInd w:val="0"/>
              <w:spacing w:after="0" w:line="240" w:lineRule="auto"/>
              <w:jc w:val="center"/>
              <w:rPr>
                <w:ins w:id="3033" w:author="Benjamin Zhu" w:date="2020-07-04T00:42:00Z"/>
                <w:rFonts w:ascii="Times New Roman" w:hAnsi="Times New Roman" w:cs="Times New Roman"/>
                <w:sz w:val="24"/>
                <w:szCs w:val="24"/>
              </w:rPr>
            </w:pPr>
            <w:ins w:id="3034" w:author="Benjamin Zhu" w:date="2020-07-04T00:42:00Z">
              <w:r>
                <w:rPr>
                  <w:rFonts w:ascii="Times New Roman" w:hAnsi="Times New Roman" w:cs="Times New Roman"/>
                  <w:sz w:val="24"/>
                  <w:szCs w:val="24"/>
                </w:rPr>
                <w:t>(-2.37)</w:t>
              </w:r>
            </w:ins>
          </w:p>
        </w:tc>
        <w:tc>
          <w:tcPr>
            <w:tcW w:w="2016" w:type="dxa"/>
            <w:tcBorders>
              <w:top w:val="nil"/>
              <w:left w:val="nil"/>
              <w:bottom w:val="nil"/>
              <w:right w:val="nil"/>
            </w:tcBorders>
          </w:tcPr>
          <w:p w14:paraId="0D1FC493" w14:textId="77777777" w:rsidR="00F56982" w:rsidRDefault="00F56982" w:rsidP="001054E0">
            <w:pPr>
              <w:widowControl w:val="0"/>
              <w:autoSpaceDE w:val="0"/>
              <w:autoSpaceDN w:val="0"/>
              <w:adjustRightInd w:val="0"/>
              <w:spacing w:after="0" w:line="240" w:lineRule="auto"/>
              <w:jc w:val="center"/>
              <w:rPr>
                <w:ins w:id="3035" w:author="Benjamin Zhu" w:date="2020-07-04T00:42:00Z"/>
                <w:rFonts w:ascii="Times New Roman" w:hAnsi="Times New Roman" w:cs="Times New Roman"/>
                <w:sz w:val="24"/>
                <w:szCs w:val="24"/>
              </w:rPr>
            </w:pPr>
            <w:ins w:id="3036" w:author="Benjamin Zhu" w:date="2020-07-04T00:42:00Z">
              <w:r>
                <w:rPr>
                  <w:rFonts w:ascii="Times New Roman" w:hAnsi="Times New Roman" w:cs="Times New Roman"/>
                  <w:sz w:val="24"/>
                  <w:szCs w:val="24"/>
                </w:rPr>
                <w:t>(-10.40)</w:t>
              </w:r>
            </w:ins>
          </w:p>
        </w:tc>
        <w:tc>
          <w:tcPr>
            <w:tcW w:w="2016" w:type="dxa"/>
            <w:tcBorders>
              <w:top w:val="nil"/>
              <w:left w:val="nil"/>
              <w:bottom w:val="nil"/>
              <w:right w:val="nil"/>
            </w:tcBorders>
          </w:tcPr>
          <w:p w14:paraId="16C4E896" w14:textId="77777777" w:rsidR="00F56982" w:rsidRDefault="00F56982" w:rsidP="001054E0">
            <w:pPr>
              <w:widowControl w:val="0"/>
              <w:autoSpaceDE w:val="0"/>
              <w:autoSpaceDN w:val="0"/>
              <w:adjustRightInd w:val="0"/>
              <w:spacing w:after="0" w:line="240" w:lineRule="auto"/>
              <w:jc w:val="center"/>
              <w:rPr>
                <w:ins w:id="3037" w:author="Benjamin Zhu" w:date="2020-07-04T00:42:00Z"/>
                <w:rFonts w:ascii="Times New Roman" w:hAnsi="Times New Roman" w:cs="Times New Roman"/>
                <w:sz w:val="24"/>
                <w:szCs w:val="24"/>
              </w:rPr>
            </w:pPr>
            <w:ins w:id="3038" w:author="Benjamin Zhu" w:date="2020-07-04T00:42:00Z">
              <w:r>
                <w:rPr>
                  <w:rFonts w:ascii="Times New Roman" w:hAnsi="Times New Roman" w:cs="Times New Roman"/>
                  <w:sz w:val="24"/>
                  <w:szCs w:val="24"/>
                </w:rPr>
                <w:t>(-2.41)</w:t>
              </w:r>
            </w:ins>
          </w:p>
        </w:tc>
      </w:tr>
      <w:tr w:rsidR="00F56982" w14:paraId="4470E137" w14:textId="77777777" w:rsidTr="001054E0">
        <w:tblPrEx>
          <w:tblCellMar>
            <w:top w:w="0" w:type="dxa"/>
            <w:bottom w:w="0" w:type="dxa"/>
          </w:tblCellMar>
        </w:tblPrEx>
        <w:trPr>
          <w:ins w:id="3039" w:author="Benjamin Zhu" w:date="2020-07-04T00:42:00Z"/>
        </w:trPr>
        <w:tc>
          <w:tcPr>
            <w:tcW w:w="2616" w:type="dxa"/>
            <w:tcBorders>
              <w:top w:val="nil"/>
              <w:left w:val="nil"/>
              <w:bottom w:val="nil"/>
              <w:right w:val="nil"/>
            </w:tcBorders>
          </w:tcPr>
          <w:p w14:paraId="0A9479B9" w14:textId="77777777" w:rsidR="00F56982" w:rsidRDefault="00F56982" w:rsidP="001054E0">
            <w:pPr>
              <w:widowControl w:val="0"/>
              <w:autoSpaceDE w:val="0"/>
              <w:autoSpaceDN w:val="0"/>
              <w:adjustRightInd w:val="0"/>
              <w:spacing w:after="0" w:line="240" w:lineRule="auto"/>
              <w:rPr>
                <w:ins w:id="304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D0E5CF5" w14:textId="77777777" w:rsidR="00F56982" w:rsidRDefault="00F56982" w:rsidP="001054E0">
            <w:pPr>
              <w:widowControl w:val="0"/>
              <w:autoSpaceDE w:val="0"/>
              <w:autoSpaceDN w:val="0"/>
              <w:adjustRightInd w:val="0"/>
              <w:spacing w:after="0" w:line="240" w:lineRule="auto"/>
              <w:rPr>
                <w:ins w:id="304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B113065" w14:textId="77777777" w:rsidR="00F56982" w:rsidRDefault="00F56982" w:rsidP="001054E0">
            <w:pPr>
              <w:widowControl w:val="0"/>
              <w:autoSpaceDE w:val="0"/>
              <w:autoSpaceDN w:val="0"/>
              <w:adjustRightInd w:val="0"/>
              <w:spacing w:after="0" w:line="240" w:lineRule="auto"/>
              <w:rPr>
                <w:ins w:id="304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D7A633D" w14:textId="77777777" w:rsidR="00F56982" w:rsidRDefault="00F56982" w:rsidP="001054E0">
            <w:pPr>
              <w:widowControl w:val="0"/>
              <w:autoSpaceDE w:val="0"/>
              <w:autoSpaceDN w:val="0"/>
              <w:adjustRightInd w:val="0"/>
              <w:spacing w:after="0" w:line="240" w:lineRule="auto"/>
              <w:rPr>
                <w:ins w:id="304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B3DFF1D" w14:textId="77777777" w:rsidR="00F56982" w:rsidRDefault="00F56982" w:rsidP="001054E0">
            <w:pPr>
              <w:widowControl w:val="0"/>
              <w:autoSpaceDE w:val="0"/>
              <w:autoSpaceDN w:val="0"/>
              <w:adjustRightInd w:val="0"/>
              <w:spacing w:after="0" w:line="240" w:lineRule="auto"/>
              <w:rPr>
                <w:ins w:id="3044" w:author="Benjamin Zhu" w:date="2020-07-04T00:42:00Z"/>
                <w:rFonts w:ascii="Times New Roman" w:hAnsi="Times New Roman" w:cs="Times New Roman"/>
                <w:sz w:val="24"/>
                <w:szCs w:val="24"/>
              </w:rPr>
            </w:pPr>
          </w:p>
        </w:tc>
      </w:tr>
      <w:tr w:rsidR="00F56982" w14:paraId="25BD323B" w14:textId="77777777" w:rsidTr="001054E0">
        <w:tblPrEx>
          <w:tblCellMar>
            <w:top w:w="0" w:type="dxa"/>
            <w:bottom w:w="0" w:type="dxa"/>
          </w:tblCellMar>
        </w:tblPrEx>
        <w:trPr>
          <w:ins w:id="3045" w:author="Benjamin Zhu" w:date="2020-07-04T00:42:00Z"/>
        </w:trPr>
        <w:tc>
          <w:tcPr>
            <w:tcW w:w="2616" w:type="dxa"/>
            <w:tcBorders>
              <w:top w:val="nil"/>
              <w:left w:val="nil"/>
              <w:bottom w:val="nil"/>
              <w:right w:val="nil"/>
            </w:tcBorders>
          </w:tcPr>
          <w:p w14:paraId="397CC130" w14:textId="77777777" w:rsidR="00F56982" w:rsidRDefault="00F56982" w:rsidP="001054E0">
            <w:pPr>
              <w:widowControl w:val="0"/>
              <w:autoSpaceDE w:val="0"/>
              <w:autoSpaceDN w:val="0"/>
              <w:adjustRightInd w:val="0"/>
              <w:spacing w:after="0" w:line="240" w:lineRule="auto"/>
              <w:rPr>
                <w:ins w:id="3046" w:author="Benjamin Zhu" w:date="2020-07-04T00:42:00Z"/>
                <w:rFonts w:ascii="Times New Roman" w:hAnsi="Times New Roman" w:cs="Times New Roman"/>
                <w:sz w:val="24"/>
                <w:szCs w:val="24"/>
              </w:rPr>
            </w:pPr>
            <w:ins w:id="3047" w:author="Benjamin Zhu" w:date="2020-07-04T00:42:00Z">
              <w:r>
                <w:rPr>
                  <w:rFonts w:ascii="Times New Roman" w:hAnsi="Times New Roman" w:cs="Times New Roman"/>
                  <w:sz w:val="24"/>
                  <w:szCs w:val="24"/>
                </w:rPr>
                <w:t>Age</w:t>
              </w:r>
            </w:ins>
          </w:p>
        </w:tc>
        <w:tc>
          <w:tcPr>
            <w:tcW w:w="2016" w:type="dxa"/>
            <w:tcBorders>
              <w:top w:val="nil"/>
              <w:left w:val="nil"/>
              <w:bottom w:val="nil"/>
              <w:right w:val="nil"/>
            </w:tcBorders>
          </w:tcPr>
          <w:p w14:paraId="020C2FD9" w14:textId="77777777" w:rsidR="00F56982" w:rsidRDefault="00F56982" w:rsidP="001054E0">
            <w:pPr>
              <w:widowControl w:val="0"/>
              <w:autoSpaceDE w:val="0"/>
              <w:autoSpaceDN w:val="0"/>
              <w:adjustRightInd w:val="0"/>
              <w:spacing w:after="0" w:line="240" w:lineRule="auto"/>
              <w:jc w:val="center"/>
              <w:rPr>
                <w:ins w:id="3048" w:author="Benjamin Zhu" w:date="2020-07-04T00:42:00Z"/>
                <w:rFonts w:ascii="Times New Roman" w:hAnsi="Times New Roman" w:cs="Times New Roman"/>
                <w:sz w:val="24"/>
                <w:szCs w:val="24"/>
              </w:rPr>
            </w:pPr>
            <w:ins w:id="3049" w:author="Benjamin Zhu" w:date="2020-07-04T00:42:00Z">
              <w:r>
                <w:rPr>
                  <w:rFonts w:ascii="Times New Roman" w:hAnsi="Times New Roman" w:cs="Times New Roman"/>
                  <w:sz w:val="24"/>
                  <w:szCs w:val="24"/>
                </w:rPr>
                <w:t>-0.000779</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28945068" w14:textId="77777777" w:rsidR="00F56982" w:rsidRDefault="00F56982" w:rsidP="001054E0">
            <w:pPr>
              <w:widowControl w:val="0"/>
              <w:autoSpaceDE w:val="0"/>
              <w:autoSpaceDN w:val="0"/>
              <w:adjustRightInd w:val="0"/>
              <w:spacing w:after="0" w:line="240" w:lineRule="auto"/>
              <w:jc w:val="center"/>
              <w:rPr>
                <w:ins w:id="3050" w:author="Benjamin Zhu" w:date="2020-07-04T00:42:00Z"/>
                <w:rFonts w:ascii="Times New Roman" w:hAnsi="Times New Roman" w:cs="Times New Roman"/>
                <w:sz w:val="24"/>
                <w:szCs w:val="24"/>
              </w:rPr>
            </w:pPr>
            <w:ins w:id="3051" w:author="Benjamin Zhu" w:date="2020-07-04T00:42:00Z">
              <w:r>
                <w:rPr>
                  <w:rFonts w:ascii="Times New Roman" w:hAnsi="Times New Roman" w:cs="Times New Roman"/>
                  <w:sz w:val="24"/>
                  <w:szCs w:val="24"/>
                </w:rPr>
                <w:t>0.000732</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5CDD5E94" w14:textId="77777777" w:rsidR="00F56982" w:rsidRDefault="00F56982" w:rsidP="001054E0">
            <w:pPr>
              <w:widowControl w:val="0"/>
              <w:autoSpaceDE w:val="0"/>
              <w:autoSpaceDN w:val="0"/>
              <w:adjustRightInd w:val="0"/>
              <w:spacing w:after="0" w:line="240" w:lineRule="auto"/>
              <w:jc w:val="center"/>
              <w:rPr>
                <w:ins w:id="3052" w:author="Benjamin Zhu" w:date="2020-07-04T00:42:00Z"/>
                <w:rFonts w:ascii="Times New Roman" w:hAnsi="Times New Roman" w:cs="Times New Roman"/>
                <w:sz w:val="24"/>
                <w:szCs w:val="24"/>
              </w:rPr>
            </w:pPr>
            <w:ins w:id="3053" w:author="Benjamin Zhu" w:date="2020-07-04T00:42:00Z">
              <w:r>
                <w:rPr>
                  <w:rFonts w:ascii="Times New Roman" w:hAnsi="Times New Roman" w:cs="Times New Roman"/>
                  <w:sz w:val="24"/>
                  <w:szCs w:val="24"/>
                </w:rPr>
                <w:t>-0.000788</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33823878" w14:textId="77777777" w:rsidR="00F56982" w:rsidRDefault="00F56982" w:rsidP="001054E0">
            <w:pPr>
              <w:widowControl w:val="0"/>
              <w:autoSpaceDE w:val="0"/>
              <w:autoSpaceDN w:val="0"/>
              <w:adjustRightInd w:val="0"/>
              <w:spacing w:after="0" w:line="240" w:lineRule="auto"/>
              <w:jc w:val="center"/>
              <w:rPr>
                <w:ins w:id="3054" w:author="Benjamin Zhu" w:date="2020-07-04T00:42:00Z"/>
                <w:rFonts w:ascii="Times New Roman" w:hAnsi="Times New Roman" w:cs="Times New Roman"/>
                <w:sz w:val="24"/>
                <w:szCs w:val="24"/>
              </w:rPr>
            </w:pPr>
            <w:ins w:id="3055" w:author="Benjamin Zhu" w:date="2020-07-04T00:42:00Z">
              <w:r>
                <w:rPr>
                  <w:rFonts w:ascii="Times New Roman" w:hAnsi="Times New Roman" w:cs="Times New Roman"/>
                  <w:sz w:val="24"/>
                  <w:szCs w:val="24"/>
                </w:rPr>
                <w:t>0.000738</w:t>
              </w:r>
              <w:r>
                <w:rPr>
                  <w:rFonts w:ascii="Times New Roman" w:hAnsi="Times New Roman" w:cs="Times New Roman"/>
                  <w:sz w:val="24"/>
                  <w:szCs w:val="24"/>
                  <w:vertAlign w:val="superscript"/>
                </w:rPr>
                <w:t>**</w:t>
              </w:r>
            </w:ins>
          </w:p>
        </w:tc>
      </w:tr>
      <w:tr w:rsidR="00F56982" w14:paraId="6411B1F9" w14:textId="77777777" w:rsidTr="001054E0">
        <w:tblPrEx>
          <w:tblCellMar>
            <w:top w:w="0" w:type="dxa"/>
            <w:bottom w:w="0" w:type="dxa"/>
          </w:tblCellMar>
        </w:tblPrEx>
        <w:trPr>
          <w:ins w:id="3056" w:author="Benjamin Zhu" w:date="2020-07-04T00:42:00Z"/>
        </w:trPr>
        <w:tc>
          <w:tcPr>
            <w:tcW w:w="2616" w:type="dxa"/>
            <w:tcBorders>
              <w:top w:val="nil"/>
              <w:left w:val="nil"/>
              <w:bottom w:val="nil"/>
              <w:right w:val="nil"/>
            </w:tcBorders>
          </w:tcPr>
          <w:p w14:paraId="663CC4B8" w14:textId="77777777" w:rsidR="00F56982" w:rsidRDefault="00F56982" w:rsidP="001054E0">
            <w:pPr>
              <w:widowControl w:val="0"/>
              <w:autoSpaceDE w:val="0"/>
              <w:autoSpaceDN w:val="0"/>
              <w:adjustRightInd w:val="0"/>
              <w:spacing w:after="0" w:line="240" w:lineRule="auto"/>
              <w:rPr>
                <w:ins w:id="305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453A507" w14:textId="77777777" w:rsidR="00F56982" w:rsidRDefault="00F56982" w:rsidP="001054E0">
            <w:pPr>
              <w:widowControl w:val="0"/>
              <w:autoSpaceDE w:val="0"/>
              <w:autoSpaceDN w:val="0"/>
              <w:adjustRightInd w:val="0"/>
              <w:spacing w:after="0" w:line="240" w:lineRule="auto"/>
              <w:jc w:val="center"/>
              <w:rPr>
                <w:ins w:id="3058" w:author="Benjamin Zhu" w:date="2020-07-04T00:42:00Z"/>
                <w:rFonts w:ascii="Times New Roman" w:hAnsi="Times New Roman" w:cs="Times New Roman"/>
                <w:sz w:val="24"/>
                <w:szCs w:val="24"/>
              </w:rPr>
            </w:pPr>
            <w:ins w:id="3059" w:author="Benjamin Zhu" w:date="2020-07-04T00:42:00Z">
              <w:r>
                <w:rPr>
                  <w:rFonts w:ascii="Times New Roman" w:hAnsi="Times New Roman" w:cs="Times New Roman"/>
                  <w:sz w:val="24"/>
                  <w:szCs w:val="24"/>
                </w:rPr>
                <w:t>(-2.58)</w:t>
              </w:r>
            </w:ins>
          </w:p>
        </w:tc>
        <w:tc>
          <w:tcPr>
            <w:tcW w:w="2016" w:type="dxa"/>
            <w:tcBorders>
              <w:top w:val="nil"/>
              <w:left w:val="nil"/>
              <w:bottom w:val="nil"/>
              <w:right w:val="nil"/>
            </w:tcBorders>
          </w:tcPr>
          <w:p w14:paraId="57EEE3BE" w14:textId="77777777" w:rsidR="00F56982" w:rsidRDefault="00F56982" w:rsidP="001054E0">
            <w:pPr>
              <w:widowControl w:val="0"/>
              <w:autoSpaceDE w:val="0"/>
              <w:autoSpaceDN w:val="0"/>
              <w:adjustRightInd w:val="0"/>
              <w:spacing w:after="0" w:line="240" w:lineRule="auto"/>
              <w:jc w:val="center"/>
              <w:rPr>
                <w:ins w:id="3060" w:author="Benjamin Zhu" w:date="2020-07-04T00:42:00Z"/>
                <w:rFonts w:ascii="Times New Roman" w:hAnsi="Times New Roman" w:cs="Times New Roman"/>
                <w:sz w:val="24"/>
                <w:szCs w:val="24"/>
              </w:rPr>
            </w:pPr>
            <w:ins w:id="3061" w:author="Benjamin Zhu" w:date="2020-07-04T00:42:00Z">
              <w:r>
                <w:rPr>
                  <w:rFonts w:ascii="Times New Roman" w:hAnsi="Times New Roman" w:cs="Times New Roman"/>
                  <w:sz w:val="24"/>
                  <w:szCs w:val="24"/>
                </w:rPr>
                <w:t>(2.89)</w:t>
              </w:r>
            </w:ins>
          </w:p>
        </w:tc>
        <w:tc>
          <w:tcPr>
            <w:tcW w:w="2016" w:type="dxa"/>
            <w:tcBorders>
              <w:top w:val="nil"/>
              <w:left w:val="nil"/>
              <w:bottom w:val="nil"/>
              <w:right w:val="nil"/>
            </w:tcBorders>
          </w:tcPr>
          <w:p w14:paraId="02A3E6F0" w14:textId="77777777" w:rsidR="00F56982" w:rsidRDefault="00F56982" w:rsidP="001054E0">
            <w:pPr>
              <w:widowControl w:val="0"/>
              <w:autoSpaceDE w:val="0"/>
              <w:autoSpaceDN w:val="0"/>
              <w:adjustRightInd w:val="0"/>
              <w:spacing w:after="0" w:line="240" w:lineRule="auto"/>
              <w:jc w:val="center"/>
              <w:rPr>
                <w:ins w:id="3062" w:author="Benjamin Zhu" w:date="2020-07-04T00:42:00Z"/>
                <w:rFonts w:ascii="Times New Roman" w:hAnsi="Times New Roman" w:cs="Times New Roman"/>
                <w:sz w:val="24"/>
                <w:szCs w:val="24"/>
              </w:rPr>
            </w:pPr>
            <w:ins w:id="3063" w:author="Benjamin Zhu" w:date="2020-07-04T00:42:00Z">
              <w:r>
                <w:rPr>
                  <w:rFonts w:ascii="Times New Roman" w:hAnsi="Times New Roman" w:cs="Times New Roman"/>
                  <w:sz w:val="24"/>
                  <w:szCs w:val="24"/>
                </w:rPr>
                <w:t>(-2.61)</w:t>
              </w:r>
            </w:ins>
          </w:p>
        </w:tc>
        <w:tc>
          <w:tcPr>
            <w:tcW w:w="2016" w:type="dxa"/>
            <w:tcBorders>
              <w:top w:val="nil"/>
              <w:left w:val="nil"/>
              <w:bottom w:val="nil"/>
              <w:right w:val="nil"/>
            </w:tcBorders>
          </w:tcPr>
          <w:p w14:paraId="64DF42C7" w14:textId="77777777" w:rsidR="00F56982" w:rsidRDefault="00F56982" w:rsidP="001054E0">
            <w:pPr>
              <w:widowControl w:val="0"/>
              <w:autoSpaceDE w:val="0"/>
              <w:autoSpaceDN w:val="0"/>
              <w:adjustRightInd w:val="0"/>
              <w:spacing w:after="0" w:line="240" w:lineRule="auto"/>
              <w:jc w:val="center"/>
              <w:rPr>
                <w:ins w:id="3064" w:author="Benjamin Zhu" w:date="2020-07-04T00:42:00Z"/>
                <w:rFonts w:ascii="Times New Roman" w:hAnsi="Times New Roman" w:cs="Times New Roman"/>
                <w:sz w:val="24"/>
                <w:szCs w:val="24"/>
              </w:rPr>
            </w:pPr>
            <w:ins w:id="3065" w:author="Benjamin Zhu" w:date="2020-07-04T00:42:00Z">
              <w:r>
                <w:rPr>
                  <w:rFonts w:ascii="Times New Roman" w:hAnsi="Times New Roman" w:cs="Times New Roman"/>
                  <w:sz w:val="24"/>
                  <w:szCs w:val="24"/>
                </w:rPr>
                <w:t>(2.92)</w:t>
              </w:r>
            </w:ins>
          </w:p>
        </w:tc>
      </w:tr>
      <w:tr w:rsidR="00F56982" w14:paraId="79A2B652" w14:textId="77777777" w:rsidTr="001054E0">
        <w:tblPrEx>
          <w:tblCellMar>
            <w:top w:w="0" w:type="dxa"/>
            <w:bottom w:w="0" w:type="dxa"/>
          </w:tblCellMar>
        </w:tblPrEx>
        <w:trPr>
          <w:ins w:id="3066" w:author="Benjamin Zhu" w:date="2020-07-04T00:42:00Z"/>
        </w:trPr>
        <w:tc>
          <w:tcPr>
            <w:tcW w:w="2616" w:type="dxa"/>
            <w:tcBorders>
              <w:top w:val="nil"/>
              <w:left w:val="nil"/>
              <w:bottom w:val="nil"/>
              <w:right w:val="nil"/>
            </w:tcBorders>
          </w:tcPr>
          <w:p w14:paraId="15E57A99" w14:textId="77777777" w:rsidR="00F56982" w:rsidRDefault="00F56982" w:rsidP="001054E0">
            <w:pPr>
              <w:widowControl w:val="0"/>
              <w:autoSpaceDE w:val="0"/>
              <w:autoSpaceDN w:val="0"/>
              <w:adjustRightInd w:val="0"/>
              <w:spacing w:after="0" w:line="240" w:lineRule="auto"/>
              <w:rPr>
                <w:ins w:id="306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F9CEA98" w14:textId="77777777" w:rsidR="00F56982" w:rsidRDefault="00F56982" w:rsidP="001054E0">
            <w:pPr>
              <w:widowControl w:val="0"/>
              <w:autoSpaceDE w:val="0"/>
              <w:autoSpaceDN w:val="0"/>
              <w:adjustRightInd w:val="0"/>
              <w:spacing w:after="0" w:line="240" w:lineRule="auto"/>
              <w:rPr>
                <w:ins w:id="306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1E086BC" w14:textId="77777777" w:rsidR="00F56982" w:rsidRDefault="00F56982" w:rsidP="001054E0">
            <w:pPr>
              <w:widowControl w:val="0"/>
              <w:autoSpaceDE w:val="0"/>
              <w:autoSpaceDN w:val="0"/>
              <w:adjustRightInd w:val="0"/>
              <w:spacing w:after="0" w:line="240" w:lineRule="auto"/>
              <w:rPr>
                <w:ins w:id="306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D9DB901" w14:textId="77777777" w:rsidR="00F56982" w:rsidRDefault="00F56982" w:rsidP="001054E0">
            <w:pPr>
              <w:widowControl w:val="0"/>
              <w:autoSpaceDE w:val="0"/>
              <w:autoSpaceDN w:val="0"/>
              <w:adjustRightInd w:val="0"/>
              <w:spacing w:after="0" w:line="240" w:lineRule="auto"/>
              <w:rPr>
                <w:ins w:id="307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6CF4BFB" w14:textId="77777777" w:rsidR="00F56982" w:rsidRDefault="00F56982" w:rsidP="001054E0">
            <w:pPr>
              <w:widowControl w:val="0"/>
              <w:autoSpaceDE w:val="0"/>
              <w:autoSpaceDN w:val="0"/>
              <w:adjustRightInd w:val="0"/>
              <w:spacing w:after="0" w:line="240" w:lineRule="auto"/>
              <w:rPr>
                <w:ins w:id="3071" w:author="Benjamin Zhu" w:date="2020-07-04T00:42:00Z"/>
                <w:rFonts w:ascii="Times New Roman" w:hAnsi="Times New Roman" w:cs="Times New Roman"/>
                <w:sz w:val="24"/>
                <w:szCs w:val="24"/>
              </w:rPr>
            </w:pPr>
          </w:p>
        </w:tc>
      </w:tr>
      <w:tr w:rsidR="00F56982" w14:paraId="169AAE65" w14:textId="77777777" w:rsidTr="001054E0">
        <w:tblPrEx>
          <w:tblCellMar>
            <w:top w:w="0" w:type="dxa"/>
            <w:bottom w:w="0" w:type="dxa"/>
          </w:tblCellMar>
        </w:tblPrEx>
        <w:trPr>
          <w:ins w:id="3072" w:author="Benjamin Zhu" w:date="2020-07-04T00:42:00Z"/>
        </w:trPr>
        <w:tc>
          <w:tcPr>
            <w:tcW w:w="2616" w:type="dxa"/>
            <w:tcBorders>
              <w:top w:val="nil"/>
              <w:left w:val="nil"/>
              <w:bottom w:val="nil"/>
              <w:right w:val="nil"/>
            </w:tcBorders>
          </w:tcPr>
          <w:p w14:paraId="72395555" w14:textId="77777777" w:rsidR="00F56982" w:rsidRDefault="00F56982" w:rsidP="001054E0">
            <w:pPr>
              <w:widowControl w:val="0"/>
              <w:autoSpaceDE w:val="0"/>
              <w:autoSpaceDN w:val="0"/>
              <w:adjustRightInd w:val="0"/>
              <w:spacing w:after="0" w:line="240" w:lineRule="auto"/>
              <w:rPr>
                <w:ins w:id="3073" w:author="Benjamin Zhu" w:date="2020-07-04T00:42:00Z"/>
                <w:rFonts w:ascii="Times New Roman" w:hAnsi="Times New Roman" w:cs="Times New Roman"/>
                <w:sz w:val="24"/>
                <w:szCs w:val="24"/>
              </w:rPr>
            </w:pPr>
            <w:ins w:id="3074" w:author="Benjamin Zhu" w:date="2020-07-04T00:42:00Z">
              <w:r>
                <w:rPr>
                  <w:rFonts w:ascii="Times New Roman" w:hAnsi="Times New Roman" w:cs="Times New Roman"/>
                  <w:sz w:val="24"/>
                  <w:szCs w:val="24"/>
                </w:rPr>
                <w:t>&lt;1050R</w:t>
              </w:r>
            </w:ins>
          </w:p>
        </w:tc>
        <w:tc>
          <w:tcPr>
            <w:tcW w:w="2016" w:type="dxa"/>
            <w:tcBorders>
              <w:top w:val="nil"/>
              <w:left w:val="nil"/>
              <w:bottom w:val="nil"/>
              <w:right w:val="nil"/>
            </w:tcBorders>
          </w:tcPr>
          <w:p w14:paraId="1C8B8D4D" w14:textId="77777777" w:rsidR="00F56982" w:rsidRDefault="00F56982" w:rsidP="001054E0">
            <w:pPr>
              <w:widowControl w:val="0"/>
              <w:autoSpaceDE w:val="0"/>
              <w:autoSpaceDN w:val="0"/>
              <w:adjustRightInd w:val="0"/>
              <w:spacing w:after="0" w:line="240" w:lineRule="auto"/>
              <w:jc w:val="center"/>
              <w:rPr>
                <w:ins w:id="3075" w:author="Benjamin Zhu" w:date="2020-07-04T00:42:00Z"/>
                <w:rFonts w:ascii="Times New Roman" w:hAnsi="Times New Roman" w:cs="Times New Roman"/>
                <w:sz w:val="24"/>
                <w:szCs w:val="24"/>
              </w:rPr>
            </w:pPr>
            <w:ins w:id="3076" w:author="Benjamin Zhu" w:date="2020-07-04T00:42:00Z">
              <w:r>
                <w:rPr>
                  <w:rFonts w:ascii="Times New Roman" w:hAnsi="Times New Roman" w:cs="Times New Roman"/>
                  <w:sz w:val="24"/>
                  <w:szCs w:val="24"/>
                </w:rPr>
                <w:t>0</w:t>
              </w:r>
            </w:ins>
          </w:p>
        </w:tc>
        <w:tc>
          <w:tcPr>
            <w:tcW w:w="2016" w:type="dxa"/>
            <w:tcBorders>
              <w:top w:val="nil"/>
              <w:left w:val="nil"/>
              <w:bottom w:val="nil"/>
              <w:right w:val="nil"/>
            </w:tcBorders>
          </w:tcPr>
          <w:p w14:paraId="30B87A59" w14:textId="77777777" w:rsidR="00F56982" w:rsidRDefault="00F56982" w:rsidP="001054E0">
            <w:pPr>
              <w:widowControl w:val="0"/>
              <w:autoSpaceDE w:val="0"/>
              <w:autoSpaceDN w:val="0"/>
              <w:adjustRightInd w:val="0"/>
              <w:spacing w:after="0" w:line="240" w:lineRule="auto"/>
              <w:jc w:val="center"/>
              <w:rPr>
                <w:ins w:id="3077" w:author="Benjamin Zhu" w:date="2020-07-04T00:42:00Z"/>
                <w:rFonts w:ascii="Times New Roman" w:hAnsi="Times New Roman" w:cs="Times New Roman"/>
                <w:sz w:val="24"/>
                <w:szCs w:val="24"/>
              </w:rPr>
            </w:pPr>
            <w:ins w:id="3078" w:author="Benjamin Zhu" w:date="2020-07-04T00:42:00Z">
              <w:r>
                <w:rPr>
                  <w:rFonts w:ascii="Times New Roman" w:hAnsi="Times New Roman" w:cs="Times New Roman"/>
                  <w:sz w:val="24"/>
                  <w:szCs w:val="24"/>
                </w:rPr>
                <w:t>0</w:t>
              </w:r>
            </w:ins>
          </w:p>
        </w:tc>
        <w:tc>
          <w:tcPr>
            <w:tcW w:w="2016" w:type="dxa"/>
            <w:tcBorders>
              <w:top w:val="nil"/>
              <w:left w:val="nil"/>
              <w:bottom w:val="nil"/>
              <w:right w:val="nil"/>
            </w:tcBorders>
          </w:tcPr>
          <w:p w14:paraId="303A64BA" w14:textId="77777777" w:rsidR="00F56982" w:rsidRDefault="00F56982" w:rsidP="001054E0">
            <w:pPr>
              <w:widowControl w:val="0"/>
              <w:autoSpaceDE w:val="0"/>
              <w:autoSpaceDN w:val="0"/>
              <w:adjustRightInd w:val="0"/>
              <w:spacing w:after="0" w:line="240" w:lineRule="auto"/>
              <w:jc w:val="center"/>
              <w:rPr>
                <w:ins w:id="3079" w:author="Benjamin Zhu" w:date="2020-07-04T00:42:00Z"/>
                <w:rFonts w:ascii="Times New Roman" w:hAnsi="Times New Roman" w:cs="Times New Roman"/>
                <w:sz w:val="24"/>
                <w:szCs w:val="24"/>
              </w:rPr>
            </w:pPr>
            <w:ins w:id="3080" w:author="Benjamin Zhu" w:date="2020-07-04T00:42:00Z">
              <w:r>
                <w:rPr>
                  <w:rFonts w:ascii="Times New Roman" w:hAnsi="Times New Roman" w:cs="Times New Roman"/>
                  <w:sz w:val="24"/>
                  <w:szCs w:val="24"/>
                </w:rPr>
                <w:t>0</w:t>
              </w:r>
            </w:ins>
          </w:p>
        </w:tc>
        <w:tc>
          <w:tcPr>
            <w:tcW w:w="2016" w:type="dxa"/>
            <w:tcBorders>
              <w:top w:val="nil"/>
              <w:left w:val="nil"/>
              <w:bottom w:val="nil"/>
              <w:right w:val="nil"/>
            </w:tcBorders>
          </w:tcPr>
          <w:p w14:paraId="4B36F67B" w14:textId="77777777" w:rsidR="00F56982" w:rsidRDefault="00F56982" w:rsidP="001054E0">
            <w:pPr>
              <w:widowControl w:val="0"/>
              <w:autoSpaceDE w:val="0"/>
              <w:autoSpaceDN w:val="0"/>
              <w:adjustRightInd w:val="0"/>
              <w:spacing w:after="0" w:line="240" w:lineRule="auto"/>
              <w:jc w:val="center"/>
              <w:rPr>
                <w:ins w:id="3081" w:author="Benjamin Zhu" w:date="2020-07-04T00:42:00Z"/>
                <w:rFonts w:ascii="Times New Roman" w:hAnsi="Times New Roman" w:cs="Times New Roman"/>
                <w:sz w:val="24"/>
                <w:szCs w:val="24"/>
              </w:rPr>
            </w:pPr>
            <w:ins w:id="3082" w:author="Benjamin Zhu" w:date="2020-07-04T00:42:00Z">
              <w:r>
                <w:rPr>
                  <w:rFonts w:ascii="Times New Roman" w:hAnsi="Times New Roman" w:cs="Times New Roman"/>
                  <w:sz w:val="24"/>
                  <w:szCs w:val="24"/>
                </w:rPr>
                <w:t>0</w:t>
              </w:r>
            </w:ins>
          </w:p>
        </w:tc>
      </w:tr>
      <w:tr w:rsidR="00F56982" w14:paraId="4F5AFB8D" w14:textId="77777777" w:rsidTr="001054E0">
        <w:tblPrEx>
          <w:tblCellMar>
            <w:top w:w="0" w:type="dxa"/>
            <w:bottom w:w="0" w:type="dxa"/>
          </w:tblCellMar>
        </w:tblPrEx>
        <w:trPr>
          <w:ins w:id="3083" w:author="Benjamin Zhu" w:date="2020-07-04T00:42:00Z"/>
        </w:trPr>
        <w:tc>
          <w:tcPr>
            <w:tcW w:w="2616" w:type="dxa"/>
            <w:tcBorders>
              <w:top w:val="nil"/>
              <w:left w:val="nil"/>
              <w:bottom w:val="nil"/>
              <w:right w:val="nil"/>
            </w:tcBorders>
          </w:tcPr>
          <w:p w14:paraId="472106C6" w14:textId="77777777" w:rsidR="00F56982" w:rsidRDefault="00F56982" w:rsidP="001054E0">
            <w:pPr>
              <w:widowControl w:val="0"/>
              <w:autoSpaceDE w:val="0"/>
              <w:autoSpaceDN w:val="0"/>
              <w:adjustRightInd w:val="0"/>
              <w:spacing w:after="0" w:line="240" w:lineRule="auto"/>
              <w:rPr>
                <w:ins w:id="308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90DA89A" w14:textId="77777777" w:rsidR="00F56982" w:rsidRDefault="00F56982" w:rsidP="001054E0">
            <w:pPr>
              <w:widowControl w:val="0"/>
              <w:autoSpaceDE w:val="0"/>
              <w:autoSpaceDN w:val="0"/>
              <w:adjustRightInd w:val="0"/>
              <w:spacing w:after="0" w:line="240" w:lineRule="auto"/>
              <w:jc w:val="center"/>
              <w:rPr>
                <w:ins w:id="3085" w:author="Benjamin Zhu" w:date="2020-07-04T00:42:00Z"/>
                <w:rFonts w:ascii="Times New Roman" w:hAnsi="Times New Roman" w:cs="Times New Roman"/>
                <w:sz w:val="24"/>
                <w:szCs w:val="24"/>
              </w:rPr>
            </w:pPr>
            <w:ins w:id="3086"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7C0A1181" w14:textId="77777777" w:rsidR="00F56982" w:rsidRDefault="00F56982" w:rsidP="001054E0">
            <w:pPr>
              <w:widowControl w:val="0"/>
              <w:autoSpaceDE w:val="0"/>
              <w:autoSpaceDN w:val="0"/>
              <w:adjustRightInd w:val="0"/>
              <w:spacing w:after="0" w:line="240" w:lineRule="auto"/>
              <w:jc w:val="center"/>
              <w:rPr>
                <w:ins w:id="3087" w:author="Benjamin Zhu" w:date="2020-07-04T00:42:00Z"/>
                <w:rFonts w:ascii="Times New Roman" w:hAnsi="Times New Roman" w:cs="Times New Roman"/>
                <w:sz w:val="24"/>
                <w:szCs w:val="24"/>
              </w:rPr>
            </w:pPr>
            <w:ins w:id="3088"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294E81D8" w14:textId="77777777" w:rsidR="00F56982" w:rsidRDefault="00F56982" w:rsidP="001054E0">
            <w:pPr>
              <w:widowControl w:val="0"/>
              <w:autoSpaceDE w:val="0"/>
              <w:autoSpaceDN w:val="0"/>
              <w:adjustRightInd w:val="0"/>
              <w:spacing w:after="0" w:line="240" w:lineRule="auto"/>
              <w:jc w:val="center"/>
              <w:rPr>
                <w:ins w:id="3089" w:author="Benjamin Zhu" w:date="2020-07-04T00:42:00Z"/>
                <w:rFonts w:ascii="Times New Roman" w:hAnsi="Times New Roman" w:cs="Times New Roman"/>
                <w:sz w:val="24"/>
                <w:szCs w:val="24"/>
              </w:rPr>
            </w:pPr>
            <w:ins w:id="3090"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43D7F83C" w14:textId="77777777" w:rsidR="00F56982" w:rsidRDefault="00F56982" w:rsidP="001054E0">
            <w:pPr>
              <w:widowControl w:val="0"/>
              <w:autoSpaceDE w:val="0"/>
              <w:autoSpaceDN w:val="0"/>
              <w:adjustRightInd w:val="0"/>
              <w:spacing w:after="0" w:line="240" w:lineRule="auto"/>
              <w:jc w:val="center"/>
              <w:rPr>
                <w:ins w:id="3091" w:author="Benjamin Zhu" w:date="2020-07-04T00:42:00Z"/>
                <w:rFonts w:ascii="Times New Roman" w:hAnsi="Times New Roman" w:cs="Times New Roman"/>
                <w:sz w:val="24"/>
                <w:szCs w:val="24"/>
              </w:rPr>
            </w:pPr>
            <w:ins w:id="3092" w:author="Benjamin Zhu" w:date="2020-07-04T00:42:00Z">
              <w:r>
                <w:rPr>
                  <w:rFonts w:ascii="Times New Roman" w:hAnsi="Times New Roman" w:cs="Times New Roman"/>
                  <w:sz w:val="24"/>
                  <w:szCs w:val="24"/>
                </w:rPr>
                <w:t>(.)</w:t>
              </w:r>
            </w:ins>
          </w:p>
        </w:tc>
      </w:tr>
      <w:tr w:rsidR="00F56982" w14:paraId="23FB37B9" w14:textId="77777777" w:rsidTr="001054E0">
        <w:tblPrEx>
          <w:tblCellMar>
            <w:top w:w="0" w:type="dxa"/>
            <w:bottom w:w="0" w:type="dxa"/>
          </w:tblCellMar>
        </w:tblPrEx>
        <w:trPr>
          <w:ins w:id="3093" w:author="Benjamin Zhu" w:date="2020-07-04T00:42:00Z"/>
        </w:trPr>
        <w:tc>
          <w:tcPr>
            <w:tcW w:w="2616" w:type="dxa"/>
            <w:tcBorders>
              <w:top w:val="nil"/>
              <w:left w:val="nil"/>
              <w:bottom w:val="nil"/>
              <w:right w:val="nil"/>
            </w:tcBorders>
          </w:tcPr>
          <w:p w14:paraId="70711D52" w14:textId="77777777" w:rsidR="00F56982" w:rsidRDefault="00F56982" w:rsidP="001054E0">
            <w:pPr>
              <w:widowControl w:val="0"/>
              <w:autoSpaceDE w:val="0"/>
              <w:autoSpaceDN w:val="0"/>
              <w:adjustRightInd w:val="0"/>
              <w:spacing w:after="0" w:line="240" w:lineRule="auto"/>
              <w:rPr>
                <w:ins w:id="309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E7ECF78" w14:textId="77777777" w:rsidR="00F56982" w:rsidRDefault="00F56982" w:rsidP="001054E0">
            <w:pPr>
              <w:widowControl w:val="0"/>
              <w:autoSpaceDE w:val="0"/>
              <w:autoSpaceDN w:val="0"/>
              <w:adjustRightInd w:val="0"/>
              <w:spacing w:after="0" w:line="240" w:lineRule="auto"/>
              <w:rPr>
                <w:ins w:id="309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1EA1207" w14:textId="77777777" w:rsidR="00F56982" w:rsidRDefault="00F56982" w:rsidP="001054E0">
            <w:pPr>
              <w:widowControl w:val="0"/>
              <w:autoSpaceDE w:val="0"/>
              <w:autoSpaceDN w:val="0"/>
              <w:adjustRightInd w:val="0"/>
              <w:spacing w:after="0" w:line="240" w:lineRule="auto"/>
              <w:rPr>
                <w:ins w:id="309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BC24B72" w14:textId="77777777" w:rsidR="00F56982" w:rsidRDefault="00F56982" w:rsidP="001054E0">
            <w:pPr>
              <w:widowControl w:val="0"/>
              <w:autoSpaceDE w:val="0"/>
              <w:autoSpaceDN w:val="0"/>
              <w:adjustRightInd w:val="0"/>
              <w:spacing w:after="0" w:line="240" w:lineRule="auto"/>
              <w:rPr>
                <w:ins w:id="309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7D51108" w14:textId="77777777" w:rsidR="00F56982" w:rsidRDefault="00F56982" w:rsidP="001054E0">
            <w:pPr>
              <w:widowControl w:val="0"/>
              <w:autoSpaceDE w:val="0"/>
              <w:autoSpaceDN w:val="0"/>
              <w:adjustRightInd w:val="0"/>
              <w:spacing w:after="0" w:line="240" w:lineRule="auto"/>
              <w:rPr>
                <w:ins w:id="3098" w:author="Benjamin Zhu" w:date="2020-07-04T00:42:00Z"/>
                <w:rFonts w:ascii="Times New Roman" w:hAnsi="Times New Roman" w:cs="Times New Roman"/>
                <w:sz w:val="24"/>
                <w:szCs w:val="24"/>
              </w:rPr>
            </w:pPr>
          </w:p>
        </w:tc>
      </w:tr>
      <w:tr w:rsidR="00F56982" w14:paraId="0DEA4F24" w14:textId="77777777" w:rsidTr="001054E0">
        <w:tblPrEx>
          <w:tblCellMar>
            <w:top w:w="0" w:type="dxa"/>
            <w:bottom w:w="0" w:type="dxa"/>
          </w:tblCellMar>
        </w:tblPrEx>
        <w:trPr>
          <w:ins w:id="3099" w:author="Benjamin Zhu" w:date="2020-07-04T00:42:00Z"/>
        </w:trPr>
        <w:tc>
          <w:tcPr>
            <w:tcW w:w="2616" w:type="dxa"/>
            <w:tcBorders>
              <w:top w:val="nil"/>
              <w:left w:val="nil"/>
              <w:bottom w:val="nil"/>
              <w:right w:val="nil"/>
            </w:tcBorders>
          </w:tcPr>
          <w:p w14:paraId="7795898C" w14:textId="77777777" w:rsidR="00F56982" w:rsidRDefault="00F56982" w:rsidP="001054E0">
            <w:pPr>
              <w:widowControl w:val="0"/>
              <w:autoSpaceDE w:val="0"/>
              <w:autoSpaceDN w:val="0"/>
              <w:adjustRightInd w:val="0"/>
              <w:spacing w:after="0" w:line="240" w:lineRule="auto"/>
              <w:rPr>
                <w:ins w:id="3100" w:author="Benjamin Zhu" w:date="2020-07-04T00:42:00Z"/>
                <w:rFonts w:ascii="Times New Roman" w:hAnsi="Times New Roman" w:cs="Times New Roman"/>
                <w:sz w:val="24"/>
                <w:szCs w:val="24"/>
              </w:rPr>
            </w:pPr>
            <w:ins w:id="3101" w:author="Benjamin Zhu" w:date="2020-07-04T00:42:00Z">
              <w:r>
                <w:rPr>
                  <w:rFonts w:ascii="Times New Roman" w:hAnsi="Times New Roman" w:cs="Times New Roman"/>
                  <w:sz w:val="24"/>
                  <w:szCs w:val="24"/>
                </w:rPr>
                <w:t>1051-1950R</w:t>
              </w:r>
            </w:ins>
          </w:p>
        </w:tc>
        <w:tc>
          <w:tcPr>
            <w:tcW w:w="2016" w:type="dxa"/>
            <w:tcBorders>
              <w:top w:val="nil"/>
              <w:left w:val="nil"/>
              <w:bottom w:val="nil"/>
              <w:right w:val="nil"/>
            </w:tcBorders>
          </w:tcPr>
          <w:p w14:paraId="3ECABBCB" w14:textId="77777777" w:rsidR="00F56982" w:rsidRDefault="00F56982" w:rsidP="001054E0">
            <w:pPr>
              <w:widowControl w:val="0"/>
              <w:autoSpaceDE w:val="0"/>
              <w:autoSpaceDN w:val="0"/>
              <w:adjustRightInd w:val="0"/>
              <w:spacing w:after="0" w:line="240" w:lineRule="auto"/>
              <w:jc w:val="center"/>
              <w:rPr>
                <w:ins w:id="3102" w:author="Benjamin Zhu" w:date="2020-07-04T00:42:00Z"/>
                <w:rFonts w:ascii="Times New Roman" w:hAnsi="Times New Roman" w:cs="Times New Roman"/>
                <w:sz w:val="24"/>
                <w:szCs w:val="24"/>
              </w:rPr>
            </w:pPr>
            <w:ins w:id="3103" w:author="Benjamin Zhu" w:date="2020-07-04T00:42:00Z">
              <w:r>
                <w:rPr>
                  <w:rFonts w:ascii="Times New Roman" w:hAnsi="Times New Roman" w:cs="Times New Roman"/>
                  <w:sz w:val="24"/>
                  <w:szCs w:val="24"/>
                </w:rPr>
                <w:t>0.0214</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02931F03" w14:textId="77777777" w:rsidR="00F56982" w:rsidRDefault="00F56982" w:rsidP="001054E0">
            <w:pPr>
              <w:widowControl w:val="0"/>
              <w:autoSpaceDE w:val="0"/>
              <w:autoSpaceDN w:val="0"/>
              <w:adjustRightInd w:val="0"/>
              <w:spacing w:after="0" w:line="240" w:lineRule="auto"/>
              <w:jc w:val="center"/>
              <w:rPr>
                <w:ins w:id="3104" w:author="Benjamin Zhu" w:date="2020-07-04T00:42:00Z"/>
                <w:rFonts w:ascii="Times New Roman" w:hAnsi="Times New Roman" w:cs="Times New Roman"/>
                <w:sz w:val="24"/>
                <w:szCs w:val="24"/>
              </w:rPr>
            </w:pPr>
            <w:ins w:id="3105" w:author="Benjamin Zhu" w:date="2020-07-04T00:42:00Z">
              <w:r>
                <w:rPr>
                  <w:rFonts w:ascii="Times New Roman" w:hAnsi="Times New Roman" w:cs="Times New Roman"/>
                  <w:sz w:val="24"/>
                  <w:szCs w:val="24"/>
                </w:rPr>
                <w:t>-0.0262</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61195568" w14:textId="77777777" w:rsidR="00F56982" w:rsidRDefault="00F56982" w:rsidP="001054E0">
            <w:pPr>
              <w:widowControl w:val="0"/>
              <w:autoSpaceDE w:val="0"/>
              <w:autoSpaceDN w:val="0"/>
              <w:adjustRightInd w:val="0"/>
              <w:spacing w:after="0" w:line="240" w:lineRule="auto"/>
              <w:jc w:val="center"/>
              <w:rPr>
                <w:ins w:id="3106" w:author="Benjamin Zhu" w:date="2020-07-04T00:42:00Z"/>
                <w:rFonts w:ascii="Times New Roman" w:hAnsi="Times New Roman" w:cs="Times New Roman"/>
                <w:sz w:val="24"/>
                <w:szCs w:val="24"/>
              </w:rPr>
            </w:pPr>
            <w:ins w:id="3107" w:author="Benjamin Zhu" w:date="2020-07-04T00:42:00Z">
              <w:r>
                <w:rPr>
                  <w:rFonts w:ascii="Times New Roman" w:hAnsi="Times New Roman" w:cs="Times New Roman"/>
                  <w:sz w:val="24"/>
                  <w:szCs w:val="24"/>
                </w:rPr>
                <w:t>0.0210</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23EE7424" w14:textId="77777777" w:rsidR="00F56982" w:rsidRDefault="00F56982" w:rsidP="001054E0">
            <w:pPr>
              <w:widowControl w:val="0"/>
              <w:autoSpaceDE w:val="0"/>
              <w:autoSpaceDN w:val="0"/>
              <w:adjustRightInd w:val="0"/>
              <w:spacing w:after="0" w:line="240" w:lineRule="auto"/>
              <w:jc w:val="center"/>
              <w:rPr>
                <w:ins w:id="3108" w:author="Benjamin Zhu" w:date="2020-07-04T00:42:00Z"/>
                <w:rFonts w:ascii="Times New Roman" w:hAnsi="Times New Roman" w:cs="Times New Roman"/>
                <w:sz w:val="24"/>
                <w:szCs w:val="24"/>
              </w:rPr>
            </w:pPr>
            <w:ins w:id="3109" w:author="Benjamin Zhu" w:date="2020-07-04T00:42:00Z">
              <w:r>
                <w:rPr>
                  <w:rFonts w:ascii="Times New Roman" w:hAnsi="Times New Roman" w:cs="Times New Roman"/>
                  <w:sz w:val="24"/>
                  <w:szCs w:val="24"/>
                </w:rPr>
                <w:t>-0.0261</w:t>
              </w:r>
              <w:r>
                <w:rPr>
                  <w:rFonts w:ascii="Times New Roman" w:hAnsi="Times New Roman" w:cs="Times New Roman"/>
                  <w:sz w:val="24"/>
                  <w:szCs w:val="24"/>
                  <w:vertAlign w:val="superscript"/>
                </w:rPr>
                <w:t>*</w:t>
              </w:r>
            </w:ins>
          </w:p>
        </w:tc>
      </w:tr>
      <w:tr w:rsidR="00F56982" w14:paraId="24593283" w14:textId="77777777" w:rsidTr="001054E0">
        <w:tblPrEx>
          <w:tblCellMar>
            <w:top w:w="0" w:type="dxa"/>
            <w:bottom w:w="0" w:type="dxa"/>
          </w:tblCellMar>
        </w:tblPrEx>
        <w:trPr>
          <w:ins w:id="3110" w:author="Benjamin Zhu" w:date="2020-07-04T00:42:00Z"/>
        </w:trPr>
        <w:tc>
          <w:tcPr>
            <w:tcW w:w="2616" w:type="dxa"/>
            <w:tcBorders>
              <w:top w:val="nil"/>
              <w:left w:val="nil"/>
              <w:bottom w:val="nil"/>
              <w:right w:val="nil"/>
            </w:tcBorders>
          </w:tcPr>
          <w:p w14:paraId="70EAC52F" w14:textId="77777777" w:rsidR="00F56982" w:rsidRDefault="00F56982" w:rsidP="001054E0">
            <w:pPr>
              <w:widowControl w:val="0"/>
              <w:autoSpaceDE w:val="0"/>
              <w:autoSpaceDN w:val="0"/>
              <w:adjustRightInd w:val="0"/>
              <w:spacing w:after="0" w:line="240" w:lineRule="auto"/>
              <w:rPr>
                <w:ins w:id="311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99B833F" w14:textId="77777777" w:rsidR="00F56982" w:rsidRDefault="00F56982" w:rsidP="001054E0">
            <w:pPr>
              <w:widowControl w:val="0"/>
              <w:autoSpaceDE w:val="0"/>
              <w:autoSpaceDN w:val="0"/>
              <w:adjustRightInd w:val="0"/>
              <w:spacing w:after="0" w:line="240" w:lineRule="auto"/>
              <w:jc w:val="center"/>
              <w:rPr>
                <w:ins w:id="3112" w:author="Benjamin Zhu" w:date="2020-07-04T00:42:00Z"/>
                <w:rFonts w:ascii="Times New Roman" w:hAnsi="Times New Roman" w:cs="Times New Roman"/>
                <w:sz w:val="24"/>
                <w:szCs w:val="24"/>
              </w:rPr>
            </w:pPr>
            <w:ins w:id="3113" w:author="Benjamin Zhu" w:date="2020-07-04T00:42:00Z">
              <w:r>
                <w:rPr>
                  <w:rFonts w:ascii="Times New Roman" w:hAnsi="Times New Roman" w:cs="Times New Roman"/>
                  <w:sz w:val="24"/>
                  <w:szCs w:val="24"/>
                </w:rPr>
                <w:t>(1.74)</w:t>
              </w:r>
            </w:ins>
          </w:p>
        </w:tc>
        <w:tc>
          <w:tcPr>
            <w:tcW w:w="2016" w:type="dxa"/>
            <w:tcBorders>
              <w:top w:val="nil"/>
              <w:left w:val="nil"/>
              <w:bottom w:val="nil"/>
              <w:right w:val="nil"/>
            </w:tcBorders>
          </w:tcPr>
          <w:p w14:paraId="5E070CBC" w14:textId="77777777" w:rsidR="00F56982" w:rsidRDefault="00F56982" w:rsidP="001054E0">
            <w:pPr>
              <w:widowControl w:val="0"/>
              <w:autoSpaceDE w:val="0"/>
              <w:autoSpaceDN w:val="0"/>
              <w:adjustRightInd w:val="0"/>
              <w:spacing w:after="0" w:line="240" w:lineRule="auto"/>
              <w:jc w:val="center"/>
              <w:rPr>
                <w:ins w:id="3114" w:author="Benjamin Zhu" w:date="2020-07-04T00:42:00Z"/>
                <w:rFonts w:ascii="Times New Roman" w:hAnsi="Times New Roman" w:cs="Times New Roman"/>
                <w:sz w:val="24"/>
                <w:szCs w:val="24"/>
              </w:rPr>
            </w:pPr>
            <w:ins w:id="3115" w:author="Benjamin Zhu" w:date="2020-07-04T00:42:00Z">
              <w:r>
                <w:rPr>
                  <w:rFonts w:ascii="Times New Roman" w:hAnsi="Times New Roman" w:cs="Times New Roman"/>
                  <w:sz w:val="24"/>
                  <w:szCs w:val="24"/>
                </w:rPr>
                <w:t>(-2.50)</w:t>
              </w:r>
            </w:ins>
          </w:p>
        </w:tc>
        <w:tc>
          <w:tcPr>
            <w:tcW w:w="2016" w:type="dxa"/>
            <w:tcBorders>
              <w:top w:val="nil"/>
              <w:left w:val="nil"/>
              <w:bottom w:val="nil"/>
              <w:right w:val="nil"/>
            </w:tcBorders>
          </w:tcPr>
          <w:p w14:paraId="4F806415" w14:textId="77777777" w:rsidR="00F56982" w:rsidRDefault="00F56982" w:rsidP="001054E0">
            <w:pPr>
              <w:widowControl w:val="0"/>
              <w:autoSpaceDE w:val="0"/>
              <w:autoSpaceDN w:val="0"/>
              <w:adjustRightInd w:val="0"/>
              <w:spacing w:after="0" w:line="240" w:lineRule="auto"/>
              <w:jc w:val="center"/>
              <w:rPr>
                <w:ins w:id="3116" w:author="Benjamin Zhu" w:date="2020-07-04T00:42:00Z"/>
                <w:rFonts w:ascii="Times New Roman" w:hAnsi="Times New Roman" w:cs="Times New Roman"/>
                <w:sz w:val="24"/>
                <w:szCs w:val="24"/>
              </w:rPr>
            </w:pPr>
            <w:ins w:id="3117" w:author="Benjamin Zhu" w:date="2020-07-04T00:42:00Z">
              <w:r>
                <w:rPr>
                  <w:rFonts w:ascii="Times New Roman" w:hAnsi="Times New Roman" w:cs="Times New Roman"/>
                  <w:sz w:val="24"/>
                  <w:szCs w:val="24"/>
                </w:rPr>
                <w:t>(1.70)</w:t>
              </w:r>
            </w:ins>
          </w:p>
        </w:tc>
        <w:tc>
          <w:tcPr>
            <w:tcW w:w="2016" w:type="dxa"/>
            <w:tcBorders>
              <w:top w:val="nil"/>
              <w:left w:val="nil"/>
              <w:bottom w:val="nil"/>
              <w:right w:val="nil"/>
            </w:tcBorders>
          </w:tcPr>
          <w:p w14:paraId="0B8C6707" w14:textId="77777777" w:rsidR="00F56982" w:rsidRDefault="00F56982" w:rsidP="001054E0">
            <w:pPr>
              <w:widowControl w:val="0"/>
              <w:autoSpaceDE w:val="0"/>
              <w:autoSpaceDN w:val="0"/>
              <w:adjustRightInd w:val="0"/>
              <w:spacing w:after="0" w:line="240" w:lineRule="auto"/>
              <w:jc w:val="center"/>
              <w:rPr>
                <w:ins w:id="3118" w:author="Benjamin Zhu" w:date="2020-07-04T00:42:00Z"/>
                <w:rFonts w:ascii="Times New Roman" w:hAnsi="Times New Roman" w:cs="Times New Roman"/>
                <w:sz w:val="24"/>
                <w:szCs w:val="24"/>
              </w:rPr>
            </w:pPr>
            <w:ins w:id="3119" w:author="Benjamin Zhu" w:date="2020-07-04T00:42:00Z">
              <w:r>
                <w:rPr>
                  <w:rFonts w:ascii="Times New Roman" w:hAnsi="Times New Roman" w:cs="Times New Roman"/>
                  <w:sz w:val="24"/>
                  <w:szCs w:val="24"/>
                </w:rPr>
                <w:t>(-2.49)</w:t>
              </w:r>
            </w:ins>
          </w:p>
        </w:tc>
      </w:tr>
      <w:tr w:rsidR="00F56982" w14:paraId="15305B2F" w14:textId="77777777" w:rsidTr="001054E0">
        <w:tblPrEx>
          <w:tblCellMar>
            <w:top w:w="0" w:type="dxa"/>
            <w:bottom w:w="0" w:type="dxa"/>
          </w:tblCellMar>
        </w:tblPrEx>
        <w:trPr>
          <w:ins w:id="3120" w:author="Benjamin Zhu" w:date="2020-07-04T00:42:00Z"/>
        </w:trPr>
        <w:tc>
          <w:tcPr>
            <w:tcW w:w="2616" w:type="dxa"/>
            <w:tcBorders>
              <w:top w:val="nil"/>
              <w:left w:val="nil"/>
              <w:bottom w:val="nil"/>
              <w:right w:val="nil"/>
            </w:tcBorders>
          </w:tcPr>
          <w:p w14:paraId="0CF3A38F" w14:textId="77777777" w:rsidR="00F56982" w:rsidRDefault="00F56982" w:rsidP="001054E0">
            <w:pPr>
              <w:widowControl w:val="0"/>
              <w:autoSpaceDE w:val="0"/>
              <w:autoSpaceDN w:val="0"/>
              <w:adjustRightInd w:val="0"/>
              <w:spacing w:after="0" w:line="240" w:lineRule="auto"/>
              <w:rPr>
                <w:ins w:id="312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9D661DD" w14:textId="77777777" w:rsidR="00F56982" w:rsidRDefault="00F56982" w:rsidP="001054E0">
            <w:pPr>
              <w:widowControl w:val="0"/>
              <w:autoSpaceDE w:val="0"/>
              <w:autoSpaceDN w:val="0"/>
              <w:adjustRightInd w:val="0"/>
              <w:spacing w:after="0" w:line="240" w:lineRule="auto"/>
              <w:rPr>
                <w:ins w:id="312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0754EFA" w14:textId="77777777" w:rsidR="00F56982" w:rsidRDefault="00F56982" w:rsidP="001054E0">
            <w:pPr>
              <w:widowControl w:val="0"/>
              <w:autoSpaceDE w:val="0"/>
              <w:autoSpaceDN w:val="0"/>
              <w:adjustRightInd w:val="0"/>
              <w:spacing w:after="0" w:line="240" w:lineRule="auto"/>
              <w:rPr>
                <w:ins w:id="312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F6391AF" w14:textId="77777777" w:rsidR="00F56982" w:rsidRDefault="00F56982" w:rsidP="001054E0">
            <w:pPr>
              <w:widowControl w:val="0"/>
              <w:autoSpaceDE w:val="0"/>
              <w:autoSpaceDN w:val="0"/>
              <w:adjustRightInd w:val="0"/>
              <w:spacing w:after="0" w:line="240" w:lineRule="auto"/>
              <w:rPr>
                <w:ins w:id="312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9D89747" w14:textId="77777777" w:rsidR="00F56982" w:rsidRDefault="00F56982" w:rsidP="001054E0">
            <w:pPr>
              <w:widowControl w:val="0"/>
              <w:autoSpaceDE w:val="0"/>
              <w:autoSpaceDN w:val="0"/>
              <w:adjustRightInd w:val="0"/>
              <w:spacing w:after="0" w:line="240" w:lineRule="auto"/>
              <w:rPr>
                <w:ins w:id="3125" w:author="Benjamin Zhu" w:date="2020-07-04T00:42:00Z"/>
                <w:rFonts w:ascii="Times New Roman" w:hAnsi="Times New Roman" w:cs="Times New Roman"/>
                <w:sz w:val="24"/>
                <w:szCs w:val="24"/>
              </w:rPr>
            </w:pPr>
          </w:p>
        </w:tc>
      </w:tr>
      <w:tr w:rsidR="00F56982" w14:paraId="05C72586" w14:textId="77777777" w:rsidTr="001054E0">
        <w:tblPrEx>
          <w:tblCellMar>
            <w:top w:w="0" w:type="dxa"/>
            <w:bottom w:w="0" w:type="dxa"/>
          </w:tblCellMar>
        </w:tblPrEx>
        <w:trPr>
          <w:ins w:id="3126" w:author="Benjamin Zhu" w:date="2020-07-04T00:42:00Z"/>
        </w:trPr>
        <w:tc>
          <w:tcPr>
            <w:tcW w:w="2616" w:type="dxa"/>
            <w:tcBorders>
              <w:top w:val="nil"/>
              <w:left w:val="nil"/>
              <w:bottom w:val="nil"/>
              <w:right w:val="nil"/>
            </w:tcBorders>
          </w:tcPr>
          <w:p w14:paraId="7B26CC1F" w14:textId="77777777" w:rsidR="00F56982" w:rsidRDefault="00F56982" w:rsidP="001054E0">
            <w:pPr>
              <w:widowControl w:val="0"/>
              <w:autoSpaceDE w:val="0"/>
              <w:autoSpaceDN w:val="0"/>
              <w:adjustRightInd w:val="0"/>
              <w:spacing w:after="0" w:line="240" w:lineRule="auto"/>
              <w:rPr>
                <w:ins w:id="3127" w:author="Benjamin Zhu" w:date="2020-07-04T00:42:00Z"/>
                <w:rFonts w:ascii="Times New Roman" w:hAnsi="Times New Roman" w:cs="Times New Roman"/>
                <w:sz w:val="24"/>
                <w:szCs w:val="24"/>
              </w:rPr>
            </w:pPr>
            <w:ins w:id="3128" w:author="Benjamin Zhu" w:date="2020-07-04T00:42:00Z">
              <w:r>
                <w:rPr>
                  <w:rFonts w:ascii="Times New Roman" w:hAnsi="Times New Roman" w:cs="Times New Roman"/>
                  <w:sz w:val="24"/>
                  <w:szCs w:val="24"/>
                </w:rPr>
                <w:t>1951-2550R</w:t>
              </w:r>
            </w:ins>
          </w:p>
        </w:tc>
        <w:tc>
          <w:tcPr>
            <w:tcW w:w="2016" w:type="dxa"/>
            <w:tcBorders>
              <w:top w:val="nil"/>
              <w:left w:val="nil"/>
              <w:bottom w:val="nil"/>
              <w:right w:val="nil"/>
            </w:tcBorders>
          </w:tcPr>
          <w:p w14:paraId="1A71CE5B" w14:textId="77777777" w:rsidR="00F56982" w:rsidRDefault="00F56982" w:rsidP="001054E0">
            <w:pPr>
              <w:widowControl w:val="0"/>
              <w:autoSpaceDE w:val="0"/>
              <w:autoSpaceDN w:val="0"/>
              <w:adjustRightInd w:val="0"/>
              <w:spacing w:after="0" w:line="240" w:lineRule="auto"/>
              <w:jc w:val="center"/>
              <w:rPr>
                <w:ins w:id="3129" w:author="Benjamin Zhu" w:date="2020-07-04T00:42:00Z"/>
                <w:rFonts w:ascii="Times New Roman" w:hAnsi="Times New Roman" w:cs="Times New Roman"/>
                <w:sz w:val="24"/>
                <w:szCs w:val="24"/>
              </w:rPr>
            </w:pPr>
            <w:ins w:id="3130" w:author="Benjamin Zhu" w:date="2020-07-04T00:42:00Z">
              <w:r>
                <w:rPr>
                  <w:rFonts w:ascii="Times New Roman" w:hAnsi="Times New Roman" w:cs="Times New Roman"/>
                  <w:sz w:val="24"/>
                  <w:szCs w:val="24"/>
                </w:rPr>
                <w:t>0.0589</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1B062DBC" w14:textId="77777777" w:rsidR="00F56982" w:rsidRDefault="00F56982" w:rsidP="001054E0">
            <w:pPr>
              <w:widowControl w:val="0"/>
              <w:autoSpaceDE w:val="0"/>
              <w:autoSpaceDN w:val="0"/>
              <w:adjustRightInd w:val="0"/>
              <w:spacing w:after="0" w:line="240" w:lineRule="auto"/>
              <w:jc w:val="center"/>
              <w:rPr>
                <w:ins w:id="3131" w:author="Benjamin Zhu" w:date="2020-07-04T00:42:00Z"/>
                <w:rFonts w:ascii="Times New Roman" w:hAnsi="Times New Roman" w:cs="Times New Roman"/>
                <w:sz w:val="24"/>
                <w:szCs w:val="24"/>
              </w:rPr>
            </w:pPr>
            <w:ins w:id="3132" w:author="Benjamin Zhu" w:date="2020-07-04T00:42:00Z">
              <w:r>
                <w:rPr>
                  <w:rFonts w:ascii="Times New Roman" w:hAnsi="Times New Roman" w:cs="Times New Roman"/>
                  <w:sz w:val="24"/>
                  <w:szCs w:val="24"/>
                </w:rPr>
                <w:t>-0.0384</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5715535F" w14:textId="77777777" w:rsidR="00F56982" w:rsidRDefault="00F56982" w:rsidP="001054E0">
            <w:pPr>
              <w:widowControl w:val="0"/>
              <w:autoSpaceDE w:val="0"/>
              <w:autoSpaceDN w:val="0"/>
              <w:adjustRightInd w:val="0"/>
              <w:spacing w:after="0" w:line="240" w:lineRule="auto"/>
              <w:jc w:val="center"/>
              <w:rPr>
                <w:ins w:id="3133" w:author="Benjamin Zhu" w:date="2020-07-04T00:42:00Z"/>
                <w:rFonts w:ascii="Times New Roman" w:hAnsi="Times New Roman" w:cs="Times New Roman"/>
                <w:sz w:val="24"/>
                <w:szCs w:val="24"/>
              </w:rPr>
            </w:pPr>
            <w:ins w:id="3134" w:author="Benjamin Zhu" w:date="2020-07-04T00:42:00Z">
              <w:r>
                <w:rPr>
                  <w:rFonts w:ascii="Times New Roman" w:hAnsi="Times New Roman" w:cs="Times New Roman"/>
                  <w:sz w:val="24"/>
                  <w:szCs w:val="24"/>
                </w:rPr>
                <w:t>0.0584</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682C47B0" w14:textId="77777777" w:rsidR="00F56982" w:rsidRDefault="00F56982" w:rsidP="001054E0">
            <w:pPr>
              <w:widowControl w:val="0"/>
              <w:autoSpaceDE w:val="0"/>
              <w:autoSpaceDN w:val="0"/>
              <w:adjustRightInd w:val="0"/>
              <w:spacing w:after="0" w:line="240" w:lineRule="auto"/>
              <w:jc w:val="center"/>
              <w:rPr>
                <w:ins w:id="3135" w:author="Benjamin Zhu" w:date="2020-07-04T00:42:00Z"/>
                <w:rFonts w:ascii="Times New Roman" w:hAnsi="Times New Roman" w:cs="Times New Roman"/>
                <w:sz w:val="24"/>
                <w:szCs w:val="24"/>
              </w:rPr>
            </w:pPr>
            <w:ins w:id="3136" w:author="Benjamin Zhu" w:date="2020-07-04T00:42:00Z">
              <w:r>
                <w:rPr>
                  <w:rFonts w:ascii="Times New Roman" w:hAnsi="Times New Roman" w:cs="Times New Roman"/>
                  <w:sz w:val="24"/>
                  <w:szCs w:val="24"/>
                </w:rPr>
                <w:t>-0.0378</w:t>
              </w:r>
              <w:r>
                <w:rPr>
                  <w:rFonts w:ascii="Times New Roman" w:hAnsi="Times New Roman" w:cs="Times New Roman"/>
                  <w:sz w:val="24"/>
                  <w:szCs w:val="24"/>
                  <w:vertAlign w:val="superscript"/>
                </w:rPr>
                <w:t>**</w:t>
              </w:r>
            </w:ins>
          </w:p>
        </w:tc>
      </w:tr>
      <w:tr w:rsidR="00F56982" w14:paraId="08399D12" w14:textId="77777777" w:rsidTr="001054E0">
        <w:tblPrEx>
          <w:tblCellMar>
            <w:top w:w="0" w:type="dxa"/>
            <w:bottom w:w="0" w:type="dxa"/>
          </w:tblCellMar>
        </w:tblPrEx>
        <w:trPr>
          <w:ins w:id="3137" w:author="Benjamin Zhu" w:date="2020-07-04T00:42:00Z"/>
        </w:trPr>
        <w:tc>
          <w:tcPr>
            <w:tcW w:w="2616" w:type="dxa"/>
            <w:tcBorders>
              <w:top w:val="nil"/>
              <w:left w:val="nil"/>
              <w:bottom w:val="nil"/>
              <w:right w:val="nil"/>
            </w:tcBorders>
          </w:tcPr>
          <w:p w14:paraId="43F73F73" w14:textId="77777777" w:rsidR="00F56982" w:rsidRDefault="00F56982" w:rsidP="001054E0">
            <w:pPr>
              <w:widowControl w:val="0"/>
              <w:autoSpaceDE w:val="0"/>
              <w:autoSpaceDN w:val="0"/>
              <w:adjustRightInd w:val="0"/>
              <w:spacing w:after="0" w:line="240" w:lineRule="auto"/>
              <w:rPr>
                <w:ins w:id="313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F49FA56" w14:textId="77777777" w:rsidR="00F56982" w:rsidRDefault="00F56982" w:rsidP="001054E0">
            <w:pPr>
              <w:widowControl w:val="0"/>
              <w:autoSpaceDE w:val="0"/>
              <w:autoSpaceDN w:val="0"/>
              <w:adjustRightInd w:val="0"/>
              <w:spacing w:after="0" w:line="240" w:lineRule="auto"/>
              <w:jc w:val="center"/>
              <w:rPr>
                <w:ins w:id="3139" w:author="Benjamin Zhu" w:date="2020-07-04T00:42:00Z"/>
                <w:rFonts w:ascii="Times New Roman" w:hAnsi="Times New Roman" w:cs="Times New Roman"/>
                <w:sz w:val="24"/>
                <w:szCs w:val="24"/>
              </w:rPr>
            </w:pPr>
            <w:ins w:id="3140" w:author="Benjamin Zhu" w:date="2020-07-04T00:42:00Z">
              <w:r>
                <w:rPr>
                  <w:rFonts w:ascii="Times New Roman" w:hAnsi="Times New Roman" w:cs="Times New Roman"/>
                  <w:sz w:val="24"/>
                  <w:szCs w:val="24"/>
                </w:rPr>
                <w:t>(3.88)</w:t>
              </w:r>
            </w:ins>
          </w:p>
        </w:tc>
        <w:tc>
          <w:tcPr>
            <w:tcW w:w="2016" w:type="dxa"/>
            <w:tcBorders>
              <w:top w:val="nil"/>
              <w:left w:val="nil"/>
              <w:bottom w:val="nil"/>
              <w:right w:val="nil"/>
            </w:tcBorders>
          </w:tcPr>
          <w:p w14:paraId="5415B418" w14:textId="77777777" w:rsidR="00F56982" w:rsidRDefault="00F56982" w:rsidP="001054E0">
            <w:pPr>
              <w:widowControl w:val="0"/>
              <w:autoSpaceDE w:val="0"/>
              <w:autoSpaceDN w:val="0"/>
              <w:adjustRightInd w:val="0"/>
              <w:spacing w:after="0" w:line="240" w:lineRule="auto"/>
              <w:jc w:val="center"/>
              <w:rPr>
                <w:ins w:id="3141" w:author="Benjamin Zhu" w:date="2020-07-04T00:42:00Z"/>
                <w:rFonts w:ascii="Times New Roman" w:hAnsi="Times New Roman" w:cs="Times New Roman"/>
                <w:sz w:val="24"/>
                <w:szCs w:val="24"/>
              </w:rPr>
            </w:pPr>
            <w:ins w:id="3142" w:author="Benjamin Zhu" w:date="2020-07-04T00:42:00Z">
              <w:r>
                <w:rPr>
                  <w:rFonts w:ascii="Times New Roman" w:hAnsi="Times New Roman" w:cs="Times New Roman"/>
                  <w:sz w:val="24"/>
                  <w:szCs w:val="24"/>
                </w:rPr>
                <w:t>(-3.05)</w:t>
              </w:r>
            </w:ins>
          </w:p>
        </w:tc>
        <w:tc>
          <w:tcPr>
            <w:tcW w:w="2016" w:type="dxa"/>
            <w:tcBorders>
              <w:top w:val="nil"/>
              <w:left w:val="nil"/>
              <w:bottom w:val="nil"/>
              <w:right w:val="nil"/>
            </w:tcBorders>
          </w:tcPr>
          <w:p w14:paraId="5FAAEA7D" w14:textId="77777777" w:rsidR="00F56982" w:rsidRDefault="00F56982" w:rsidP="001054E0">
            <w:pPr>
              <w:widowControl w:val="0"/>
              <w:autoSpaceDE w:val="0"/>
              <w:autoSpaceDN w:val="0"/>
              <w:adjustRightInd w:val="0"/>
              <w:spacing w:after="0" w:line="240" w:lineRule="auto"/>
              <w:jc w:val="center"/>
              <w:rPr>
                <w:ins w:id="3143" w:author="Benjamin Zhu" w:date="2020-07-04T00:42:00Z"/>
                <w:rFonts w:ascii="Times New Roman" w:hAnsi="Times New Roman" w:cs="Times New Roman"/>
                <w:sz w:val="24"/>
                <w:szCs w:val="24"/>
              </w:rPr>
            </w:pPr>
            <w:ins w:id="3144" w:author="Benjamin Zhu" w:date="2020-07-04T00:42:00Z">
              <w:r>
                <w:rPr>
                  <w:rFonts w:ascii="Times New Roman" w:hAnsi="Times New Roman" w:cs="Times New Roman"/>
                  <w:sz w:val="24"/>
                  <w:szCs w:val="24"/>
                </w:rPr>
                <w:t>(3.84)</w:t>
              </w:r>
            </w:ins>
          </w:p>
        </w:tc>
        <w:tc>
          <w:tcPr>
            <w:tcW w:w="2016" w:type="dxa"/>
            <w:tcBorders>
              <w:top w:val="nil"/>
              <w:left w:val="nil"/>
              <w:bottom w:val="nil"/>
              <w:right w:val="nil"/>
            </w:tcBorders>
          </w:tcPr>
          <w:p w14:paraId="3AF29B39" w14:textId="77777777" w:rsidR="00F56982" w:rsidRDefault="00F56982" w:rsidP="001054E0">
            <w:pPr>
              <w:widowControl w:val="0"/>
              <w:autoSpaceDE w:val="0"/>
              <w:autoSpaceDN w:val="0"/>
              <w:adjustRightInd w:val="0"/>
              <w:spacing w:after="0" w:line="240" w:lineRule="auto"/>
              <w:jc w:val="center"/>
              <w:rPr>
                <w:ins w:id="3145" w:author="Benjamin Zhu" w:date="2020-07-04T00:42:00Z"/>
                <w:rFonts w:ascii="Times New Roman" w:hAnsi="Times New Roman" w:cs="Times New Roman"/>
                <w:sz w:val="24"/>
                <w:szCs w:val="24"/>
              </w:rPr>
            </w:pPr>
            <w:ins w:id="3146" w:author="Benjamin Zhu" w:date="2020-07-04T00:42:00Z">
              <w:r>
                <w:rPr>
                  <w:rFonts w:ascii="Times New Roman" w:hAnsi="Times New Roman" w:cs="Times New Roman"/>
                  <w:sz w:val="24"/>
                  <w:szCs w:val="24"/>
                </w:rPr>
                <w:t>(-3.01)</w:t>
              </w:r>
            </w:ins>
          </w:p>
        </w:tc>
      </w:tr>
      <w:tr w:rsidR="00F56982" w14:paraId="76C22294" w14:textId="77777777" w:rsidTr="001054E0">
        <w:tblPrEx>
          <w:tblCellMar>
            <w:top w:w="0" w:type="dxa"/>
            <w:bottom w:w="0" w:type="dxa"/>
          </w:tblCellMar>
        </w:tblPrEx>
        <w:trPr>
          <w:ins w:id="3147" w:author="Benjamin Zhu" w:date="2020-07-04T00:42:00Z"/>
        </w:trPr>
        <w:tc>
          <w:tcPr>
            <w:tcW w:w="2616" w:type="dxa"/>
            <w:tcBorders>
              <w:top w:val="nil"/>
              <w:left w:val="nil"/>
              <w:bottom w:val="nil"/>
              <w:right w:val="nil"/>
            </w:tcBorders>
          </w:tcPr>
          <w:p w14:paraId="254B7A55" w14:textId="77777777" w:rsidR="00F56982" w:rsidRDefault="00F56982" w:rsidP="001054E0">
            <w:pPr>
              <w:widowControl w:val="0"/>
              <w:autoSpaceDE w:val="0"/>
              <w:autoSpaceDN w:val="0"/>
              <w:adjustRightInd w:val="0"/>
              <w:spacing w:after="0" w:line="240" w:lineRule="auto"/>
              <w:rPr>
                <w:ins w:id="314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BA0CA98" w14:textId="77777777" w:rsidR="00F56982" w:rsidRDefault="00F56982" w:rsidP="001054E0">
            <w:pPr>
              <w:widowControl w:val="0"/>
              <w:autoSpaceDE w:val="0"/>
              <w:autoSpaceDN w:val="0"/>
              <w:adjustRightInd w:val="0"/>
              <w:spacing w:after="0" w:line="240" w:lineRule="auto"/>
              <w:rPr>
                <w:ins w:id="314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2892081" w14:textId="77777777" w:rsidR="00F56982" w:rsidRDefault="00F56982" w:rsidP="001054E0">
            <w:pPr>
              <w:widowControl w:val="0"/>
              <w:autoSpaceDE w:val="0"/>
              <w:autoSpaceDN w:val="0"/>
              <w:adjustRightInd w:val="0"/>
              <w:spacing w:after="0" w:line="240" w:lineRule="auto"/>
              <w:rPr>
                <w:ins w:id="315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1B0D54C" w14:textId="77777777" w:rsidR="00F56982" w:rsidRDefault="00F56982" w:rsidP="001054E0">
            <w:pPr>
              <w:widowControl w:val="0"/>
              <w:autoSpaceDE w:val="0"/>
              <w:autoSpaceDN w:val="0"/>
              <w:adjustRightInd w:val="0"/>
              <w:spacing w:after="0" w:line="240" w:lineRule="auto"/>
              <w:rPr>
                <w:ins w:id="315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7F395AF" w14:textId="77777777" w:rsidR="00F56982" w:rsidRDefault="00F56982" w:rsidP="001054E0">
            <w:pPr>
              <w:widowControl w:val="0"/>
              <w:autoSpaceDE w:val="0"/>
              <w:autoSpaceDN w:val="0"/>
              <w:adjustRightInd w:val="0"/>
              <w:spacing w:after="0" w:line="240" w:lineRule="auto"/>
              <w:rPr>
                <w:ins w:id="3152" w:author="Benjamin Zhu" w:date="2020-07-04T00:42:00Z"/>
                <w:rFonts w:ascii="Times New Roman" w:hAnsi="Times New Roman" w:cs="Times New Roman"/>
                <w:sz w:val="24"/>
                <w:szCs w:val="24"/>
              </w:rPr>
            </w:pPr>
          </w:p>
        </w:tc>
      </w:tr>
      <w:tr w:rsidR="00F56982" w14:paraId="552A81B5" w14:textId="77777777" w:rsidTr="001054E0">
        <w:tblPrEx>
          <w:tblCellMar>
            <w:top w:w="0" w:type="dxa"/>
            <w:bottom w:w="0" w:type="dxa"/>
          </w:tblCellMar>
        </w:tblPrEx>
        <w:trPr>
          <w:ins w:id="3153" w:author="Benjamin Zhu" w:date="2020-07-04T00:42:00Z"/>
        </w:trPr>
        <w:tc>
          <w:tcPr>
            <w:tcW w:w="2616" w:type="dxa"/>
            <w:tcBorders>
              <w:top w:val="nil"/>
              <w:left w:val="nil"/>
              <w:bottom w:val="nil"/>
              <w:right w:val="nil"/>
            </w:tcBorders>
          </w:tcPr>
          <w:p w14:paraId="10B576F6" w14:textId="77777777" w:rsidR="00F56982" w:rsidRDefault="00F56982" w:rsidP="001054E0">
            <w:pPr>
              <w:widowControl w:val="0"/>
              <w:autoSpaceDE w:val="0"/>
              <w:autoSpaceDN w:val="0"/>
              <w:adjustRightInd w:val="0"/>
              <w:spacing w:after="0" w:line="240" w:lineRule="auto"/>
              <w:rPr>
                <w:ins w:id="3154" w:author="Benjamin Zhu" w:date="2020-07-04T00:42:00Z"/>
                <w:rFonts w:ascii="Times New Roman" w:hAnsi="Times New Roman" w:cs="Times New Roman"/>
                <w:sz w:val="24"/>
                <w:szCs w:val="24"/>
              </w:rPr>
            </w:pPr>
            <w:ins w:id="3155" w:author="Benjamin Zhu" w:date="2020-07-04T00:42:00Z">
              <w:r>
                <w:rPr>
                  <w:rFonts w:ascii="Times New Roman" w:hAnsi="Times New Roman" w:cs="Times New Roman"/>
                  <w:sz w:val="24"/>
                  <w:szCs w:val="24"/>
                </w:rPr>
                <w:t>2551-4950R</w:t>
              </w:r>
            </w:ins>
          </w:p>
        </w:tc>
        <w:tc>
          <w:tcPr>
            <w:tcW w:w="2016" w:type="dxa"/>
            <w:tcBorders>
              <w:top w:val="nil"/>
              <w:left w:val="nil"/>
              <w:bottom w:val="nil"/>
              <w:right w:val="nil"/>
            </w:tcBorders>
          </w:tcPr>
          <w:p w14:paraId="1CA18420" w14:textId="77777777" w:rsidR="00F56982" w:rsidRDefault="00F56982" w:rsidP="001054E0">
            <w:pPr>
              <w:widowControl w:val="0"/>
              <w:autoSpaceDE w:val="0"/>
              <w:autoSpaceDN w:val="0"/>
              <w:adjustRightInd w:val="0"/>
              <w:spacing w:after="0" w:line="240" w:lineRule="auto"/>
              <w:jc w:val="center"/>
              <w:rPr>
                <w:ins w:id="3156" w:author="Benjamin Zhu" w:date="2020-07-04T00:42:00Z"/>
                <w:rFonts w:ascii="Times New Roman" w:hAnsi="Times New Roman" w:cs="Times New Roman"/>
                <w:sz w:val="24"/>
                <w:szCs w:val="24"/>
              </w:rPr>
            </w:pPr>
            <w:ins w:id="3157" w:author="Benjamin Zhu" w:date="2020-07-04T00:42:00Z">
              <w:r>
                <w:rPr>
                  <w:rFonts w:ascii="Times New Roman" w:hAnsi="Times New Roman" w:cs="Times New Roman"/>
                  <w:sz w:val="24"/>
                  <w:szCs w:val="24"/>
                </w:rPr>
                <w:t>0.102</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7B568169" w14:textId="77777777" w:rsidR="00F56982" w:rsidRDefault="00F56982" w:rsidP="001054E0">
            <w:pPr>
              <w:widowControl w:val="0"/>
              <w:autoSpaceDE w:val="0"/>
              <w:autoSpaceDN w:val="0"/>
              <w:adjustRightInd w:val="0"/>
              <w:spacing w:after="0" w:line="240" w:lineRule="auto"/>
              <w:jc w:val="center"/>
              <w:rPr>
                <w:ins w:id="3158" w:author="Benjamin Zhu" w:date="2020-07-04T00:42:00Z"/>
                <w:rFonts w:ascii="Times New Roman" w:hAnsi="Times New Roman" w:cs="Times New Roman"/>
                <w:sz w:val="24"/>
                <w:szCs w:val="24"/>
              </w:rPr>
            </w:pPr>
            <w:ins w:id="3159" w:author="Benjamin Zhu" w:date="2020-07-04T00:42:00Z">
              <w:r>
                <w:rPr>
                  <w:rFonts w:ascii="Times New Roman" w:hAnsi="Times New Roman" w:cs="Times New Roman"/>
                  <w:sz w:val="24"/>
                  <w:szCs w:val="24"/>
                </w:rPr>
                <w:t>-0.0627</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40AF856B" w14:textId="77777777" w:rsidR="00F56982" w:rsidRDefault="00F56982" w:rsidP="001054E0">
            <w:pPr>
              <w:widowControl w:val="0"/>
              <w:autoSpaceDE w:val="0"/>
              <w:autoSpaceDN w:val="0"/>
              <w:adjustRightInd w:val="0"/>
              <w:spacing w:after="0" w:line="240" w:lineRule="auto"/>
              <w:jc w:val="center"/>
              <w:rPr>
                <w:ins w:id="3160" w:author="Benjamin Zhu" w:date="2020-07-04T00:42:00Z"/>
                <w:rFonts w:ascii="Times New Roman" w:hAnsi="Times New Roman" w:cs="Times New Roman"/>
                <w:sz w:val="24"/>
                <w:szCs w:val="24"/>
              </w:rPr>
            </w:pPr>
            <w:ins w:id="3161" w:author="Benjamin Zhu" w:date="2020-07-04T00:42:00Z">
              <w:r>
                <w:rPr>
                  <w:rFonts w:ascii="Times New Roman" w:hAnsi="Times New Roman" w:cs="Times New Roman"/>
                  <w:sz w:val="24"/>
                  <w:szCs w:val="24"/>
                </w:rPr>
                <w:t>0.102</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289E1F7B" w14:textId="77777777" w:rsidR="00F56982" w:rsidRDefault="00F56982" w:rsidP="001054E0">
            <w:pPr>
              <w:widowControl w:val="0"/>
              <w:autoSpaceDE w:val="0"/>
              <w:autoSpaceDN w:val="0"/>
              <w:adjustRightInd w:val="0"/>
              <w:spacing w:after="0" w:line="240" w:lineRule="auto"/>
              <w:jc w:val="center"/>
              <w:rPr>
                <w:ins w:id="3162" w:author="Benjamin Zhu" w:date="2020-07-04T00:42:00Z"/>
                <w:rFonts w:ascii="Times New Roman" w:hAnsi="Times New Roman" w:cs="Times New Roman"/>
                <w:sz w:val="24"/>
                <w:szCs w:val="24"/>
              </w:rPr>
            </w:pPr>
            <w:ins w:id="3163" w:author="Benjamin Zhu" w:date="2020-07-04T00:42:00Z">
              <w:r>
                <w:rPr>
                  <w:rFonts w:ascii="Times New Roman" w:hAnsi="Times New Roman" w:cs="Times New Roman"/>
                  <w:sz w:val="24"/>
                  <w:szCs w:val="24"/>
                </w:rPr>
                <w:t>-0.0626</w:t>
              </w:r>
              <w:r>
                <w:rPr>
                  <w:rFonts w:ascii="Times New Roman" w:hAnsi="Times New Roman" w:cs="Times New Roman"/>
                  <w:sz w:val="24"/>
                  <w:szCs w:val="24"/>
                  <w:vertAlign w:val="superscript"/>
                </w:rPr>
                <w:t>**</w:t>
              </w:r>
            </w:ins>
          </w:p>
        </w:tc>
      </w:tr>
      <w:tr w:rsidR="00F56982" w14:paraId="57573419" w14:textId="77777777" w:rsidTr="001054E0">
        <w:tblPrEx>
          <w:tblCellMar>
            <w:top w:w="0" w:type="dxa"/>
            <w:bottom w:w="0" w:type="dxa"/>
          </w:tblCellMar>
        </w:tblPrEx>
        <w:trPr>
          <w:ins w:id="3164" w:author="Benjamin Zhu" w:date="2020-07-04T00:42:00Z"/>
        </w:trPr>
        <w:tc>
          <w:tcPr>
            <w:tcW w:w="2616" w:type="dxa"/>
            <w:tcBorders>
              <w:top w:val="nil"/>
              <w:left w:val="nil"/>
              <w:bottom w:val="nil"/>
              <w:right w:val="nil"/>
            </w:tcBorders>
          </w:tcPr>
          <w:p w14:paraId="5ABED64B" w14:textId="77777777" w:rsidR="00F56982" w:rsidRDefault="00F56982" w:rsidP="001054E0">
            <w:pPr>
              <w:widowControl w:val="0"/>
              <w:autoSpaceDE w:val="0"/>
              <w:autoSpaceDN w:val="0"/>
              <w:adjustRightInd w:val="0"/>
              <w:spacing w:after="0" w:line="240" w:lineRule="auto"/>
              <w:rPr>
                <w:ins w:id="316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62FD768" w14:textId="77777777" w:rsidR="00F56982" w:rsidRDefault="00F56982" w:rsidP="001054E0">
            <w:pPr>
              <w:widowControl w:val="0"/>
              <w:autoSpaceDE w:val="0"/>
              <w:autoSpaceDN w:val="0"/>
              <w:adjustRightInd w:val="0"/>
              <w:spacing w:after="0" w:line="240" w:lineRule="auto"/>
              <w:jc w:val="center"/>
              <w:rPr>
                <w:ins w:id="3166" w:author="Benjamin Zhu" w:date="2020-07-04T00:42:00Z"/>
                <w:rFonts w:ascii="Times New Roman" w:hAnsi="Times New Roman" w:cs="Times New Roman"/>
                <w:sz w:val="24"/>
                <w:szCs w:val="24"/>
              </w:rPr>
            </w:pPr>
            <w:ins w:id="3167" w:author="Benjamin Zhu" w:date="2020-07-04T00:42:00Z">
              <w:r>
                <w:rPr>
                  <w:rFonts w:ascii="Times New Roman" w:hAnsi="Times New Roman" w:cs="Times New Roman"/>
                  <w:sz w:val="24"/>
                  <w:szCs w:val="24"/>
                </w:rPr>
                <w:t>(6.49)</w:t>
              </w:r>
            </w:ins>
          </w:p>
        </w:tc>
        <w:tc>
          <w:tcPr>
            <w:tcW w:w="2016" w:type="dxa"/>
            <w:tcBorders>
              <w:top w:val="nil"/>
              <w:left w:val="nil"/>
              <w:bottom w:val="nil"/>
              <w:right w:val="nil"/>
            </w:tcBorders>
          </w:tcPr>
          <w:p w14:paraId="54679AA7" w14:textId="77777777" w:rsidR="00F56982" w:rsidRDefault="00F56982" w:rsidP="001054E0">
            <w:pPr>
              <w:widowControl w:val="0"/>
              <w:autoSpaceDE w:val="0"/>
              <w:autoSpaceDN w:val="0"/>
              <w:adjustRightInd w:val="0"/>
              <w:spacing w:after="0" w:line="240" w:lineRule="auto"/>
              <w:jc w:val="center"/>
              <w:rPr>
                <w:ins w:id="3168" w:author="Benjamin Zhu" w:date="2020-07-04T00:42:00Z"/>
                <w:rFonts w:ascii="Times New Roman" w:hAnsi="Times New Roman" w:cs="Times New Roman"/>
                <w:sz w:val="24"/>
                <w:szCs w:val="24"/>
              </w:rPr>
            </w:pPr>
            <w:ins w:id="3169" w:author="Benjamin Zhu" w:date="2020-07-04T00:42:00Z">
              <w:r>
                <w:rPr>
                  <w:rFonts w:ascii="Times New Roman" w:hAnsi="Times New Roman" w:cs="Times New Roman"/>
                  <w:sz w:val="24"/>
                  <w:szCs w:val="24"/>
                </w:rPr>
                <w:t>(-4.75)</w:t>
              </w:r>
            </w:ins>
          </w:p>
        </w:tc>
        <w:tc>
          <w:tcPr>
            <w:tcW w:w="2016" w:type="dxa"/>
            <w:tcBorders>
              <w:top w:val="nil"/>
              <w:left w:val="nil"/>
              <w:bottom w:val="nil"/>
              <w:right w:val="nil"/>
            </w:tcBorders>
          </w:tcPr>
          <w:p w14:paraId="25A4EBC2" w14:textId="77777777" w:rsidR="00F56982" w:rsidRDefault="00F56982" w:rsidP="001054E0">
            <w:pPr>
              <w:widowControl w:val="0"/>
              <w:autoSpaceDE w:val="0"/>
              <w:autoSpaceDN w:val="0"/>
              <w:adjustRightInd w:val="0"/>
              <w:spacing w:after="0" w:line="240" w:lineRule="auto"/>
              <w:jc w:val="center"/>
              <w:rPr>
                <w:ins w:id="3170" w:author="Benjamin Zhu" w:date="2020-07-04T00:42:00Z"/>
                <w:rFonts w:ascii="Times New Roman" w:hAnsi="Times New Roman" w:cs="Times New Roman"/>
                <w:sz w:val="24"/>
                <w:szCs w:val="24"/>
              </w:rPr>
            </w:pPr>
            <w:ins w:id="3171" w:author="Benjamin Zhu" w:date="2020-07-04T00:42:00Z">
              <w:r>
                <w:rPr>
                  <w:rFonts w:ascii="Times New Roman" w:hAnsi="Times New Roman" w:cs="Times New Roman"/>
                  <w:sz w:val="24"/>
                  <w:szCs w:val="24"/>
                </w:rPr>
                <w:t>(6.46)</w:t>
              </w:r>
            </w:ins>
          </w:p>
        </w:tc>
        <w:tc>
          <w:tcPr>
            <w:tcW w:w="2016" w:type="dxa"/>
            <w:tcBorders>
              <w:top w:val="nil"/>
              <w:left w:val="nil"/>
              <w:bottom w:val="nil"/>
              <w:right w:val="nil"/>
            </w:tcBorders>
          </w:tcPr>
          <w:p w14:paraId="42F54B51" w14:textId="77777777" w:rsidR="00F56982" w:rsidRDefault="00F56982" w:rsidP="001054E0">
            <w:pPr>
              <w:widowControl w:val="0"/>
              <w:autoSpaceDE w:val="0"/>
              <w:autoSpaceDN w:val="0"/>
              <w:adjustRightInd w:val="0"/>
              <w:spacing w:after="0" w:line="240" w:lineRule="auto"/>
              <w:jc w:val="center"/>
              <w:rPr>
                <w:ins w:id="3172" w:author="Benjamin Zhu" w:date="2020-07-04T00:42:00Z"/>
                <w:rFonts w:ascii="Times New Roman" w:hAnsi="Times New Roman" w:cs="Times New Roman"/>
                <w:sz w:val="24"/>
                <w:szCs w:val="24"/>
              </w:rPr>
            </w:pPr>
            <w:ins w:id="3173" w:author="Benjamin Zhu" w:date="2020-07-04T00:42:00Z">
              <w:r>
                <w:rPr>
                  <w:rFonts w:ascii="Times New Roman" w:hAnsi="Times New Roman" w:cs="Times New Roman"/>
                  <w:sz w:val="24"/>
                  <w:szCs w:val="24"/>
                </w:rPr>
                <w:t>(-4.75)</w:t>
              </w:r>
            </w:ins>
          </w:p>
        </w:tc>
      </w:tr>
      <w:tr w:rsidR="00F56982" w14:paraId="2BCD5A0D" w14:textId="77777777" w:rsidTr="001054E0">
        <w:tblPrEx>
          <w:tblCellMar>
            <w:top w:w="0" w:type="dxa"/>
            <w:bottom w:w="0" w:type="dxa"/>
          </w:tblCellMar>
        </w:tblPrEx>
        <w:trPr>
          <w:ins w:id="3174" w:author="Benjamin Zhu" w:date="2020-07-04T00:42:00Z"/>
        </w:trPr>
        <w:tc>
          <w:tcPr>
            <w:tcW w:w="2616" w:type="dxa"/>
            <w:tcBorders>
              <w:top w:val="nil"/>
              <w:left w:val="nil"/>
              <w:bottom w:val="nil"/>
              <w:right w:val="nil"/>
            </w:tcBorders>
          </w:tcPr>
          <w:p w14:paraId="47767C79" w14:textId="77777777" w:rsidR="00F56982" w:rsidRDefault="00F56982" w:rsidP="001054E0">
            <w:pPr>
              <w:widowControl w:val="0"/>
              <w:autoSpaceDE w:val="0"/>
              <w:autoSpaceDN w:val="0"/>
              <w:adjustRightInd w:val="0"/>
              <w:spacing w:after="0" w:line="240" w:lineRule="auto"/>
              <w:rPr>
                <w:ins w:id="317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791FC2F" w14:textId="77777777" w:rsidR="00F56982" w:rsidRDefault="00F56982" w:rsidP="001054E0">
            <w:pPr>
              <w:widowControl w:val="0"/>
              <w:autoSpaceDE w:val="0"/>
              <w:autoSpaceDN w:val="0"/>
              <w:adjustRightInd w:val="0"/>
              <w:spacing w:after="0" w:line="240" w:lineRule="auto"/>
              <w:rPr>
                <w:ins w:id="317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68462D4" w14:textId="77777777" w:rsidR="00F56982" w:rsidRDefault="00F56982" w:rsidP="001054E0">
            <w:pPr>
              <w:widowControl w:val="0"/>
              <w:autoSpaceDE w:val="0"/>
              <w:autoSpaceDN w:val="0"/>
              <w:adjustRightInd w:val="0"/>
              <w:spacing w:after="0" w:line="240" w:lineRule="auto"/>
              <w:rPr>
                <w:ins w:id="317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FD02AFE" w14:textId="77777777" w:rsidR="00F56982" w:rsidRDefault="00F56982" w:rsidP="001054E0">
            <w:pPr>
              <w:widowControl w:val="0"/>
              <w:autoSpaceDE w:val="0"/>
              <w:autoSpaceDN w:val="0"/>
              <w:adjustRightInd w:val="0"/>
              <w:spacing w:after="0" w:line="240" w:lineRule="auto"/>
              <w:rPr>
                <w:ins w:id="317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00E3328" w14:textId="77777777" w:rsidR="00F56982" w:rsidRDefault="00F56982" w:rsidP="001054E0">
            <w:pPr>
              <w:widowControl w:val="0"/>
              <w:autoSpaceDE w:val="0"/>
              <w:autoSpaceDN w:val="0"/>
              <w:adjustRightInd w:val="0"/>
              <w:spacing w:after="0" w:line="240" w:lineRule="auto"/>
              <w:rPr>
                <w:ins w:id="3179" w:author="Benjamin Zhu" w:date="2020-07-04T00:42:00Z"/>
                <w:rFonts w:ascii="Times New Roman" w:hAnsi="Times New Roman" w:cs="Times New Roman"/>
                <w:sz w:val="24"/>
                <w:szCs w:val="24"/>
              </w:rPr>
            </w:pPr>
          </w:p>
        </w:tc>
      </w:tr>
      <w:tr w:rsidR="00F56982" w14:paraId="1EDAC355" w14:textId="77777777" w:rsidTr="001054E0">
        <w:tblPrEx>
          <w:tblCellMar>
            <w:top w:w="0" w:type="dxa"/>
            <w:bottom w:w="0" w:type="dxa"/>
          </w:tblCellMar>
        </w:tblPrEx>
        <w:trPr>
          <w:ins w:id="3180" w:author="Benjamin Zhu" w:date="2020-07-04T00:42:00Z"/>
        </w:trPr>
        <w:tc>
          <w:tcPr>
            <w:tcW w:w="2616" w:type="dxa"/>
            <w:tcBorders>
              <w:top w:val="nil"/>
              <w:left w:val="nil"/>
              <w:bottom w:val="nil"/>
              <w:right w:val="nil"/>
            </w:tcBorders>
          </w:tcPr>
          <w:p w14:paraId="00047A5F" w14:textId="77777777" w:rsidR="00F56982" w:rsidRDefault="00F56982" w:rsidP="001054E0">
            <w:pPr>
              <w:widowControl w:val="0"/>
              <w:autoSpaceDE w:val="0"/>
              <w:autoSpaceDN w:val="0"/>
              <w:adjustRightInd w:val="0"/>
              <w:spacing w:after="0" w:line="240" w:lineRule="auto"/>
              <w:rPr>
                <w:ins w:id="3181" w:author="Benjamin Zhu" w:date="2020-07-04T00:42:00Z"/>
                <w:rFonts w:ascii="Times New Roman" w:hAnsi="Times New Roman" w:cs="Times New Roman"/>
                <w:sz w:val="24"/>
                <w:szCs w:val="24"/>
              </w:rPr>
            </w:pPr>
            <w:ins w:id="3182" w:author="Benjamin Zhu" w:date="2020-07-04T00:42:00Z">
              <w:r>
                <w:rPr>
                  <w:rFonts w:ascii="Times New Roman" w:hAnsi="Times New Roman" w:cs="Times New Roman"/>
                  <w:sz w:val="24"/>
                  <w:szCs w:val="24"/>
                </w:rPr>
                <w:t>4951R+</w:t>
              </w:r>
            </w:ins>
          </w:p>
        </w:tc>
        <w:tc>
          <w:tcPr>
            <w:tcW w:w="2016" w:type="dxa"/>
            <w:tcBorders>
              <w:top w:val="nil"/>
              <w:left w:val="nil"/>
              <w:bottom w:val="nil"/>
              <w:right w:val="nil"/>
            </w:tcBorders>
          </w:tcPr>
          <w:p w14:paraId="46D7333A" w14:textId="77777777" w:rsidR="00F56982" w:rsidRDefault="00F56982" w:rsidP="001054E0">
            <w:pPr>
              <w:widowControl w:val="0"/>
              <w:autoSpaceDE w:val="0"/>
              <w:autoSpaceDN w:val="0"/>
              <w:adjustRightInd w:val="0"/>
              <w:spacing w:after="0" w:line="240" w:lineRule="auto"/>
              <w:jc w:val="center"/>
              <w:rPr>
                <w:ins w:id="3183" w:author="Benjamin Zhu" w:date="2020-07-04T00:42:00Z"/>
                <w:rFonts w:ascii="Times New Roman" w:hAnsi="Times New Roman" w:cs="Times New Roman"/>
                <w:sz w:val="24"/>
                <w:szCs w:val="24"/>
              </w:rPr>
            </w:pPr>
            <w:ins w:id="3184" w:author="Benjamin Zhu" w:date="2020-07-04T00:42:00Z">
              <w:r>
                <w:rPr>
                  <w:rFonts w:ascii="Times New Roman" w:hAnsi="Times New Roman" w:cs="Times New Roman"/>
                  <w:sz w:val="24"/>
                  <w:szCs w:val="24"/>
                </w:rPr>
                <w:t>0.0601</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48D5120F" w14:textId="77777777" w:rsidR="00F56982" w:rsidRDefault="00F56982" w:rsidP="001054E0">
            <w:pPr>
              <w:widowControl w:val="0"/>
              <w:autoSpaceDE w:val="0"/>
              <w:autoSpaceDN w:val="0"/>
              <w:adjustRightInd w:val="0"/>
              <w:spacing w:after="0" w:line="240" w:lineRule="auto"/>
              <w:jc w:val="center"/>
              <w:rPr>
                <w:ins w:id="3185" w:author="Benjamin Zhu" w:date="2020-07-04T00:42:00Z"/>
                <w:rFonts w:ascii="Times New Roman" w:hAnsi="Times New Roman" w:cs="Times New Roman"/>
                <w:sz w:val="24"/>
                <w:szCs w:val="24"/>
              </w:rPr>
            </w:pPr>
            <w:ins w:id="3186" w:author="Benjamin Zhu" w:date="2020-07-04T00:42:00Z">
              <w:r>
                <w:rPr>
                  <w:rFonts w:ascii="Times New Roman" w:hAnsi="Times New Roman" w:cs="Times New Roman"/>
                  <w:sz w:val="24"/>
                  <w:szCs w:val="24"/>
                </w:rPr>
                <w:t>-0.0347</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3122B6EC" w14:textId="77777777" w:rsidR="00F56982" w:rsidRDefault="00F56982" w:rsidP="001054E0">
            <w:pPr>
              <w:widowControl w:val="0"/>
              <w:autoSpaceDE w:val="0"/>
              <w:autoSpaceDN w:val="0"/>
              <w:adjustRightInd w:val="0"/>
              <w:spacing w:after="0" w:line="240" w:lineRule="auto"/>
              <w:jc w:val="center"/>
              <w:rPr>
                <w:ins w:id="3187" w:author="Benjamin Zhu" w:date="2020-07-04T00:42:00Z"/>
                <w:rFonts w:ascii="Times New Roman" w:hAnsi="Times New Roman" w:cs="Times New Roman"/>
                <w:sz w:val="24"/>
                <w:szCs w:val="24"/>
              </w:rPr>
            </w:pPr>
            <w:ins w:id="3188" w:author="Benjamin Zhu" w:date="2020-07-04T00:42:00Z">
              <w:r>
                <w:rPr>
                  <w:rFonts w:ascii="Times New Roman" w:hAnsi="Times New Roman" w:cs="Times New Roman"/>
                  <w:sz w:val="24"/>
                  <w:szCs w:val="24"/>
                </w:rPr>
                <w:t>0.0611</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1BD03DAC" w14:textId="77777777" w:rsidR="00F56982" w:rsidRDefault="00F56982" w:rsidP="001054E0">
            <w:pPr>
              <w:widowControl w:val="0"/>
              <w:autoSpaceDE w:val="0"/>
              <w:autoSpaceDN w:val="0"/>
              <w:adjustRightInd w:val="0"/>
              <w:spacing w:after="0" w:line="240" w:lineRule="auto"/>
              <w:jc w:val="center"/>
              <w:rPr>
                <w:ins w:id="3189" w:author="Benjamin Zhu" w:date="2020-07-04T00:42:00Z"/>
                <w:rFonts w:ascii="Times New Roman" w:hAnsi="Times New Roman" w:cs="Times New Roman"/>
                <w:sz w:val="24"/>
                <w:szCs w:val="24"/>
              </w:rPr>
            </w:pPr>
            <w:ins w:id="3190" w:author="Benjamin Zhu" w:date="2020-07-04T00:42:00Z">
              <w:r>
                <w:rPr>
                  <w:rFonts w:ascii="Times New Roman" w:hAnsi="Times New Roman" w:cs="Times New Roman"/>
                  <w:sz w:val="24"/>
                  <w:szCs w:val="24"/>
                </w:rPr>
                <w:t>-0.0338</w:t>
              </w:r>
              <w:r>
                <w:rPr>
                  <w:rFonts w:ascii="Times New Roman" w:hAnsi="Times New Roman" w:cs="Times New Roman"/>
                  <w:sz w:val="24"/>
                  <w:szCs w:val="24"/>
                  <w:vertAlign w:val="superscript"/>
                </w:rPr>
                <w:t>*</w:t>
              </w:r>
            </w:ins>
          </w:p>
        </w:tc>
      </w:tr>
      <w:tr w:rsidR="00F56982" w14:paraId="386714FF" w14:textId="77777777" w:rsidTr="001054E0">
        <w:tblPrEx>
          <w:tblCellMar>
            <w:top w:w="0" w:type="dxa"/>
            <w:bottom w:w="0" w:type="dxa"/>
          </w:tblCellMar>
        </w:tblPrEx>
        <w:trPr>
          <w:ins w:id="3191" w:author="Benjamin Zhu" w:date="2020-07-04T00:42:00Z"/>
        </w:trPr>
        <w:tc>
          <w:tcPr>
            <w:tcW w:w="2616" w:type="dxa"/>
            <w:tcBorders>
              <w:top w:val="nil"/>
              <w:left w:val="nil"/>
              <w:bottom w:val="nil"/>
              <w:right w:val="nil"/>
            </w:tcBorders>
          </w:tcPr>
          <w:p w14:paraId="4984512C" w14:textId="77777777" w:rsidR="00F56982" w:rsidRDefault="00F56982" w:rsidP="001054E0">
            <w:pPr>
              <w:widowControl w:val="0"/>
              <w:autoSpaceDE w:val="0"/>
              <w:autoSpaceDN w:val="0"/>
              <w:adjustRightInd w:val="0"/>
              <w:spacing w:after="0" w:line="240" w:lineRule="auto"/>
              <w:rPr>
                <w:ins w:id="319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42ACEC9" w14:textId="77777777" w:rsidR="00F56982" w:rsidRDefault="00F56982" w:rsidP="001054E0">
            <w:pPr>
              <w:widowControl w:val="0"/>
              <w:autoSpaceDE w:val="0"/>
              <w:autoSpaceDN w:val="0"/>
              <w:adjustRightInd w:val="0"/>
              <w:spacing w:after="0" w:line="240" w:lineRule="auto"/>
              <w:jc w:val="center"/>
              <w:rPr>
                <w:ins w:id="3193" w:author="Benjamin Zhu" w:date="2020-07-04T00:42:00Z"/>
                <w:rFonts w:ascii="Times New Roman" w:hAnsi="Times New Roman" w:cs="Times New Roman"/>
                <w:sz w:val="24"/>
                <w:szCs w:val="24"/>
              </w:rPr>
            </w:pPr>
            <w:ins w:id="3194" w:author="Benjamin Zhu" w:date="2020-07-04T00:42:00Z">
              <w:r>
                <w:rPr>
                  <w:rFonts w:ascii="Times New Roman" w:hAnsi="Times New Roman" w:cs="Times New Roman"/>
                  <w:sz w:val="24"/>
                  <w:szCs w:val="24"/>
                </w:rPr>
                <w:t>(3.81)</w:t>
              </w:r>
            </w:ins>
          </w:p>
        </w:tc>
        <w:tc>
          <w:tcPr>
            <w:tcW w:w="2016" w:type="dxa"/>
            <w:tcBorders>
              <w:top w:val="nil"/>
              <w:left w:val="nil"/>
              <w:bottom w:val="nil"/>
              <w:right w:val="nil"/>
            </w:tcBorders>
          </w:tcPr>
          <w:p w14:paraId="294BF200" w14:textId="77777777" w:rsidR="00F56982" w:rsidRDefault="00F56982" w:rsidP="001054E0">
            <w:pPr>
              <w:widowControl w:val="0"/>
              <w:autoSpaceDE w:val="0"/>
              <w:autoSpaceDN w:val="0"/>
              <w:adjustRightInd w:val="0"/>
              <w:spacing w:after="0" w:line="240" w:lineRule="auto"/>
              <w:jc w:val="center"/>
              <w:rPr>
                <w:ins w:id="3195" w:author="Benjamin Zhu" w:date="2020-07-04T00:42:00Z"/>
                <w:rFonts w:ascii="Times New Roman" w:hAnsi="Times New Roman" w:cs="Times New Roman"/>
                <w:sz w:val="24"/>
                <w:szCs w:val="24"/>
              </w:rPr>
            </w:pPr>
            <w:ins w:id="3196" w:author="Benjamin Zhu" w:date="2020-07-04T00:42:00Z">
              <w:r>
                <w:rPr>
                  <w:rFonts w:ascii="Times New Roman" w:hAnsi="Times New Roman" w:cs="Times New Roman"/>
                  <w:sz w:val="24"/>
                  <w:szCs w:val="24"/>
                </w:rPr>
                <w:t>(-2.59)</w:t>
              </w:r>
            </w:ins>
          </w:p>
        </w:tc>
        <w:tc>
          <w:tcPr>
            <w:tcW w:w="2016" w:type="dxa"/>
            <w:tcBorders>
              <w:top w:val="nil"/>
              <w:left w:val="nil"/>
              <w:bottom w:val="nil"/>
              <w:right w:val="nil"/>
            </w:tcBorders>
          </w:tcPr>
          <w:p w14:paraId="618FC2F0" w14:textId="77777777" w:rsidR="00F56982" w:rsidRDefault="00F56982" w:rsidP="001054E0">
            <w:pPr>
              <w:widowControl w:val="0"/>
              <w:autoSpaceDE w:val="0"/>
              <w:autoSpaceDN w:val="0"/>
              <w:adjustRightInd w:val="0"/>
              <w:spacing w:after="0" w:line="240" w:lineRule="auto"/>
              <w:jc w:val="center"/>
              <w:rPr>
                <w:ins w:id="3197" w:author="Benjamin Zhu" w:date="2020-07-04T00:42:00Z"/>
                <w:rFonts w:ascii="Times New Roman" w:hAnsi="Times New Roman" w:cs="Times New Roman"/>
                <w:sz w:val="24"/>
                <w:szCs w:val="24"/>
              </w:rPr>
            </w:pPr>
            <w:ins w:id="3198" w:author="Benjamin Zhu" w:date="2020-07-04T00:42:00Z">
              <w:r>
                <w:rPr>
                  <w:rFonts w:ascii="Times New Roman" w:hAnsi="Times New Roman" w:cs="Times New Roman"/>
                  <w:sz w:val="24"/>
                  <w:szCs w:val="24"/>
                </w:rPr>
                <w:t>(3.87)</w:t>
              </w:r>
            </w:ins>
          </w:p>
        </w:tc>
        <w:tc>
          <w:tcPr>
            <w:tcW w:w="2016" w:type="dxa"/>
            <w:tcBorders>
              <w:top w:val="nil"/>
              <w:left w:val="nil"/>
              <w:bottom w:val="nil"/>
              <w:right w:val="nil"/>
            </w:tcBorders>
          </w:tcPr>
          <w:p w14:paraId="63366254" w14:textId="77777777" w:rsidR="00F56982" w:rsidRDefault="00F56982" w:rsidP="001054E0">
            <w:pPr>
              <w:widowControl w:val="0"/>
              <w:autoSpaceDE w:val="0"/>
              <w:autoSpaceDN w:val="0"/>
              <w:adjustRightInd w:val="0"/>
              <w:spacing w:after="0" w:line="240" w:lineRule="auto"/>
              <w:jc w:val="center"/>
              <w:rPr>
                <w:ins w:id="3199" w:author="Benjamin Zhu" w:date="2020-07-04T00:42:00Z"/>
                <w:rFonts w:ascii="Times New Roman" w:hAnsi="Times New Roman" w:cs="Times New Roman"/>
                <w:sz w:val="24"/>
                <w:szCs w:val="24"/>
              </w:rPr>
            </w:pPr>
            <w:ins w:id="3200" w:author="Benjamin Zhu" w:date="2020-07-04T00:42:00Z">
              <w:r>
                <w:rPr>
                  <w:rFonts w:ascii="Times New Roman" w:hAnsi="Times New Roman" w:cs="Times New Roman"/>
                  <w:sz w:val="24"/>
                  <w:szCs w:val="24"/>
                </w:rPr>
                <w:t>(-2.52)</w:t>
              </w:r>
            </w:ins>
          </w:p>
        </w:tc>
      </w:tr>
      <w:tr w:rsidR="00F56982" w14:paraId="11169112" w14:textId="77777777" w:rsidTr="001054E0">
        <w:tblPrEx>
          <w:tblCellMar>
            <w:top w:w="0" w:type="dxa"/>
            <w:bottom w:w="0" w:type="dxa"/>
          </w:tblCellMar>
        </w:tblPrEx>
        <w:trPr>
          <w:ins w:id="3201" w:author="Benjamin Zhu" w:date="2020-07-04T00:42:00Z"/>
        </w:trPr>
        <w:tc>
          <w:tcPr>
            <w:tcW w:w="2616" w:type="dxa"/>
            <w:tcBorders>
              <w:top w:val="nil"/>
              <w:left w:val="nil"/>
              <w:bottom w:val="nil"/>
              <w:right w:val="nil"/>
            </w:tcBorders>
          </w:tcPr>
          <w:p w14:paraId="659D445D" w14:textId="77777777" w:rsidR="00F56982" w:rsidRDefault="00F56982" w:rsidP="001054E0">
            <w:pPr>
              <w:widowControl w:val="0"/>
              <w:autoSpaceDE w:val="0"/>
              <w:autoSpaceDN w:val="0"/>
              <w:adjustRightInd w:val="0"/>
              <w:spacing w:after="0" w:line="240" w:lineRule="auto"/>
              <w:rPr>
                <w:ins w:id="320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D5499CC" w14:textId="77777777" w:rsidR="00F56982" w:rsidRDefault="00F56982" w:rsidP="001054E0">
            <w:pPr>
              <w:widowControl w:val="0"/>
              <w:autoSpaceDE w:val="0"/>
              <w:autoSpaceDN w:val="0"/>
              <w:adjustRightInd w:val="0"/>
              <w:spacing w:after="0" w:line="240" w:lineRule="auto"/>
              <w:rPr>
                <w:ins w:id="320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19D042C" w14:textId="77777777" w:rsidR="00F56982" w:rsidRDefault="00F56982" w:rsidP="001054E0">
            <w:pPr>
              <w:widowControl w:val="0"/>
              <w:autoSpaceDE w:val="0"/>
              <w:autoSpaceDN w:val="0"/>
              <w:adjustRightInd w:val="0"/>
              <w:spacing w:after="0" w:line="240" w:lineRule="auto"/>
              <w:rPr>
                <w:ins w:id="320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FB5D663" w14:textId="77777777" w:rsidR="00F56982" w:rsidRDefault="00F56982" w:rsidP="001054E0">
            <w:pPr>
              <w:widowControl w:val="0"/>
              <w:autoSpaceDE w:val="0"/>
              <w:autoSpaceDN w:val="0"/>
              <w:adjustRightInd w:val="0"/>
              <w:spacing w:after="0" w:line="240" w:lineRule="auto"/>
              <w:rPr>
                <w:ins w:id="320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DEE7BF8" w14:textId="77777777" w:rsidR="00F56982" w:rsidRDefault="00F56982" w:rsidP="001054E0">
            <w:pPr>
              <w:widowControl w:val="0"/>
              <w:autoSpaceDE w:val="0"/>
              <w:autoSpaceDN w:val="0"/>
              <w:adjustRightInd w:val="0"/>
              <w:spacing w:after="0" w:line="240" w:lineRule="auto"/>
              <w:rPr>
                <w:ins w:id="3206" w:author="Benjamin Zhu" w:date="2020-07-04T00:42:00Z"/>
                <w:rFonts w:ascii="Times New Roman" w:hAnsi="Times New Roman" w:cs="Times New Roman"/>
                <w:sz w:val="24"/>
                <w:szCs w:val="24"/>
              </w:rPr>
            </w:pPr>
          </w:p>
        </w:tc>
      </w:tr>
      <w:tr w:rsidR="00F56982" w14:paraId="61F46BC5" w14:textId="77777777" w:rsidTr="001054E0">
        <w:tblPrEx>
          <w:tblCellMar>
            <w:top w:w="0" w:type="dxa"/>
            <w:bottom w:w="0" w:type="dxa"/>
          </w:tblCellMar>
        </w:tblPrEx>
        <w:trPr>
          <w:ins w:id="3207" w:author="Benjamin Zhu" w:date="2020-07-04T00:42:00Z"/>
        </w:trPr>
        <w:tc>
          <w:tcPr>
            <w:tcW w:w="2616" w:type="dxa"/>
            <w:tcBorders>
              <w:top w:val="nil"/>
              <w:left w:val="nil"/>
              <w:bottom w:val="nil"/>
              <w:right w:val="nil"/>
            </w:tcBorders>
          </w:tcPr>
          <w:p w14:paraId="29C806F4" w14:textId="77777777" w:rsidR="00F56982" w:rsidRDefault="00F56982" w:rsidP="001054E0">
            <w:pPr>
              <w:widowControl w:val="0"/>
              <w:autoSpaceDE w:val="0"/>
              <w:autoSpaceDN w:val="0"/>
              <w:adjustRightInd w:val="0"/>
              <w:spacing w:after="0" w:line="240" w:lineRule="auto"/>
              <w:rPr>
                <w:ins w:id="3208" w:author="Benjamin Zhu" w:date="2020-07-04T00:42:00Z"/>
                <w:rFonts w:ascii="Times New Roman" w:hAnsi="Times New Roman" w:cs="Times New Roman"/>
                <w:sz w:val="24"/>
                <w:szCs w:val="24"/>
              </w:rPr>
            </w:pPr>
            <w:ins w:id="3209" w:author="Benjamin Zhu" w:date="2020-07-04T00:42:00Z">
              <w:r>
                <w:rPr>
                  <w:rFonts w:ascii="Times New Roman" w:hAnsi="Times New Roman" w:cs="Times New Roman"/>
                  <w:sz w:val="24"/>
                  <w:szCs w:val="24"/>
                </w:rPr>
                <w:t>year=2017</w:t>
              </w:r>
            </w:ins>
          </w:p>
        </w:tc>
        <w:tc>
          <w:tcPr>
            <w:tcW w:w="2016" w:type="dxa"/>
            <w:tcBorders>
              <w:top w:val="nil"/>
              <w:left w:val="nil"/>
              <w:bottom w:val="nil"/>
              <w:right w:val="nil"/>
            </w:tcBorders>
          </w:tcPr>
          <w:p w14:paraId="79BF86F1" w14:textId="77777777" w:rsidR="00F56982" w:rsidRDefault="00F56982" w:rsidP="001054E0">
            <w:pPr>
              <w:widowControl w:val="0"/>
              <w:autoSpaceDE w:val="0"/>
              <w:autoSpaceDN w:val="0"/>
              <w:adjustRightInd w:val="0"/>
              <w:spacing w:after="0" w:line="240" w:lineRule="auto"/>
              <w:jc w:val="center"/>
              <w:rPr>
                <w:ins w:id="3210" w:author="Benjamin Zhu" w:date="2020-07-04T00:42:00Z"/>
                <w:rFonts w:ascii="Times New Roman" w:hAnsi="Times New Roman" w:cs="Times New Roman"/>
                <w:sz w:val="24"/>
                <w:szCs w:val="24"/>
              </w:rPr>
            </w:pPr>
            <w:ins w:id="3211" w:author="Benjamin Zhu" w:date="2020-07-04T00:42:00Z">
              <w:r>
                <w:rPr>
                  <w:rFonts w:ascii="Times New Roman" w:hAnsi="Times New Roman" w:cs="Times New Roman"/>
                  <w:sz w:val="24"/>
                  <w:szCs w:val="24"/>
                </w:rPr>
                <w:t>0</w:t>
              </w:r>
            </w:ins>
          </w:p>
        </w:tc>
        <w:tc>
          <w:tcPr>
            <w:tcW w:w="2016" w:type="dxa"/>
            <w:tcBorders>
              <w:top w:val="nil"/>
              <w:left w:val="nil"/>
              <w:bottom w:val="nil"/>
              <w:right w:val="nil"/>
            </w:tcBorders>
          </w:tcPr>
          <w:p w14:paraId="43A8D69E" w14:textId="77777777" w:rsidR="00F56982" w:rsidRDefault="00F56982" w:rsidP="001054E0">
            <w:pPr>
              <w:widowControl w:val="0"/>
              <w:autoSpaceDE w:val="0"/>
              <w:autoSpaceDN w:val="0"/>
              <w:adjustRightInd w:val="0"/>
              <w:spacing w:after="0" w:line="240" w:lineRule="auto"/>
              <w:jc w:val="center"/>
              <w:rPr>
                <w:ins w:id="3212" w:author="Benjamin Zhu" w:date="2020-07-04T00:42:00Z"/>
                <w:rFonts w:ascii="Times New Roman" w:hAnsi="Times New Roman" w:cs="Times New Roman"/>
                <w:sz w:val="24"/>
                <w:szCs w:val="24"/>
              </w:rPr>
            </w:pPr>
            <w:ins w:id="3213" w:author="Benjamin Zhu" w:date="2020-07-04T00:42:00Z">
              <w:r>
                <w:rPr>
                  <w:rFonts w:ascii="Times New Roman" w:hAnsi="Times New Roman" w:cs="Times New Roman"/>
                  <w:sz w:val="24"/>
                  <w:szCs w:val="24"/>
                </w:rPr>
                <w:t>0</w:t>
              </w:r>
            </w:ins>
          </w:p>
        </w:tc>
        <w:tc>
          <w:tcPr>
            <w:tcW w:w="2016" w:type="dxa"/>
            <w:tcBorders>
              <w:top w:val="nil"/>
              <w:left w:val="nil"/>
              <w:bottom w:val="nil"/>
              <w:right w:val="nil"/>
            </w:tcBorders>
          </w:tcPr>
          <w:p w14:paraId="3F3E4A09" w14:textId="77777777" w:rsidR="00F56982" w:rsidRDefault="00F56982" w:rsidP="001054E0">
            <w:pPr>
              <w:widowControl w:val="0"/>
              <w:autoSpaceDE w:val="0"/>
              <w:autoSpaceDN w:val="0"/>
              <w:adjustRightInd w:val="0"/>
              <w:spacing w:after="0" w:line="240" w:lineRule="auto"/>
              <w:jc w:val="center"/>
              <w:rPr>
                <w:ins w:id="3214" w:author="Benjamin Zhu" w:date="2020-07-04T00:42:00Z"/>
                <w:rFonts w:ascii="Times New Roman" w:hAnsi="Times New Roman" w:cs="Times New Roman"/>
                <w:sz w:val="24"/>
                <w:szCs w:val="24"/>
              </w:rPr>
            </w:pPr>
            <w:ins w:id="3215" w:author="Benjamin Zhu" w:date="2020-07-04T00:42:00Z">
              <w:r>
                <w:rPr>
                  <w:rFonts w:ascii="Times New Roman" w:hAnsi="Times New Roman" w:cs="Times New Roman"/>
                  <w:sz w:val="24"/>
                  <w:szCs w:val="24"/>
                </w:rPr>
                <w:t>0</w:t>
              </w:r>
            </w:ins>
          </w:p>
        </w:tc>
        <w:tc>
          <w:tcPr>
            <w:tcW w:w="2016" w:type="dxa"/>
            <w:tcBorders>
              <w:top w:val="nil"/>
              <w:left w:val="nil"/>
              <w:bottom w:val="nil"/>
              <w:right w:val="nil"/>
            </w:tcBorders>
          </w:tcPr>
          <w:p w14:paraId="53AAFE8E" w14:textId="77777777" w:rsidR="00F56982" w:rsidRDefault="00F56982" w:rsidP="001054E0">
            <w:pPr>
              <w:widowControl w:val="0"/>
              <w:autoSpaceDE w:val="0"/>
              <w:autoSpaceDN w:val="0"/>
              <w:adjustRightInd w:val="0"/>
              <w:spacing w:after="0" w:line="240" w:lineRule="auto"/>
              <w:jc w:val="center"/>
              <w:rPr>
                <w:ins w:id="3216" w:author="Benjamin Zhu" w:date="2020-07-04T00:42:00Z"/>
                <w:rFonts w:ascii="Times New Roman" w:hAnsi="Times New Roman" w:cs="Times New Roman"/>
                <w:sz w:val="24"/>
                <w:szCs w:val="24"/>
              </w:rPr>
            </w:pPr>
            <w:ins w:id="3217" w:author="Benjamin Zhu" w:date="2020-07-04T00:42:00Z">
              <w:r>
                <w:rPr>
                  <w:rFonts w:ascii="Times New Roman" w:hAnsi="Times New Roman" w:cs="Times New Roman"/>
                  <w:sz w:val="24"/>
                  <w:szCs w:val="24"/>
                </w:rPr>
                <w:t>0</w:t>
              </w:r>
            </w:ins>
          </w:p>
        </w:tc>
      </w:tr>
      <w:tr w:rsidR="00F56982" w14:paraId="3CA0F4F1" w14:textId="77777777" w:rsidTr="001054E0">
        <w:tblPrEx>
          <w:tblCellMar>
            <w:top w:w="0" w:type="dxa"/>
            <w:bottom w:w="0" w:type="dxa"/>
          </w:tblCellMar>
        </w:tblPrEx>
        <w:trPr>
          <w:ins w:id="3218" w:author="Benjamin Zhu" w:date="2020-07-04T00:42:00Z"/>
        </w:trPr>
        <w:tc>
          <w:tcPr>
            <w:tcW w:w="2616" w:type="dxa"/>
            <w:tcBorders>
              <w:top w:val="nil"/>
              <w:left w:val="nil"/>
              <w:bottom w:val="nil"/>
              <w:right w:val="nil"/>
            </w:tcBorders>
          </w:tcPr>
          <w:p w14:paraId="78D74AC4" w14:textId="77777777" w:rsidR="00F56982" w:rsidRDefault="00F56982" w:rsidP="001054E0">
            <w:pPr>
              <w:widowControl w:val="0"/>
              <w:autoSpaceDE w:val="0"/>
              <w:autoSpaceDN w:val="0"/>
              <w:adjustRightInd w:val="0"/>
              <w:spacing w:after="0" w:line="240" w:lineRule="auto"/>
              <w:rPr>
                <w:ins w:id="321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65C381D" w14:textId="77777777" w:rsidR="00F56982" w:rsidRDefault="00F56982" w:rsidP="001054E0">
            <w:pPr>
              <w:widowControl w:val="0"/>
              <w:autoSpaceDE w:val="0"/>
              <w:autoSpaceDN w:val="0"/>
              <w:adjustRightInd w:val="0"/>
              <w:spacing w:after="0" w:line="240" w:lineRule="auto"/>
              <w:jc w:val="center"/>
              <w:rPr>
                <w:ins w:id="3220" w:author="Benjamin Zhu" w:date="2020-07-04T00:42:00Z"/>
                <w:rFonts w:ascii="Times New Roman" w:hAnsi="Times New Roman" w:cs="Times New Roman"/>
                <w:sz w:val="24"/>
                <w:szCs w:val="24"/>
              </w:rPr>
            </w:pPr>
            <w:ins w:id="3221"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4AE19490" w14:textId="77777777" w:rsidR="00F56982" w:rsidRDefault="00F56982" w:rsidP="001054E0">
            <w:pPr>
              <w:widowControl w:val="0"/>
              <w:autoSpaceDE w:val="0"/>
              <w:autoSpaceDN w:val="0"/>
              <w:adjustRightInd w:val="0"/>
              <w:spacing w:after="0" w:line="240" w:lineRule="auto"/>
              <w:jc w:val="center"/>
              <w:rPr>
                <w:ins w:id="3222" w:author="Benjamin Zhu" w:date="2020-07-04T00:42:00Z"/>
                <w:rFonts w:ascii="Times New Roman" w:hAnsi="Times New Roman" w:cs="Times New Roman"/>
                <w:sz w:val="24"/>
                <w:szCs w:val="24"/>
              </w:rPr>
            </w:pPr>
            <w:ins w:id="3223"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4B0D4508" w14:textId="77777777" w:rsidR="00F56982" w:rsidRDefault="00F56982" w:rsidP="001054E0">
            <w:pPr>
              <w:widowControl w:val="0"/>
              <w:autoSpaceDE w:val="0"/>
              <w:autoSpaceDN w:val="0"/>
              <w:adjustRightInd w:val="0"/>
              <w:spacing w:after="0" w:line="240" w:lineRule="auto"/>
              <w:jc w:val="center"/>
              <w:rPr>
                <w:ins w:id="3224" w:author="Benjamin Zhu" w:date="2020-07-04T00:42:00Z"/>
                <w:rFonts w:ascii="Times New Roman" w:hAnsi="Times New Roman" w:cs="Times New Roman"/>
                <w:sz w:val="24"/>
                <w:szCs w:val="24"/>
              </w:rPr>
            </w:pPr>
            <w:ins w:id="3225"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571E3340" w14:textId="77777777" w:rsidR="00F56982" w:rsidRDefault="00F56982" w:rsidP="001054E0">
            <w:pPr>
              <w:widowControl w:val="0"/>
              <w:autoSpaceDE w:val="0"/>
              <w:autoSpaceDN w:val="0"/>
              <w:adjustRightInd w:val="0"/>
              <w:spacing w:after="0" w:line="240" w:lineRule="auto"/>
              <w:jc w:val="center"/>
              <w:rPr>
                <w:ins w:id="3226" w:author="Benjamin Zhu" w:date="2020-07-04T00:42:00Z"/>
                <w:rFonts w:ascii="Times New Roman" w:hAnsi="Times New Roman" w:cs="Times New Roman"/>
                <w:sz w:val="24"/>
                <w:szCs w:val="24"/>
              </w:rPr>
            </w:pPr>
            <w:ins w:id="3227" w:author="Benjamin Zhu" w:date="2020-07-04T00:42:00Z">
              <w:r>
                <w:rPr>
                  <w:rFonts w:ascii="Times New Roman" w:hAnsi="Times New Roman" w:cs="Times New Roman"/>
                  <w:sz w:val="24"/>
                  <w:szCs w:val="24"/>
                </w:rPr>
                <w:t>(.)</w:t>
              </w:r>
            </w:ins>
          </w:p>
        </w:tc>
      </w:tr>
      <w:tr w:rsidR="00F56982" w14:paraId="67A96C01" w14:textId="77777777" w:rsidTr="001054E0">
        <w:tblPrEx>
          <w:tblCellMar>
            <w:top w:w="0" w:type="dxa"/>
            <w:bottom w:w="0" w:type="dxa"/>
          </w:tblCellMar>
        </w:tblPrEx>
        <w:trPr>
          <w:ins w:id="3228" w:author="Benjamin Zhu" w:date="2020-07-04T00:42:00Z"/>
        </w:trPr>
        <w:tc>
          <w:tcPr>
            <w:tcW w:w="2616" w:type="dxa"/>
            <w:tcBorders>
              <w:top w:val="nil"/>
              <w:left w:val="nil"/>
              <w:bottom w:val="nil"/>
              <w:right w:val="nil"/>
            </w:tcBorders>
          </w:tcPr>
          <w:p w14:paraId="05E1A176" w14:textId="77777777" w:rsidR="00F56982" w:rsidRDefault="00F56982" w:rsidP="001054E0">
            <w:pPr>
              <w:widowControl w:val="0"/>
              <w:autoSpaceDE w:val="0"/>
              <w:autoSpaceDN w:val="0"/>
              <w:adjustRightInd w:val="0"/>
              <w:spacing w:after="0" w:line="240" w:lineRule="auto"/>
              <w:rPr>
                <w:ins w:id="322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BFBF286" w14:textId="77777777" w:rsidR="00F56982" w:rsidRDefault="00F56982" w:rsidP="001054E0">
            <w:pPr>
              <w:widowControl w:val="0"/>
              <w:autoSpaceDE w:val="0"/>
              <w:autoSpaceDN w:val="0"/>
              <w:adjustRightInd w:val="0"/>
              <w:spacing w:after="0" w:line="240" w:lineRule="auto"/>
              <w:rPr>
                <w:ins w:id="323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B93E388" w14:textId="77777777" w:rsidR="00F56982" w:rsidRDefault="00F56982" w:rsidP="001054E0">
            <w:pPr>
              <w:widowControl w:val="0"/>
              <w:autoSpaceDE w:val="0"/>
              <w:autoSpaceDN w:val="0"/>
              <w:adjustRightInd w:val="0"/>
              <w:spacing w:after="0" w:line="240" w:lineRule="auto"/>
              <w:rPr>
                <w:ins w:id="323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38CC4FB" w14:textId="77777777" w:rsidR="00F56982" w:rsidRDefault="00F56982" w:rsidP="001054E0">
            <w:pPr>
              <w:widowControl w:val="0"/>
              <w:autoSpaceDE w:val="0"/>
              <w:autoSpaceDN w:val="0"/>
              <w:adjustRightInd w:val="0"/>
              <w:spacing w:after="0" w:line="240" w:lineRule="auto"/>
              <w:rPr>
                <w:ins w:id="323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A6D8C3A" w14:textId="77777777" w:rsidR="00F56982" w:rsidRDefault="00F56982" w:rsidP="001054E0">
            <w:pPr>
              <w:widowControl w:val="0"/>
              <w:autoSpaceDE w:val="0"/>
              <w:autoSpaceDN w:val="0"/>
              <w:adjustRightInd w:val="0"/>
              <w:spacing w:after="0" w:line="240" w:lineRule="auto"/>
              <w:rPr>
                <w:ins w:id="3233" w:author="Benjamin Zhu" w:date="2020-07-04T00:42:00Z"/>
                <w:rFonts w:ascii="Times New Roman" w:hAnsi="Times New Roman" w:cs="Times New Roman"/>
                <w:sz w:val="24"/>
                <w:szCs w:val="24"/>
              </w:rPr>
            </w:pPr>
          </w:p>
        </w:tc>
      </w:tr>
      <w:tr w:rsidR="00F56982" w14:paraId="438B6F81" w14:textId="77777777" w:rsidTr="001054E0">
        <w:tblPrEx>
          <w:tblCellMar>
            <w:top w:w="0" w:type="dxa"/>
            <w:bottom w:w="0" w:type="dxa"/>
          </w:tblCellMar>
        </w:tblPrEx>
        <w:trPr>
          <w:ins w:id="3234" w:author="Benjamin Zhu" w:date="2020-07-04T00:42:00Z"/>
        </w:trPr>
        <w:tc>
          <w:tcPr>
            <w:tcW w:w="2616" w:type="dxa"/>
            <w:tcBorders>
              <w:top w:val="nil"/>
              <w:left w:val="nil"/>
              <w:bottom w:val="nil"/>
              <w:right w:val="nil"/>
            </w:tcBorders>
          </w:tcPr>
          <w:p w14:paraId="69A14185" w14:textId="77777777" w:rsidR="00F56982" w:rsidRDefault="00F56982" w:rsidP="001054E0">
            <w:pPr>
              <w:widowControl w:val="0"/>
              <w:autoSpaceDE w:val="0"/>
              <w:autoSpaceDN w:val="0"/>
              <w:adjustRightInd w:val="0"/>
              <w:spacing w:after="0" w:line="240" w:lineRule="auto"/>
              <w:rPr>
                <w:ins w:id="3235" w:author="Benjamin Zhu" w:date="2020-07-04T00:42:00Z"/>
                <w:rFonts w:ascii="Times New Roman" w:hAnsi="Times New Roman" w:cs="Times New Roman"/>
                <w:sz w:val="24"/>
                <w:szCs w:val="24"/>
              </w:rPr>
            </w:pPr>
            <w:ins w:id="3236" w:author="Benjamin Zhu" w:date="2020-07-04T00:42:00Z">
              <w:r>
                <w:rPr>
                  <w:rFonts w:ascii="Times New Roman" w:hAnsi="Times New Roman" w:cs="Times New Roman"/>
                  <w:sz w:val="24"/>
                  <w:szCs w:val="24"/>
                </w:rPr>
                <w:t>year=2019</w:t>
              </w:r>
            </w:ins>
          </w:p>
        </w:tc>
        <w:tc>
          <w:tcPr>
            <w:tcW w:w="2016" w:type="dxa"/>
            <w:tcBorders>
              <w:top w:val="nil"/>
              <w:left w:val="nil"/>
              <w:bottom w:val="nil"/>
              <w:right w:val="nil"/>
            </w:tcBorders>
          </w:tcPr>
          <w:p w14:paraId="6A5B7F61" w14:textId="77777777" w:rsidR="00F56982" w:rsidRDefault="00F56982" w:rsidP="001054E0">
            <w:pPr>
              <w:widowControl w:val="0"/>
              <w:autoSpaceDE w:val="0"/>
              <w:autoSpaceDN w:val="0"/>
              <w:adjustRightInd w:val="0"/>
              <w:spacing w:after="0" w:line="240" w:lineRule="auto"/>
              <w:jc w:val="center"/>
              <w:rPr>
                <w:ins w:id="3237" w:author="Benjamin Zhu" w:date="2020-07-04T00:42:00Z"/>
                <w:rFonts w:ascii="Times New Roman" w:hAnsi="Times New Roman" w:cs="Times New Roman"/>
                <w:sz w:val="24"/>
                <w:szCs w:val="24"/>
              </w:rPr>
            </w:pPr>
            <w:ins w:id="3238" w:author="Benjamin Zhu" w:date="2020-07-04T00:42:00Z">
              <w:r>
                <w:rPr>
                  <w:rFonts w:ascii="Times New Roman" w:hAnsi="Times New Roman" w:cs="Times New Roman"/>
                  <w:sz w:val="24"/>
                  <w:szCs w:val="24"/>
                </w:rPr>
                <w:t>0.0360</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533293F0" w14:textId="77777777" w:rsidR="00F56982" w:rsidRDefault="00F56982" w:rsidP="001054E0">
            <w:pPr>
              <w:widowControl w:val="0"/>
              <w:autoSpaceDE w:val="0"/>
              <w:autoSpaceDN w:val="0"/>
              <w:adjustRightInd w:val="0"/>
              <w:spacing w:after="0" w:line="240" w:lineRule="auto"/>
              <w:jc w:val="center"/>
              <w:rPr>
                <w:ins w:id="3239" w:author="Benjamin Zhu" w:date="2020-07-04T00:42:00Z"/>
                <w:rFonts w:ascii="Times New Roman" w:hAnsi="Times New Roman" w:cs="Times New Roman"/>
                <w:sz w:val="24"/>
                <w:szCs w:val="24"/>
              </w:rPr>
            </w:pPr>
            <w:ins w:id="3240" w:author="Benjamin Zhu" w:date="2020-07-04T00:42:00Z">
              <w:r>
                <w:rPr>
                  <w:rFonts w:ascii="Times New Roman" w:hAnsi="Times New Roman" w:cs="Times New Roman"/>
                  <w:sz w:val="24"/>
                  <w:szCs w:val="24"/>
                </w:rPr>
                <w:t>0.0992</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56624703" w14:textId="77777777" w:rsidR="00F56982" w:rsidRDefault="00F56982" w:rsidP="001054E0">
            <w:pPr>
              <w:widowControl w:val="0"/>
              <w:autoSpaceDE w:val="0"/>
              <w:autoSpaceDN w:val="0"/>
              <w:adjustRightInd w:val="0"/>
              <w:spacing w:after="0" w:line="240" w:lineRule="auto"/>
              <w:jc w:val="center"/>
              <w:rPr>
                <w:ins w:id="3241" w:author="Benjamin Zhu" w:date="2020-07-04T00:42:00Z"/>
                <w:rFonts w:ascii="Times New Roman" w:hAnsi="Times New Roman" w:cs="Times New Roman"/>
                <w:sz w:val="24"/>
                <w:szCs w:val="24"/>
              </w:rPr>
            </w:pPr>
            <w:ins w:id="3242" w:author="Benjamin Zhu" w:date="2020-07-04T00:42:00Z">
              <w:r>
                <w:rPr>
                  <w:rFonts w:ascii="Times New Roman" w:hAnsi="Times New Roman" w:cs="Times New Roman"/>
                  <w:sz w:val="24"/>
                  <w:szCs w:val="24"/>
                </w:rPr>
                <w:t>0.0361</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134B1C5A" w14:textId="77777777" w:rsidR="00F56982" w:rsidRDefault="00F56982" w:rsidP="001054E0">
            <w:pPr>
              <w:widowControl w:val="0"/>
              <w:autoSpaceDE w:val="0"/>
              <w:autoSpaceDN w:val="0"/>
              <w:adjustRightInd w:val="0"/>
              <w:spacing w:after="0" w:line="240" w:lineRule="auto"/>
              <w:jc w:val="center"/>
              <w:rPr>
                <w:ins w:id="3243" w:author="Benjamin Zhu" w:date="2020-07-04T00:42:00Z"/>
                <w:rFonts w:ascii="Times New Roman" w:hAnsi="Times New Roman" w:cs="Times New Roman"/>
                <w:sz w:val="24"/>
                <w:szCs w:val="24"/>
              </w:rPr>
            </w:pPr>
            <w:ins w:id="3244" w:author="Benjamin Zhu" w:date="2020-07-04T00:42:00Z">
              <w:r>
                <w:rPr>
                  <w:rFonts w:ascii="Times New Roman" w:hAnsi="Times New Roman" w:cs="Times New Roman"/>
                  <w:sz w:val="24"/>
                  <w:szCs w:val="24"/>
                </w:rPr>
                <w:t>0.0994</w:t>
              </w:r>
              <w:r>
                <w:rPr>
                  <w:rFonts w:ascii="Times New Roman" w:hAnsi="Times New Roman" w:cs="Times New Roman"/>
                  <w:sz w:val="24"/>
                  <w:szCs w:val="24"/>
                  <w:vertAlign w:val="superscript"/>
                </w:rPr>
                <w:t>**</w:t>
              </w:r>
            </w:ins>
          </w:p>
        </w:tc>
      </w:tr>
      <w:tr w:rsidR="00F56982" w14:paraId="7D187064" w14:textId="77777777" w:rsidTr="001054E0">
        <w:tblPrEx>
          <w:tblCellMar>
            <w:top w:w="0" w:type="dxa"/>
            <w:bottom w:w="0" w:type="dxa"/>
          </w:tblCellMar>
        </w:tblPrEx>
        <w:trPr>
          <w:ins w:id="3245" w:author="Benjamin Zhu" w:date="2020-07-04T00:42:00Z"/>
        </w:trPr>
        <w:tc>
          <w:tcPr>
            <w:tcW w:w="2616" w:type="dxa"/>
            <w:tcBorders>
              <w:top w:val="nil"/>
              <w:left w:val="nil"/>
              <w:bottom w:val="nil"/>
              <w:right w:val="nil"/>
            </w:tcBorders>
          </w:tcPr>
          <w:p w14:paraId="5741744A" w14:textId="77777777" w:rsidR="00F56982" w:rsidRDefault="00F56982" w:rsidP="001054E0">
            <w:pPr>
              <w:widowControl w:val="0"/>
              <w:autoSpaceDE w:val="0"/>
              <w:autoSpaceDN w:val="0"/>
              <w:adjustRightInd w:val="0"/>
              <w:spacing w:after="0" w:line="240" w:lineRule="auto"/>
              <w:rPr>
                <w:ins w:id="324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5171F37" w14:textId="77777777" w:rsidR="00F56982" w:rsidRDefault="00F56982" w:rsidP="001054E0">
            <w:pPr>
              <w:widowControl w:val="0"/>
              <w:autoSpaceDE w:val="0"/>
              <w:autoSpaceDN w:val="0"/>
              <w:adjustRightInd w:val="0"/>
              <w:spacing w:after="0" w:line="240" w:lineRule="auto"/>
              <w:jc w:val="center"/>
              <w:rPr>
                <w:ins w:id="3247" w:author="Benjamin Zhu" w:date="2020-07-04T00:42:00Z"/>
                <w:rFonts w:ascii="Times New Roman" w:hAnsi="Times New Roman" w:cs="Times New Roman"/>
                <w:sz w:val="24"/>
                <w:szCs w:val="24"/>
              </w:rPr>
            </w:pPr>
            <w:ins w:id="3248" w:author="Benjamin Zhu" w:date="2020-07-04T00:42:00Z">
              <w:r>
                <w:rPr>
                  <w:rFonts w:ascii="Times New Roman" w:hAnsi="Times New Roman" w:cs="Times New Roman"/>
                  <w:sz w:val="24"/>
                  <w:szCs w:val="24"/>
                </w:rPr>
                <w:t>(3.57)</w:t>
              </w:r>
            </w:ins>
          </w:p>
        </w:tc>
        <w:tc>
          <w:tcPr>
            <w:tcW w:w="2016" w:type="dxa"/>
            <w:tcBorders>
              <w:top w:val="nil"/>
              <w:left w:val="nil"/>
              <w:bottom w:val="nil"/>
              <w:right w:val="nil"/>
            </w:tcBorders>
          </w:tcPr>
          <w:p w14:paraId="63153CC5" w14:textId="77777777" w:rsidR="00F56982" w:rsidRDefault="00F56982" w:rsidP="001054E0">
            <w:pPr>
              <w:widowControl w:val="0"/>
              <w:autoSpaceDE w:val="0"/>
              <w:autoSpaceDN w:val="0"/>
              <w:adjustRightInd w:val="0"/>
              <w:spacing w:after="0" w:line="240" w:lineRule="auto"/>
              <w:jc w:val="center"/>
              <w:rPr>
                <w:ins w:id="3249" w:author="Benjamin Zhu" w:date="2020-07-04T00:42:00Z"/>
                <w:rFonts w:ascii="Times New Roman" w:hAnsi="Times New Roman" w:cs="Times New Roman"/>
                <w:sz w:val="24"/>
                <w:szCs w:val="24"/>
              </w:rPr>
            </w:pPr>
            <w:ins w:id="3250" w:author="Benjamin Zhu" w:date="2020-07-04T00:42:00Z">
              <w:r>
                <w:rPr>
                  <w:rFonts w:ascii="Times New Roman" w:hAnsi="Times New Roman" w:cs="Times New Roman"/>
                  <w:sz w:val="24"/>
                  <w:szCs w:val="24"/>
                </w:rPr>
                <w:t>(12.53)</w:t>
              </w:r>
            </w:ins>
          </w:p>
        </w:tc>
        <w:tc>
          <w:tcPr>
            <w:tcW w:w="2016" w:type="dxa"/>
            <w:tcBorders>
              <w:top w:val="nil"/>
              <w:left w:val="nil"/>
              <w:bottom w:val="nil"/>
              <w:right w:val="nil"/>
            </w:tcBorders>
          </w:tcPr>
          <w:p w14:paraId="40C94FD2" w14:textId="77777777" w:rsidR="00F56982" w:rsidRDefault="00F56982" w:rsidP="001054E0">
            <w:pPr>
              <w:widowControl w:val="0"/>
              <w:autoSpaceDE w:val="0"/>
              <w:autoSpaceDN w:val="0"/>
              <w:adjustRightInd w:val="0"/>
              <w:spacing w:after="0" w:line="240" w:lineRule="auto"/>
              <w:jc w:val="center"/>
              <w:rPr>
                <w:ins w:id="3251" w:author="Benjamin Zhu" w:date="2020-07-04T00:42:00Z"/>
                <w:rFonts w:ascii="Times New Roman" w:hAnsi="Times New Roman" w:cs="Times New Roman"/>
                <w:sz w:val="24"/>
                <w:szCs w:val="24"/>
              </w:rPr>
            </w:pPr>
            <w:ins w:id="3252" w:author="Benjamin Zhu" w:date="2020-07-04T00:42:00Z">
              <w:r>
                <w:rPr>
                  <w:rFonts w:ascii="Times New Roman" w:hAnsi="Times New Roman" w:cs="Times New Roman"/>
                  <w:sz w:val="24"/>
                  <w:szCs w:val="24"/>
                </w:rPr>
                <w:t>(3.59)</w:t>
              </w:r>
            </w:ins>
          </w:p>
        </w:tc>
        <w:tc>
          <w:tcPr>
            <w:tcW w:w="2016" w:type="dxa"/>
            <w:tcBorders>
              <w:top w:val="nil"/>
              <w:left w:val="nil"/>
              <w:bottom w:val="nil"/>
              <w:right w:val="nil"/>
            </w:tcBorders>
          </w:tcPr>
          <w:p w14:paraId="0608079B" w14:textId="77777777" w:rsidR="00F56982" w:rsidRDefault="00F56982" w:rsidP="001054E0">
            <w:pPr>
              <w:widowControl w:val="0"/>
              <w:autoSpaceDE w:val="0"/>
              <w:autoSpaceDN w:val="0"/>
              <w:adjustRightInd w:val="0"/>
              <w:spacing w:after="0" w:line="240" w:lineRule="auto"/>
              <w:jc w:val="center"/>
              <w:rPr>
                <w:ins w:id="3253" w:author="Benjamin Zhu" w:date="2020-07-04T00:42:00Z"/>
                <w:rFonts w:ascii="Times New Roman" w:hAnsi="Times New Roman" w:cs="Times New Roman"/>
                <w:sz w:val="24"/>
                <w:szCs w:val="24"/>
              </w:rPr>
            </w:pPr>
            <w:ins w:id="3254" w:author="Benjamin Zhu" w:date="2020-07-04T00:42:00Z">
              <w:r>
                <w:rPr>
                  <w:rFonts w:ascii="Times New Roman" w:hAnsi="Times New Roman" w:cs="Times New Roman"/>
                  <w:sz w:val="24"/>
                  <w:szCs w:val="24"/>
                </w:rPr>
                <w:t>(12.55)</w:t>
              </w:r>
            </w:ins>
          </w:p>
        </w:tc>
      </w:tr>
      <w:tr w:rsidR="00F56982" w14:paraId="428474F7" w14:textId="77777777" w:rsidTr="001054E0">
        <w:tblPrEx>
          <w:tblCellMar>
            <w:top w:w="0" w:type="dxa"/>
            <w:bottom w:w="0" w:type="dxa"/>
          </w:tblCellMar>
        </w:tblPrEx>
        <w:trPr>
          <w:ins w:id="3255" w:author="Benjamin Zhu" w:date="2020-07-04T00:42:00Z"/>
        </w:trPr>
        <w:tc>
          <w:tcPr>
            <w:tcW w:w="2616" w:type="dxa"/>
            <w:tcBorders>
              <w:top w:val="nil"/>
              <w:left w:val="nil"/>
              <w:bottom w:val="nil"/>
              <w:right w:val="nil"/>
            </w:tcBorders>
          </w:tcPr>
          <w:p w14:paraId="2D9C972D" w14:textId="77777777" w:rsidR="00F56982" w:rsidRDefault="00F56982" w:rsidP="001054E0">
            <w:pPr>
              <w:widowControl w:val="0"/>
              <w:autoSpaceDE w:val="0"/>
              <w:autoSpaceDN w:val="0"/>
              <w:adjustRightInd w:val="0"/>
              <w:spacing w:after="0" w:line="240" w:lineRule="auto"/>
              <w:rPr>
                <w:ins w:id="325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B607415" w14:textId="77777777" w:rsidR="00F56982" w:rsidRDefault="00F56982" w:rsidP="001054E0">
            <w:pPr>
              <w:widowControl w:val="0"/>
              <w:autoSpaceDE w:val="0"/>
              <w:autoSpaceDN w:val="0"/>
              <w:adjustRightInd w:val="0"/>
              <w:spacing w:after="0" w:line="240" w:lineRule="auto"/>
              <w:rPr>
                <w:ins w:id="325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E52488E" w14:textId="77777777" w:rsidR="00F56982" w:rsidRDefault="00F56982" w:rsidP="001054E0">
            <w:pPr>
              <w:widowControl w:val="0"/>
              <w:autoSpaceDE w:val="0"/>
              <w:autoSpaceDN w:val="0"/>
              <w:adjustRightInd w:val="0"/>
              <w:spacing w:after="0" w:line="240" w:lineRule="auto"/>
              <w:rPr>
                <w:ins w:id="325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5B66466" w14:textId="77777777" w:rsidR="00F56982" w:rsidRDefault="00F56982" w:rsidP="001054E0">
            <w:pPr>
              <w:widowControl w:val="0"/>
              <w:autoSpaceDE w:val="0"/>
              <w:autoSpaceDN w:val="0"/>
              <w:adjustRightInd w:val="0"/>
              <w:spacing w:after="0" w:line="240" w:lineRule="auto"/>
              <w:rPr>
                <w:ins w:id="325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1367DCA" w14:textId="77777777" w:rsidR="00F56982" w:rsidRDefault="00F56982" w:rsidP="001054E0">
            <w:pPr>
              <w:widowControl w:val="0"/>
              <w:autoSpaceDE w:val="0"/>
              <w:autoSpaceDN w:val="0"/>
              <w:adjustRightInd w:val="0"/>
              <w:spacing w:after="0" w:line="240" w:lineRule="auto"/>
              <w:rPr>
                <w:ins w:id="3260" w:author="Benjamin Zhu" w:date="2020-07-04T00:42:00Z"/>
                <w:rFonts w:ascii="Times New Roman" w:hAnsi="Times New Roman" w:cs="Times New Roman"/>
                <w:sz w:val="24"/>
                <w:szCs w:val="24"/>
              </w:rPr>
            </w:pPr>
          </w:p>
        </w:tc>
      </w:tr>
      <w:tr w:rsidR="00F56982" w14:paraId="69812801" w14:textId="77777777" w:rsidTr="001054E0">
        <w:tblPrEx>
          <w:tblCellMar>
            <w:top w:w="0" w:type="dxa"/>
            <w:bottom w:w="0" w:type="dxa"/>
          </w:tblCellMar>
        </w:tblPrEx>
        <w:trPr>
          <w:ins w:id="3261" w:author="Benjamin Zhu" w:date="2020-07-04T00:42:00Z"/>
        </w:trPr>
        <w:tc>
          <w:tcPr>
            <w:tcW w:w="2616" w:type="dxa"/>
            <w:tcBorders>
              <w:top w:val="nil"/>
              <w:left w:val="nil"/>
              <w:bottom w:val="nil"/>
              <w:right w:val="nil"/>
            </w:tcBorders>
          </w:tcPr>
          <w:p w14:paraId="6E88059D" w14:textId="25ADAA86" w:rsidR="00F56982" w:rsidRDefault="00F56982" w:rsidP="001054E0">
            <w:pPr>
              <w:widowControl w:val="0"/>
              <w:autoSpaceDE w:val="0"/>
              <w:autoSpaceDN w:val="0"/>
              <w:adjustRightInd w:val="0"/>
              <w:spacing w:after="0" w:line="240" w:lineRule="auto"/>
              <w:rPr>
                <w:ins w:id="3262" w:author="Benjamin Zhu" w:date="2020-07-04T00:42:00Z"/>
                <w:rFonts w:ascii="Times New Roman" w:hAnsi="Times New Roman" w:cs="Times New Roman"/>
                <w:sz w:val="24"/>
                <w:szCs w:val="24"/>
              </w:rPr>
            </w:pPr>
            <w:ins w:id="3263" w:author="Benjamin Zhu" w:date="2020-07-04T00:42:00Z">
              <w:r>
                <w:rPr>
                  <w:rFonts w:ascii="Times New Roman" w:hAnsi="Times New Roman" w:cs="Times New Roman"/>
                  <w:sz w:val="24"/>
                  <w:szCs w:val="24"/>
                </w:rPr>
                <w:t>White # University</w:t>
              </w:r>
            </w:ins>
          </w:p>
        </w:tc>
        <w:tc>
          <w:tcPr>
            <w:tcW w:w="2016" w:type="dxa"/>
            <w:tcBorders>
              <w:top w:val="nil"/>
              <w:left w:val="nil"/>
              <w:bottom w:val="nil"/>
              <w:right w:val="nil"/>
            </w:tcBorders>
          </w:tcPr>
          <w:p w14:paraId="734C48B9" w14:textId="77777777" w:rsidR="00F56982" w:rsidRDefault="00F56982" w:rsidP="001054E0">
            <w:pPr>
              <w:widowControl w:val="0"/>
              <w:autoSpaceDE w:val="0"/>
              <w:autoSpaceDN w:val="0"/>
              <w:adjustRightInd w:val="0"/>
              <w:spacing w:after="0" w:line="240" w:lineRule="auto"/>
              <w:jc w:val="center"/>
              <w:rPr>
                <w:ins w:id="326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08EE89A" w14:textId="77777777" w:rsidR="00F56982" w:rsidRDefault="00F56982" w:rsidP="001054E0">
            <w:pPr>
              <w:widowControl w:val="0"/>
              <w:autoSpaceDE w:val="0"/>
              <w:autoSpaceDN w:val="0"/>
              <w:adjustRightInd w:val="0"/>
              <w:spacing w:after="0" w:line="240" w:lineRule="auto"/>
              <w:jc w:val="center"/>
              <w:rPr>
                <w:ins w:id="326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57E3E7B" w14:textId="77777777" w:rsidR="00F56982" w:rsidRDefault="00F56982" w:rsidP="001054E0">
            <w:pPr>
              <w:widowControl w:val="0"/>
              <w:autoSpaceDE w:val="0"/>
              <w:autoSpaceDN w:val="0"/>
              <w:adjustRightInd w:val="0"/>
              <w:spacing w:after="0" w:line="240" w:lineRule="auto"/>
              <w:jc w:val="center"/>
              <w:rPr>
                <w:ins w:id="3266" w:author="Benjamin Zhu" w:date="2020-07-04T00:42:00Z"/>
                <w:rFonts w:ascii="Times New Roman" w:hAnsi="Times New Roman" w:cs="Times New Roman"/>
                <w:sz w:val="24"/>
                <w:szCs w:val="24"/>
              </w:rPr>
            </w:pPr>
            <w:ins w:id="3267" w:author="Benjamin Zhu" w:date="2020-07-04T00:42:00Z">
              <w:r>
                <w:rPr>
                  <w:rFonts w:ascii="Times New Roman" w:hAnsi="Times New Roman" w:cs="Times New Roman"/>
                  <w:sz w:val="24"/>
                  <w:szCs w:val="24"/>
                </w:rPr>
                <w:t>0</w:t>
              </w:r>
            </w:ins>
          </w:p>
        </w:tc>
        <w:tc>
          <w:tcPr>
            <w:tcW w:w="2016" w:type="dxa"/>
            <w:tcBorders>
              <w:top w:val="nil"/>
              <w:left w:val="nil"/>
              <w:bottom w:val="nil"/>
              <w:right w:val="nil"/>
            </w:tcBorders>
          </w:tcPr>
          <w:p w14:paraId="272FA2B1" w14:textId="77777777" w:rsidR="00F56982" w:rsidRDefault="00F56982" w:rsidP="001054E0">
            <w:pPr>
              <w:widowControl w:val="0"/>
              <w:autoSpaceDE w:val="0"/>
              <w:autoSpaceDN w:val="0"/>
              <w:adjustRightInd w:val="0"/>
              <w:spacing w:after="0" w:line="240" w:lineRule="auto"/>
              <w:jc w:val="center"/>
              <w:rPr>
                <w:ins w:id="3268" w:author="Benjamin Zhu" w:date="2020-07-04T00:42:00Z"/>
                <w:rFonts w:ascii="Times New Roman" w:hAnsi="Times New Roman" w:cs="Times New Roman"/>
                <w:sz w:val="24"/>
                <w:szCs w:val="24"/>
              </w:rPr>
            </w:pPr>
            <w:ins w:id="3269" w:author="Benjamin Zhu" w:date="2020-07-04T00:42:00Z">
              <w:r>
                <w:rPr>
                  <w:rFonts w:ascii="Times New Roman" w:hAnsi="Times New Roman" w:cs="Times New Roman"/>
                  <w:sz w:val="24"/>
                  <w:szCs w:val="24"/>
                </w:rPr>
                <w:t>0</w:t>
              </w:r>
            </w:ins>
          </w:p>
        </w:tc>
      </w:tr>
      <w:tr w:rsidR="00F56982" w14:paraId="03C55063" w14:textId="77777777" w:rsidTr="001054E0">
        <w:tblPrEx>
          <w:tblCellMar>
            <w:top w:w="0" w:type="dxa"/>
            <w:bottom w:w="0" w:type="dxa"/>
          </w:tblCellMar>
        </w:tblPrEx>
        <w:trPr>
          <w:ins w:id="3270" w:author="Benjamin Zhu" w:date="2020-07-04T00:42:00Z"/>
        </w:trPr>
        <w:tc>
          <w:tcPr>
            <w:tcW w:w="2616" w:type="dxa"/>
            <w:tcBorders>
              <w:top w:val="nil"/>
              <w:left w:val="nil"/>
              <w:bottom w:val="nil"/>
              <w:right w:val="nil"/>
            </w:tcBorders>
          </w:tcPr>
          <w:p w14:paraId="1AE8A80D" w14:textId="77777777" w:rsidR="00F56982" w:rsidRDefault="00F56982" w:rsidP="001054E0">
            <w:pPr>
              <w:widowControl w:val="0"/>
              <w:autoSpaceDE w:val="0"/>
              <w:autoSpaceDN w:val="0"/>
              <w:adjustRightInd w:val="0"/>
              <w:spacing w:after="0" w:line="240" w:lineRule="auto"/>
              <w:rPr>
                <w:ins w:id="327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A83AD99" w14:textId="77777777" w:rsidR="00F56982" w:rsidRDefault="00F56982" w:rsidP="001054E0">
            <w:pPr>
              <w:widowControl w:val="0"/>
              <w:autoSpaceDE w:val="0"/>
              <w:autoSpaceDN w:val="0"/>
              <w:adjustRightInd w:val="0"/>
              <w:spacing w:after="0" w:line="240" w:lineRule="auto"/>
              <w:jc w:val="center"/>
              <w:rPr>
                <w:ins w:id="327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8A7AD3C" w14:textId="77777777" w:rsidR="00F56982" w:rsidRDefault="00F56982" w:rsidP="001054E0">
            <w:pPr>
              <w:widowControl w:val="0"/>
              <w:autoSpaceDE w:val="0"/>
              <w:autoSpaceDN w:val="0"/>
              <w:adjustRightInd w:val="0"/>
              <w:spacing w:after="0" w:line="240" w:lineRule="auto"/>
              <w:jc w:val="center"/>
              <w:rPr>
                <w:ins w:id="327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3ADAACB" w14:textId="77777777" w:rsidR="00F56982" w:rsidRDefault="00F56982" w:rsidP="001054E0">
            <w:pPr>
              <w:widowControl w:val="0"/>
              <w:autoSpaceDE w:val="0"/>
              <w:autoSpaceDN w:val="0"/>
              <w:adjustRightInd w:val="0"/>
              <w:spacing w:after="0" w:line="240" w:lineRule="auto"/>
              <w:jc w:val="center"/>
              <w:rPr>
                <w:ins w:id="3274" w:author="Benjamin Zhu" w:date="2020-07-04T00:42:00Z"/>
                <w:rFonts w:ascii="Times New Roman" w:hAnsi="Times New Roman" w:cs="Times New Roman"/>
                <w:sz w:val="24"/>
                <w:szCs w:val="24"/>
              </w:rPr>
            </w:pPr>
            <w:ins w:id="3275" w:author="Benjamin Zhu" w:date="2020-07-04T00:42:00Z">
              <w:r>
                <w:rPr>
                  <w:rFonts w:ascii="Times New Roman" w:hAnsi="Times New Roman" w:cs="Times New Roman"/>
                  <w:sz w:val="24"/>
                  <w:szCs w:val="24"/>
                </w:rPr>
                <w:t>(.)</w:t>
              </w:r>
            </w:ins>
          </w:p>
        </w:tc>
        <w:tc>
          <w:tcPr>
            <w:tcW w:w="2016" w:type="dxa"/>
            <w:tcBorders>
              <w:top w:val="nil"/>
              <w:left w:val="nil"/>
              <w:bottom w:val="nil"/>
              <w:right w:val="nil"/>
            </w:tcBorders>
          </w:tcPr>
          <w:p w14:paraId="287DF8FA" w14:textId="77777777" w:rsidR="00F56982" w:rsidRDefault="00F56982" w:rsidP="001054E0">
            <w:pPr>
              <w:widowControl w:val="0"/>
              <w:autoSpaceDE w:val="0"/>
              <w:autoSpaceDN w:val="0"/>
              <w:adjustRightInd w:val="0"/>
              <w:spacing w:after="0" w:line="240" w:lineRule="auto"/>
              <w:jc w:val="center"/>
              <w:rPr>
                <w:ins w:id="3276" w:author="Benjamin Zhu" w:date="2020-07-04T00:42:00Z"/>
                <w:rFonts w:ascii="Times New Roman" w:hAnsi="Times New Roman" w:cs="Times New Roman"/>
                <w:sz w:val="24"/>
                <w:szCs w:val="24"/>
              </w:rPr>
            </w:pPr>
            <w:ins w:id="3277" w:author="Benjamin Zhu" w:date="2020-07-04T00:42:00Z">
              <w:r>
                <w:rPr>
                  <w:rFonts w:ascii="Times New Roman" w:hAnsi="Times New Roman" w:cs="Times New Roman"/>
                  <w:sz w:val="24"/>
                  <w:szCs w:val="24"/>
                </w:rPr>
                <w:t>(.)</w:t>
              </w:r>
            </w:ins>
          </w:p>
        </w:tc>
      </w:tr>
      <w:tr w:rsidR="00F56982" w14:paraId="34AD5EDB" w14:textId="77777777" w:rsidTr="001054E0">
        <w:tblPrEx>
          <w:tblCellMar>
            <w:top w:w="0" w:type="dxa"/>
            <w:bottom w:w="0" w:type="dxa"/>
          </w:tblCellMar>
        </w:tblPrEx>
        <w:trPr>
          <w:ins w:id="3278" w:author="Benjamin Zhu" w:date="2020-07-04T00:42:00Z"/>
        </w:trPr>
        <w:tc>
          <w:tcPr>
            <w:tcW w:w="2616" w:type="dxa"/>
            <w:tcBorders>
              <w:top w:val="nil"/>
              <w:left w:val="nil"/>
              <w:bottom w:val="nil"/>
              <w:right w:val="nil"/>
            </w:tcBorders>
          </w:tcPr>
          <w:p w14:paraId="43A996F8" w14:textId="77777777" w:rsidR="00F56982" w:rsidRDefault="00F56982" w:rsidP="001054E0">
            <w:pPr>
              <w:widowControl w:val="0"/>
              <w:autoSpaceDE w:val="0"/>
              <w:autoSpaceDN w:val="0"/>
              <w:adjustRightInd w:val="0"/>
              <w:spacing w:after="0" w:line="240" w:lineRule="auto"/>
              <w:rPr>
                <w:ins w:id="327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C1179FD" w14:textId="77777777" w:rsidR="00F56982" w:rsidRDefault="00F56982" w:rsidP="001054E0">
            <w:pPr>
              <w:widowControl w:val="0"/>
              <w:autoSpaceDE w:val="0"/>
              <w:autoSpaceDN w:val="0"/>
              <w:adjustRightInd w:val="0"/>
              <w:spacing w:after="0" w:line="240" w:lineRule="auto"/>
              <w:rPr>
                <w:ins w:id="328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581CD35" w14:textId="77777777" w:rsidR="00F56982" w:rsidRDefault="00F56982" w:rsidP="001054E0">
            <w:pPr>
              <w:widowControl w:val="0"/>
              <w:autoSpaceDE w:val="0"/>
              <w:autoSpaceDN w:val="0"/>
              <w:adjustRightInd w:val="0"/>
              <w:spacing w:after="0" w:line="240" w:lineRule="auto"/>
              <w:rPr>
                <w:ins w:id="328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FAA2C1D" w14:textId="77777777" w:rsidR="00F56982" w:rsidRDefault="00F56982" w:rsidP="001054E0">
            <w:pPr>
              <w:widowControl w:val="0"/>
              <w:autoSpaceDE w:val="0"/>
              <w:autoSpaceDN w:val="0"/>
              <w:adjustRightInd w:val="0"/>
              <w:spacing w:after="0" w:line="240" w:lineRule="auto"/>
              <w:rPr>
                <w:ins w:id="328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E6B47C6" w14:textId="77777777" w:rsidR="00F56982" w:rsidRDefault="00F56982" w:rsidP="001054E0">
            <w:pPr>
              <w:widowControl w:val="0"/>
              <w:autoSpaceDE w:val="0"/>
              <w:autoSpaceDN w:val="0"/>
              <w:adjustRightInd w:val="0"/>
              <w:spacing w:after="0" w:line="240" w:lineRule="auto"/>
              <w:rPr>
                <w:ins w:id="3283" w:author="Benjamin Zhu" w:date="2020-07-04T00:42:00Z"/>
                <w:rFonts w:ascii="Times New Roman" w:hAnsi="Times New Roman" w:cs="Times New Roman"/>
                <w:sz w:val="24"/>
                <w:szCs w:val="24"/>
              </w:rPr>
            </w:pPr>
          </w:p>
        </w:tc>
      </w:tr>
      <w:tr w:rsidR="00F56982" w14:paraId="7B4268B9" w14:textId="77777777" w:rsidTr="001054E0">
        <w:tblPrEx>
          <w:tblCellMar>
            <w:top w:w="0" w:type="dxa"/>
            <w:bottom w:w="0" w:type="dxa"/>
          </w:tblCellMar>
        </w:tblPrEx>
        <w:trPr>
          <w:ins w:id="3284" w:author="Benjamin Zhu" w:date="2020-07-04T00:42:00Z"/>
        </w:trPr>
        <w:tc>
          <w:tcPr>
            <w:tcW w:w="2616" w:type="dxa"/>
            <w:tcBorders>
              <w:top w:val="nil"/>
              <w:left w:val="nil"/>
              <w:bottom w:val="nil"/>
              <w:right w:val="nil"/>
            </w:tcBorders>
          </w:tcPr>
          <w:p w14:paraId="7A1CCEEC" w14:textId="04993D95" w:rsidR="00F56982" w:rsidRDefault="00F56982" w:rsidP="001054E0">
            <w:pPr>
              <w:widowControl w:val="0"/>
              <w:autoSpaceDE w:val="0"/>
              <w:autoSpaceDN w:val="0"/>
              <w:adjustRightInd w:val="0"/>
              <w:spacing w:after="0" w:line="240" w:lineRule="auto"/>
              <w:rPr>
                <w:ins w:id="3285" w:author="Benjamin Zhu" w:date="2020-07-04T00:42:00Z"/>
                <w:rFonts w:ascii="Times New Roman" w:hAnsi="Times New Roman" w:cs="Times New Roman"/>
                <w:sz w:val="24"/>
                <w:szCs w:val="24"/>
              </w:rPr>
            </w:pPr>
            <w:ins w:id="3286" w:author="Benjamin Zhu" w:date="2020-07-04T00:42:00Z">
              <w:r>
                <w:rPr>
                  <w:rFonts w:ascii="Times New Roman" w:hAnsi="Times New Roman" w:cs="Times New Roman"/>
                  <w:sz w:val="24"/>
                  <w:szCs w:val="24"/>
                </w:rPr>
                <w:t>Negro/Pardo # University</w:t>
              </w:r>
            </w:ins>
          </w:p>
        </w:tc>
        <w:tc>
          <w:tcPr>
            <w:tcW w:w="2016" w:type="dxa"/>
            <w:tcBorders>
              <w:top w:val="nil"/>
              <w:left w:val="nil"/>
              <w:bottom w:val="nil"/>
              <w:right w:val="nil"/>
            </w:tcBorders>
          </w:tcPr>
          <w:p w14:paraId="3E3B2BFF" w14:textId="77777777" w:rsidR="00F56982" w:rsidRDefault="00F56982" w:rsidP="001054E0">
            <w:pPr>
              <w:widowControl w:val="0"/>
              <w:autoSpaceDE w:val="0"/>
              <w:autoSpaceDN w:val="0"/>
              <w:adjustRightInd w:val="0"/>
              <w:spacing w:after="0" w:line="240" w:lineRule="auto"/>
              <w:jc w:val="center"/>
              <w:rPr>
                <w:ins w:id="328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F139DA4" w14:textId="77777777" w:rsidR="00F56982" w:rsidRDefault="00F56982" w:rsidP="001054E0">
            <w:pPr>
              <w:widowControl w:val="0"/>
              <w:autoSpaceDE w:val="0"/>
              <w:autoSpaceDN w:val="0"/>
              <w:adjustRightInd w:val="0"/>
              <w:spacing w:after="0" w:line="240" w:lineRule="auto"/>
              <w:jc w:val="center"/>
              <w:rPr>
                <w:ins w:id="328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E938BC6" w14:textId="77777777" w:rsidR="00F56982" w:rsidRDefault="00F56982" w:rsidP="001054E0">
            <w:pPr>
              <w:widowControl w:val="0"/>
              <w:autoSpaceDE w:val="0"/>
              <w:autoSpaceDN w:val="0"/>
              <w:adjustRightInd w:val="0"/>
              <w:spacing w:after="0" w:line="240" w:lineRule="auto"/>
              <w:jc w:val="center"/>
              <w:rPr>
                <w:ins w:id="3289" w:author="Benjamin Zhu" w:date="2020-07-04T00:42:00Z"/>
                <w:rFonts w:ascii="Times New Roman" w:hAnsi="Times New Roman" w:cs="Times New Roman"/>
                <w:sz w:val="24"/>
                <w:szCs w:val="24"/>
              </w:rPr>
            </w:pPr>
            <w:ins w:id="3290" w:author="Benjamin Zhu" w:date="2020-07-04T00:42:00Z">
              <w:r>
                <w:rPr>
                  <w:rFonts w:ascii="Times New Roman" w:hAnsi="Times New Roman" w:cs="Times New Roman"/>
                  <w:sz w:val="24"/>
                  <w:szCs w:val="24"/>
                </w:rPr>
                <w:t>0.0272</w:t>
              </w:r>
            </w:ins>
          </w:p>
        </w:tc>
        <w:tc>
          <w:tcPr>
            <w:tcW w:w="2016" w:type="dxa"/>
            <w:tcBorders>
              <w:top w:val="nil"/>
              <w:left w:val="nil"/>
              <w:bottom w:val="nil"/>
              <w:right w:val="nil"/>
            </w:tcBorders>
          </w:tcPr>
          <w:p w14:paraId="6D65F3AF" w14:textId="77777777" w:rsidR="00F56982" w:rsidRDefault="00F56982" w:rsidP="001054E0">
            <w:pPr>
              <w:widowControl w:val="0"/>
              <w:autoSpaceDE w:val="0"/>
              <w:autoSpaceDN w:val="0"/>
              <w:adjustRightInd w:val="0"/>
              <w:spacing w:after="0" w:line="240" w:lineRule="auto"/>
              <w:jc w:val="center"/>
              <w:rPr>
                <w:ins w:id="3291" w:author="Benjamin Zhu" w:date="2020-07-04T00:42:00Z"/>
                <w:rFonts w:ascii="Times New Roman" w:hAnsi="Times New Roman" w:cs="Times New Roman"/>
                <w:sz w:val="24"/>
                <w:szCs w:val="24"/>
              </w:rPr>
            </w:pPr>
            <w:ins w:id="3292" w:author="Benjamin Zhu" w:date="2020-07-04T00:42:00Z">
              <w:r>
                <w:rPr>
                  <w:rFonts w:ascii="Times New Roman" w:hAnsi="Times New Roman" w:cs="Times New Roman"/>
                  <w:sz w:val="24"/>
                  <w:szCs w:val="24"/>
                </w:rPr>
                <w:t>0.00427</w:t>
              </w:r>
            </w:ins>
          </w:p>
        </w:tc>
      </w:tr>
      <w:tr w:rsidR="00F56982" w14:paraId="7BBEB747" w14:textId="77777777" w:rsidTr="001054E0">
        <w:tblPrEx>
          <w:tblCellMar>
            <w:top w:w="0" w:type="dxa"/>
            <w:bottom w:w="0" w:type="dxa"/>
          </w:tblCellMar>
        </w:tblPrEx>
        <w:trPr>
          <w:ins w:id="3293" w:author="Benjamin Zhu" w:date="2020-07-04T00:42:00Z"/>
        </w:trPr>
        <w:tc>
          <w:tcPr>
            <w:tcW w:w="2616" w:type="dxa"/>
            <w:tcBorders>
              <w:top w:val="nil"/>
              <w:left w:val="nil"/>
              <w:bottom w:val="nil"/>
              <w:right w:val="nil"/>
            </w:tcBorders>
          </w:tcPr>
          <w:p w14:paraId="3DB86DA1" w14:textId="77777777" w:rsidR="00F56982" w:rsidRDefault="00F56982" w:rsidP="001054E0">
            <w:pPr>
              <w:widowControl w:val="0"/>
              <w:autoSpaceDE w:val="0"/>
              <w:autoSpaceDN w:val="0"/>
              <w:adjustRightInd w:val="0"/>
              <w:spacing w:after="0" w:line="240" w:lineRule="auto"/>
              <w:rPr>
                <w:ins w:id="329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7528D08" w14:textId="77777777" w:rsidR="00F56982" w:rsidRDefault="00F56982" w:rsidP="001054E0">
            <w:pPr>
              <w:widowControl w:val="0"/>
              <w:autoSpaceDE w:val="0"/>
              <w:autoSpaceDN w:val="0"/>
              <w:adjustRightInd w:val="0"/>
              <w:spacing w:after="0" w:line="240" w:lineRule="auto"/>
              <w:jc w:val="center"/>
              <w:rPr>
                <w:ins w:id="329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4F95A0D" w14:textId="77777777" w:rsidR="00F56982" w:rsidRDefault="00F56982" w:rsidP="001054E0">
            <w:pPr>
              <w:widowControl w:val="0"/>
              <w:autoSpaceDE w:val="0"/>
              <w:autoSpaceDN w:val="0"/>
              <w:adjustRightInd w:val="0"/>
              <w:spacing w:after="0" w:line="240" w:lineRule="auto"/>
              <w:jc w:val="center"/>
              <w:rPr>
                <w:ins w:id="329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D007F03" w14:textId="77777777" w:rsidR="00F56982" w:rsidRDefault="00F56982" w:rsidP="001054E0">
            <w:pPr>
              <w:widowControl w:val="0"/>
              <w:autoSpaceDE w:val="0"/>
              <w:autoSpaceDN w:val="0"/>
              <w:adjustRightInd w:val="0"/>
              <w:spacing w:after="0" w:line="240" w:lineRule="auto"/>
              <w:jc w:val="center"/>
              <w:rPr>
                <w:ins w:id="3297" w:author="Benjamin Zhu" w:date="2020-07-04T00:42:00Z"/>
                <w:rFonts w:ascii="Times New Roman" w:hAnsi="Times New Roman" w:cs="Times New Roman"/>
                <w:sz w:val="24"/>
                <w:szCs w:val="24"/>
              </w:rPr>
            </w:pPr>
            <w:ins w:id="3298" w:author="Benjamin Zhu" w:date="2020-07-04T00:42:00Z">
              <w:r>
                <w:rPr>
                  <w:rFonts w:ascii="Times New Roman" w:hAnsi="Times New Roman" w:cs="Times New Roman"/>
                  <w:sz w:val="24"/>
                  <w:szCs w:val="24"/>
                </w:rPr>
                <w:t>(0.83)</w:t>
              </w:r>
            </w:ins>
          </w:p>
        </w:tc>
        <w:tc>
          <w:tcPr>
            <w:tcW w:w="2016" w:type="dxa"/>
            <w:tcBorders>
              <w:top w:val="nil"/>
              <w:left w:val="nil"/>
              <w:bottom w:val="nil"/>
              <w:right w:val="nil"/>
            </w:tcBorders>
          </w:tcPr>
          <w:p w14:paraId="27156B36" w14:textId="77777777" w:rsidR="00F56982" w:rsidRDefault="00F56982" w:rsidP="001054E0">
            <w:pPr>
              <w:widowControl w:val="0"/>
              <w:autoSpaceDE w:val="0"/>
              <w:autoSpaceDN w:val="0"/>
              <w:adjustRightInd w:val="0"/>
              <w:spacing w:after="0" w:line="240" w:lineRule="auto"/>
              <w:jc w:val="center"/>
              <w:rPr>
                <w:ins w:id="3299" w:author="Benjamin Zhu" w:date="2020-07-04T00:42:00Z"/>
                <w:rFonts w:ascii="Times New Roman" w:hAnsi="Times New Roman" w:cs="Times New Roman"/>
                <w:sz w:val="24"/>
                <w:szCs w:val="24"/>
              </w:rPr>
            </w:pPr>
            <w:ins w:id="3300" w:author="Benjamin Zhu" w:date="2020-07-04T00:42:00Z">
              <w:r>
                <w:rPr>
                  <w:rFonts w:ascii="Times New Roman" w:hAnsi="Times New Roman" w:cs="Times New Roman"/>
                  <w:sz w:val="24"/>
                  <w:szCs w:val="24"/>
                </w:rPr>
                <w:t>(0.16)</w:t>
              </w:r>
            </w:ins>
          </w:p>
        </w:tc>
      </w:tr>
      <w:tr w:rsidR="00F56982" w14:paraId="322FC24B" w14:textId="77777777" w:rsidTr="001054E0">
        <w:tblPrEx>
          <w:tblCellMar>
            <w:top w:w="0" w:type="dxa"/>
            <w:bottom w:w="0" w:type="dxa"/>
          </w:tblCellMar>
        </w:tblPrEx>
        <w:trPr>
          <w:ins w:id="3301" w:author="Benjamin Zhu" w:date="2020-07-04T00:42:00Z"/>
        </w:trPr>
        <w:tc>
          <w:tcPr>
            <w:tcW w:w="2616" w:type="dxa"/>
            <w:tcBorders>
              <w:top w:val="nil"/>
              <w:left w:val="nil"/>
              <w:bottom w:val="nil"/>
              <w:right w:val="nil"/>
            </w:tcBorders>
          </w:tcPr>
          <w:p w14:paraId="5E8A15A1" w14:textId="77777777" w:rsidR="00F56982" w:rsidRDefault="00F56982" w:rsidP="001054E0">
            <w:pPr>
              <w:widowControl w:val="0"/>
              <w:autoSpaceDE w:val="0"/>
              <w:autoSpaceDN w:val="0"/>
              <w:adjustRightInd w:val="0"/>
              <w:spacing w:after="0" w:line="240" w:lineRule="auto"/>
              <w:rPr>
                <w:ins w:id="330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26C9E9F" w14:textId="77777777" w:rsidR="00F56982" w:rsidRDefault="00F56982" w:rsidP="001054E0">
            <w:pPr>
              <w:widowControl w:val="0"/>
              <w:autoSpaceDE w:val="0"/>
              <w:autoSpaceDN w:val="0"/>
              <w:adjustRightInd w:val="0"/>
              <w:spacing w:after="0" w:line="240" w:lineRule="auto"/>
              <w:rPr>
                <w:ins w:id="330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C0E317F" w14:textId="77777777" w:rsidR="00F56982" w:rsidRDefault="00F56982" w:rsidP="001054E0">
            <w:pPr>
              <w:widowControl w:val="0"/>
              <w:autoSpaceDE w:val="0"/>
              <w:autoSpaceDN w:val="0"/>
              <w:adjustRightInd w:val="0"/>
              <w:spacing w:after="0" w:line="240" w:lineRule="auto"/>
              <w:rPr>
                <w:ins w:id="330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78DB92A" w14:textId="77777777" w:rsidR="00F56982" w:rsidRDefault="00F56982" w:rsidP="001054E0">
            <w:pPr>
              <w:widowControl w:val="0"/>
              <w:autoSpaceDE w:val="0"/>
              <w:autoSpaceDN w:val="0"/>
              <w:adjustRightInd w:val="0"/>
              <w:spacing w:after="0" w:line="240" w:lineRule="auto"/>
              <w:rPr>
                <w:ins w:id="330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3056CE7" w14:textId="77777777" w:rsidR="00F56982" w:rsidRDefault="00F56982" w:rsidP="001054E0">
            <w:pPr>
              <w:widowControl w:val="0"/>
              <w:autoSpaceDE w:val="0"/>
              <w:autoSpaceDN w:val="0"/>
              <w:adjustRightInd w:val="0"/>
              <w:spacing w:after="0" w:line="240" w:lineRule="auto"/>
              <w:rPr>
                <w:ins w:id="3306" w:author="Benjamin Zhu" w:date="2020-07-04T00:42:00Z"/>
                <w:rFonts w:ascii="Times New Roman" w:hAnsi="Times New Roman" w:cs="Times New Roman"/>
                <w:sz w:val="24"/>
                <w:szCs w:val="24"/>
              </w:rPr>
            </w:pPr>
          </w:p>
        </w:tc>
      </w:tr>
      <w:tr w:rsidR="00F56982" w14:paraId="4CB980F4" w14:textId="77777777" w:rsidTr="001054E0">
        <w:tblPrEx>
          <w:tblCellMar>
            <w:top w:w="0" w:type="dxa"/>
            <w:bottom w:w="0" w:type="dxa"/>
          </w:tblCellMar>
        </w:tblPrEx>
        <w:trPr>
          <w:ins w:id="3307" w:author="Benjamin Zhu" w:date="2020-07-04T00:42:00Z"/>
        </w:trPr>
        <w:tc>
          <w:tcPr>
            <w:tcW w:w="2616" w:type="dxa"/>
            <w:tcBorders>
              <w:top w:val="nil"/>
              <w:left w:val="nil"/>
              <w:bottom w:val="nil"/>
              <w:right w:val="nil"/>
            </w:tcBorders>
          </w:tcPr>
          <w:p w14:paraId="6D3D9222" w14:textId="127399D2" w:rsidR="00F56982" w:rsidRDefault="00F56982" w:rsidP="001054E0">
            <w:pPr>
              <w:widowControl w:val="0"/>
              <w:autoSpaceDE w:val="0"/>
              <w:autoSpaceDN w:val="0"/>
              <w:adjustRightInd w:val="0"/>
              <w:spacing w:after="0" w:line="240" w:lineRule="auto"/>
              <w:rPr>
                <w:ins w:id="3308" w:author="Benjamin Zhu" w:date="2020-07-04T00:42:00Z"/>
                <w:rFonts w:ascii="Times New Roman" w:hAnsi="Times New Roman" w:cs="Times New Roman"/>
                <w:sz w:val="24"/>
                <w:szCs w:val="24"/>
              </w:rPr>
            </w:pPr>
            <w:ins w:id="3309" w:author="Benjamin Zhu" w:date="2020-07-04T00:42:00Z">
              <w:r>
                <w:rPr>
                  <w:rFonts w:ascii="Times New Roman" w:hAnsi="Times New Roman" w:cs="Times New Roman"/>
                  <w:sz w:val="24"/>
                  <w:szCs w:val="24"/>
                </w:rPr>
                <w:t>Other # University</w:t>
              </w:r>
            </w:ins>
          </w:p>
        </w:tc>
        <w:tc>
          <w:tcPr>
            <w:tcW w:w="2016" w:type="dxa"/>
            <w:tcBorders>
              <w:top w:val="nil"/>
              <w:left w:val="nil"/>
              <w:bottom w:val="nil"/>
              <w:right w:val="nil"/>
            </w:tcBorders>
          </w:tcPr>
          <w:p w14:paraId="6E1C08DA" w14:textId="77777777" w:rsidR="00F56982" w:rsidRDefault="00F56982" w:rsidP="001054E0">
            <w:pPr>
              <w:widowControl w:val="0"/>
              <w:autoSpaceDE w:val="0"/>
              <w:autoSpaceDN w:val="0"/>
              <w:adjustRightInd w:val="0"/>
              <w:spacing w:after="0" w:line="240" w:lineRule="auto"/>
              <w:jc w:val="center"/>
              <w:rPr>
                <w:ins w:id="331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48C7F9E" w14:textId="77777777" w:rsidR="00F56982" w:rsidRDefault="00F56982" w:rsidP="001054E0">
            <w:pPr>
              <w:widowControl w:val="0"/>
              <w:autoSpaceDE w:val="0"/>
              <w:autoSpaceDN w:val="0"/>
              <w:adjustRightInd w:val="0"/>
              <w:spacing w:after="0" w:line="240" w:lineRule="auto"/>
              <w:jc w:val="center"/>
              <w:rPr>
                <w:ins w:id="331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D08A3F1" w14:textId="77777777" w:rsidR="00F56982" w:rsidRDefault="00F56982" w:rsidP="001054E0">
            <w:pPr>
              <w:widowControl w:val="0"/>
              <w:autoSpaceDE w:val="0"/>
              <w:autoSpaceDN w:val="0"/>
              <w:adjustRightInd w:val="0"/>
              <w:spacing w:after="0" w:line="240" w:lineRule="auto"/>
              <w:jc w:val="center"/>
              <w:rPr>
                <w:ins w:id="3312" w:author="Benjamin Zhu" w:date="2020-07-04T00:42:00Z"/>
                <w:rFonts w:ascii="Times New Roman" w:hAnsi="Times New Roman" w:cs="Times New Roman"/>
                <w:sz w:val="24"/>
                <w:szCs w:val="24"/>
              </w:rPr>
            </w:pPr>
            <w:ins w:id="3313" w:author="Benjamin Zhu" w:date="2020-07-04T00:42:00Z">
              <w:r>
                <w:rPr>
                  <w:rFonts w:ascii="Times New Roman" w:hAnsi="Times New Roman" w:cs="Times New Roman"/>
                  <w:sz w:val="24"/>
                  <w:szCs w:val="24"/>
                </w:rPr>
                <w:t>0.00755</w:t>
              </w:r>
            </w:ins>
          </w:p>
        </w:tc>
        <w:tc>
          <w:tcPr>
            <w:tcW w:w="2016" w:type="dxa"/>
            <w:tcBorders>
              <w:top w:val="nil"/>
              <w:left w:val="nil"/>
              <w:bottom w:val="nil"/>
              <w:right w:val="nil"/>
            </w:tcBorders>
          </w:tcPr>
          <w:p w14:paraId="2F8642B2" w14:textId="77777777" w:rsidR="00F56982" w:rsidRDefault="00F56982" w:rsidP="001054E0">
            <w:pPr>
              <w:widowControl w:val="0"/>
              <w:autoSpaceDE w:val="0"/>
              <w:autoSpaceDN w:val="0"/>
              <w:adjustRightInd w:val="0"/>
              <w:spacing w:after="0" w:line="240" w:lineRule="auto"/>
              <w:jc w:val="center"/>
              <w:rPr>
                <w:ins w:id="3314" w:author="Benjamin Zhu" w:date="2020-07-04T00:42:00Z"/>
                <w:rFonts w:ascii="Times New Roman" w:hAnsi="Times New Roman" w:cs="Times New Roman"/>
                <w:sz w:val="24"/>
                <w:szCs w:val="24"/>
              </w:rPr>
            </w:pPr>
            <w:ins w:id="3315" w:author="Benjamin Zhu" w:date="2020-07-04T00:42:00Z">
              <w:r>
                <w:rPr>
                  <w:rFonts w:ascii="Times New Roman" w:hAnsi="Times New Roman" w:cs="Times New Roman"/>
                  <w:sz w:val="24"/>
                  <w:szCs w:val="24"/>
                </w:rPr>
                <w:t>0.183</w:t>
              </w:r>
              <w:r>
                <w:rPr>
                  <w:rFonts w:ascii="Times New Roman" w:hAnsi="Times New Roman" w:cs="Times New Roman"/>
                  <w:sz w:val="24"/>
                  <w:szCs w:val="24"/>
                  <w:vertAlign w:val="superscript"/>
                </w:rPr>
                <w:t>+</w:t>
              </w:r>
            </w:ins>
          </w:p>
        </w:tc>
      </w:tr>
      <w:tr w:rsidR="00F56982" w14:paraId="574D5E24" w14:textId="77777777" w:rsidTr="001054E0">
        <w:tblPrEx>
          <w:tblCellMar>
            <w:top w:w="0" w:type="dxa"/>
            <w:bottom w:w="0" w:type="dxa"/>
          </w:tblCellMar>
        </w:tblPrEx>
        <w:trPr>
          <w:ins w:id="3316" w:author="Benjamin Zhu" w:date="2020-07-04T00:42:00Z"/>
        </w:trPr>
        <w:tc>
          <w:tcPr>
            <w:tcW w:w="2616" w:type="dxa"/>
            <w:tcBorders>
              <w:top w:val="nil"/>
              <w:left w:val="nil"/>
              <w:bottom w:val="nil"/>
              <w:right w:val="nil"/>
            </w:tcBorders>
          </w:tcPr>
          <w:p w14:paraId="0394E5C3" w14:textId="77777777" w:rsidR="00F56982" w:rsidRDefault="00F56982" w:rsidP="001054E0">
            <w:pPr>
              <w:widowControl w:val="0"/>
              <w:autoSpaceDE w:val="0"/>
              <w:autoSpaceDN w:val="0"/>
              <w:adjustRightInd w:val="0"/>
              <w:spacing w:after="0" w:line="240" w:lineRule="auto"/>
              <w:rPr>
                <w:ins w:id="331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023F2A82" w14:textId="77777777" w:rsidR="00F56982" w:rsidRDefault="00F56982" w:rsidP="001054E0">
            <w:pPr>
              <w:widowControl w:val="0"/>
              <w:autoSpaceDE w:val="0"/>
              <w:autoSpaceDN w:val="0"/>
              <w:adjustRightInd w:val="0"/>
              <w:spacing w:after="0" w:line="240" w:lineRule="auto"/>
              <w:jc w:val="center"/>
              <w:rPr>
                <w:ins w:id="331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C4E6756" w14:textId="77777777" w:rsidR="00F56982" w:rsidRDefault="00F56982" w:rsidP="001054E0">
            <w:pPr>
              <w:widowControl w:val="0"/>
              <w:autoSpaceDE w:val="0"/>
              <w:autoSpaceDN w:val="0"/>
              <w:adjustRightInd w:val="0"/>
              <w:spacing w:after="0" w:line="240" w:lineRule="auto"/>
              <w:jc w:val="center"/>
              <w:rPr>
                <w:ins w:id="331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6DF2B3A" w14:textId="77777777" w:rsidR="00F56982" w:rsidRDefault="00F56982" w:rsidP="001054E0">
            <w:pPr>
              <w:widowControl w:val="0"/>
              <w:autoSpaceDE w:val="0"/>
              <w:autoSpaceDN w:val="0"/>
              <w:adjustRightInd w:val="0"/>
              <w:spacing w:after="0" w:line="240" w:lineRule="auto"/>
              <w:jc w:val="center"/>
              <w:rPr>
                <w:ins w:id="3320" w:author="Benjamin Zhu" w:date="2020-07-04T00:42:00Z"/>
                <w:rFonts w:ascii="Times New Roman" w:hAnsi="Times New Roman" w:cs="Times New Roman"/>
                <w:sz w:val="24"/>
                <w:szCs w:val="24"/>
              </w:rPr>
            </w:pPr>
            <w:ins w:id="3321" w:author="Benjamin Zhu" w:date="2020-07-04T00:42:00Z">
              <w:r>
                <w:rPr>
                  <w:rFonts w:ascii="Times New Roman" w:hAnsi="Times New Roman" w:cs="Times New Roman"/>
                  <w:sz w:val="24"/>
                  <w:szCs w:val="24"/>
                </w:rPr>
                <w:t>(0.06)</w:t>
              </w:r>
            </w:ins>
          </w:p>
        </w:tc>
        <w:tc>
          <w:tcPr>
            <w:tcW w:w="2016" w:type="dxa"/>
            <w:tcBorders>
              <w:top w:val="nil"/>
              <w:left w:val="nil"/>
              <w:bottom w:val="nil"/>
              <w:right w:val="nil"/>
            </w:tcBorders>
          </w:tcPr>
          <w:p w14:paraId="6A8A50DF" w14:textId="77777777" w:rsidR="00F56982" w:rsidRDefault="00F56982" w:rsidP="001054E0">
            <w:pPr>
              <w:widowControl w:val="0"/>
              <w:autoSpaceDE w:val="0"/>
              <w:autoSpaceDN w:val="0"/>
              <w:adjustRightInd w:val="0"/>
              <w:spacing w:after="0" w:line="240" w:lineRule="auto"/>
              <w:jc w:val="center"/>
              <w:rPr>
                <w:ins w:id="3322" w:author="Benjamin Zhu" w:date="2020-07-04T00:42:00Z"/>
                <w:rFonts w:ascii="Times New Roman" w:hAnsi="Times New Roman" w:cs="Times New Roman"/>
                <w:sz w:val="24"/>
                <w:szCs w:val="24"/>
              </w:rPr>
            </w:pPr>
            <w:ins w:id="3323" w:author="Benjamin Zhu" w:date="2020-07-04T00:42:00Z">
              <w:r>
                <w:rPr>
                  <w:rFonts w:ascii="Times New Roman" w:hAnsi="Times New Roman" w:cs="Times New Roman"/>
                  <w:sz w:val="24"/>
                  <w:szCs w:val="24"/>
                </w:rPr>
                <w:t>(1.68)</w:t>
              </w:r>
            </w:ins>
          </w:p>
        </w:tc>
      </w:tr>
      <w:tr w:rsidR="00F56982" w14:paraId="72A084AF" w14:textId="77777777" w:rsidTr="001054E0">
        <w:tblPrEx>
          <w:tblCellMar>
            <w:top w:w="0" w:type="dxa"/>
            <w:bottom w:w="0" w:type="dxa"/>
          </w:tblCellMar>
        </w:tblPrEx>
        <w:trPr>
          <w:ins w:id="3324" w:author="Benjamin Zhu" w:date="2020-07-04T00:42:00Z"/>
        </w:trPr>
        <w:tc>
          <w:tcPr>
            <w:tcW w:w="2616" w:type="dxa"/>
            <w:tcBorders>
              <w:top w:val="nil"/>
              <w:left w:val="nil"/>
              <w:bottom w:val="nil"/>
              <w:right w:val="nil"/>
            </w:tcBorders>
          </w:tcPr>
          <w:p w14:paraId="4E2170D5" w14:textId="77777777" w:rsidR="00F56982" w:rsidRDefault="00F56982" w:rsidP="001054E0">
            <w:pPr>
              <w:widowControl w:val="0"/>
              <w:autoSpaceDE w:val="0"/>
              <w:autoSpaceDN w:val="0"/>
              <w:adjustRightInd w:val="0"/>
              <w:spacing w:after="0" w:line="240" w:lineRule="auto"/>
              <w:rPr>
                <w:ins w:id="3325"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3F2687A" w14:textId="77777777" w:rsidR="00F56982" w:rsidRDefault="00F56982" w:rsidP="001054E0">
            <w:pPr>
              <w:widowControl w:val="0"/>
              <w:autoSpaceDE w:val="0"/>
              <w:autoSpaceDN w:val="0"/>
              <w:adjustRightInd w:val="0"/>
              <w:spacing w:after="0" w:line="240" w:lineRule="auto"/>
              <w:rPr>
                <w:ins w:id="3326"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59F0D00" w14:textId="77777777" w:rsidR="00F56982" w:rsidRDefault="00F56982" w:rsidP="001054E0">
            <w:pPr>
              <w:widowControl w:val="0"/>
              <w:autoSpaceDE w:val="0"/>
              <w:autoSpaceDN w:val="0"/>
              <w:adjustRightInd w:val="0"/>
              <w:spacing w:after="0" w:line="240" w:lineRule="auto"/>
              <w:rPr>
                <w:ins w:id="3327"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1C29C6E" w14:textId="77777777" w:rsidR="00F56982" w:rsidRDefault="00F56982" w:rsidP="001054E0">
            <w:pPr>
              <w:widowControl w:val="0"/>
              <w:autoSpaceDE w:val="0"/>
              <w:autoSpaceDN w:val="0"/>
              <w:adjustRightInd w:val="0"/>
              <w:spacing w:after="0" w:line="240" w:lineRule="auto"/>
              <w:rPr>
                <w:ins w:id="332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11F8033A" w14:textId="77777777" w:rsidR="00F56982" w:rsidRDefault="00F56982" w:rsidP="001054E0">
            <w:pPr>
              <w:widowControl w:val="0"/>
              <w:autoSpaceDE w:val="0"/>
              <w:autoSpaceDN w:val="0"/>
              <w:adjustRightInd w:val="0"/>
              <w:spacing w:after="0" w:line="240" w:lineRule="auto"/>
              <w:rPr>
                <w:ins w:id="3329" w:author="Benjamin Zhu" w:date="2020-07-04T00:42:00Z"/>
                <w:rFonts w:ascii="Times New Roman" w:hAnsi="Times New Roman" w:cs="Times New Roman"/>
                <w:sz w:val="24"/>
                <w:szCs w:val="24"/>
              </w:rPr>
            </w:pPr>
          </w:p>
        </w:tc>
      </w:tr>
      <w:tr w:rsidR="00F56982" w14:paraId="29806BC3" w14:textId="77777777" w:rsidTr="001054E0">
        <w:tblPrEx>
          <w:tblCellMar>
            <w:top w:w="0" w:type="dxa"/>
            <w:bottom w:w="0" w:type="dxa"/>
          </w:tblCellMar>
        </w:tblPrEx>
        <w:trPr>
          <w:ins w:id="3330" w:author="Benjamin Zhu" w:date="2020-07-04T00:42:00Z"/>
        </w:trPr>
        <w:tc>
          <w:tcPr>
            <w:tcW w:w="2616" w:type="dxa"/>
            <w:tcBorders>
              <w:top w:val="nil"/>
              <w:left w:val="nil"/>
              <w:bottom w:val="nil"/>
              <w:right w:val="nil"/>
            </w:tcBorders>
          </w:tcPr>
          <w:p w14:paraId="130F2BC2" w14:textId="77E0C2AC" w:rsidR="00F56982" w:rsidRDefault="00F56982" w:rsidP="001054E0">
            <w:pPr>
              <w:widowControl w:val="0"/>
              <w:autoSpaceDE w:val="0"/>
              <w:autoSpaceDN w:val="0"/>
              <w:adjustRightInd w:val="0"/>
              <w:spacing w:after="0" w:line="240" w:lineRule="auto"/>
              <w:rPr>
                <w:ins w:id="3331" w:author="Benjamin Zhu" w:date="2020-07-04T00:42:00Z"/>
                <w:rFonts w:ascii="Times New Roman" w:hAnsi="Times New Roman" w:cs="Times New Roman"/>
                <w:sz w:val="24"/>
                <w:szCs w:val="24"/>
              </w:rPr>
            </w:pPr>
            <w:ins w:id="3332" w:author="Benjamin Zhu" w:date="2020-07-04T00:42:00Z">
              <w:r>
                <w:rPr>
                  <w:rFonts w:ascii="Times New Roman" w:hAnsi="Times New Roman" w:cs="Times New Roman"/>
                  <w:sz w:val="24"/>
                  <w:szCs w:val="24"/>
                </w:rPr>
                <w:t>Asian # University</w:t>
              </w:r>
            </w:ins>
          </w:p>
        </w:tc>
        <w:tc>
          <w:tcPr>
            <w:tcW w:w="2016" w:type="dxa"/>
            <w:tcBorders>
              <w:top w:val="nil"/>
              <w:left w:val="nil"/>
              <w:bottom w:val="nil"/>
              <w:right w:val="nil"/>
            </w:tcBorders>
          </w:tcPr>
          <w:p w14:paraId="480E6075" w14:textId="77777777" w:rsidR="00F56982" w:rsidRDefault="00F56982" w:rsidP="001054E0">
            <w:pPr>
              <w:widowControl w:val="0"/>
              <w:autoSpaceDE w:val="0"/>
              <w:autoSpaceDN w:val="0"/>
              <w:adjustRightInd w:val="0"/>
              <w:spacing w:after="0" w:line="240" w:lineRule="auto"/>
              <w:jc w:val="center"/>
              <w:rPr>
                <w:ins w:id="3333"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6A973E12" w14:textId="77777777" w:rsidR="00F56982" w:rsidRDefault="00F56982" w:rsidP="001054E0">
            <w:pPr>
              <w:widowControl w:val="0"/>
              <w:autoSpaceDE w:val="0"/>
              <w:autoSpaceDN w:val="0"/>
              <w:adjustRightInd w:val="0"/>
              <w:spacing w:after="0" w:line="240" w:lineRule="auto"/>
              <w:jc w:val="center"/>
              <w:rPr>
                <w:ins w:id="3334"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7352303" w14:textId="77777777" w:rsidR="00F56982" w:rsidRDefault="00F56982" w:rsidP="001054E0">
            <w:pPr>
              <w:widowControl w:val="0"/>
              <w:autoSpaceDE w:val="0"/>
              <w:autoSpaceDN w:val="0"/>
              <w:adjustRightInd w:val="0"/>
              <w:spacing w:after="0" w:line="240" w:lineRule="auto"/>
              <w:jc w:val="center"/>
              <w:rPr>
                <w:ins w:id="3335" w:author="Benjamin Zhu" w:date="2020-07-04T00:42:00Z"/>
                <w:rFonts w:ascii="Times New Roman" w:hAnsi="Times New Roman" w:cs="Times New Roman"/>
                <w:sz w:val="24"/>
                <w:szCs w:val="24"/>
              </w:rPr>
            </w:pPr>
            <w:ins w:id="3336" w:author="Benjamin Zhu" w:date="2020-07-04T00:42:00Z">
              <w:r>
                <w:rPr>
                  <w:rFonts w:ascii="Times New Roman" w:hAnsi="Times New Roman" w:cs="Times New Roman"/>
                  <w:sz w:val="24"/>
                  <w:szCs w:val="24"/>
                </w:rPr>
                <w:t>0.171</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5C8D0833" w14:textId="77777777" w:rsidR="00F56982" w:rsidRDefault="00F56982" w:rsidP="001054E0">
            <w:pPr>
              <w:widowControl w:val="0"/>
              <w:autoSpaceDE w:val="0"/>
              <w:autoSpaceDN w:val="0"/>
              <w:adjustRightInd w:val="0"/>
              <w:spacing w:after="0" w:line="240" w:lineRule="auto"/>
              <w:jc w:val="center"/>
              <w:rPr>
                <w:ins w:id="3337" w:author="Benjamin Zhu" w:date="2020-07-04T00:42:00Z"/>
                <w:rFonts w:ascii="Times New Roman" w:hAnsi="Times New Roman" w:cs="Times New Roman"/>
                <w:sz w:val="24"/>
                <w:szCs w:val="24"/>
              </w:rPr>
            </w:pPr>
            <w:ins w:id="3338" w:author="Benjamin Zhu" w:date="2020-07-04T00:42:00Z">
              <w:r>
                <w:rPr>
                  <w:rFonts w:ascii="Times New Roman" w:hAnsi="Times New Roman" w:cs="Times New Roman"/>
                  <w:sz w:val="24"/>
                  <w:szCs w:val="24"/>
                </w:rPr>
                <w:t>0.0369</w:t>
              </w:r>
            </w:ins>
          </w:p>
        </w:tc>
      </w:tr>
      <w:tr w:rsidR="00F56982" w14:paraId="4135728C" w14:textId="77777777" w:rsidTr="001054E0">
        <w:tblPrEx>
          <w:tblCellMar>
            <w:top w:w="0" w:type="dxa"/>
            <w:bottom w:w="0" w:type="dxa"/>
          </w:tblCellMar>
        </w:tblPrEx>
        <w:trPr>
          <w:ins w:id="3339" w:author="Benjamin Zhu" w:date="2020-07-04T00:42:00Z"/>
        </w:trPr>
        <w:tc>
          <w:tcPr>
            <w:tcW w:w="2616" w:type="dxa"/>
            <w:tcBorders>
              <w:top w:val="nil"/>
              <w:left w:val="nil"/>
              <w:bottom w:val="nil"/>
              <w:right w:val="nil"/>
            </w:tcBorders>
          </w:tcPr>
          <w:p w14:paraId="3EB2EC82" w14:textId="77777777" w:rsidR="00F56982" w:rsidRDefault="00F56982" w:rsidP="001054E0">
            <w:pPr>
              <w:widowControl w:val="0"/>
              <w:autoSpaceDE w:val="0"/>
              <w:autoSpaceDN w:val="0"/>
              <w:adjustRightInd w:val="0"/>
              <w:spacing w:after="0" w:line="240" w:lineRule="auto"/>
              <w:rPr>
                <w:ins w:id="334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71281ACE" w14:textId="77777777" w:rsidR="00F56982" w:rsidRDefault="00F56982" w:rsidP="001054E0">
            <w:pPr>
              <w:widowControl w:val="0"/>
              <w:autoSpaceDE w:val="0"/>
              <w:autoSpaceDN w:val="0"/>
              <w:adjustRightInd w:val="0"/>
              <w:spacing w:after="0" w:line="240" w:lineRule="auto"/>
              <w:jc w:val="center"/>
              <w:rPr>
                <w:ins w:id="334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2A993A09" w14:textId="77777777" w:rsidR="00F56982" w:rsidRDefault="00F56982" w:rsidP="001054E0">
            <w:pPr>
              <w:widowControl w:val="0"/>
              <w:autoSpaceDE w:val="0"/>
              <w:autoSpaceDN w:val="0"/>
              <w:adjustRightInd w:val="0"/>
              <w:spacing w:after="0" w:line="240" w:lineRule="auto"/>
              <w:jc w:val="center"/>
              <w:rPr>
                <w:ins w:id="3342"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3544602" w14:textId="77777777" w:rsidR="00F56982" w:rsidRDefault="00F56982" w:rsidP="001054E0">
            <w:pPr>
              <w:widowControl w:val="0"/>
              <w:autoSpaceDE w:val="0"/>
              <w:autoSpaceDN w:val="0"/>
              <w:adjustRightInd w:val="0"/>
              <w:spacing w:after="0" w:line="240" w:lineRule="auto"/>
              <w:jc w:val="center"/>
              <w:rPr>
                <w:ins w:id="3343" w:author="Benjamin Zhu" w:date="2020-07-04T00:42:00Z"/>
                <w:rFonts w:ascii="Times New Roman" w:hAnsi="Times New Roman" w:cs="Times New Roman"/>
                <w:sz w:val="24"/>
                <w:szCs w:val="24"/>
              </w:rPr>
            </w:pPr>
            <w:ins w:id="3344" w:author="Benjamin Zhu" w:date="2020-07-04T00:42:00Z">
              <w:r>
                <w:rPr>
                  <w:rFonts w:ascii="Times New Roman" w:hAnsi="Times New Roman" w:cs="Times New Roman"/>
                  <w:sz w:val="24"/>
                  <w:szCs w:val="24"/>
                </w:rPr>
                <w:t>(2.42)</w:t>
              </w:r>
            </w:ins>
          </w:p>
        </w:tc>
        <w:tc>
          <w:tcPr>
            <w:tcW w:w="2016" w:type="dxa"/>
            <w:tcBorders>
              <w:top w:val="nil"/>
              <w:left w:val="nil"/>
              <w:bottom w:val="nil"/>
              <w:right w:val="nil"/>
            </w:tcBorders>
          </w:tcPr>
          <w:p w14:paraId="630E934A" w14:textId="77777777" w:rsidR="00F56982" w:rsidRDefault="00F56982" w:rsidP="001054E0">
            <w:pPr>
              <w:widowControl w:val="0"/>
              <w:autoSpaceDE w:val="0"/>
              <w:autoSpaceDN w:val="0"/>
              <w:adjustRightInd w:val="0"/>
              <w:spacing w:after="0" w:line="240" w:lineRule="auto"/>
              <w:jc w:val="center"/>
              <w:rPr>
                <w:ins w:id="3345" w:author="Benjamin Zhu" w:date="2020-07-04T00:42:00Z"/>
                <w:rFonts w:ascii="Times New Roman" w:hAnsi="Times New Roman" w:cs="Times New Roman"/>
                <w:sz w:val="24"/>
                <w:szCs w:val="24"/>
              </w:rPr>
            </w:pPr>
            <w:ins w:id="3346" w:author="Benjamin Zhu" w:date="2020-07-04T00:42:00Z">
              <w:r>
                <w:rPr>
                  <w:rFonts w:ascii="Times New Roman" w:hAnsi="Times New Roman" w:cs="Times New Roman"/>
                  <w:sz w:val="24"/>
                  <w:szCs w:val="24"/>
                </w:rPr>
                <w:t>(0.57)</w:t>
              </w:r>
            </w:ins>
          </w:p>
        </w:tc>
      </w:tr>
      <w:tr w:rsidR="00F56982" w14:paraId="7F70A09B" w14:textId="77777777" w:rsidTr="001054E0">
        <w:tblPrEx>
          <w:tblCellMar>
            <w:top w:w="0" w:type="dxa"/>
            <w:bottom w:w="0" w:type="dxa"/>
          </w:tblCellMar>
        </w:tblPrEx>
        <w:trPr>
          <w:ins w:id="3347" w:author="Benjamin Zhu" w:date="2020-07-04T00:42:00Z"/>
        </w:trPr>
        <w:tc>
          <w:tcPr>
            <w:tcW w:w="2616" w:type="dxa"/>
            <w:tcBorders>
              <w:top w:val="nil"/>
              <w:left w:val="nil"/>
              <w:bottom w:val="nil"/>
              <w:right w:val="nil"/>
            </w:tcBorders>
          </w:tcPr>
          <w:p w14:paraId="3A783795" w14:textId="77777777" w:rsidR="00F56982" w:rsidRDefault="00F56982" w:rsidP="001054E0">
            <w:pPr>
              <w:widowControl w:val="0"/>
              <w:autoSpaceDE w:val="0"/>
              <w:autoSpaceDN w:val="0"/>
              <w:adjustRightInd w:val="0"/>
              <w:spacing w:after="0" w:line="240" w:lineRule="auto"/>
              <w:rPr>
                <w:ins w:id="3348"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0F916FD" w14:textId="77777777" w:rsidR="00F56982" w:rsidRDefault="00F56982" w:rsidP="001054E0">
            <w:pPr>
              <w:widowControl w:val="0"/>
              <w:autoSpaceDE w:val="0"/>
              <w:autoSpaceDN w:val="0"/>
              <w:adjustRightInd w:val="0"/>
              <w:spacing w:after="0" w:line="240" w:lineRule="auto"/>
              <w:rPr>
                <w:ins w:id="3349"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5EF3A2CD" w14:textId="77777777" w:rsidR="00F56982" w:rsidRDefault="00F56982" w:rsidP="001054E0">
            <w:pPr>
              <w:widowControl w:val="0"/>
              <w:autoSpaceDE w:val="0"/>
              <w:autoSpaceDN w:val="0"/>
              <w:adjustRightInd w:val="0"/>
              <w:spacing w:after="0" w:line="240" w:lineRule="auto"/>
              <w:rPr>
                <w:ins w:id="3350"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43B989D5" w14:textId="77777777" w:rsidR="00F56982" w:rsidRDefault="00F56982" w:rsidP="001054E0">
            <w:pPr>
              <w:widowControl w:val="0"/>
              <w:autoSpaceDE w:val="0"/>
              <w:autoSpaceDN w:val="0"/>
              <w:adjustRightInd w:val="0"/>
              <w:spacing w:after="0" w:line="240" w:lineRule="auto"/>
              <w:rPr>
                <w:ins w:id="3351" w:author="Benjamin Zhu" w:date="2020-07-04T00:42:00Z"/>
                <w:rFonts w:ascii="Times New Roman" w:hAnsi="Times New Roman" w:cs="Times New Roman"/>
                <w:sz w:val="24"/>
                <w:szCs w:val="24"/>
              </w:rPr>
            </w:pPr>
          </w:p>
        </w:tc>
        <w:tc>
          <w:tcPr>
            <w:tcW w:w="2016" w:type="dxa"/>
            <w:tcBorders>
              <w:top w:val="nil"/>
              <w:left w:val="nil"/>
              <w:bottom w:val="nil"/>
              <w:right w:val="nil"/>
            </w:tcBorders>
          </w:tcPr>
          <w:p w14:paraId="3FE997C8" w14:textId="77777777" w:rsidR="00F56982" w:rsidRDefault="00F56982" w:rsidP="001054E0">
            <w:pPr>
              <w:widowControl w:val="0"/>
              <w:autoSpaceDE w:val="0"/>
              <w:autoSpaceDN w:val="0"/>
              <w:adjustRightInd w:val="0"/>
              <w:spacing w:after="0" w:line="240" w:lineRule="auto"/>
              <w:rPr>
                <w:ins w:id="3352" w:author="Benjamin Zhu" w:date="2020-07-04T00:42:00Z"/>
                <w:rFonts w:ascii="Times New Roman" w:hAnsi="Times New Roman" w:cs="Times New Roman"/>
                <w:sz w:val="24"/>
                <w:szCs w:val="24"/>
              </w:rPr>
            </w:pPr>
          </w:p>
        </w:tc>
      </w:tr>
      <w:tr w:rsidR="00F56982" w14:paraId="39A3919A" w14:textId="77777777" w:rsidTr="001054E0">
        <w:tblPrEx>
          <w:tblCellMar>
            <w:top w:w="0" w:type="dxa"/>
            <w:bottom w:w="0" w:type="dxa"/>
          </w:tblCellMar>
        </w:tblPrEx>
        <w:trPr>
          <w:ins w:id="3353" w:author="Benjamin Zhu" w:date="2020-07-04T00:42:00Z"/>
        </w:trPr>
        <w:tc>
          <w:tcPr>
            <w:tcW w:w="2616" w:type="dxa"/>
            <w:tcBorders>
              <w:top w:val="nil"/>
              <w:left w:val="nil"/>
              <w:bottom w:val="nil"/>
              <w:right w:val="nil"/>
            </w:tcBorders>
          </w:tcPr>
          <w:p w14:paraId="1ECE490E" w14:textId="77777777" w:rsidR="00F56982" w:rsidRDefault="00F56982" w:rsidP="001054E0">
            <w:pPr>
              <w:widowControl w:val="0"/>
              <w:autoSpaceDE w:val="0"/>
              <w:autoSpaceDN w:val="0"/>
              <w:adjustRightInd w:val="0"/>
              <w:spacing w:after="0" w:line="240" w:lineRule="auto"/>
              <w:rPr>
                <w:ins w:id="3354" w:author="Benjamin Zhu" w:date="2020-07-04T00:42:00Z"/>
                <w:rFonts w:ascii="Times New Roman" w:hAnsi="Times New Roman" w:cs="Times New Roman"/>
                <w:sz w:val="24"/>
                <w:szCs w:val="24"/>
              </w:rPr>
            </w:pPr>
            <w:ins w:id="3355" w:author="Benjamin Zhu" w:date="2020-07-04T00:42:00Z">
              <w:r>
                <w:rPr>
                  <w:rFonts w:ascii="Times New Roman" w:hAnsi="Times New Roman" w:cs="Times New Roman"/>
                  <w:sz w:val="24"/>
                  <w:szCs w:val="24"/>
                </w:rPr>
                <w:t>Constant</w:t>
              </w:r>
            </w:ins>
          </w:p>
        </w:tc>
        <w:tc>
          <w:tcPr>
            <w:tcW w:w="2016" w:type="dxa"/>
            <w:tcBorders>
              <w:top w:val="nil"/>
              <w:left w:val="nil"/>
              <w:bottom w:val="nil"/>
              <w:right w:val="nil"/>
            </w:tcBorders>
          </w:tcPr>
          <w:p w14:paraId="6AD5638B" w14:textId="77777777" w:rsidR="00F56982" w:rsidRDefault="00F56982" w:rsidP="001054E0">
            <w:pPr>
              <w:widowControl w:val="0"/>
              <w:autoSpaceDE w:val="0"/>
              <w:autoSpaceDN w:val="0"/>
              <w:adjustRightInd w:val="0"/>
              <w:spacing w:after="0" w:line="240" w:lineRule="auto"/>
              <w:jc w:val="center"/>
              <w:rPr>
                <w:ins w:id="3356" w:author="Benjamin Zhu" w:date="2020-07-04T00:42:00Z"/>
                <w:rFonts w:ascii="Times New Roman" w:hAnsi="Times New Roman" w:cs="Times New Roman"/>
                <w:sz w:val="24"/>
                <w:szCs w:val="24"/>
              </w:rPr>
            </w:pPr>
            <w:ins w:id="3357" w:author="Benjamin Zhu" w:date="2020-07-04T00:42:00Z">
              <w:r>
                <w:rPr>
                  <w:rFonts w:ascii="Times New Roman" w:hAnsi="Times New Roman" w:cs="Times New Roman"/>
                  <w:sz w:val="24"/>
                  <w:szCs w:val="24"/>
                </w:rPr>
                <w:t>0.457</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1758B3F3" w14:textId="77777777" w:rsidR="00F56982" w:rsidRDefault="00F56982" w:rsidP="001054E0">
            <w:pPr>
              <w:widowControl w:val="0"/>
              <w:autoSpaceDE w:val="0"/>
              <w:autoSpaceDN w:val="0"/>
              <w:adjustRightInd w:val="0"/>
              <w:spacing w:after="0" w:line="240" w:lineRule="auto"/>
              <w:jc w:val="center"/>
              <w:rPr>
                <w:ins w:id="3358" w:author="Benjamin Zhu" w:date="2020-07-04T00:42:00Z"/>
                <w:rFonts w:ascii="Times New Roman" w:hAnsi="Times New Roman" w:cs="Times New Roman"/>
                <w:sz w:val="24"/>
                <w:szCs w:val="24"/>
              </w:rPr>
            </w:pPr>
            <w:ins w:id="3359" w:author="Benjamin Zhu" w:date="2020-07-04T00:42:00Z">
              <w:r>
                <w:rPr>
                  <w:rFonts w:ascii="Times New Roman" w:hAnsi="Times New Roman" w:cs="Times New Roman"/>
                  <w:sz w:val="24"/>
                  <w:szCs w:val="24"/>
                </w:rPr>
                <w:t>0.319</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40FC2CD8" w14:textId="77777777" w:rsidR="00F56982" w:rsidRDefault="00F56982" w:rsidP="001054E0">
            <w:pPr>
              <w:widowControl w:val="0"/>
              <w:autoSpaceDE w:val="0"/>
              <w:autoSpaceDN w:val="0"/>
              <w:adjustRightInd w:val="0"/>
              <w:spacing w:after="0" w:line="240" w:lineRule="auto"/>
              <w:jc w:val="center"/>
              <w:rPr>
                <w:ins w:id="3360" w:author="Benjamin Zhu" w:date="2020-07-04T00:42:00Z"/>
                <w:rFonts w:ascii="Times New Roman" w:hAnsi="Times New Roman" w:cs="Times New Roman"/>
                <w:sz w:val="24"/>
                <w:szCs w:val="24"/>
              </w:rPr>
            </w:pPr>
            <w:ins w:id="3361" w:author="Benjamin Zhu" w:date="2020-07-04T00:42:00Z">
              <w:r>
                <w:rPr>
                  <w:rFonts w:ascii="Times New Roman" w:hAnsi="Times New Roman" w:cs="Times New Roman"/>
                  <w:sz w:val="24"/>
                  <w:szCs w:val="24"/>
                </w:rPr>
                <w:t>0.461</w:t>
              </w:r>
              <w:r>
                <w:rPr>
                  <w:rFonts w:ascii="Times New Roman" w:hAnsi="Times New Roman" w:cs="Times New Roman"/>
                  <w:sz w:val="24"/>
                  <w:szCs w:val="24"/>
                  <w:vertAlign w:val="superscript"/>
                </w:rPr>
                <w:t>**</w:t>
              </w:r>
            </w:ins>
          </w:p>
        </w:tc>
        <w:tc>
          <w:tcPr>
            <w:tcW w:w="2016" w:type="dxa"/>
            <w:tcBorders>
              <w:top w:val="nil"/>
              <w:left w:val="nil"/>
              <w:bottom w:val="nil"/>
              <w:right w:val="nil"/>
            </w:tcBorders>
          </w:tcPr>
          <w:p w14:paraId="255143D2" w14:textId="77777777" w:rsidR="00F56982" w:rsidRDefault="00F56982" w:rsidP="001054E0">
            <w:pPr>
              <w:widowControl w:val="0"/>
              <w:autoSpaceDE w:val="0"/>
              <w:autoSpaceDN w:val="0"/>
              <w:adjustRightInd w:val="0"/>
              <w:spacing w:after="0" w:line="240" w:lineRule="auto"/>
              <w:jc w:val="center"/>
              <w:rPr>
                <w:ins w:id="3362" w:author="Benjamin Zhu" w:date="2020-07-04T00:42:00Z"/>
                <w:rFonts w:ascii="Times New Roman" w:hAnsi="Times New Roman" w:cs="Times New Roman"/>
                <w:sz w:val="24"/>
                <w:szCs w:val="24"/>
              </w:rPr>
            </w:pPr>
            <w:ins w:id="3363" w:author="Benjamin Zhu" w:date="2020-07-04T00:42:00Z">
              <w:r>
                <w:rPr>
                  <w:rFonts w:ascii="Times New Roman" w:hAnsi="Times New Roman" w:cs="Times New Roman"/>
                  <w:sz w:val="24"/>
                  <w:szCs w:val="24"/>
                </w:rPr>
                <w:t>0.319</w:t>
              </w:r>
              <w:r>
                <w:rPr>
                  <w:rFonts w:ascii="Times New Roman" w:hAnsi="Times New Roman" w:cs="Times New Roman"/>
                  <w:sz w:val="24"/>
                  <w:szCs w:val="24"/>
                  <w:vertAlign w:val="superscript"/>
                </w:rPr>
                <w:t>**</w:t>
              </w:r>
            </w:ins>
          </w:p>
        </w:tc>
      </w:tr>
      <w:tr w:rsidR="00F56982" w14:paraId="55777FC0" w14:textId="77777777" w:rsidTr="001054E0">
        <w:tblPrEx>
          <w:tblCellMar>
            <w:top w:w="0" w:type="dxa"/>
            <w:bottom w:w="0" w:type="dxa"/>
          </w:tblCellMar>
        </w:tblPrEx>
        <w:trPr>
          <w:ins w:id="3364" w:author="Benjamin Zhu" w:date="2020-07-04T00:42:00Z"/>
        </w:trPr>
        <w:tc>
          <w:tcPr>
            <w:tcW w:w="2616" w:type="dxa"/>
            <w:tcBorders>
              <w:top w:val="nil"/>
              <w:left w:val="nil"/>
              <w:bottom w:val="single" w:sz="4" w:space="0" w:color="auto"/>
              <w:right w:val="nil"/>
            </w:tcBorders>
          </w:tcPr>
          <w:p w14:paraId="53159145" w14:textId="77777777" w:rsidR="00F56982" w:rsidRDefault="00F56982" w:rsidP="001054E0">
            <w:pPr>
              <w:widowControl w:val="0"/>
              <w:autoSpaceDE w:val="0"/>
              <w:autoSpaceDN w:val="0"/>
              <w:adjustRightInd w:val="0"/>
              <w:spacing w:after="0" w:line="240" w:lineRule="auto"/>
              <w:rPr>
                <w:ins w:id="3365" w:author="Benjamin Zhu" w:date="2020-07-04T00:42:00Z"/>
                <w:rFonts w:ascii="Times New Roman" w:hAnsi="Times New Roman" w:cs="Times New Roman"/>
                <w:sz w:val="24"/>
                <w:szCs w:val="24"/>
              </w:rPr>
            </w:pPr>
          </w:p>
        </w:tc>
        <w:tc>
          <w:tcPr>
            <w:tcW w:w="2016" w:type="dxa"/>
            <w:tcBorders>
              <w:top w:val="nil"/>
              <w:left w:val="nil"/>
              <w:bottom w:val="single" w:sz="4" w:space="0" w:color="auto"/>
              <w:right w:val="nil"/>
            </w:tcBorders>
          </w:tcPr>
          <w:p w14:paraId="7D72D31D" w14:textId="77777777" w:rsidR="00F56982" w:rsidRDefault="00F56982" w:rsidP="001054E0">
            <w:pPr>
              <w:widowControl w:val="0"/>
              <w:autoSpaceDE w:val="0"/>
              <w:autoSpaceDN w:val="0"/>
              <w:adjustRightInd w:val="0"/>
              <w:spacing w:after="0" w:line="240" w:lineRule="auto"/>
              <w:jc w:val="center"/>
              <w:rPr>
                <w:ins w:id="3366" w:author="Benjamin Zhu" w:date="2020-07-04T00:42:00Z"/>
                <w:rFonts w:ascii="Times New Roman" w:hAnsi="Times New Roman" w:cs="Times New Roman"/>
                <w:sz w:val="24"/>
                <w:szCs w:val="24"/>
              </w:rPr>
            </w:pPr>
            <w:ins w:id="3367" w:author="Benjamin Zhu" w:date="2020-07-04T00:42:00Z">
              <w:r>
                <w:rPr>
                  <w:rFonts w:ascii="Times New Roman" w:hAnsi="Times New Roman" w:cs="Times New Roman"/>
                  <w:sz w:val="24"/>
                  <w:szCs w:val="24"/>
                </w:rPr>
                <w:t>(25.74)</w:t>
              </w:r>
            </w:ins>
          </w:p>
        </w:tc>
        <w:tc>
          <w:tcPr>
            <w:tcW w:w="2016" w:type="dxa"/>
            <w:tcBorders>
              <w:top w:val="nil"/>
              <w:left w:val="nil"/>
              <w:bottom w:val="single" w:sz="4" w:space="0" w:color="auto"/>
              <w:right w:val="nil"/>
            </w:tcBorders>
          </w:tcPr>
          <w:p w14:paraId="3919F194" w14:textId="77777777" w:rsidR="00F56982" w:rsidRDefault="00F56982" w:rsidP="001054E0">
            <w:pPr>
              <w:widowControl w:val="0"/>
              <w:autoSpaceDE w:val="0"/>
              <w:autoSpaceDN w:val="0"/>
              <w:adjustRightInd w:val="0"/>
              <w:spacing w:after="0" w:line="240" w:lineRule="auto"/>
              <w:jc w:val="center"/>
              <w:rPr>
                <w:ins w:id="3368" w:author="Benjamin Zhu" w:date="2020-07-04T00:42:00Z"/>
                <w:rFonts w:ascii="Times New Roman" w:hAnsi="Times New Roman" w:cs="Times New Roman"/>
                <w:sz w:val="24"/>
                <w:szCs w:val="24"/>
              </w:rPr>
            </w:pPr>
            <w:ins w:id="3369" w:author="Benjamin Zhu" w:date="2020-07-04T00:42:00Z">
              <w:r>
                <w:rPr>
                  <w:rFonts w:ascii="Times New Roman" w:hAnsi="Times New Roman" w:cs="Times New Roman"/>
                  <w:sz w:val="24"/>
                  <w:szCs w:val="24"/>
                </w:rPr>
                <w:t>(20.89)</w:t>
              </w:r>
            </w:ins>
          </w:p>
        </w:tc>
        <w:tc>
          <w:tcPr>
            <w:tcW w:w="2016" w:type="dxa"/>
            <w:tcBorders>
              <w:top w:val="nil"/>
              <w:left w:val="nil"/>
              <w:bottom w:val="single" w:sz="4" w:space="0" w:color="auto"/>
              <w:right w:val="nil"/>
            </w:tcBorders>
          </w:tcPr>
          <w:p w14:paraId="33557FED" w14:textId="77777777" w:rsidR="00F56982" w:rsidRDefault="00F56982" w:rsidP="001054E0">
            <w:pPr>
              <w:widowControl w:val="0"/>
              <w:autoSpaceDE w:val="0"/>
              <w:autoSpaceDN w:val="0"/>
              <w:adjustRightInd w:val="0"/>
              <w:spacing w:after="0" w:line="240" w:lineRule="auto"/>
              <w:jc w:val="center"/>
              <w:rPr>
                <w:ins w:id="3370" w:author="Benjamin Zhu" w:date="2020-07-04T00:42:00Z"/>
                <w:rFonts w:ascii="Times New Roman" w:hAnsi="Times New Roman" w:cs="Times New Roman"/>
                <w:sz w:val="24"/>
                <w:szCs w:val="24"/>
              </w:rPr>
            </w:pPr>
            <w:ins w:id="3371" w:author="Benjamin Zhu" w:date="2020-07-04T00:42:00Z">
              <w:r>
                <w:rPr>
                  <w:rFonts w:ascii="Times New Roman" w:hAnsi="Times New Roman" w:cs="Times New Roman"/>
                  <w:sz w:val="24"/>
                  <w:szCs w:val="24"/>
                </w:rPr>
                <w:t>(25.60)</w:t>
              </w:r>
            </w:ins>
          </w:p>
        </w:tc>
        <w:tc>
          <w:tcPr>
            <w:tcW w:w="2016" w:type="dxa"/>
            <w:tcBorders>
              <w:top w:val="nil"/>
              <w:left w:val="nil"/>
              <w:bottom w:val="single" w:sz="4" w:space="0" w:color="auto"/>
              <w:right w:val="nil"/>
            </w:tcBorders>
          </w:tcPr>
          <w:p w14:paraId="721973AC" w14:textId="77777777" w:rsidR="00F56982" w:rsidRDefault="00F56982" w:rsidP="001054E0">
            <w:pPr>
              <w:widowControl w:val="0"/>
              <w:autoSpaceDE w:val="0"/>
              <w:autoSpaceDN w:val="0"/>
              <w:adjustRightInd w:val="0"/>
              <w:spacing w:after="0" w:line="240" w:lineRule="auto"/>
              <w:jc w:val="center"/>
              <w:rPr>
                <w:ins w:id="3372" w:author="Benjamin Zhu" w:date="2020-07-04T00:42:00Z"/>
                <w:rFonts w:ascii="Times New Roman" w:hAnsi="Times New Roman" w:cs="Times New Roman"/>
                <w:sz w:val="24"/>
                <w:szCs w:val="24"/>
              </w:rPr>
            </w:pPr>
            <w:ins w:id="3373" w:author="Benjamin Zhu" w:date="2020-07-04T00:42:00Z">
              <w:r>
                <w:rPr>
                  <w:rFonts w:ascii="Times New Roman" w:hAnsi="Times New Roman" w:cs="Times New Roman"/>
                  <w:sz w:val="24"/>
                  <w:szCs w:val="24"/>
                </w:rPr>
                <w:t>(20.61)</w:t>
              </w:r>
            </w:ins>
          </w:p>
        </w:tc>
      </w:tr>
      <w:tr w:rsidR="00F56982" w14:paraId="5F67445A" w14:textId="77777777" w:rsidTr="001054E0">
        <w:tblPrEx>
          <w:tblCellMar>
            <w:top w:w="0" w:type="dxa"/>
            <w:bottom w:w="0" w:type="dxa"/>
          </w:tblCellMar>
        </w:tblPrEx>
        <w:trPr>
          <w:ins w:id="3374" w:author="Benjamin Zhu" w:date="2020-07-04T00:42:00Z"/>
        </w:trPr>
        <w:tc>
          <w:tcPr>
            <w:tcW w:w="2616" w:type="dxa"/>
            <w:tcBorders>
              <w:top w:val="nil"/>
              <w:left w:val="nil"/>
              <w:bottom w:val="single" w:sz="4" w:space="0" w:color="auto"/>
              <w:right w:val="nil"/>
            </w:tcBorders>
          </w:tcPr>
          <w:p w14:paraId="646CC2BD" w14:textId="77777777" w:rsidR="00F56982" w:rsidRDefault="00F56982" w:rsidP="001054E0">
            <w:pPr>
              <w:widowControl w:val="0"/>
              <w:autoSpaceDE w:val="0"/>
              <w:autoSpaceDN w:val="0"/>
              <w:adjustRightInd w:val="0"/>
              <w:spacing w:after="0" w:line="240" w:lineRule="auto"/>
              <w:rPr>
                <w:ins w:id="3375" w:author="Benjamin Zhu" w:date="2020-07-04T00:42:00Z"/>
                <w:rFonts w:ascii="Times New Roman" w:hAnsi="Times New Roman" w:cs="Times New Roman"/>
                <w:sz w:val="24"/>
                <w:szCs w:val="24"/>
              </w:rPr>
            </w:pPr>
            <w:ins w:id="3376" w:author="Benjamin Zhu" w:date="2020-07-04T00:42:00Z">
              <w:r>
                <w:rPr>
                  <w:rFonts w:ascii="Times New Roman" w:hAnsi="Times New Roman" w:cs="Times New Roman"/>
                  <w:sz w:val="24"/>
                  <w:szCs w:val="24"/>
                </w:rPr>
                <w:t>Observations</w:t>
              </w:r>
            </w:ins>
          </w:p>
        </w:tc>
        <w:tc>
          <w:tcPr>
            <w:tcW w:w="2016" w:type="dxa"/>
            <w:tcBorders>
              <w:top w:val="nil"/>
              <w:left w:val="nil"/>
              <w:bottom w:val="single" w:sz="4" w:space="0" w:color="auto"/>
              <w:right w:val="nil"/>
            </w:tcBorders>
          </w:tcPr>
          <w:p w14:paraId="3B77AC45" w14:textId="77777777" w:rsidR="00F56982" w:rsidRDefault="00F56982" w:rsidP="001054E0">
            <w:pPr>
              <w:widowControl w:val="0"/>
              <w:autoSpaceDE w:val="0"/>
              <w:autoSpaceDN w:val="0"/>
              <w:adjustRightInd w:val="0"/>
              <w:spacing w:after="0" w:line="240" w:lineRule="auto"/>
              <w:jc w:val="center"/>
              <w:rPr>
                <w:ins w:id="3377" w:author="Benjamin Zhu" w:date="2020-07-04T00:42:00Z"/>
                <w:rFonts w:ascii="Times New Roman" w:hAnsi="Times New Roman" w:cs="Times New Roman"/>
                <w:sz w:val="24"/>
                <w:szCs w:val="24"/>
              </w:rPr>
            </w:pPr>
            <w:ins w:id="3378" w:author="Benjamin Zhu" w:date="2020-07-04T00:42:00Z">
              <w:r>
                <w:rPr>
                  <w:rFonts w:ascii="Times New Roman" w:hAnsi="Times New Roman" w:cs="Times New Roman"/>
                  <w:sz w:val="24"/>
                  <w:szCs w:val="24"/>
                </w:rPr>
                <w:t>2215</w:t>
              </w:r>
            </w:ins>
          </w:p>
        </w:tc>
        <w:tc>
          <w:tcPr>
            <w:tcW w:w="2016" w:type="dxa"/>
            <w:tcBorders>
              <w:top w:val="nil"/>
              <w:left w:val="nil"/>
              <w:bottom w:val="single" w:sz="4" w:space="0" w:color="auto"/>
              <w:right w:val="nil"/>
            </w:tcBorders>
          </w:tcPr>
          <w:p w14:paraId="7918A436" w14:textId="77777777" w:rsidR="00F56982" w:rsidRDefault="00F56982" w:rsidP="001054E0">
            <w:pPr>
              <w:widowControl w:val="0"/>
              <w:autoSpaceDE w:val="0"/>
              <w:autoSpaceDN w:val="0"/>
              <w:adjustRightInd w:val="0"/>
              <w:spacing w:after="0" w:line="240" w:lineRule="auto"/>
              <w:jc w:val="center"/>
              <w:rPr>
                <w:ins w:id="3379" w:author="Benjamin Zhu" w:date="2020-07-04T00:42:00Z"/>
                <w:rFonts w:ascii="Times New Roman" w:hAnsi="Times New Roman" w:cs="Times New Roman"/>
                <w:sz w:val="24"/>
                <w:szCs w:val="24"/>
              </w:rPr>
            </w:pPr>
            <w:ins w:id="3380" w:author="Benjamin Zhu" w:date="2020-07-04T00:42:00Z">
              <w:r>
                <w:rPr>
                  <w:rFonts w:ascii="Times New Roman" w:hAnsi="Times New Roman" w:cs="Times New Roman"/>
                  <w:sz w:val="24"/>
                  <w:szCs w:val="24"/>
                </w:rPr>
                <w:t>2861</w:t>
              </w:r>
            </w:ins>
          </w:p>
        </w:tc>
        <w:tc>
          <w:tcPr>
            <w:tcW w:w="2016" w:type="dxa"/>
            <w:tcBorders>
              <w:top w:val="nil"/>
              <w:left w:val="nil"/>
              <w:bottom w:val="single" w:sz="4" w:space="0" w:color="auto"/>
              <w:right w:val="nil"/>
            </w:tcBorders>
          </w:tcPr>
          <w:p w14:paraId="4160A0F5" w14:textId="77777777" w:rsidR="00F56982" w:rsidRDefault="00F56982" w:rsidP="001054E0">
            <w:pPr>
              <w:widowControl w:val="0"/>
              <w:autoSpaceDE w:val="0"/>
              <w:autoSpaceDN w:val="0"/>
              <w:adjustRightInd w:val="0"/>
              <w:spacing w:after="0" w:line="240" w:lineRule="auto"/>
              <w:jc w:val="center"/>
              <w:rPr>
                <w:ins w:id="3381" w:author="Benjamin Zhu" w:date="2020-07-04T00:42:00Z"/>
                <w:rFonts w:ascii="Times New Roman" w:hAnsi="Times New Roman" w:cs="Times New Roman"/>
                <w:sz w:val="24"/>
                <w:szCs w:val="24"/>
              </w:rPr>
            </w:pPr>
            <w:ins w:id="3382" w:author="Benjamin Zhu" w:date="2020-07-04T00:42:00Z">
              <w:r>
                <w:rPr>
                  <w:rFonts w:ascii="Times New Roman" w:hAnsi="Times New Roman" w:cs="Times New Roman"/>
                  <w:sz w:val="24"/>
                  <w:szCs w:val="24"/>
                </w:rPr>
                <w:t>2215</w:t>
              </w:r>
            </w:ins>
          </w:p>
        </w:tc>
        <w:tc>
          <w:tcPr>
            <w:tcW w:w="2016" w:type="dxa"/>
            <w:tcBorders>
              <w:top w:val="nil"/>
              <w:left w:val="nil"/>
              <w:bottom w:val="single" w:sz="4" w:space="0" w:color="auto"/>
              <w:right w:val="nil"/>
            </w:tcBorders>
          </w:tcPr>
          <w:p w14:paraId="330B9BDD" w14:textId="77777777" w:rsidR="00F56982" w:rsidRDefault="00F56982" w:rsidP="001054E0">
            <w:pPr>
              <w:widowControl w:val="0"/>
              <w:autoSpaceDE w:val="0"/>
              <w:autoSpaceDN w:val="0"/>
              <w:adjustRightInd w:val="0"/>
              <w:spacing w:after="0" w:line="240" w:lineRule="auto"/>
              <w:jc w:val="center"/>
              <w:rPr>
                <w:ins w:id="3383" w:author="Benjamin Zhu" w:date="2020-07-04T00:42:00Z"/>
                <w:rFonts w:ascii="Times New Roman" w:hAnsi="Times New Roman" w:cs="Times New Roman"/>
                <w:sz w:val="24"/>
                <w:szCs w:val="24"/>
              </w:rPr>
            </w:pPr>
            <w:ins w:id="3384" w:author="Benjamin Zhu" w:date="2020-07-04T00:42:00Z">
              <w:r>
                <w:rPr>
                  <w:rFonts w:ascii="Times New Roman" w:hAnsi="Times New Roman" w:cs="Times New Roman"/>
                  <w:sz w:val="24"/>
                  <w:szCs w:val="24"/>
                </w:rPr>
                <w:t>2861</w:t>
              </w:r>
            </w:ins>
          </w:p>
        </w:tc>
      </w:tr>
    </w:tbl>
    <w:p w14:paraId="17B60D16" w14:textId="77777777" w:rsidR="00F56982" w:rsidRDefault="00F56982" w:rsidP="00F56982">
      <w:pPr>
        <w:widowControl w:val="0"/>
        <w:autoSpaceDE w:val="0"/>
        <w:autoSpaceDN w:val="0"/>
        <w:adjustRightInd w:val="0"/>
        <w:spacing w:after="0" w:line="240" w:lineRule="auto"/>
        <w:rPr>
          <w:ins w:id="3385" w:author="Benjamin Zhu" w:date="2020-07-04T00:42:00Z"/>
          <w:rFonts w:ascii="Times New Roman" w:hAnsi="Times New Roman" w:cs="Times New Roman"/>
          <w:sz w:val="20"/>
          <w:szCs w:val="20"/>
        </w:rPr>
      </w:pPr>
      <w:ins w:id="3386" w:author="Benjamin Zhu" w:date="2020-07-04T00:42:00Z">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ins>
    </w:p>
    <w:p w14:paraId="3E20B70B" w14:textId="77777777" w:rsidR="00F56982" w:rsidRDefault="00F56982" w:rsidP="00F56982">
      <w:pPr>
        <w:widowControl w:val="0"/>
        <w:autoSpaceDE w:val="0"/>
        <w:autoSpaceDN w:val="0"/>
        <w:adjustRightInd w:val="0"/>
        <w:spacing w:after="0" w:line="240" w:lineRule="auto"/>
        <w:rPr>
          <w:ins w:id="3387" w:author="Benjamin Zhu" w:date="2020-07-04T00:42:00Z"/>
          <w:rFonts w:ascii="Times New Roman" w:hAnsi="Times New Roman" w:cs="Times New Roman"/>
          <w:sz w:val="20"/>
          <w:szCs w:val="20"/>
        </w:rPr>
      </w:pPr>
      <w:ins w:id="3388" w:author="Benjamin Zhu" w:date="2020-07-04T00:42:00Z">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w:t>
        </w:r>
      </w:ins>
    </w:p>
    <w:p w14:paraId="20FAF839" w14:textId="105334A9" w:rsidR="00511193" w:rsidRPr="00F56982" w:rsidDel="00F56982" w:rsidRDefault="00511193" w:rsidP="00F56982">
      <w:pPr>
        <w:jc w:val="center"/>
        <w:rPr>
          <w:del w:id="3389" w:author="Benjamin Zhu" w:date="2020-07-04T00:42:00Z"/>
          <w:rFonts w:ascii="Times New Roman" w:hAnsi="Times New Roman" w:cs="Times New Roman"/>
          <w:sz w:val="20"/>
          <w:szCs w:val="20"/>
          <w:rPrChange w:id="3390" w:author="Benjamin Zhu" w:date="2020-07-04T00:42:00Z">
            <w:rPr>
              <w:del w:id="3391" w:author="Benjamin Zhu" w:date="2020-07-04T00:42:00Z"/>
              <w:rFonts w:ascii="Times New Roman" w:hAnsi="Times New Roman" w:cs="Times New Roman"/>
              <w:sz w:val="20"/>
              <w:szCs w:val="20"/>
              <w:lang w:val="pt-BR"/>
            </w:rPr>
          </w:rPrChange>
        </w:rPr>
        <w:pPrChange w:id="3392" w:author="Benjamin Zhu" w:date="2020-07-04T00:42:00Z">
          <w:pPr>
            <w:widowControl w:val="0"/>
            <w:autoSpaceDE w:val="0"/>
            <w:autoSpaceDN w:val="0"/>
            <w:adjustRightInd w:val="0"/>
            <w:spacing w:after="0" w:line="240" w:lineRule="auto"/>
          </w:pPr>
        </w:pPrChange>
      </w:pPr>
    </w:p>
    <w:p w14:paraId="5711682A" w14:textId="77777777" w:rsidR="00511193" w:rsidRPr="00F56982" w:rsidRDefault="00511193">
      <w:pPr>
        <w:rPr>
          <w:ins w:id="3393" w:author="Ednaldo Ribeiro" w:date="2020-05-22T16:43:00Z"/>
          <w:rPrChange w:id="3394" w:author="Benjamin Zhu" w:date="2020-07-04T00:42:00Z">
            <w:rPr>
              <w:ins w:id="3395" w:author="Ednaldo Ribeiro" w:date="2020-05-22T16:43:00Z"/>
              <w:lang w:val="pt-BR"/>
            </w:rPr>
          </w:rPrChange>
        </w:rPr>
        <w:pPrChange w:id="3396" w:author="Ednaldo Ribeiro" w:date="2020-05-22T16:43:00Z">
          <w:pPr>
            <w:ind w:firstLine="1134"/>
          </w:pPr>
        </w:pPrChange>
      </w:pPr>
      <w:ins w:id="3397" w:author="Ednaldo Ribeiro" w:date="2020-05-22T16:43:00Z">
        <w:r w:rsidRPr="00511193">
          <w:rPr>
            <w:lang w:val="en"/>
          </w:rPr>
          <w:t xml:space="preserve">Source: </w:t>
        </w:r>
        <w:proofErr w:type="spellStart"/>
        <w:r w:rsidRPr="00511193">
          <w:rPr>
            <w:lang w:val="en"/>
          </w:rPr>
          <w:t>Lapop</w:t>
        </w:r>
        <w:proofErr w:type="spellEnd"/>
        <w:r w:rsidRPr="00511193">
          <w:rPr>
            <w:lang w:val="en"/>
          </w:rPr>
          <w:t>, 2017 and 2019.</w:t>
        </w:r>
      </w:ins>
    </w:p>
    <w:bookmarkEnd w:id="1587"/>
    <w:p w14:paraId="51D5FBB5" w14:textId="77777777" w:rsidR="00511193" w:rsidRPr="00F56982" w:rsidRDefault="00511193" w:rsidP="00511193">
      <w:pPr>
        <w:spacing w:line="480" w:lineRule="auto"/>
        <w:rPr>
          <w:rPrChange w:id="3398" w:author="Benjamin Zhu" w:date="2020-07-04T00:42:00Z">
            <w:rPr>
              <w:lang w:val="pt-BR"/>
            </w:rPr>
          </w:rPrChange>
        </w:rPr>
      </w:pPr>
    </w:p>
    <w:bookmarkEnd w:id="1588"/>
    <w:bookmarkEnd w:id="1565"/>
    <w:p w14:paraId="1926308A" w14:textId="77EF7FC8" w:rsidR="00511193" w:rsidRPr="00DD6D87" w:rsidRDefault="00511193" w:rsidP="00511193">
      <w:pPr>
        <w:spacing w:line="480" w:lineRule="auto"/>
        <w:rPr>
          <w:rPrChange w:id="3399" w:author="Benjamin Zhu" w:date="2020-06-27T00:39:00Z">
            <w:rPr>
              <w:lang w:val="pt-BR"/>
            </w:rPr>
          </w:rPrChange>
        </w:rPr>
      </w:pPr>
      <w:r w:rsidRPr="00511193">
        <w:rPr>
          <w:lang w:val="en"/>
        </w:rPr>
        <w:tab/>
        <w:t>For models without interactions, only the ethnic group</w:t>
      </w:r>
      <w:ins w:id="3400" w:author="Benjamin Zhu" w:date="2020-07-04T12:41:00Z">
        <w:r w:rsidR="002E1B7E">
          <w:rPr>
            <w:lang w:val="en"/>
          </w:rPr>
          <w:t xml:space="preserve"> dummies</w:t>
        </w:r>
      </w:ins>
      <w:r w:rsidRPr="00511193">
        <w:rPr>
          <w:lang w:val="en"/>
        </w:rPr>
        <w:t xml:space="preserve"> </w:t>
      </w:r>
      <w:del w:id="3401" w:author="Benjamin Zhu" w:date="2020-07-04T12:41:00Z">
        <w:r w:rsidRPr="00511193" w:rsidDel="002E1B7E">
          <w:rPr>
            <w:lang w:val="en"/>
          </w:rPr>
          <w:delText>was</w:delText>
        </w:r>
      </w:del>
      <w:ins w:id="3402" w:author="Benjamin Zhu" w:date="2020-07-04T12:41:00Z">
        <w:r w:rsidR="002E1B7E">
          <w:rPr>
            <w:lang w:val="en"/>
          </w:rPr>
          <w:t>were</w:t>
        </w:r>
      </w:ins>
      <w:r w:rsidRPr="00511193">
        <w:rPr>
          <w:lang w:val="en"/>
        </w:rPr>
        <w:t xml:space="preserve"> not</w:t>
      </w:r>
      <w:ins w:id="3403" w:author="Benjamin Zhu" w:date="2020-07-04T02:49:00Z">
        <w:r w:rsidR="002944CD">
          <w:rPr>
            <w:lang w:val="en"/>
          </w:rPr>
          <w:t xml:space="preserve"> significant</w:t>
        </w:r>
      </w:ins>
      <w:del w:id="3404" w:author="Benjamin Zhu" w:date="2020-07-04T02:49:00Z">
        <w:r w:rsidRPr="00511193" w:rsidDel="002944CD">
          <w:rPr>
            <w:lang w:val="en"/>
          </w:rPr>
          <w:delText xml:space="preserve"> meant</w:delText>
        </w:r>
      </w:del>
      <w:r w:rsidRPr="00511193">
        <w:rPr>
          <w:lang w:val="en"/>
        </w:rPr>
        <w:t xml:space="preserve">, an unexpected result given the richness of the literature on the relationship between ethnic group and political culture. Family income and </w:t>
      </w:r>
      <w:del w:id="3405" w:author="Benjamin Zhu" w:date="2020-07-04T02:50:00Z">
        <w:r w:rsidRPr="00511193" w:rsidDel="002944CD">
          <w:rPr>
            <w:lang w:val="en"/>
          </w:rPr>
          <w:delText>schooling</w:delText>
        </w:r>
      </w:del>
      <w:ins w:id="3406" w:author="Benjamin Zhu" w:date="2020-07-04T02:50:00Z">
        <w:r w:rsidR="002944CD">
          <w:rPr>
            <w:lang w:val="en"/>
          </w:rPr>
          <w:t>university education</w:t>
        </w:r>
      </w:ins>
      <w:r w:rsidRPr="00511193">
        <w:rPr>
          <w:lang w:val="en"/>
        </w:rPr>
        <w:t xml:space="preserve"> showed positive effects, indicating the existence of a relationship between socioeconomic status and the two ind</w:t>
      </w:r>
      <w:ins w:id="3407" w:author="Benjamin Zhu" w:date="2020-07-04T02:50:00Z">
        <w:r w:rsidR="002944CD">
          <w:rPr>
            <w:lang w:val="en"/>
          </w:rPr>
          <w:t>ices</w:t>
        </w:r>
      </w:ins>
      <w:del w:id="3408" w:author="Benjamin Zhu" w:date="2020-07-04T02:50:00Z">
        <w:r w:rsidRPr="00511193" w:rsidDel="002944CD">
          <w:rPr>
            <w:lang w:val="en"/>
          </w:rPr>
          <w:delText>exes</w:delText>
        </w:r>
      </w:del>
      <w:r w:rsidRPr="00511193">
        <w:rPr>
          <w:lang w:val="en"/>
        </w:rPr>
        <w:t xml:space="preserve">, corroborating much of the literature on political attitudes and behaviors that associate the educational level with greater political activism through the development of cognitive or civic skills, the cultivation of political interest and the provision of political information. The time effect showed that the two indexes increased between 2017 and 2019. Age had a positive effect </w:t>
      </w:r>
      <w:r w:rsidRPr="00511193">
        <w:rPr>
          <w:rStyle w:val="FootnoteReference"/>
          <w:lang w:val="en"/>
        </w:rPr>
        <w:footnoteReference w:id="49"/>
      </w:r>
      <w:r w:rsidRPr="00511193">
        <w:rPr>
          <w:rStyle w:val="FootnoteReference"/>
          <w:lang w:val="en"/>
        </w:rPr>
        <w:footnoteReference w:id="50"/>
      </w:r>
      <w:r w:rsidRPr="00511193">
        <w:rPr>
          <w:rStyle w:val="FootnoteReference"/>
          <w:lang w:val="en"/>
        </w:rPr>
        <w:footnoteReference w:id="51"/>
      </w:r>
      <w:ins w:id="3409" w:author="Ednaldo Ribeiro" w:date="2020-05-22T16:46:00Z">
        <w:r w:rsidRPr="00511193">
          <w:rPr>
            <w:lang w:val="en"/>
          </w:rPr>
          <w:t xml:space="preserve">on </w:t>
        </w:r>
      </w:ins>
      <w:r>
        <w:rPr>
          <w:lang w:val="en"/>
        </w:rPr>
        <w:t xml:space="preserve"> </w:t>
      </w:r>
      <w:del w:id="3410" w:author="Ednaldo Ribeiro" w:date="2020-05-22T16:46:00Z">
        <w:r w:rsidRPr="00511193" w:rsidDel="00D46D62">
          <w:rPr>
            <w:lang w:val="en"/>
          </w:rPr>
          <w:delText xml:space="preserve">com </w:delText>
        </w:r>
      </w:del>
      <w:ins w:id="3411" w:author="Benjamin Zhu" w:date="2020-07-04T02:50:00Z">
        <w:r w:rsidR="002944CD">
          <w:rPr>
            <w:lang w:val="en"/>
          </w:rPr>
          <w:t>CI</w:t>
        </w:r>
      </w:ins>
      <w:del w:id="3412" w:author="Benjamin Zhu" w:date="2020-07-04T02:50:00Z">
        <w:r w:rsidRPr="00511193" w:rsidDel="002944CD">
          <w:rPr>
            <w:lang w:val="en"/>
          </w:rPr>
          <w:delText>IC</w:delText>
        </w:r>
      </w:del>
      <w:r w:rsidRPr="00511193">
        <w:rPr>
          <w:lang w:val="en"/>
        </w:rPr>
        <w:t xml:space="preserve"> and a negative </w:t>
      </w:r>
      <w:proofErr w:type="gramStart"/>
      <w:r w:rsidRPr="00511193">
        <w:rPr>
          <w:lang w:val="en"/>
        </w:rPr>
        <w:t xml:space="preserve">effect </w:t>
      </w:r>
      <w:r>
        <w:rPr>
          <w:lang w:val="en"/>
        </w:rPr>
        <w:t xml:space="preserve"> </w:t>
      </w:r>
      <w:ins w:id="3413" w:author="Ednaldo Ribeiro" w:date="2020-05-22T16:46:00Z">
        <w:r w:rsidRPr="00511193">
          <w:rPr>
            <w:lang w:val="en"/>
          </w:rPr>
          <w:t>on</w:t>
        </w:r>
        <w:proofErr w:type="gramEnd"/>
        <w:r w:rsidRPr="00511193">
          <w:rPr>
            <w:lang w:val="en"/>
          </w:rPr>
          <w:t xml:space="preserve"> </w:t>
        </w:r>
      </w:ins>
      <w:r>
        <w:rPr>
          <w:lang w:val="en"/>
        </w:rPr>
        <w:t xml:space="preserve"> </w:t>
      </w:r>
      <w:del w:id="3414" w:author="Ednaldo Ribeiro" w:date="2020-05-22T16:46:00Z">
        <w:r w:rsidRPr="00511193" w:rsidDel="00D46D62">
          <w:rPr>
            <w:lang w:val="en"/>
          </w:rPr>
          <w:delText xml:space="preserve">com </w:delText>
        </w:r>
      </w:del>
      <w:r w:rsidRPr="00511193">
        <w:rPr>
          <w:lang w:val="en"/>
        </w:rPr>
        <w:t>COPI, indicating that older people tend to have more institutional confidence and less poli</w:t>
      </w:r>
      <w:ins w:id="3415" w:author="Benjamin Zhu" w:date="2020-07-04T02:50:00Z">
        <w:r w:rsidR="002944CD">
          <w:rPr>
            <w:lang w:val="en"/>
          </w:rPr>
          <w:t>tical</w:t>
        </w:r>
      </w:ins>
      <w:del w:id="3416" w:author="Benjamin Zhu" w:date="2020-07-04T02:50:00Z">
        <w:r w:rsidRPr="00511193" w:rsidDel="002944CD">
          <w:rPr>
            <w:lang w:val="en"/>
          </w:rPr>
          <w:delText>cy</w:delText>
        </w:r>
      </w:del>
      <w:r w:rsidRPr="00511193">
        <w:rPr>
          <w:lang w:val="en"/>
        </w:rPr>
        <w:t xml:space="preserve"> orientation.</w:t>
      </w:r>
      <w:r>
        <w:rPr>
          <w:lang w:val="en"/>
        </w:rPr>
        <w:t xml:space="preserve"> </w:t>
      </w:r>
      <w:ins w:id="3417" w:author="Ednaldo Ribeiro" w:date="2020-05-22T16:47:00Z">
        <w:del w:id="3418" w:author="Benjamin Zhu" w:date="2020-07-04T02:50:00Z">
          <w:r w:rsidRPr="00511193" w:rsidDel="002944CD">
            <w:rPr>
              <w:lang w:val="en"/>
            </w:rPr>
            <w:delText>On gender, w</w:delText>
          </w:r>
        </w:del>
      </w:ins>
      <w:ins w:id="3419" w:author="Benjamin Zhu" w:date="2020-07-04T02:50:00Z">
        <w:r w:rsidR="002944CD">
          <w:rPr>
            <w:lang w:val="en"/>
          </w:rPr>
          <w:t>W</w:t>
        </w:r>
      </w:ins>
      <w:ins w:id="3420" w:author="Ednaldo Ribeiro" w:date="2020-05-22T16:47:00Z">
        <w:r w:rsidRPr="00511193">
          <w:rPr>
            <w:lang w:val="en"/>
          </w:rPr>
          <w:t xml:space="preserve">omen </w:t>
        </w:r>
      </w:ins>
      <w:r>
        <w:rPr>
          <w:lang w:val="en"/>
        </w:rPr>
        <w:t xml:space="preserve"> </w:t>
      </w:r>
      <w:del w:id="3421" w:author="Ednaldo Ribeiro" w:date="2020-05-22T16:47:00Z">
        <w:r w:rsidRPr="00511193" w:rsidDel="00D46D62">
          <w:rPr>
            <w:lang w:val="en"/>
          </w:rPr>
          <w:delText xml:space="preserve">Mulheres </w:delText>
        </w:r>
      </w:del>
      <w:r w:rsidRPr="00511193">
        <w:rPr>
          <w:lang w:val="en"/>
        </w:rPr>
        <w:t xml:space="preserve">have less institutional confidence and a lower orientation to politics than men. This result confirms findings from the international literature that show that women generally participate less </w:t>
      </w:r>
      <w:r>
        <w:rPr>
          <w:lang w:val="en"/>
        </w:rPr>
        <w:t xml:space="preserve"> </w:t>
      </w:r>
      <w:del w:id="3422" w:author="Ednaldo Ribeiro" w:date="2020-05-22T16:48:00Z">
        <w:r w:rsidRPr="00511193" w:rsidDel="00D46D62">
          <w:rPr>
            <w:lang w:val="en"/>
          </w:rPr>
          <w:delText>políticamente</w:delText>
        </w:r>
      </w:del>
      <w:ins w:id="3423" w:author="Ednaldo Ribeiro" w:date="2020-05-22T16:48:00Z">
        <w:r w:rsidRPr="00511193">
          <w:rPr>
            <w:lang w:val="en"/>
          </w:rPr>
          <w:t>politically</w:t>
        </w:r>
      </w:ins>
      <w:r>
        <w:rPr>
          <w:lang w:val="en"/>
        </w:rPr>
        <w:t xml:space="preserve"> and have less confidence</w:t>
      </w:r>
      <w:ins w:id="3424" w:author="Benjamin Zhu" w:date="2020-04-29T23:03:00Z">
        <w:del w:id="3425" w:author="Ednaldo Ribeiro" w:date="2020-05-14T09:19:00Z">
          <w:r w:rsidRPr="00511193" w:rsidDel="00087555">
            <w:rPr>
              <w:lang w:val="en"/>
            </w:rPr>
            <w:delText>em menos na área de política</w:delText>
          </w:r>
        </w:del>
        <w:r w:rsidRPr="00511193">
          <w:rPr>
            <w:rStyle w:val="FootnoteReference"/>
            <w:lang w:val="en"/>
          </w:rPr>
          <w:footnoteReference w:id="52"/>
        </w:r>
      </w:ins>
      <w:r w:rsidRPr="00511193">
        <w:rPr>
          <w:lang w:val="en"/>
        </w:rPr>
        <w:t xml:space="preserve"> in institutions due to various constraints, such as family responsibilities that </w:t>
      </w:r>
      <w:r w:rsidRPr="00511193">
        <w:rPr>
          <w:lang w:val="en"/>
        </w:rPr>
        <w:lastRenderedPageBreak/>
        <w:t xml:space="preserve">disproportionately fall on their backs and also due </w:t>
      </w:r>
      <w:r>
        <w:rPr>
          <w:lang w:val="en"/>
        </w:rPr>
        <w:t xml:space="preserve">to </w:t>
      </w:r>
      <w:r w:rsidRPr="00511193">
        <w:rPr>
          <w:rStyle w:val="FootnoteReference"/>
          <w:lang w:val="en"/>
        </w:rPr>
        <w:footnoteReference w:id="53"/>
      </w:r>
      <w:del w:id="3426" w:author="Ednaldo Ribeiro" w:date="2020-05-14T09:20:00Z">
        <w:r w:rsidRPr="00511193" w:rsidDel="00087555">
          <w:rPr>
            <w:lang w:val="en"/>
          </w:rPr>
          <w:delText xml:space="preserve">por mecanismos como </w:delText>
        </w:r>
      </w:del>
      <w:del w:id="3427" w:author="Ednaldo Ribeiro" w:date="2020-05-22T16:48:00Z">
        <w:r w:rsidRPr="00511193" w:rsidDel="00D46D62">
          <w:rPr>
            <w:lang w:val="en"/>
          </w:rPr>
          <w:delText xml:space="preserve"> das mulheres</w:delText>
        </w:r>
      </w:del>
      <w:ins w:id="3428" w:author="Ednaldo Ribeiro" w:date="2020-05-22T16:49:00Z">
        <w:r w:rsidRPr="00511193">
          <w:rPr>
            <w:lang w:val="en"/>
          </w:rPr>
          <w:t xml:space="preserve">the </w:t>
        </w:r>
      </w:ins>
      <w:r>
        <w:rPr>
          <w:lang w:val="en"/>
        </w:rPr>
        <w:t xml:space="preserve">process of </w:t>
      </w:r>
      <w:del w:id="3429" w:author="Ednaldo Ribeiro" w:date="2020-05-14T09:20:00Z">
        <w:r w:rsidRPr="00511193" w:rsidDel="00087555">
          <w:rPr>
            <w:lang w:val="en"/>
          </w:rPr>
          <w:delText xml:space="preserve">o </w:delText>
        </w:r>
      </w:del>
      <w:r w:rsidRPr="00511193">
        <w:rPr>
          <w:lang w:val="en"/>
        </w:rPr>
        <w:t>political socialization replicating patterns of inequality between genders.</w:t>
      </w:r>
    </w:p>
    <w:p w14:paraId="6920D32E" w14:textId="0367FB6E" w:rsidR="00511193" w:rsidRPr="00DD6D87" w:rsidRDefault="00511193" w:rsidP="00511193">
      <w:pPr>
        <w:spacing w:line="480" w:lineRule="auto"/>
        <w:rPr>
          <w:rPrChange w:id="3430" w:author="Benjamin Zhu" w:date="2020-06-27T00:39:00Z">
            <w:rPr>
              <w:lang w:val="pt-BR"/>
            </w:rPr>
          </w:rPrChange>
        </w:rPr>
      </w:pPr>
      <w:r w:rsidRPr="00511193">
        <w:rPr>
          <w:lang w:val="en"/>
        </w:rPr>
        <w:tab/>
        <w:t>When we added an interaction between schooling and ethnic group, the effects of the black/brown and yellow categories were negative for COPI, while the impacts of income, age and sex did not</w:t>
      </w:r>
      <w:ins w:id="3431" w:author="Benjamin Zhu" w:date="2020-07-04T12:42:00Z">
        <w:r w:rsidR="002E1B7E">
          <w:rPr>
            <w:lang w:val="en"/>
          </w:rPr>
          <w:t xml:space="preserve"> change</w:t>
        </w:r>
      </w:ins>
      <w:del w:id="3432" w:author="Benjamin Zhu" w:date="2020-07-04T12:42:00Z">
        <w:r w:rsidRPr="00511193" w:rsidDel="002E1B7E">
          <w:rPr>
            <w:lang w:val="en"/>
          </w:rPr>
          <w:delText xml:space="preserve"> </w:delText>
        </w:r>
        <w:r w:rsidDel="002E1B7E">
          <w:rPr>
            <w:lang w:val="en"/>
          </w:rPr>
          <w:delText xml:space="preserve">have their impacts </w:delText>
        </w:r>
      </w:del>
      <w:del w:id="3433" w:author="Ednaldo Ribeiro" w:date="2020-05-22T16:52:00Z">
        <w:r w:rsidRPr="00511193" w:rsidDel="005F746C">
          <w:rPr>
            <w:lang w:val="en"/>
          </w:rPr>
          <w:delText xml:space="preserve">os </w:delText>
        </w:r>
      </w:del>
      <w:ins w:id="3434" w:author="Ednaldo Ribeiro" w:date="2020-05-22T16:52:00Z">
        <w:del w:id="3435" w:author="Benjamin Zhu" w:date="2020-07-04T12:42:00Z">
          <w:r w:rsidRPr="00511193" w:rsidDel="002E1B7E">
            <w:rPr>
              <w:lang w:val="en"/>
            </w:rPr>
            <w:delText>altered</w:delText>
          </w:r>
        </w:del>
        <w:r w:rsidRPr="00511193">
          <w:rPr>
            <w:lang w:val="en"/>
          </w:rPr>
          <w:t>.</w:t>
        </w:r>
      </w:ins>
      <w:del w:id="3436" w:author="Benjamin Zhu" w:date="2020-07-04T12:42:00Z">
        <w:r w:rsidDel="002E1B7E">
          <w:rPr>
            <w:lang w:val="en"/>
          </w:rPr>
          <w:delText xml:space="preserve"> </w:delText>
        </w:r>
      </w:del>
      <w:del w:id="3437" w:author="Ednaldo Ribeiro" w:date="2020-05-22T16:52:00Z">
        <w:r w:rsidRPr="00511193" w:rsidDel="005F746C">
          <w:rPr>
            <w:lang w:val="en"/>
          </w:rPr>
          <w:delText xml:space="preserve">os </w:delText>
        </w:r>
      </w:del>
      <w:ins w:id="3438" w:author="Ednaldo Ribeiro" w:date="2020-05-22T16:52:00Z">
        <w:del w:id="3439" w:author="Benjamin Zhu" w:date="2020-07-04T12:42:00Z">
          <w:r w:rsidRPr="00511193" w:rsidDel="002E1B7E">
            <w:rPr>
              <w:lang w:val="en"/>
            </w:rPr>
            <w:delText xml:space="preserve"> </w:delText>
          </w:r>
        </w:del>
      </w:ins>
      <w:r>
        <w:rPr>
          <w:lang w:val="en"/>
        </w:rPr>
        <w:t xml:space="preserve"> </w:t>
      </w:r>
      <w:del w:id="3440" w:author="Ednaldo Ribeiro" w:date="2020-05-22T16:52:00Z">
        <w:r w:rsidRPr="00511193" w:rsidDel="005F746C">
          <w:rPr>
            <w:lang w:val="en"/>
          </w:rPr>
          <w:delText xml:space="preserve">mudaram com essa adição. </w:delText>
        </w:r>
      </w:del>
      <w:r w:rsidRPr="00511193">
        <w:rPr>
          <w:lang w:val="en"/>
        </w:rPr>
        <w:t xml:space="preserve">The effect </w:t>
      </w:r>
      <w:r>
        <w:rPr>
          <w:lang w:val="en"/>
        </w:rPr>
        <w:t xml:space="preserve"> </w:t>
      </w:r>
      <w:del w:id="3441" w:author="Ednaldo Ribeiro" w:date="2020-05-22T16:53:00Z">
        <w:r w:rsidRPr="00511193" w:rsidDel="005F746C">
          <w:rPr>
            <w:lang w:val="en"/>
          </w:rPr>
          <w:delText xml:space="preserve">de </w:delText>
        </w:r>
      </w:del>
      <w:ins w:id="3442" w:author="Ednaldo Ribeiro" w:date="2020-05-22T16:53:00Z">
        <w:r w:rsidRPr="00511193">
          <w:rPr>
            <w:lang w:val="en"/>
          </w:rPr>
          <w:t xml:space="preserve">of </w:t>
        </w:r>
      </w:ins>
      <w:ins w:id="3443" w:author="Benjamin Zhu" w:date="2020-07-04T12:42:00Z">
        <w:r w:rsidR="002E1B7E">
          <w:rPr>
            <w:lang w:val="en"/>
          </w:rPr>
          <w:t>education</w:t>
        </w:r>
      </w:ins>
      <w:del w:id="3444" w:author="Benjamin Zhu" w:date="2020-07-04T12:42:00Z">
        <w:r w:rsidDel="002E1B7E">
          <w:rPr>
            <w:lang w:val="en"/>
          </w:rPr>
          <w:delText xml:space="preserve"> </w:delText>
        </w:r>
        <w:r w:rsidRPr="00511193" w:rsidDel="002E1B7E">
          <w:rPr>
            <w:lang w:val="en"/>
          </w:rPr>
          <w:delText>schooling</w:delText>
        </w:r>
      </w:del>
      <w:r w:rsidRPr="00511193">
        <w:rPr>
          <w:lang w:val="en"/>
        </w:rPr>
        <w:t xml:space="preserve"> remained positive and significant for COPI, but was no longer relevant in the </w:t>
      </w:r>
      <w:del w:id="3445" w:author="Benjamin Zhu" w:date="2020-07-04T12:42:00Z">
        <w:r w:rsidDel="002E1B7E">
          <w:rPr>
            <w:lang w:val="en"/>
          </w:rPr>
          <w:delText xml:space="preserve"> </w:delText>
        </w:r>
      </w:del>
      <w:del w:id="3446" w:author="Benjamin Zhu" w:date="2020-06-27T00:04:00Z">
        <w:r w:rsidRPr="00511193" w:rsidDel="00FA582A">
          <w:rPr>
            <w:lang w:val="en"/>
          </w:rPr>
          <w:delText>para  C</w:delText>
        </w:r>
      </w:del>
      <w:ins w:id="3447" w:author="Benjamin Zhu" w:date="2020-07-04T12:42:00Z">
        <w:r w:rsidR="002E1B7E">
          <w:rPr>
            <w:lang w:val="en"/>
          </w:rPr>
          <w:t xml:space="preserve">CI </w:t>
        </w:r>
      </w:ins>
      <w:del w:id="3448" w:author="Benjamin Zhu" w:date="2020-06-27T00:04:00Z">
        <w:r w:rsidRPr="00511193" w:rsidDel="00FA582A">
          <w:rPr>
            <w:lang w:val="en"/>
          </w:rPr>
          <w:delText>I</w:delText>
        </w:r>
      </w:del>
      <w:r w:rsidRPr="00511193">
        <w:rPr>
          <w:lang w:val="en"/>
        </w:rPr>
        <w:t>model. The interaction between schooling and yellow was significant and positive for COPI, indicating that higher education has a particularly strong positive relationship for Asian Brazilians. An assumption in the theory about the relationship between schooling and political participation is that it has a similar effect on different ethnic groups, but the evidence in this regard is not yet conclusive in the specialized literature. Lien showed that, in the U.S., education has a strong relationship with political participation for Americans of Mexican descent, but not for Asian Americans. The</w:t>
      </w:r>
      <w:r w:rsidRPr="00511193">
        <w:rPr>
          <w:rStyle w:val="FootnoteReference"/>
          <w:lang w:val="en"/>
        </w:rPr>
        <w:footnoteReference w:id="54"/>
      </w:r>
      <w:ins w:id="3449" w:author="Ednaldo Ribeiro" w:date="2020-05-22T16:54:00Z">
        <w:r w:rsidRPr="00511193">
          <w:rPr>
            <w:lang w:val="en"/>
          </w:rPr>
          <w:t xml:space="preserve">literature, in general terms, </w:t>
        </w:r>
      </w:ins>
      <w:r>
        <w:rPr>
          <w:lang w:val="en"/>
        </w:rPr>
        <w:t xml:space="preserve">is scarce on this effect </w:t>
      </w:r>
      <w:del w:id="3450" w:author="Ednaldo Ribeiro" w:date="2020-05-22T16:54:00Z">
        <w:r w:rsidRPr="00511193" w:rsidDel="005F746C">
          <w:rPr>
            <w:lang w:val="en"/>
          </w:rPr>
          <w:delText xml:space="preserve">geralmente </w:delText>
        </w:r>
      </w:del>
      <w:r w:rsidRPr="00511193">
        <w:rPr>
          <w:lang w:val="en"/>
        </w:rPr>
        <w:t>n</w:t>
      </w:r>
      <w:r>
        <w:rPr>
          <w:lang w:val="en"/>
        </w:rPr>
        <w:t>this last specific</w:t>
      </w:r>
      <w:ins w:id="3451" w:author="Ednaldo Ribeiro" w:date="2020-05-22T16:54:00Z">
        <w:r w:rsidRPr="00511193">
          <w:rPr>
            <w:lang w:val="en"/>
          </w:rPr>
          <w:t>ethnic group</w:t>
        </w:r>
      </w:ins>
      <w:del w:id="3452" w:author="Ednaldo Ribeiro" w:date="2020-05-22T16:54:00Z">
        <w:r w:rsidRPr="00511193" w:rsidDel="005F746C">
          <w:rPr>
            <w:lang w:val="en"/>
          </w:rPr>
          <w:delText>os Asiáticos especificamente</w:delText>
        </w:r>
      </w:del>
      <w:r w:rsidRPr="00511193">
        <w:rPr>
          <w:lang w:val="en"/>
        </w:rPr>
        <w:t>.</w:t>
      </w:r>
      <w:r>
        <w:rPr>
          <w:lang w:val="en"/>
        </w:rPr>
        <w:t xml:space="preserve"> </w:t>
      </w:r>
      <w:ins w:id="3453" w:author="Ednaldo Ribeiro" w:date="2020-05-22T16:54:00Z">
        <w:r w:rsidRPr="00511193">
          <w:rPr>
            <w:lang w:val="en"/>
          </w:rPr>
          <w:t xml:space="preserve">Making this discussion even more complex, </w:t>
        </w:r>
      </w:ins>
      <w:r>
        <w:rPr>
          <w:lang w:val="en"/>
        </w:rPr>
        <w:t xml:space="preserve"> </w:t>
      </w:r>
      <w:del w:id="3454" w:author="Ednaldo Ribeiro" w:date="2020-05-22T16:55:00Z">
        <w:r w:rsidRPr="00511193" w:rsidDel="00177641">
          <w:rPr>
            <w:lang w:val="en"/>
          </w:rPr>
          <w:delText xml:space="preserve">Complicando ainda mais, </w:delText>
        </w:r>
      </w:del>
      <w:r w:rsidRPr="00511193">
        <w:rPr>
          <w:lang w:val="en"/>
        </w:rPr>
        <w:t xml:space="preserve"> </w:t>
      </w:r>
      <w:r>
        <w:rPr>
          <w:lang w:val="en"/>
        </w:rPr>
        <w:t xml:space="preserve">sampling </w:t>
      </w:r>
      <w:del w:id="3455" w:author="Ednaldo Ribeiro" w:date="2020-05-22T16:55:00Z">
        <w:r w:rsidRPr="00511193" w:rsidDel="00177641">
          <w:rPr>
            <w:lang w:val="en"/>
          </w:rPr>
          <w:delText xml:space="preserve">metodologias </w:delText>
        </w:r>
      </w:del>
      <w:ins w:id="3456" w:author="Ednaldo Ribeiro" w:date="2020-05-22T16:55:00Z">
        <w:r w:rsidRPr="00511193">
          <w:rPr>
            <w:lang w:val="en"/>
          </w:rPr>
          <w:t>techniques</w:t>
        </w:r>
      </w:ins>
      <w:r>
        <w:rPr>
          <w:lang w:val="en"/>
        </w:rPr>
        <w:t xml:space="preserve"> </w:t>
      </w:r>
      <w:del w:id="3457" w:author="Ednaldo Ribeiro" w:date="2020-05-22T16:55:00Z">
        <w:r w:rsidRPr="00511193" w:rsidDel="00177641">
          <w:rPr>
            <w:lang w:val="en"/>
          </w:rPr>
          <w:delText>sobre a</w:delText>
        </w:r>
      </w:del>
      <w:r w:rsidRPr="00511193">
        <w:rPr>
          <w:lang w:val="en"/>
        </w:rPr>
        <w:t xml:space="preserve"> are often poorly adopted for comparison between multiple groups. Interestingly, our results indicated an opposite effect, suggesting a difference between the position of Asians in Brazil and the USA.</w:t>
      </w:r>
      <w:r>
        <w:rPr>
          <w:lang w:val="en"/>
        </w:rPr>
        <w:t xml:space="preserve"> </w:t>
      </w:r>
      <w:r w:rsidRPr="00511193">
        <w:rPr>
          <w:rStyle w:val="FootnoteReference"/>
          <w:lang w:val="en"/>
        </w:rPr>
        <w:footnoteReference w:id="55"/>
      </w:r>
      <w:commentRangeStart w:id="3459"/>
      <w:commentRangeStart w:id="3460"/>
      <w:commentRangeStart w:id="3461"/>
      <w:commentRangeEnd w:id="3459"/>
      <w:r w:rsidRPr="00511193">
        <w:rPr>
          <w:rStyle w:val="CommentReference"/>
          <w:lang w:val="en"/>
        </w:rPr>
        <w:commentReference w:id="3459"/>
      </w:r>
      <w:commentRangeEnd w:id="3460"/>
      <w:r w:rsidR="000E22E3">
        <w:rPr>
          <w:rStyle w:val="CommentReference"/>
          <w:lang w:val="en"/>
        </w:rPr>
        <w:commentReference w:id="3460"/>
      </w:r>
      <w:commentRangeEnd w:id="3461"/>
      <w:r w:rsidR="000E22E3">
        <w:rPr>
          <w:rStyle w:val="CommentReference"/>
          <w:lang w:val="en"/>
        </w:rPr>
        <w:commentReference w:id="3461"/>
      </w:r>
      <w:ins w:id="3462" w:author="Benjamin Zhu" w:date="2020-06-26T23:58:00Z">
        <w:r w:rsidR="00FA582A">
          <w:rPr>
            <w:lang w:val="en"/>
          </w:rPr>
          <w:t xml:space="preserve">One explanation may be that </w:t>
        </w:r>
      </w:ins>
      <w:r>
        <w:rPr>
          <w:lang w:val="en"/>
        </w:rPr>
        <w:t xml:space="preserve">most Asian </w:t>
      </w:r>
      <w:ins w:id="3463" w:author="Benjamin Zhu" w:date="2020-06-26T23:58:00Z">
        <w:r w:rsidR="00FA582A">
          <w:rPr>
            <w:lang w:val="en"/>
          </w:rPr>
          <w:t>pop</w:t>
        </w:r>
      </w:ins>
      <w:ins w:id="3464" w:author="Benjamin Zhu" w:date="2020-06-26T23:59:00Z">
        <w:r w:rsidR="00FA582A">
          <w:rPr>
            <w:lang w:val="en"/>
          </w:rPr>
          <w:t xml:space="preserve">ulation in </w:t>
        </w:r>
      </w:ins>
      <w:r>
        <w:rPr>
          <w:lang w:val="en"/>
        </w:rPr>
        <w:t xml:space="preserve"> </w:t>
      </w:r>
      <w:ins w:id="3465" w:author="Benjamin Zhu" w:date="2020-06-27T00:03:00Z">
        <w:r w:rsidR="00FA582A">
          <w:rPr>
            <w:lang w:val="en"/>
          </w:rPr>
          <w:t xml:space="preserve">the </w:t>
        </w:r>
      </w:ins>
      <w:r>
        <w:rPr>
          <w:lang w:val="en"/>
        </w:rPr>
        <w:t xml:space="preserve"> </w:t>
      </w:r>
      <w:ins w:id="3466" w:author="Benjamin Zhu" w:date="2020-06-27T00:03:00Z">
        <w:r w:rsidR="00FA582A">
          <w:rPr>
            <w:lang w:val="en"/>
          </w:rPr>
          <w:t>U.S. was born outside the U.S.</w:t>
        </w:r>
      </w:ins>
      <w:r>
        <w:rPr>
          <w:lang w:val="en"/>
        </w:rPr>
        <w:t xml:space="preserve"> </w:t>
      </w:r>
      <w:ins w:id="3467" w:author="Benjamin Zhu" w:date="2020-06-27T00:04:00Z">
        <w:r w:rsidR="00FA582A">
          <w:rPr>
            <w:rStyle w:val="FootnoteReference"/>
            <w:lang w:val="en"/>
          </w:rPr>
          <w:footnoteReference w:id="56"/>
        </w:r>
      </w:ins>
      <w:ins w:id="3475" w:author="Benjamin Zhu" w:date="2020-06-27T00:03:00Z">
        <w:r w:rsidR="00FA582A">
          <w:rPr>
            <w:lang w:val="en"/>
          </w:rPr>
          <w:t xml:space="preserve"> and this decreases the group's political participation.a do grupo.</w:t>
        </w:r>
      </w:ins>
      <w:r>
        <w:rPr>
          <w:lang w:val="en"/>
        </w:rPr>
        <w:t xml:space="preserve"> </w:t>
      </w:r>
      <w:ins w:id="3476" w:author="Benjamin Zhu" w:date="2020-06-27T00:04:00Z">
        <w:r w:rsidR="00FA582A">
          <w:rPr>
            <w:rStyle w:val="FootnoteReference"/>
            <w:lang w:val="en"/>
          </w:rPr>
          <w:footnoteReference w:id="57"/>
        </w:r>
      </w:ins>
      <w:r w:rsidRPr="00511193">
        <w:rPr>
          <w:lang w:val="en"/>
        </w:rPr>
        <w:t xml:space="preserve">Regarding IC, the Asian condition and its interaction with schooling were not significant, indicating that Asian Brazilians have levels of institutional confidence </w:t>
      </w:r>
      <w:proofErr w:type="gramStart"/>
      <w:r w:rsidRPr="00511193">
        <w:rPr>
          <w:lang w:val="en"/>
        </w:rPr>
        <w:t>similar to</w:t>
      </w:r>
      <w:proofErr w:type="gramEnd"/>
      <w:r w:rsidRPr="00511193">
        <w:rPr>
          <w:lang w:val="en"/>
        </w:rPr>
        <w:t xml:space="preserve"> those of other ethnic groups.</w:t>
      </w:r>
    </w:p>
    <w:p w14:paraId="2B527CA1" w14:textId="7BCED0FB" w:rsidR="00511193" w:rsidRPr="00DD6D87" w:rsidRDefault="00511193" w:rsidP="00511193">
      <w:pPr>
        <w:spacing w:line="480" w:lineRule="auto"/>
        <w:ind w:firstLine="720"/>
        <w:rPr>
          <w:rPrChange w:id="3480" w:author="Benjamin Zhu" w:date="2020-06-27T00:39:00Z">
            <w:rPr>
              <w:lang w:val="pt-BR"/>
            </w:rPr>
          </w:rPrChange>
        </w:rPr>
      </w:pPr>
      <w:r w:rsidRPr="00511193">
        <w:rPr>
          <w:lang w:val="en"/>
        </w:rPr>
        <w:lastRenderedPageBreak/>
        <w:t>Together, these models show that ethnic identity, particularly for Asians, does not have a strong effect on cognitive orientation to politics and institutional trust. However, the models show that education has different, albeit reduced, effects among ethnic groups and that the impacts of socioeconomic resources vary between ethnic groups. For Asians, a category that interests us most directly, higher education increased the score of the measure on the cognitive dimension.</w:t>
      </w:r>
    </w:p>
    <w:p w14:paraId="1683FC11" w14:textId="77777777" w:rsidR="00511193" w:rsidRPr="00DD6D87" w:rsidRDefault="00511193" w:rsidP="00511193">
      <w:pPr>
        <w:rPr>
          <w:rPrChange w:id="3481" w:author="Benjamin Zhu" w:date="2020-06-27T00:39:00Z">
            <w:rPr>
              <w:lang w:val="pt-BR"/>
            </w:rPr>
          </w:rPrChange>
        </w:rPr>
      </w:pPr>
    </w:p>
    <w:p w14:paraId="48E80ECF" w14:textId="271601E1" w:rsidR="00511193" w:rsidRPr="00DD6D87" w:rsidRDefault="00511193" w:rsidP="009D459F">
      <w:pPr>
        <w:autoSpaceDE w:val="0"/>
        <w:autoSpaceDN w:val="0"/>
        <w:adjustRightInd w:val="0"/>
        <w:spacing w:after="0" w:line="480" w:lineRule="auto"/>
        <w:ind w:firstLine="720"/>
        <w:rPr>
          <w:rFonts w:ascii="Times New Roman" w:hAnsi="Times New Roman" w:cs="Times New Roman"/>
          <w:sz w:val="24"/>
          <w:szCs w:val="24"/>
          <w:rPrChange w:id="3482" w:author="Benjamin Zhu" w:date="2020-06-27T00:39:00Z">
            <w:rPr>
              <w:rFonts w:ascii="Times New Roman" w:hAnsi="Times New Roman" w:cs="Times New Roman"/>
              <w:sz w:val="24"/>
              <w:szCs w:val="24"/>
              <w:lang w:val="pt-BR"/>
            </w:rPr>
          </w:rPrChange>
        </w:rPr>
      </w:pPr>
    </w:p>
    <w:sectPr w:rsidR="00511193" w:rsidRPr="00DD6D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5" w:author="Lucas Okado" w:date="2018-11-26T21:07:00Z" w:initials="LO">
    <w:p w14:paraId="3A6C4709" w14:textId="77777777" w:rsidR="001054E0" w:rsidRPr="00DD6D87" w:rsidRDefault="001054E0" w:rsidP="009D459F">
      <w:pPr>
        <w:pStyle w:val="CommentText"/>
      </w:pPr>
      <w:r>
        <w:rPr>
          <w:rStyle w:val="CommentReference"/>
          <w:lang w:val="en"/>
        </w:rPr>
        <w:annotationRef/>
      </w:r>
      <w:r w:rsidRPr="00AD5FC3">
        <w:rPr>
          <w:lang w:val="en"/>
        </w:rPr>
        <w:t>Check this reference which is with many</w:t>
      </w:r>
      <w:r>
        <w:rPr>
          <w:lang w:val="en"/>
        </w:rPr>
        <w:t>”</w:t>
      </w:r>
      <w:r w:rsidRPr="00AD5FC3">
        <w:rPr>
          <w:lang w:val="en"/>
        </w:rPr>
        <w:t xml:space="preserve"> _"</w:t>
      </w:r>
    </w:p>
  </w:comment>
  <w:comment w:id="106" w:author="Benjamin Zhu" w:date="2018-12-06T16:45:00Z" w:initials="BZ">
    <w:p w14:paraId="66EDFDA8" w14:textId="77777777" w:rsidR="001054E0" w:rsidRPr="00DD6D87" w:rsidRDefault="001054E0" w:rsidP="009D459F">
      <w:pPr>
        <w:pStyle w:val="CommentText"/>
      </w:pPr>
      <w:r>
        <w:rPr>
          <w:rStyle w:val="CommentReference"/>
          <w:lang w:val="en"/>
        </w:rPr>
        <w:annotationRef/>
      </w:r>
      <w:r w:rsidRPr="005B1C91">
        <w:rPr>
          <w:lang w:val="en"/>
        </w:rPr>
        <w:t xml:space="preserve">I'll add </w:t>
      </w:r>
    </w:p>
  </w:comment>
  <w:comment w:id="131" w:author="Lucas Okado" w:date="2018-11-26T21:06:00Z" w:initials="LO">
    <w:p w14:paraId="53290A9E" w14:textId="77777777" w:rsidR="001054E0" w:rsidRPr="00DD6D87" w:rsidRDefault="001054E0" w:rsidP="009D459F">
      <w:pPr>
        <w:pStyle w:val="CommentText"/>
      </w:pPr>
      <w:r>
        <w:rPr>
          <w:rStyle w:val="CommentReference"/>
          <w:lang w:val="en"/>
        </w:rPr>
        <w:annotationRef/>
      </w:r>
      <w:r w:rsidRPr="00E72A0F">
        <w:rPr>
          <w:lang w:val="en"/>
        </w:rPr>
        <w:t>I know what this is like.</w:t>
      </w:r>
    </w:p>
  </w:comment>
  <w:comment w:id="172" w:author="Lucas Okado" w:date="2018-11-26T21:31:00Z" w:initials="LO">
    <w:p w14:paraId="68894183" w14:textId="77777777" w:rsidR="001054E0" w:rsidRPr="00DD6D87" w:rsidRDefault="001054E0" w:rsidP="009D459F">
      <w:pPr>
        <w:pStyle w:val="CommentText"/>
      </w:pPr>
      <w:r>
        <w:rPr>
          <w:rStyle w:val="CommentReference"/>
          <w:lang w:val="en"/>
        </w:rPr>
        <w:annotationRef/>
      </w:r>
      <w:r w:rsidRPr="00F5677C">
        <w:rPr>
          <w:lang w:val="en"/>
        </w:rPr>
        <w:t>Pioneer means one who is among the first</w:t>
      </w:r>
      <w:r>
        <w:rPr>
          <w:lang w:val="en"/>
        </w:rPr>
        <w:t>Trailblazer. Using first would mean referring to the first work of almond and money that is not necessarily the one that opens the field of culturalism.</w:t>
      </w:r>
    </w:p>
  </w:comment>
  <w:comment w:id="185" w:author="Lucas Okado" w:date="2018-11-26T21:50:00Z" w:initials="LO">
    <w:p w14:paraId="74A330ED" w14:textId="77777777" w:rsidR="001054E0" w:rsidRPr="00DD6D87" w:rsidRDefault="001054E0" w:rsidP="009D459F">
      <w:pPr>
        <w:pStyle w:val="CommentText"/>
      </w:pPr>
      <w:r>
        <w:rPr>
          <w:rStyle w:val="CommentReference"/>
          <w:lang w:val="en"/>
        </w:rPr>
        <w:annotationRef/>
      </w:r>
      <w:r w:rsidRPr="00E72A0F">
        <w:rPr>
          <w:lang w:val="en"/>
        </w:rPr>
        <w:t>Just so you don't repeat it.</w:t>
      </w:r>
    </w:p>
  </w:comment>
  <w:comment w:id="203" w:author="Lucas Okado" w:date="2018-11-26T22:07:00Z" w:initials="LO">
    <w:p w14:paraId="3398FB58" w14:textId="77777777" w:rsidR="001054E0" w:rsidRPr="00DD6D87" w:rsidRDefault="001054E0" w:rsidP="009D459F">
      <w:pPr>
        <w:pStyle w:val="CommentText"/>
      </w:pPr>
      <w:r>
        <w:rPr>
          <w:rStyle w:val="CommentReference"/>
          <w:lang w:val="en"/>
        </w:rPr>
        <w:annotationRef/>
      </w:r>
      <w:r w:rsidRPr="00683081">
        <w:rPr>
          <w:lang w:val="en"/>
        </w:rPr>
        <w:t xml:space="preserve">This sentence is disconnected </w:t>
      </w:r>
      <w:r>
        <w:rPr>
          <w:lang w:val="en"/>
        </w:rPr>
        <w:t>n</w:t>
      </w:r>
      <w:r w:rsidRPr="00683081">
        <w:rPr>
          <w:lang w:val="en"/>
        </w:rPr>
        <w:t>the pair</w:t>
      </w:r>
      <w:r>
        <w:rPr>
          <w:lang w:val="en"/>
        </w:rPr>
        <w:t>staple. You start talking about race and suddenly jump to resources.</w:t>
      </w:r>
    </w:p>
  </w:comment>
  <w:comment w:id="200" w:author="Ednaldo Ribeiro" w:date="2020-04-24T15:36:00Z" w:initials="ER">
    <w:p w14:paraId="0EEF3391" w14:textId="77777777" w:rsidR="001054E0" w:rsidRPr="00DD6D87" w:rsidRDefault="001054E0" w:rsidP="009D459F">
      <w:pPr>
        <w:pStyle w:val="CommentText"/>
      </w:pPr>
      <w:r>
        <w:rPr>
          <w:rStyle w:val="CommentReference"/>
          <w:lang w:val="en"/>
        </w:rPr>
        <w:annotationRef/>
      </w:r>
      <w:r w:rsidRPr="0069247B">
        <w:rPr>
          <w:lang w:val="en"/>
        </w:rPr>
        <w:t xml:space="preserve">The </w:t>
      </w:r>
      <w:r>
        <w:rPr>
          <w:lang w:val="en"/>
        </w:rPr>
        <w:t xml:space="preserve">presentation of these conditions or explanatory factors for participation are presented very quickly, almost telegraphically. I suggest developing a little more, at least the most relevant ones. </w:t>
      </w:r>
    </w:p>
  </w:comment>
  <w:comment w:id="201" w:author="Benjamin Zhu" w:date="2020-05-06T00:30:00Z" w:initials="BZ">
    <w:p w14:paraId="0999F7ED" w14:textId="77777777" w:rsidR="001054E0" w:rsidRPr="00DD6D87" w:rsidRDefault="001054E0" w:rsidP="009D459F">
      <w:pPr>
        <w:pStyle w:val="CommentText"/>
      </w:pPr>
      <w:r>
        <w:rPr>
          <w:rStyle w:val="CommentReference"/>
          <w:lang w:val="en"/>
        </w:rPr>
        <w:annotationRef/>
      </w:r>
      <w:r w:rsidRPr="00456DB0">
        <w:rPr>
          <w:lang w:val="en"/>
        </w:rPr>
        <w:t xml:space="preserve">I tried to develop more parts </w:t>
      </w:r>
      <w:r>
        <w:rPr>
          <w:lang w:val="en"/>
        </w:rPr>
        <w:t xml:space="preserve">on discrimination and socioeconomic class </w:t>
      </w:r>
    </w:p>
  </w:comment>
  <w:comment w:id="240" w:author="Lucas Okado" w:date="2018-11-26T22:21:00Z" w:initials="LO">
    <w:p w14:paraId="72C9060D" w14:textId="77777777" w:rsidR="001054E0" w:rsidRPr="00DD6D87" w:rsidRDefault="001054E0" w:rsidP="009D459F">
      <w:pPr>
        <w:pStyle w:val="CommentText"/>
      </w:pPr>
      <w:r>
        <w:rPr>
          <w:rStyle w:val="CommentReference"/>
          <w:lang w:val="en"/>
        </w:rPr>
        <w:annotationRef/>
      </w:r>
      <w:r w:rsidRPr="00517663">
        <w:rPr>
          <w:lang w:val="en"/>
        </w:rPr>
        <w:t xml:space="preserve">Portuguese Brazilian the spelling of this word </w:t>
      </w:r>
      <w:r>
        <w:rPr>
          <w:lang w:val="en"/>
        </w:rPr>
        <w:t>is different.</w:t>
      </w:r>
    </w:p>
  </w:comment>
  <w:comment w:id="375" w:author="Ednaldo Ribeiro" w:date="2020-04-24T15:48:00Z" w:initials="ER">
    <w:p w14:paraId="6069C7E7" w14:textId="77777777" w:rsidR="001054E0" w:rsidRPr="00DD6D87" w:rsidRDefault="001054E0" w:rsidP="00511193">
      <w:pPr>
        <w:pStyle w:val="CommentText"/>
      </w:pPr>
      <w:r>
        <w:rPr>
          <w:rStyle w:val="CommentReference"/>
          <w:lang w:val="en"/>
        </w:rPr>
        <w:annotationRef/>
      </w:r>
      <w:r w:rsidRPr="00091C8F">
        <w:rPr>
          <w:lang w:val="en"/>
        </w:rPr>
        <w:t xml:space="preserve">It is not clear </w:t>
      </w:r>
      <w:r>
        <w:rPr>
          <w:lang w:val="en"/>
        </w:rPr>
        <w:t xml:space="preserve">used factorial with correction </w:t>
      </w:r>
      <w:proofErr w:type="spellStart"/>
      <w:r>
        <w:rPr>
          <w:lang w:val="en"/>
        </w:rPr>
        <w:t>polychoric</w:t>
      </w:r>
      <w:proofErr w:type="spellEnd"/>
      <w:r>
        <w:rPr>
          <w:lang w:val="en"/>
        </w:rPr>
        <w:t xml:space="preserve"> or not. Did you use rotation? Was "forced" a factor only? </w:t>
      </w:r>
    </w:p>
  </w:comment>
  <w:comment w:id="376" w:author="Ednaldo Ribeiro" w:date="2020-05-14T09:11:00Z" w:initials="ER">
    <w:p w14:paraId="5526DDCE" w14:textId="77777777" w:rsidR="001054E0" w:rsidRPr="00DD6D87" w:rsidRDefault="001054E0" w:rsidP="00511193">
      <w:pPr>
        <w:pStyle w:val="CommentText"/>
      </w:pPr>
      <w:r>
        <w:rPr>
          <w:rStyle w:val="CommentReference"/>
          <w:lang w:val="en"/>
        </w:rPr>
        <w:annotationRef/>
      </w:r>
      <w:r w:rsidRPr="003E5238">
        <w:rPr>
          <w:lang w:val="en"/>
        </w:rPr>
        <w:t>Ben, I think</w:t>
      </w:r>
      <w:r>
        <w:rPr>
          <w:lang w:val="en"/>
        </w:rPr>
        <w:t xml:space="preserve"> the results of the factorials can be presented in the methodology section, as they are not part of the research results, but of a preparatory stage. </w:t>
      </w:r>
    </w:p>
  </w:comment>
  <w:comment w:id="831" w:author="Ednaldo Ribeiro" w:date="2020-04-24T15:48:00Z" w:initials="ER">
    <w:p w14:paraId="4F180F76" w14:textId="77777777" w:rsidR="001054E0" w:rsidRPr="00DD6D87" w:rsidRDefault="001054E0" w:rsidP="00511193">
      <w:pPr>
        <w:pStyle w:val="CommentText"/>
      </w:pPr>
      <w:r>
        <w:rPr>
          <w:rStyle w:val="CommentReference"/>
          <w:lang w:val="en"/>
        </w:rPr>
        <w:annotationRef/>
      </w:r>
      <w:r w:rsidRPr="00091C8F">
        <w:rPr>
          <w:lang w:val="en"/>
        </w:rPr>
        <w:t xml:space="preserve">It is not clear </w:t>
      </w:r>
      <w:r>
        <w:rPr>
          <w:lang w:val="en"/>
        </w:rPr>
        <w:t xml:space="preserve">used factorial with correction </w:t>
      </w:r>
      <w:proofErr w:type="spellStart"/>
      <w:r>
        <w:rPr>
          <w:lang w:val="en"/>
        </w:rPr>
        <w:t>polychoric</w:t>
      </w:r>
      <w:proofErr w:type="spellEnd"/>
      <w:r>
        <w:rPr>
          <w:lang w:val="en"/>
        </w:rPr>
        <w:t xml:space="preserve"> or not. Did you use rotation? Was "forced" a factor only? </w:t>
      </w:r>
    </w:p>
  </w:comment>
  <w:comment w:id="832" w:author="Ednaldo Ribeiro" w:date="2020-05-14T09:11:00Z" w:initials="ER">
    <w:p w14:paraId="691603B9" w14:textId="77777777" w:rsidR="001054E0" w:rsidRPr="00DD6D87" w:rsidRDefault="001054E0" w:rsidP="00511193">
      <w:pPr>
        <w:pStyle w:val="CommentText"/>
      </w:pPr>
      <w:r>
        <w:rPr>
          <w:rStyle w:val="CommentReference"/>
          <w:lang w:val="en"/>
        </w:rPr>
        <w:annotationRef/>
      </w:r>
      <w:r w:rsidRPr="003E5238">
        <w:rPr>
          <w:lang w:val="en"/>
        </w:rPr>
        <w:t>Ben, I think</w:t>
      </w:r>
      <w:r>
        <w:rPr>
          <w:lang w:val="en"/>
        </w:rPr>
        <w:t xml:space="preserve"> the results of the factorials can be presented in the methodology section, as they are not part of the research results, but of a preparatory stage. </w:t>
      </w:r>
    </w:p>
  </w:comment>
  <w:comment w:id="1152" w:author="Ednaldo Ribeiro" w:date="2020-04-24T15:51:00Z" w:initials="ER">
    <w:p w14:paraId="0C99B297" w14:textId="77777777" w:rsidR="001054E0" w:rsidRPr="00DD6D87" w:rsidRDefault="001054E0" w:rsidP="00511193">
      <w:pPr>
        <w:pStyle w:val="CommentText"/>
      </w:pPr>
      <w:r>
        <w:rPr>
          <w:rStyle w:val="CommentReference"/>
          <w:lang w:val="en"/>
        </w:rPr>
        <w:annotationRef/>
      </w:r>
      <w:r w:rsidRPr="00091C8F">
        <w:rPr>
          <w:lang w:val="en"/>
        </w:rPr>
        <w:t>I think that these two tables with medias and des</w:t>
      </w:r>
      <w:r>
        <w:rPr>
          <w:lang w:val="en"/>
        </w:rPr>
        <w:t xml:space="preserve">vios can also go to the methodological annex. Here in the body of the article can be the table of factorial and regressions. </w:t>
      </w:r>
    </w:p>
  </w:comment>
  <w:comment w:id="3459" w:author="Ednaldo Ribeiro" w:date="2020-05-22T16:56:00Z" w:initials="ER">
    <w:p w14:paraId="7F651149" w14:textId="77777777" w:rsidR="001054E0" w:rsidRPr="00DD6D87" w:rsidRDefault="001054E0" w:rsidP="00511193">
      <w:pPr>
        <w:pStyle w:val="CommentText"/>
      </w:pPr>
      <w:r>
        <w:rPr>
          <w:rStyle w:val="CommentReference"/>
          <w:lang w:val="en"/>
        </w:rPr>
        <w:annotationRef/>
      </w:r>
      <w:r w:rsidRPr="00177641">
        <w:rPr>
          <w:lang w:val="en"/>
        </w:rPr>
        <w:t xml:space="preserve">Any intuition as to the reason for this difference? </w:t>
      </w:r>
    </w:p>
  </w:comment>
  <w:comment w:id="3460" w:author="Benjamin Zhu" w:date="2020-06-14T17:54:00Z" w:initials="BZ">
    <w:p w14:paraId="265AFD07" w14:textId="4915C0F3" w:rsidR="001054E0" w:rsidRPr="00DD6D87" w:rsidRDefault="001054E0">
      <w:pPr>
        <w:pStyle w:val="CommentText"/>
      </w:pPr>
      <w:r>
        <w:rPr>
          <w:rStyle w:val="CommentReference"/>
          <w:lang w:val="en"/>
        </w:rPr>
        <w:annotationRef/>
      </w:r>
      <w:r w:rsidRPr="000E22E3">
        <w:rPr>
          <w:lang w:val="en"/>
        </w:rPr>
        <w:t xml:space="preserve">It may be because, </w:t>
      </w:r>
      <w:r>
        <w:rPr>
          <w:lang w:val="en"/>
        </w:rPr>
        <w:t xml:space="preserve">asians in the U.S., most were born outside the U.S. and are the first generation in the Parents, in contrast to Brazil where most Asian Brazilians are born and raised in Brazil. </w:t>
      </w:r>
      <w:proofErr w:type="gramStart"/>
      <w:r>
        <w:rPr>
          <w:lang w:val="en"/>
        </w:rPr>
        <w:t>However</w:t>
      </w:r>
      <w:proofErr w:type="gramEnd"/>
      <w:r>
        <w:rPr>
          <w:lang w:val="en"/>
        </w:rPr>
        <w:t xml:space="preserve"> Lien controlled for the foreign Born status in the article. </w:t>
      </w:r>
    </w:p>
  </w:comment>
  <w:comment w:id="3461" w:author="Benjamin Zhu" w:date="2020-06-14T18:02:00Z" w:initials="BZ">
    <w:p w14:paraId="0AD54659" w14:textId="32F86A8C" w:rsidR="001054E0" w:rsidRDefault="001054E0">
      <w:pPr>
        <w:pStyle w:val="CommentText"/>
      </w:pPr>
      <w:r>
        <w:rPr>
          <w:rStyle w:val="CommentReference"/>
          <w:lang w:val="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C4709" w15:done="1"/>
  <w15:commentEx w15:paraId="66EDFDA8" w15:paraIdParent="3A6C4709" w15:done="1"/>
  <w15:commentEx w15:paraId="53290A9E" w15:done="1"/>
  <w15:commentEx w15:paraId="68894183" w15:done="1"/>
  <w15:commentEx w15:paraId="74A330ED" w15:done="1"/>
  <w15:commentEx w15:paraId="3398FB58" w15:done="1"/>
  <w15:commentEx w15:paraId="0EEF3391" w15:done="1"/>
  <w15:commentEx w15:paraId="0999F7ED" w15:paraIdParent="0EEF3391" w15:done="1"/>
  <w15:commentEx w15:paraId="72C9060D" w15:done="1"/>
  <w15:commentEx w15:paraId="6069C7E7" w15:done="1"/>
  <w15:commentEx w15:paraId="5526DDCE" w15:done="1"/>
  <w15:commentEx w15:paraId="4F180F76" w15:done="1"/>
  <w15:commentEx w15:paraId="691603B9" w15:done="0"/>
  <w15:commentEx w15:paraId="0C99B297" w15:done="0"/>
  <w15:commentEx w15:paraId="7F651149" w15:done="0"/>
  <w15:commentEx w15:paraId="265AFD07" w15:paraIdParent="7F651149" w15:done="0"/>
  <w15:commentEx w15:paraId="0AD54659" w15:paraIdParent="7F651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C4709" w16cid:durableId="1FAEB83E"/>
  <w16cid:commentId w16cid:paraId="66EDFDA8" w16cid:durableId="1FB3D0B9"/>
  <w16cid:commentId w16cid:paraId="53290A9E" w16cid:durableId="1FAEB83F"/>
  <w16cid:commentId w16cid:paraId="68894183" w16cid:durableId="1FAEB843"/>
  <w16cid:commentId w16cid:paraId="74A330ED" w16cid:durableId="1FAEB845"/>
  <w16cid:commentId w16cid:paraId="3398FB58" w16cid:durableId="1FAEB846"/>
  <w16cid:commentId w16cid:paraId="0EEF3391" w16cid:durableId="224D8609"/>
  <w16cid:commentId w16cid:paraId="0999F7ED" w16cid:durableId="225C83A6"/>
  <w16cid:commentId w16cid:paraId="72C9060D" w16cid:durableId="1FAEB847"/>
  <w16cid:commentId w16cid:paraId="6069C7E7" w16cid:durableId="226AD361"/>
  <w16cid:commentId w16cid:paraId="5526DDCE" w16cid:durableId="226AD360"/>
  <w16cid:commentId w16cid:paraId="4F180F76" w16cid:durableId="224D88EA"/>
  <w16cid:commentId w16cid:paraId="691603B9" w16cid:durableId="226789AB"/>
  <w16cid:commentId w16cid:paraId="0C99B297" w16cid:durableId="224D8982"/>
  <w16cid:commentId w16cid:paraId="7F651149" w16cid:durableId="227282BA"/>
  <w16cid:commentId w16cid:paraId="265AFD07" w16cid:durableId="2290E2C2"/>
  <w16cid:commentId w16cid:paraId="0AD54659" w16cid:durableId="2290E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7CD8F" w14:textId="77777777" w:rsidR="0063397B" w:rsidRDefault="0063397B" w:rsidP="009D459F">
      <w:pPr>
        <w:spacing w:after="0" w:line="240" w:lineRule="auto"/>
      </w:pPr>
      <w:r>
        <w:rPr>
          <w:lang w:val="en"/>
        </w:rPr>
        <w:separator/>
      </w:r>
    </w:p>
  </w:endnote>
  <w:endnote w:type="continuationSeparator" w:id="0">
    <w:p w14:paraId="5B2F6742" w14:textId="77777777" w:rsidR="0063397B" w:rsidRDefault="0063397B" w:rsidP="009D459F">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 w:name="F38">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DejaVu Serif">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346B" w14:textId="77777777" w:rsidR="0063397B" w:rsidRDefault="0063397B" w:rsidP="009D459F">
      <w:pPr>
        <w:spacing w:after="0" w:line="240" w:lineRule="auto"/>
      </w:pPr>
      <w:r>
        <w:rPr>
          <w:lang w:val="en"/>
        </w:rPr>
        <w:separator/>
      </w:r>
    </w:p>
  </w:footnote>
  <w:footnote w:type="continuationSeparator" w:id="0">
    <w:p w14:paraId="32777F46" w14:textId="77777777" w:rsidR="0063397B" w:rsidRDefault="0063397B" w:rsidP="009D459F">
      <w:pPr>
        <w:spacing w:after="0" w:line="240" w:lineRule="auto"/>
      </w:pPr>
      <w:r>
        <w:rPr>
          <w:lang w:val="en"/>
        </w:rPr>
        <w:continuationSeparator/>
      </w:r>
    </w:p>
  </w:footnote>
  <w:footnote w:id="1">
    <w:p w14:paraId="1AE52D86" w14:textId="77777777" w:rsidR="001054E0" w:rsidRPr="00116B8D" w:rsidRDefault="001054E0" w:rsidP="00F9069E">
      <w:pPr>
        <w:pStyle w:val="FootnoteText"/>
        <w:rPr>
          <w:ins w:id="15" w:author="Benjamin Zhu" w:date="2020-06-27T00:48:00Z"/>
        </w:rPr>
      </w:pPr>
      <w:ins w:id="16" w:author="Benjamin Zhu" w:date="2020-06-27T00:48:00Z">
        <w:r>
          <w:rPr>
            <w:rStyle w:val="FootnoteReference"/>
            <w:lang w:val="en"/>
          </w:rPr>
          <w:footnoteRef/>
        </w:r>
        <w:r>
          <w:rPr>
            <w:lang w:val="en"/>
          </w:rPr>
          <w:t xml:space="preserve"> </w:t>
        </w:r>
        <w:r>
          <w:rPr>
            <w:color w:val="222222"/>
            <w:sz w:val="19"/>
            <w:szCs w:val="19"/>
            <w:shd w:val="clear" w:color="auto" w:fill="EAF3FF"/>
            <w:lang w:val="en"/>
          </w:rPr>
          <w:t xml:space="preserve">East in the West: Investigating the Asian presence and influence in Brazil from the 16th to 18th centuries. By Clifford Pereira, in Proceedings of the 2nd Asia-Pacific regional Conference on Underwater Cultural Heritage. Ed. Hans Van </w:t>
        </w:r>
        <w:proofErr w:type="spellStart"/>
        <w:r>
          <w:rPr>
            <w:color w:val="222222"/>
            <w:sz w:val="19"/>
            <w:szCs w:val="19"/>
            <w:shd w:val="clear" w:color="auto" w:fill="EAF3FF"/>
            <w:lang w:val="en"/>
          </w:rPr>
          <w:t>Tilberg</w:t>
        </w:r>
        <w:proofErr w:type="spellEnd"/>
        <w:r>
          <w:rPr>
            <w:color w:val="222222"/>
            <w:sz w:val="19"/>
            <w:szCs w:val="19"/>
            <w:shd w:val="clear" w:color="auto" w:fill="EAF3FF"/>
            <w:lang w:val="en"/>
          </w:rPr>
          <w:t xml:space="preserve">, New Year, </w:t>
        </w:r>
        <w:proofErr w:type="spellStart"/>
        <w:r>
          <w:rPr>
            <w:color w:val="222222"/>
            <w:sz w:val="19"/>
            <w:szCs w:val="19"/>
            <w:shd w:val="clear" w:color="auto" w:fill="EAF3FF"/>
            <w:lang w:val="en"/>
          </w:rPr>
          <w:t>Sila</w:t>
        </w:r>
        <w:proofErr w:type="spellEnd"/>
        <w:r>
          <w:rPr>
            <w:color w:val="222222"/>
            <w:sz w:val="19"/>
            <w:szCs w:val="19"/>
            <w:shd w:val="clear" w:color="auto" w:fill="EAF3FF"/>
            <w:lang w:val="en"/>
          </w:rPr>
          <w:t xml:space="preserve"> </w:t>
        </w:r>
        <w:proofErr w:type="spellStart"/>
        <w:r>
          <w:rPr>
            <w:color w:val="222222"/>
            <w:sz w:val="19"/>
            <w:szCs w:val="19"/>
            <w:shd w:val="clear" w:color="auto" w:fill="EAF3FF"/>
            <w:lang w:val="en"/>
          </w:rPr>
          <w:t>Tripati</w:t>
        </w:r>
        <w:proofErr w:type="spellEnd"/>
        <w:r>
          <w:rPr>
            <w:color w:val="222222"/>
            <w:sz w:val="19"/>
            <w:szCs w:val="19"/>
            <w:shd w:val="clear" w:color="auto" w:fill="EAF3FF"/>
            <w:lang w:val="en"/>
          </w:rPr>
          <w:t>, Veronica Walker, Brian Fahy and Jun Kimura. Honolulu, Hawaii, USA. May 2014.</w:t>
        </w:r>
      </w:ins>
    </w:p>
  </w:footnote>
  <w:footnote w:id="2">
    <w:p w14:paraId="7B3EF668" w14:textId="77777777" w:rsidR="001054E0" w:rsidRPr="00005F00" w:rsidRDefault="001054E0" w:rsidP="00F9069E">
      <w:pPr>
        <w:autoSpaceDE w:val="0"/>
        <w:autoSpaceDN w:val="0"/>
        <w:adjustRightInd w:val="0"/>
        <w:spacing w:after="0" w:line="240" w:lineRule="auto"/>
        <w:rPr>
          <w:ins w:id="26" w:author="Benjamin Zhu" w:date="2020-06-27T00:49:00Z"/>
          <w:rFonts w:ascii="F15" w:hAnsi="F15" w:cs="F15"/>
          <w:sz w:val="20"/>
          <w:szCs w:val="20"/>
        </w:rPr>
      </w:pPr>
      <w:ins w:id="27" w:author="Benjamin Zhu" w:date="2020-06-27T00:49:00Z">
        <w:r>
          <w:rPr>
            <w:rStyle w:val="FootnoteReference"/>
            <w:lang w:val="en"/>
          </w:rPr>
          <w:footnoteRef/>
        </w:r>
        <w:r>
          <w:rPr>
            <w:lang w:val="en"/>
          </w:rPr>
          <w:t xml:space="preserve"> </w:t>
        </w:r>
        <w:r>
          <w:rPr>
            <w:sz w:val="20"/>
            <w:szCs w:val="20"/>
            <w:lang w:val="en"/>
          </w:rPr>
          <w:t xml:space="preserve">Shari </w:t>
        </w:r>
        <w:proofErr w:type="spellStart"/>
        <w:r>
          <w:rPr>
            <w:sz w:val="20"/>
            <w:szCs w:val="20"/>
            <w:lang w:val="en"/>
          </w:rPr>
          <w:t>Wejsa</w:t>
        </w:r>
        <w:proofErr w:type="spellEnd"/>
        <w:r>
          <w:rPr>
            <w:sz w:val="20"/>
            <w:szCs w:val="20"/>
            <w:lang w:val="en"/>
          </w:rPr>
          <w:t xml:space="preserve">, Pennsylvania and Jeffery Lesser. Migration in Brazil: The Making of a Multicultural Society. </w:t>
        </w:r>
        <w:r w:rsidRPr="007940DA">
          <w:rPr>
            <w:sz w:val="20"/>
            <w:szCs w:val="20"/>
            <w:lang w:val="en"/>
          </w:rPr>
          <w:t>Rel.</w:t>
        </w:r>
      </w:ins>
    </w:p>
    <w:p w14:paraId="397FFD47" w14:textId="77777777" w:rsidR="001054E0" w:rsidRPr="00005F00" w:rsidRDefault="001054E0" w:rsidP="00F9069E">
      <w:pPr>
        <w:pStyle w:val="FootnoteText"/>
        <w:rPr>
          <w:ins w:id="28" w:author="Benjamin Zhu" w:date="2020-06-27T00:49:00Z"/>
        </w:rPr>
      </w:pPr>
      <w:ins w:id="29" w:author="Benjamin Zhu" w:date="2020-06-27T00:49:00Z">
        <w:r w:rsidRPr="007940DA">
          <w:rPr>
            <w:lang w:val="en"/>
          </w:rPr>
          <w:t>Tech. Migration Policy Institute, 2018.</w:t>
        </w:r>
      </w:ins>
    </w:p>
  </w:footnote>
  <w:footnote w:id="3">
    <w:p w14:paraId="33FF5302" w14:textId="77777777" w:rsidR="001054E0" w:rsidRDefault="001054E0" w:rsidP="00F9069E">
      <w:pPr>
        <w:autoSpaceDE w:val="0"/>
        <w:autoSpaceDN w:val="0"/>
        <w:adjustRightInd w:val="0"/>
        <w:spacing w:after="0" w:line="240" w:lineRule="auto"/>
        <w:rPr>
          <w:ins w:id="43" w:author="Benjamin Zhu" w:date="2020-06-27T00:56:00Z"/>
          <w:rFonts w:ascii="F15" w:hAnsi="F15" w:cs="F15"/>
          <w:sz w:val="20"/>
          <w:szCs w:val="20"/>
        </w:rPr>
      </w:pPr>
      <w:ins w:id="44" w:author="Benjamin Zhu" w:date="2020-06-27T00:56:00Z">
        <w:r>
          <w:rPr>
            <w:rStyle w:val="FootnoteReference"/>
          </w:rPr>
          <w:footnoteRef/>
        </w:r>
        <w:r>
          <w:t xml:space="preserve"> </w:t>
        </w:r>
        <w:r w:rsidRPr="00E2281A">
          <w:rPr>
            <w:sz w:val="20"/>
            <w:szCs w:val="20"/>
            <w:lang w:val="en"/>
          </w:rPr>
          <w:t xml:space="preserve">Celia Sakurai. The First Politicians of Japanese Origin of Brazil. </w:t>
        </w:r>
        <w:r>
          <w:rPr>
            <w:sz w:val="20"/>
            <w:szCs w:val="20"/>
            <w:lang w:val="en"/>
          </w:rPr>
          <w:t>Rel. Tech. House</w:t>
        </w:r>
      </w:ins>
    </w:p>
    <w:p w14:paraId="01417A9D" w14:textId="65204F36" w:rsidR="001054E0" w:rsidRDefault="001054E0" w:rsidP="00F9069E">
      <w:pPr>
        <w:pStyle w:val="FootnoteText"/>
      </w:pPr>
      <w:ins w:id="45" w:author="Benjamin Zhu" w:date="2020-06-27T00:56:00Z">
        <w:r>
          <w:rPr>
            <w:lang w:val="en"/>
          </w:rPr>
          <w:t>Legislative</w:t>
        </w:r>
        <w:proofErr w:type="gramStart"/>
        <w:r>
          <w:rPr>
            <w:lang w:val="en"/>
          </w:rPr>
          <w:t>, .</w:t>
        </w:r>
      </w:ins>
      <w:proofErr w:type="gramEnd"/>
    </w:p>
  </w:footnote>
  <w:footnote w:id="4">
    <w:p w14:paraId="24FA2174" w14:textId="77777777" w:rsidR="001054E0" w:rsidRPr="00116B8D" w:rsidDel="00F9069E" w:rsidRDefault="001054E0" w:rsidP="009D459F">
      <w:pPr>
        <w:pStyle w:val="FootnoteText"/>
        <w:rPr>
          <w:del w:id="47" w:author="Benjamin Zhu" w:date="2020-06-27T00:48:00Z"/>
        </w:rPr>
      </w:pPr>
      <w:del w:id="48" w:author="Benjamin Zhu" w:date="2020-06-27T00:48:00Z">
        <w:r w:rsidDel="00F9069E">
          <w:rPr>
            <w:rStyle w:val="FootnoteReference"/>
            <w:lang w:val="en"/>
          </w:rPr>
          <w:footnoteRef/>
        </w:r>
        <w:r w:rsidDel="00F9069E">
          <w:rPr>
            <w:lang w:val="en"/>
          </w:rPr>
          <w:delText xml:space="preserve"> </w:delText>
        </w:r>
        <w:r w:rsidDel="00F9069E">
          <w:rPr>
            <w:color w:val="222222"/>
            <w:sz w:val="19"/>
            <w:szCs w:val="19"/>
            <w:shd w:val="clear" w:color="auto" w:fill="EAF3FF"/>
            <w:lang w:val="en"/>
          </w:rPr>
          <w:delText>East in the West: Investigating the Asian presence and influence in Brazil from the 16th to 18th centuries. By Clifford Pereira, in Proceedings of the 2nd Asia-Pacific regional Conference on Underwater Cultural Heritage. Ed. Hans Van Tilberg, New Year, Sila Tripati, Veronica Walker, Brian Fahy and Jun Kimura. Honolulu, Hawaii, USA. May 2014.</w:delText>
        </w:r>
      </w:del>
    </w:p>
  </w:footnote>
  <w:footnote w:id="5">
    <w:p w14:paraId="2AE21504" w14:textId="77777777" w:rsidR="001054E0" w:rsidRPr="00DD6D87" w:rsidDel="00F9069E" w:rsidRDefault="001054E0" w:rsidP="009D459F">
      <w:pPr>
        <w:autoSpaceDE w:val="0"/>
        <w:autoSpaceDN w:val="0"/>
        <w:adjustRightInd w:val="0"/>
        <w:spacing w:after="0" w:line="240" w:lineRule="auto"/>
        <w:rPr>
          <w:del w:id="50" w:author="Benjamin Zhu" w:date="2020-06-27T00:49:00Z"/>
          <w:rFonts w:ascii="F15" w:hAnsi="F15" w:cs="F15"/>
          <w:sz w:val="20"/>
          <w:szCs w:val="20"/>
          <w:rPrChange w:id="51" w:author="Benjamin Zhu" w:date="2020-06-27T00:39:00Z">
            <w:rPr>
              <w:del w:id="52" w:author="Benjamin Zhu" w:date="2020-06-27T00:49:00Z"/>
              <w:rFonts w:ascii="F15" w:hAnsi="F15" w:cs="F15"/>
              <w:sz w:val="20"/>
              <w:szCs w:val="20"/>
              <w:lang w:val="pt-PT"/>
            </w:rPr>
          </w:rPrChange>
        </w:rPr>
      </w:pPr>
      <w:del w:id="53" w:author="Benjamin Zhu" w:date="2020-06-27T00:49:00Z">
        <w:r w:rsidDel="00F9069E">
          <w:rPr>
            <w:rStyle w:val="FootnoteReference"/>
            <w:lang w:val="en"/>
          </w:rPr>
          <w:footnoteRef/>
        </w:r>
        <w:r w:rsidDel="00F9069E">
          <w:rPr>
            <w:lang w:val="en"/>
          </w:rPr>
          <w:delText xml:space="preserve"> </w:delText>
        </w:r>
        <w:r w:rsidDel="00F9069E">
          <w:rPr>
            <w:sz w:val="20"/>
            <w:szCs w:val="20"/>
            <w:lang w:val="en"/>
          </w:rPr>
          <w:delText xml:space="preserve">Shari Wejsa, Pennsylvania and Jeffery Lesser. Migration in Brazil: The Making of a Multicultural Society. </w:delText>
        </w:r>
        <w:r w:rsidRPr="007940DA" w:rsidDel="00F9069E">
          <w:rPr>
            <w:sz w:val="20"/>
            <w:szCs w:val="20"/>
            <w:lang w:val="en"/>
          </w:rPr>
          <w:delText>Rel.</w:delText>
        </w:r>
      </w:del>
    </w:p>
    <w:p w14:paraId="3E4D04EF" w14:textId="77777777" w:rsidR="001054E0" w:rsidRPr="00DD6D87" w:rsidDel="00F9069E" w:rsidRDefault="001054E0" w:rsidP="009D459F">
      <w:pPr>
        <w:pStyle w:val="FootnoteText"/>
        <w:rPr>
          <w:del w:id="54" w:author="Benjamin Zhu" w:date="2020-06-27T00:49:00Z"/>
          <w:rPrChange w:id="55" w:author="Benjamin Zhu" w:date="2020-06-27T00:39:00Z">
            <w:rPr>
              <w:del w:id="56" w:author="Benjamin Zhu" w:date="2020-06-27T00:49:00Z"/>
              <w:lang w:val="pt-PT"/>
            </w:rPr>
          </w:rPrChange>
        </w:rPr>
      </w:pPr>
      <w:del w:id="57" w:author="Benjamin Zhu" w:date="2020-06-27T00:49:00Z">
        <w:r w:rsidRPr="007940DA" w:rsidDel="00F9069E">
          <w:rPr>
            <w:lang w:val="en"/>
          </w:rPr>
          <w:delText>Tech. Migration Policy Institute, 2018.</w:delText>
        </w:r>
      </w:del>
    </w:p>
  </w:footnote>
  <w:footnote w:id="6">
    <w:p w14:paraId="2BC30D6E" w14:textId="77777777" w:rsidR="001054E0" w:rsidDel="00F9069E" w:rsidRDefault="001054E0" w:rsidP="009D459F">
      <w:pPr>
        <w:autoSpaceDE w:val="0"/>
        <w:autoSpaceDN w:val="0"/>
        <w:adjustRightInd w:val="0"/>
        <w:spacing w:after="0" w:line="240" w:lineRule="auto"/>
        <w:rPr>
          <w:del w:id="60" w:author="Benjamin Zhu" w:date="2020-06-27T00:55:00Z"/>
          <w:rFonts w:ascii="F15" w:hAnsi="F15" w:cs="F15"/>
          <w:sz w:val="20"/>
          <w:szCs w:val="20"/>
        </w:rPr>
      </w:pPr>
      <w:del w:id="61" w:author="Benjamin Zhu" w:date="2020-06-27T00:55:00Z">
        <w:r w:rsidDel="00F9069E">
          <w:rPr>
            <w:rStyle w:val="FootnoteReference"/>
            <w:lang w:val="en"/>
          </w:rPr>
          <w:footnoteRef/>
        </w:r>
        <w:r w:rsidRPr="00E2281A" w:rsidDel="00F9069E">
          <w:rPr>
            <w:lang w:val="en"/>
          </w:rPr>
          <w:delText xml:space="preserve"> </w:delText>
        </w:r>
        <w:r w:rsidRPr="00E2281A" w:rsidDel="00F9069E">
          <w:rPr>
            <w:sz w:val="20"/>
            <w:szCs w:val="20"/>
            <w:lang w:val="en"/>
          </w:rPr>
          <w:delText xml:space="preserve">Celia Sakurai. The First Politicians of Japanese Origin of Brazil. </w:delText>
        </w:r>
        <w:r w:rsidDel="00F9069E">
          <w:rPr>
            <w:sz w:val="20"/>
            <w:szCs w:val="20"/>
            <w:lang w:val="en"/>
          </w:rPr>
          <w:delText>Rel. Tech. House</w:delText>
        </w:r>
      </w:del>
    </w:p>
    <w:p w14:paraId="74E70F2C" w14:textId="77777777" w:rsidR="001054E0" w:rsidRPr="007940DA" w:rsidDel="00F9069E" w:rsidRDefault="001054E0" w:rsidP="009D459F">
      <w:pPr>
        <w:pStyle w:val="FootnoteText"/>
        <w:rPr>
          <w:del w:id="62" w:author="Benjamin Zhu" w:date="2020-06-27T00:55:00Z"/>
        </w:rPr>
      </w:pPr>
      <w:del w:id="63" w:author="Benjamin Zhu" w:date="2020-06-27T00:55:00Z">
        <w:r w:rsidDel="00F9069E">
          <w:rPr>
            <w:lang w:val="en"/>
          </w:rPr>
          <w:delText>Legislative, .</w:delText>
        </w:r>
      </w:del>
    </w:p>
  </w:footnote>
  <w:footnote w:id="7">
    <w:p w14:paraId="00979AF6" w14:textId="20E95F72" w:rsidR="001054E0" w:rsidRPr="007940DA" w:rsidDel="00F9069E" w:rsidRDefault="001054E0">
      <w:pPr>
        <w:autoSpaceDE w:val="0"/>
        <w:autoSpaceDN w:val="0"/>
        <w:adjustRightInd w:val="0"/>
        <w:spacing w:after="0" w:line="240" w:lineRule="auto"/>
        <w:rPr>
          <w:ins w:id="67" w:author="Benjamin Zhu" w:date="2020-06-27T00:55:00Z"/>
          <w:del w:id="68" w:author="Benjamin Zhu" w:date="2020-06-27T00:56:00Z"/>
        </w:rPr>
        <w:pPrChange w:id="69" w:author="Benjamin Zhu" w:date="2020-06-27T00:56:00Z">
          <w:pPr>
            <w:pStyle w:val="FootnoteText"/>
          </w:pPr>
        </w:pPrChange>
      </w:pPr>
      <w:ins w:id="70" w:author="Benjamin Zhu" w:date="2020-06-27T00:55:00Z">
        <w:del w:id="71" w:author="Benjamin Zhu" w:date="2020-06-27T00:56:00Z">
          <w:r w:rsidDel="00F9069E">
            <w:rPr>
              <w:rStyle w:val="FootnoteReference"/>
              <w:lang w:val="en"/>
            </w:rPr>
            <w:footnoteRef/>
          </w:r>
          <w:r w:rsidRPr="00E2281A" w:rsidDel="00F9069E">
            <w:rPr>
              <w:lang w:val="en"/>
            </w:rPr>
            <w:delText xml:space="preserve"> </w:delText>
          </w:r>
        </w:del>
      </w:ins>
    </w:p>
  </w:footnote>
  <w:footnote w:id="8">
    <w:p w14:paraId="0A641CC4" w14:textId="77777777" w:rsidR="001054E0" w:rsidRPr="00005F00" w:rsidRDefault="001054E0" w:rsidP="008E031B">
      <w:pPr>
        <w:autoSpaceDE w:val="0"/>
        <w:autoSpaceDN w:val="0"/>
        <w:adjustRightInd w:val="0"/>
        <w:spacing w:after="0" w:line="240" w:lineRule="auto"/>
        <w:rPr>
          <w:ins w:id="96" w:author="Benjamin Zhu" w:date="2020-06-27T01:00:00Z"/>
          <w:rFonts w:ascii="F38" w:hAnsi="F38" w:cs="F38"/>
          <w:sz w:val="20"/>
          <w:szCs w:val="20"/>
        </w:rPr>
      </w:pPr>
      <w:ins w:id="97" w:author="Benjamin Zhu" w:date="2020-06-27T01:00:00Z">
        <w:r>
          <w:rPr>
            <w:rStyle w:val="FootnoteReference"/>
            <w:lang w:val="en"/>
          </w:rPr>
          <w:footnoteRef/>
        </w:r>
        <w:r>
          <w:rPr>
            <w:lang w:val="en"/>
          </w:rPr>
          <w:t xml:space="preserve"> </w:t>
        </w:r>
        <w:r>
          <w:rPr>
            <w:sz w:val="20"/>
            <w:szCs w:val="20"/>
            <w:lang w:val="en"/>
          </w:rPr>
          <w:t xml:space="preserve">Peter Fry. The politics of racial classification in Brazil. </w:t>
        </w:r>
        <w:r w:rsidRPr="003D1F9D">
          <w:rPr>
            <w:sz w:val="20"/>
            <w:szCs w:val="20"/>
            <w:lang w:val="en"/>
          </w:rPr>
          <w:t>In: Journal, New York of It Société</w:t>
        </w:r>
      </w:ins>
    </w:p>
    <w:p w14:paraId="3DB033F7" w14:textId="77777777" w:rsidR="001054E0" w:rsidRPr="00005F00" w:rsidRDefault="001054E0" w:rsidP="008E031B">
      <w:pPr>
        <w:pStyle w:val="FootnoteText"/>
        <w:rPr>
          <w:ins w:id="98" w:author="Benjamin Zhu" w:date="2020-06-27T01:00:00Z"/>
        </w:rPr>
      </w:pPr>
      <w:ins w:id="99" w:author="Benjamin Zhu" w:date="2020-06-27T01:00:00Z">
        <w:r w:rsidRPr="003D1F9D">
          <w:rPr>
            <w:lang w:val="en"/>
          </w:rPr>
          <w:t xml:space="preserve">Des </w:t>
        </w:r>
        <w:proofErr w:type="spellStart"/>
        <w:r w:rsidRPr="003D1F9D">
          <w:rPr>
            <w:lang w:val="en"/>
          </w:rPr>
          <w:t>Americanistes</w:t>
        </w:r>
        <w:proofErr w:type="spellEnd"/>
        <w:r w:rsidRPr="003D1F9D">
          <w:rPr>
            <w:lang w:val="en"/>
          </w:rPr>
          <w:t>, North America 95.95-2 (2009), pp. 261_282</w:t>
        </w:r>
      </w:ins>
    </w:p>
  </w:footnote>
  <w:footnote w:id="9">
    <w:p w14:paraId="2BC65D61" w14:textId="77777777" w:rsidR="001054E0" w:rsidRPr="00005F00" w:rsidRDefault="001054E0" w:rsidP="008E031B">
      <w:pPr>
        <w:pStyle w:val="FootnoteText"/>
        <w:rPr>
          <w:ins w:id="100" w:author="Benjamin Zhu" w:date="2020-06-27T01:00:00Z"/>
        </w:rPr>
      </w:pPr>
      <w:ins w:id="101" w:author="Benjamin Zhu" w:date="2020-06-27T01:00:00Z">
        <w:r>
          <w:rPr>
            <w:rStyle w:val="FootnoteReference"/>
            <w:lang w:val="en"/>
          </w:rPr>
          <w:footnoteRef/>
        </w:r>
        <w:r w:rsidRPr="006C0DF4">
          <w:rPr>
            <w:lang w:val="en"/>
          </w:rPr>
          <w:t xml:space="preserve"> "Race and social mobility", in Carlos </w:t>
        </w:r>
        <w:proofErr w:type="spellStart"/>
        <w:r w:rsidRPr="006C0DF4">
          <w:rPr>
            <w:lang w:val="en"/>
          </w:rPr>
          <w:t>Hasenbalg</w:t>
        </w:r>
        <w:proofErr w:type="spellEnd"/>
        <w:r w:rsidRPr="006C0DF4">
          <w:rPr>
            <w:lang w:val="en"/>
          </w:rPr>
          <w:t xml:space="preserve">, New Year </w:t>
        </w:r>
        <w:proofErr w:type="gramStart"/>
        <w:r w:rsidRPr="006C0DF4">
          <w:rPr>
            <w:lang w:val="en"/>
          </w:rPr>
          <w:t>And</w:t>
        </w:r>
        <w:proofErr w:type="gramEnd"/>
        <w:r w:rsidRPr="006C0DF4">
          <w:rPr>
            <w:lang w:val="en"/>
          </w:rPr>
          <w:t xml:space="preserve"> </w:t>
        </w:r>
        <w:proofErr w:type="spellStart"/>
        <w:r w:rsidRPr="006C0DF4">
          <w:rPr>
            <w:lang w:val="en"/>
          </w:rPr>
          <w:t>and</w:t>
        </w:r>
        <w:proofErr w:type="spellEnd"/>
        <w:r w:rsidRPr="006C0DF4">
          <w:rPr>
            <w:lang w:val="en"/>
          </w:rPr>
          <w:t xml:space="preserve"> Nelson Do Valle Silva (Eds), Stoma 111obility and race, pp. 164-182, IUPERJ/ </w:t>
        </w:r>
        <w:proofErr w:type="spellStart"/>
        <w:r w:rsidRPr="006C0DF4">
          <w:rPr>
            <w:lang w:val="en"/>
          </w:rPr>
          <w:t>Vertice</w:t>
        </w:r>
        <w:proofErr w:type="spellEnd"/>
        <w:r w:rsidRPr="006C0DF4">
          <w:rPr>
            <w:lang w:val="en"/>
          </w:rPr>
          <w:t>, New Year, Rio de Janeiro [1985].</w:t>
        </w:r>
      </w:ins>
    </w:p>
  </w:footnote>
  <w:footnote w:id="10">
    <w:p w14:paraId="5F3DFF7F" w14:textId="77777777" w:rsidR="001054E0" w:rsidRPr="00DD6D87" w:rsidDel="008E031B" w:rsidRDefault="001054E0" w:rsidP="009D459F">
      <w:pPr>
        <w:autoSpaceDE w:val="0"/>
        <w:autoSpaceDN w:val="0"/>
        <w:adjustRightInd w:val="0"/>
        <w:spacing w:after="0" w:line="240" w:lineRule="auto"/>
        <w:rPr>
          <w:del w:id="108" w:author="Benjamin Zhu" w:date="2020-06-27T00:58:00Z"/>
          <w:rFonts w:ascii="F38" w:hAnsi="F38" w:cs="F38"/>
          <w:sz w:val="20"/>
          <w:szCs w:val="20"/>
          <w:rPrChange w:id="109" w:author="Benjamin Zhu" w:date="2020-06-27T00:39:00Z">
            <w:rPr>
              <w:del w:id="110" w:author="Benjamin Zhu" w:date="2020-06-27T00:58:00Z"/>
              <w:rFonts w:ascii="F38" w:hAnsi="F38" w:cs="F38"/>
              <w:sz w:val="20"/>
              <w:szCs w:val="20"/>
              <w:lang w:val="pt-BR"/>
            </w:rPr>
          </w:rPrChange>
        </w:rPr>
      </w:pPr>
      <w:del w:id="111" w:author="Benjamin Zhu" w:date="2020-06-27T00:58:00Z">
        <w:r w:rsidDel="008E031B">
          <w:rPr>
            <w:rStyle w:val="FootnoteReference"/>
            <w:lang w:val="en"/>
          </w:rPr>
          <w:footnoteRef/>
        </w:r>
        <w:r w:rsidDel="008E031B">
          <w:rPr>
            <w:lang w:val="en"/>
          </w:rPr>
          <w:delText xml:space="preserve"> </w:delText>
        </w:r>
        <w:r w:rsidDel="008E031B">
          <w:rPr>
            <w:sz w:val="20"/>
            <w:szCs w:val="20"/>
            <w:lang w:val="en"/>
          </w:rPr>
          <w:delText xml:space="preserve">Peter Fry. The politics of racial classification in Brazil. </w:delText>
        </w:r>
        <w:r w:rsidRPr="003D1F9D" w:rsidDel="008E031B">
          <w:rPr>
            <w:sz w:val="20"/>
            <w:szCs w:val="20"/>
            <w:lang w:val="en"/>
          </w:rPr>
          <w:delText>In: Journal, New York of It Société</w:delText>
        </w:r>
      </w:del>
    </w:p>
    <w:p w14:paraId="687F965B" w14:textId="77777777" w:rsidR="001054E0" w:rsidRPr="00DD6D87" w:rsidDel="008E031B" w:rsidRDefault="001054E0" w:rsidP="009D459F">
      <w:pPr>
        <w:pStyle w:val="FootnoteText"/>
        <w:rPr>
          <w:del w:id="112" w:author="Benjamin Zhu" w:date="2020-06-27T00:58:00Z"/>
          <w:rPrChange w:id="113" w:author="Benjamin Zhu" w:date="2020-06-27T00:39:00Z">
            <w:rPr>
              <w:del w:id="114" w:author="Benjamin Zhu" w:date="2020-06-27T00:58:00Z"/>
              <w:lang w:val="pt-BR"/>
            </w:rPr>
          </w:rPrChange>
        </w:rPr>
      </w:pPr>
      <w:del w:id="115" w:author="Benjamin Zhu" w:date="2020-06-27T00:58:00Z">
        <w:r w:rsidRPr="003D1F9D" w:rsidDel="008E031B">
          <w:rPr>
            <w:lang w:val="en"/>
          </w:rPr>
          <w:delText>Des Americanistes, North America 95.95-2 (2009), pp. 261_282</w:delText>
        </w:r>
      </w:del>
    </w:p>
  </w:footnote>
  <w:footnote w:id="11">
    <w:p w14:paraId="01B81E7E" w14:textId="77777777" w:rsidR="001054E0" w:rsidRPr="00DD6D87" w:rsidDel="008E031B" w:rsidRDefault="001054E0" w:rsidP="009D459F">
      <w:pPr>
        <w:pStyle w:val="FootnoteText"/>
        <w:rPr>
          <w:del w:id="116" w:author="Benjamin Zhu" w:date="2020-06-27T00:58:00Z"/>
          <w:rPrChange w:id="117" w:author="Benjamin Zhu" w:date="2020-06-27T00:39:00Z">
            <w:rPr>
              <w:del w:id="118" w:author="Benjamin Zhu" w:date="2020-06-27T00:58:00Z"/>
              <w:lang w:val="pt-BR"/>
            </w:rPr>
          </w:rPrChange>
        </w:rPr>
      </w:pPr>
      <w:del w:id="119" w:author="Benjamin Zhu" w:date="2020-06-27T00:58:00Z">
        <w:r w:rsidDel="008E031B">
          <w:rPr>
            <w:rStyle w:val="FootnoteReference"/>
            <w:lang w:val="en"/>
          </w:rPr>
          <w:footnoteRef/>
        </w:r>
        <w:r w:rsidRPr="006C0DF4" w:rsidDel="008E031B">
          <w:rPr>
            <w:lang w:val="en"/>
          </w:rPr>
          <w:delText xml:space="preserve"> "Race and social mobility", in Carlos Hasenbalg, New Year And and Nelson Do Valle Silva (Eds), Stoma 111obility and race, pp. 164-182, IUPERJ/ Vertice, New Year, Rio de Janeiro [1985].</w:delText>
        </w:r>
      </w:del>
    </w:p>
  </w:footnote>
  <w:footnote w:id="12">
    <w:p w14:paraId="0F767DCD"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rStyle w:val="FootnoteReference"/>
          <w:lang w:val="en"/>
        </w:rPr>
        <w:footnoteRef/>
      </w:r>
      <w:r>
        <w:rPr>
          <w:lang w:val="en"/>
        </w:rPr>
        <w:t xml:space="preserve"> </w:t>
      </w:r>
      <w:r>
        <w:rPr>
          <w:b/>
          <w:bCs/>
          <w:color w:val="000081"/>
          <w:sz w:val="36"/>
          <w:szCs w:val="36"/>
          <w:lang w:val="en"/>
        </w:rPr>
        <w:t>Negotiating National Identity: Middle Eastern and</w:t>
      </w:r>
    </w:p>
    <w:p w14:paraId="4FC4D387"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b/>
          <w:bCs/>
          <w:color w:val="000081"/>
          <w:sz w:val="36"/>
          <w:szCs w:val="36"/>
          <w:lang w:val="en"/>
        </w:rPr>
        <w:t>Asian Immigrants and the Struggle for Ethnicity in</w:t>
      </w:r>
    </w:p>
    <w:p w14:paraId="4CF3B969"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b/>
          <w:bCs/>
          <w:color w:val="000081"/>
          <w:sz w:val="36"/>
          <w:szCs w:val="36"/>
          <w:lang w:val="en"/>
        </w:rPr>
        <w:t>Brazil, Brazil</w:t>
      </w:r>
    </w:p>
    <w:p w14:paraId="3D1CC30B" w14:textId="77777777" w:rsidR="001054E0" w:rsidRDefault="001054E0" w:rsidP="009D459F">
      <w:pPr>
        <w:autoSpaceDE w:val="0"/>
        <w:autoSpaceDN w:val="0"/>
        <w:adjustRightInd w:val="0"/>
        <w:spacing w:after="0" w:line="240" w:lineRule="auto"/>
      </w:pPr>
      <w:r>
        <w:rPr>
          <w:color w:val="000081"/>
          <w:sz w:val="28"/>
          <w:szCs w:val="28"/>
          <w:lang w:val="en"/>
        </w:rPr>
        <w:t>By Jeffrey Lesser</w:t>
      </w:r>
    </w:p>
  </w:footnote>
  <w:footnote w:id="13">
    <w:p w14:paraId="137344EE"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rStyle w:val="FootnoteReference"/>
          <w:lang w:val="en"/>
        </w:rPr>
        <w:footnoteRef/>
      </w:r>
      <w:r>
        <w:rPr>
          <w:lang w:val="en"/>
        </w:rPr>
        <w:t xml:space="preserve"> </w:t>
      </w:r>
      <w:r>
        <w:rPr>
          <w:b/>
          <w:bCs/>
          <w:color w:val="000081"/>
          <w:sz w:val="36"/>
          <w:szCs w:val="36"/>
          <w:lang w:val="en"/>
        </w:rPr>
        <w:t>Negotiating National Identity: Middle Eastern and</w:t>
      </w:r>
    </w:p>
    <w:p w14:paraId="48282053"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b/>
          <w:bCs/>
          <w:color w:val="000081"/>
          <w:sz w:val="36"/>
          <w:szCs w:val="36"/>
          <w:lang w:val="en"/>
        </w:rPr>
        <w:t>Asian Immigrants and the Struggle for Ethnicity in</w:t>
      </w:r>
    </w:p>
    <w:p w14:paraId="466CDD07"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b/>
          <w:bCs/>
          <w:color w:val="000081"/>
          <w:sz w:val="36"/>
          <w:szCs w:val="36"/>
          <w:lang w:val="en"/>
        </w:rPr>
        <w:t>Brazil, Brazil</w:t>
      </w:r>
    </w:p>
    <w:p w14:paraId="59683D51" w14:textId="77777777" w:rsidR="001054E0" w:rsidRDefault="001054E0" w:rsidP="009D459F">
      <w:pPr>
        <w:pStyle w:val="FootnoteText"/>
      </w:pPr>
      <w:r>
        <w:rPr>
          <w:color w:val="000081"/>
          <w:sz w:val="28"/>
          <w:szCs w:val="28"/>
          <w:lang w:val="en"/>
        </w:rPr>
        <w:t>By Jeffrey Lesser</w:t>
      </w:r>
    </w:p>
  </w:footnote>
  <w:footnote w:id="14">
    <w:p w14:paraId="0F053C39" w14:textId="77777777" w:rsidR="001054E0"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sidRPr="007945BA">
        <w:rPr>
          <w:lang w:val="en"/>
        </w:rPr>
        <w:t xml:space="preserve"> </w:t>
      </w:r>
      <w:proofErr w:type="spellStart"/>
      <w:r w:rsidRPr="007945BA">
        <w:rPr>
          <w:sz w:val="20"/>
          <w:szCs w:val="20"/>
          <w:lang w:val="en"/>
        </w:rPr>
        <w:t>Takeyuki</w:t>
      </w:r>
      <w:proofErr w:type="spellEnd"/>
      <w:r w:rsidRPr="007945BA">
        <w:rPr>
          <w:sz w:val="20"/>
          <w:szCs w:val="20"/>
          <w:lang w:val="en"/>
        </w:rPr>
        <w:t xml:space="preserve"> District </w:t>
      </w:r>
      <w:proofErr w:type="spellStart"/>
      <w:r w:rsidRPr="007945BA">
        <w:rPr>
          <w:sz w:val="20"/>
          <w:szCs w:val="20"/>
          <w:lang w:val="en"/>
        </w:rPr>
        <w:t>Gaku</w:t>
      </w:r>
      <w:proofErr w:type="spellEnd"/>
      <w:r w:rsidRPr="007945BA">
        <w:rPr>
          <w:sz w:val="20"/>
          <w:szCs w:val="20"/>
          <w:lang w:val="en"/>
        </w:rPr>
        <w:t xml:space="preserve"> Tsuda. </w:t>
      </w:r>
      <w:r>
        <w:rPr>
          <w:sz w:val="20"/>
          <w:szCs w:val="20"/>
          <w:lang w:val="en"/>
        </w:rPr>
        <w:t>Japanese-Brazilian ethnic return migration and the making of Japan's</w:t>
      </w:r>
    </w:p>
    <w:p w14:paraId="56E40A7B" w14:textId="77777777" w:rsidR="001054E0" w:rsidRPr="0007752C" w:rsidRDefault="001054E0" w:rsidP="009D459F">
      <w:pPr>
        <w:pStyle w:val="FootnoteText"/>
      </w:pPr>
      <w:r>
        <w:rPr>
          <w:lang w:val="en"/>
        </w:rPr>
        <w:t xml:space="preserve">newest immigrant minority_. In: Japan's Minorities. </w:t>
      </w:r>
      <w:r w:rsidRPr="0007752C">
        <w:rPr>
          <w:lang w:val="en"/>
        </w:rPr>
        <w:t>Routledge, 2003, pp. 228_249.</w:t>
      </w:r>
    </w:p>
  </w:footnote>
  <w:footnote w:id="15">
    <w:p w14:paraId="0572FE3C" w14:textId="77777777" w:rsidR="001054E0" w:rsidRDefault="001054E0" w:rsidP="009D459F">
      <w:pPr>
        <w:pStyle w:val="FootnoteText"/>
      </w:pPr>
      <w:r>
        <w:rPr>
          <w:rStyle w:val="FootnoteReference"/>
          <w:lang w:val="en"/>
        </w:rPr>
        <w:footnoteRef/>
      </w:r>
      <w:r>
        <w:rPr>
          <w:lang w:val="en"/>
        </w:rPr>
        <w:t xml:space="preserve"> Japanese-Brazilians, Japanese and the Future of Brazilian Migration to Japan David McKenzie* and Alejandrina Salcedo**</w:t>
      </w:r>
    </w:p>
  </w:footnote>
  <w:footnote w:id="16">
    <w:p w14:paraId="278FE657" w14:textId="77777777" w:rsidR="001054E0"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sidRPr="00E2281A">
        <w:rPr>
          <w:lang w:val="en"/>
        </w:rPr>
        <w:t xml:space="preserve"> </w:t>
      </w:r>
      <w:r w:rsidRPr="00E2281A">
        <w:rPr>
          <w:sz w:val="20"/>
          <w:szCs w:val="20"/>
          <w:lang w:val="en"/>
        </w:rPr>
        <w:t xml:space="preserve">Alexander Kuo, Neil Malhotra and Cecilia Mo. </w:t>
      </w:r>
      <w:r>
        <w:rPr>
          <w:sz w:val="20"/>
          <w:szCs w:val="20"/>
          <w:lang w:val="en"/>
        </w:rPr>
        <w:t>_Why Do Asian Americans Identify the Democrats?</w:t>
      </w:r>
    </w:p>
    <w:p w14:paraId="56846754" w14:textId="77777777" w:rsidR="001054E0" w:rsidRPr="00DD6D87" w:rsidRDefault="001054E0" w:rsidP="009D459F">
      <w:pPr>
        <w:pStyle w:val="FootnoteText"/>
        <w:rPr>
          <w:rPrChange w:id="144" w:author="Benjamin Zhu" w:date="2020-06-27T00:39:00Z">
            <w:rPr>
              <w:lang w:val="pt-BR"/>
            </w:rPr>
          </w:rPrChange>
        </w:rPr>
      </w:pPr>
      <w:r>
        <w:rPr>
          <w:lang w:val="en"/>
        </w:rPr>
        <w:t xml:space="preserve">Testing Theories of Social Exclusion and Intergroup Solidarity_. </w:t>
      </w:r>
      <w:r w:rsidRPr="00EC3027">
        <w:rPr>
          <w:lang w:val="en"/>
        </w:rPr>
        <w:t>In: (2014)</w:t>
      </w:r>
    </w:p>
  </w:footnote>
  <w:footnote w:id="17">
    <w:p w14:paraId="307CE58C" w14:textId="77777777" w:rsidR="001054E0" w:rsidRPr="00DD6D87" w:rsidRDefault="001054E0" w:rsidP="009D459F">
      <w:pPr>
        <w:autoSpaceDE w:val="0"/>
        <w:autoSpaceDN w:val="0"/>
        <w:adjustRightInd w:val="0"/>
        <w:spacing w:after="0" w:line="240" w:lineRule="auto"/>
        <w:rPr>
          <w:rFonts w:ascii="PalatinoLinotype-Bold" w:hAnsi="PalatinoLinotype-Bold" w:cs="PalatinoLinotype-Bold"/>
          <w:b/>
          <w:bCs/>
          <w:sz w:val="28"/>
          <w:szCs w:val="28"/>
          <w:rPrChange w:id="182" w:author="Benjamin Zhu" w:date="2020-06-27T00:39:00Z">
            <w:rPr>
              <w:rFonts w:ascii="PalatinoLinotype-Bold" w:hAnsi="PalatinoLinotype-Bold" w:cs="PalatinoLinotype-Bold"/>
              <w:b/>
              <w:bCs/>
              <w:sz w:val="28"/>
              <w:szCs w:val="28"/>
              <w:lang w:val="pt-PT"/>
            </w:rPr>
          </w:rPrChange>
        </w:rPr>
      </w:pPr>
      <w:r>
        <w:rPr>
          <w:rStyle w:val="FootnoteReference"/>
          <w:lang w:val="en"/>
        </w:rPr>
        <w:footnoteRef/>
      </w:r>
      <w:r w:rsidRPr="007C30A7">
        <w:rPr>
          <w:lang w:val="en"/>
        </w:rPr>
        <w:t xml:space="preserve"> </w:t>
      </w:r>
      <w:r w:rsidRPr="007C30A7">
        <w:rPr>
          <w:b/>
          <w:bCs/>
          <w:sz w:val="28"/>
          <w:szCs w:val="28"/>
          <w:lang w:val="en"/>
        </w:rPr>
        <w:t>Race in the construction of a political identity:</w:t>
      </w:r>
    </w:p>
    <w:p w14:paraId="427EF224" w14:textId="77777777" w:rsidR="001054E0" w:rsidRPr="00DD6D87" w:rsidRDefault="001054E0" w:rsidP="009D459F">
      <w:pPr>
        <w:autoSpaceDE w:val="0"/>
        <w:autoSpaceDN w:val="0"/>
        <w:adjustRightInd w:val="0"/>
        <w:spacing w:after="0" w:line="240" w:lineRule="auto"/>
        <w:rPr>
          <w:rPrChange w:id="183" w:author="Benjamin Zhu" w:date="2020-06-27T00:39:00Z">
            <w:rPr>
              <w:lang w:val="pt-PT"/>
            </w:rPr>
          </w:rPrChange>
        </w:rPr>
      </w:pPr>
      <w:r w:rsidRPr="007C30A7">
        <w:rPr>
          <w:b/>
          <w:bCs/>
          <w:sz w:val="28"/>
          <w:szCs w:val="28"/>
          <w:lang w:val="en"/>
        </w:rPr>
        <w:t xml:space="preserve">some preliminary </w:t>
      </w:r>
      <w:proofErr w:type="spellStart"/>
      <w:r w:rsidRPr="007C30A7">
        <w:rPr>
          <w:b/>
          <w:bCs/>
          <w:sz w:val="28"/>
          <w:szCs w:val="28"/>
          <w:lang w:val="en"/>
        </w:rPr>
        <w:t>concepts</w:t>
      </w:r>
      <w:r>
        <w:rPr>
          <w:b/>
          <w:bCs/>
          <w:sz w:val="28"/>
          <w:szCs w:val="28"/>
          <w:lang w:val="en"/>
        </w:rPr>
        <w:t>s</w:t>
      </w:r>
      <w:proofErr w:type="spellEnd"/>
      <w:r>
        <w:rPr>
          <w:b/>
          <w:bCs/>
          <w:sz w:val="28"/>
          <w:szCs w:val="28"/>
          <w:lang w:val="en"/>
        </w:rPr>
        <w:t xml:space="preserve"> </w:t>
      </w:r>
      <w:r w:rsidRPr="007C30A7">
        <w:rPr>
          <w:lang w:val="en"/>
        </w:rPr>
        <w:t xml:space="preserve">Johanna </w:t>
      </w:r>
      <w:proofErr w:type="spellStart"/>
      <w:r w:rsidRPr="007C30A7">
        <w:rPr>
          <w:lang w:val="en"/>
        </w:rPr>
        <w:t>Katiuska</w:t>
      </w:r>
      <w:proofErr w:type="spellEnd"/>
      <w:r w:rsidRPr="007C30A7">
        <w:rPr>
          <w:lang w:val="en"/>
        </w:rPr>
        <w:t xml:space="preserve"> Monagreda</w:t>
      </w:r>
      <w:r w:rsidRPr="007C30A7">
        <w:rPr>
          <w:sz w:val="13"/>
          <w:szCs w:val="13"/>
          <w:lang w:val="en"/>
        </w:rPr>
        <w:t>2</w:t>
      </w:r>
    </w:p>
  </w:footnote>
  <w:footnote w:id="18">
    <w:p w14:paraId="1B1C3775" w14:textId="77777777" w:rsidR="001054E0" w:rsidRPr="001B5C5F" w:rsidRDefault="001054E0" w:rsidP="009D459F">
      <w:pPr>
        <w:pStyle w:val="FootnoteText"/>
      </w:pPr>
      <w:r>
        <w:rPr>
          <w:rStyle w:val="FootnoteReference"/>
          <w:lang w:val="en"/>
        </w:rPr>
        <w:footnoteRef/>
      </w:r>
      <w:r w:rsidRPr="001B5C5F">
        <w:rPr>
          <w:lang w:val="en"/>
        </w:rPr>
        <w:t xml:space="preserve"> </w:t>
      </w:r>
      <w:proofErr w:type="spellStart"/>
      <w:r w:rsidRPr="001B5C5F">
        <w:rPr>
          <w:lang w:val="en"/>
        </w:rPr>
        <w:t>Jóhanna</w:t>
      </w:r>
      <w:proofErr w:type="spellEnd"/>
      <w:r w:rsidRPr="001B5C5F">
        <w:rPr>
          <w:lang w:val="en"/>
        </w:rPr>
        <w:t xml:space="preserve">, New Jersey </w:t>
      </w:r>
      <w:proofErr w:type="spellStart"/>
      <w:r w:rsidRPr="001B5C5F">
        <w:rPr>
          <w:lang w:val="en"/>
        </w:rPr>
        <w:t>Krist_n</w:t>
      </w:r>
      <w:proofErr w:type="spellEnd"/>
      <w:r w:rsidRPr="001B5C5F">
        <w:rPr>
          <w:lang w:val="en"/>
        </w:rPr>
        <w:t xml:space="preserve"> </w:t>
      </w:r>
      <w:proofErr w:type="spellStart"/>
      <w:r w:rsidRPr="001B5C5F">
        <w:rPr>
          <w:lang w:val="en"/>
        </w:rPr>
        <w:t>Birnir</w:t>
      </w:r>
      <w:proofErr w:type="spellEnd"/>
      <w:r w:rsidRPr="001B5C5F">
        <w:rPr>
          <w:lang w:val="en"/>
        </w:rPr>
        <w:t xml:space="preserve"> District. </w:t>
      </w:r>
      <w:r>
        <w:rPr>
          <w:lang w:val="en"/>
        </w:rPr>
        <w:t>Ethnicity and electoral politics. Cambridge University Press, 2006</w:t>
      </w:r>
    </w:p>
  </w:footnote>
  <w:footnote w:id="19">
    <w:p w14:paraId="248837F5" w14:textId="77777777" w:rsidR="001054E0" w:rsidRDefault="001054E0" w:rsidP="009D459F">
      <w:pPr>
        <w:autoSpaceDE w:val="0"/>
        <w:autoSpaceDN w:val="0"/>
        <w:adjustRightInd w:val="0"/>
        <w:spacing w:after="0" w:line="240" w:lineRule="auto"/>
        <w:rPr>
          <w:rFonts w:ascii="F38" w:hAnsi="F38" w:cs="F38"/>
          <w:sz w:val="20"/>
          <w:szCs w:val="20"/>
        </w:rPr>
      </w:pPr>
      <w:r>
        <w:rPr>
          <w:rStyle w:val="FootnoteReference"/>
          <w:lang w:val="en"/>
        </w:rPr>
        <w:footnoteRef/>
      </w:r>
      <w:r>
        <w:rPr>
          <w:lang w:val="en"/>
        </w:rPr>
        <w:t xml:space="preserve"> </w:t>
      </w:r>
      <w:r>
        <w:rPr>
          <w:sz w:val="20"/>
          <w:szCs w:val="20"/>
          <w:lang w:val="en"/>
        </w:rPr>
        <w:t xml:space="preserve">Kanchan Chandra. _What is ethnic identity and does it </w:t>
      </w:r>
      <w:proofErr w:type="gramStart"/>
      <w:r>
        <w:rPr>
          <w:sz w:val="20"/>
          <w:szCs w:val="20"/>
          <w:lang w:val="en"/>
        </w:rPr>
        <w:t>matter?_</w:t>
      </w:r>
      <w:proofErr w:type="gramEnd"/>
      <w:r>
        <w:rPr>
          <w:sz w:val="20"/>
          <w:szCs w:val="20"/>
          <w:lang w:val="en"/>
        </w:rPr>
        <w:t xml:space="preserve"> In: </w:t>
      </w:r>
      <w:proofErr w:type="spellStart"/>
      <w:r>
        <w:rPr>
          <w:sz w:val="20"/>
          <w:szCs w:val="20"/>
          <w:lang w:val="en"/>
        </w:rPr>
        <w:t>Annu</w:t>
      </w:r>
      <w:proofErr w:type="spellEnd"/>
      <w:r>
        <w:rPr>
          <w:sz w:val="20"/>
          <w:szCs w:val="20"/>
          <w:lang w:val="en"/>
        </w:rPr>
        <w:t>, New Year. Rev. Polit. Sci.</w:t>
      </w:r>
    </w:p>
    <w:p w14:paraId="18D76B2D" w14:textId="77777777" w:rsidR="001054E0" w:rsidRPr="007940DA" w:rsidRDefault="001054E0" w:rsidP="009D459F">
      <w:pPr>
        <w:pStyle w:val="FootnoteText"/>
      </w:pPr>
      <w:r>
        <w:rPr>
          <w:lang w:val="en"/>
        </w:rPr>
        <w:t>9 (2006), pp. 397_424.</w:t>
      </w:r>
    </w:p>
  </w:footnote>
  <w:footnote w:id="20">
    <w:p w14:paraId="1B376787" w14:textId="77777777" w:rsidR="001054E0" w:rsidRDefault="001054E0" w:rsidP="009D459F">
      <w:pPr>
        <w:autoSpaceDE w:val="0"/>
        <w:autoSpaceDN w:val="0"/>
        <w:adjustRightInd w:val="0"/>
        <w:spacing w:after="0" w:line="240" w:lineRule="auto"/>
        <w:rPr>
          <w:rFonts w:ascii="F38" w:hAnsi="F38" w:cs="F38"/>
          <w:sz w:val="20"/>
          <w:szCs w:val="20"/>
        </w:rPr>
      </w:pPr>
      <w:r>
        <w:rPr>
          <w:rStyle w:val="FootnoteReference"/>
          <w:lang w:val="en"/>
        </w:rPr>
        <w:footnoteRef/>
      </w:r>
      <w:r>
        <w:rPr>
          <w:lang w:val="en"/>
        </w:rPr>
        <w:t xml:space="preserve"> </w:t>
      </w:r>
      <w:r>
        <w:rPr>
          <w:sz w:val="20"/>
          <w:szCs w:val="20"/>
          <w:lang w:val="en"/>
        </w:rPr>
        <w:t>Matthew R Cleary. _Democracy and indigenous rebellion in Latin America_. In: Comparative, New</w:t>
      </w:r>
    </w:p>
    <w:p w14:paraId="378B7924" w14:textId="77777777" w:rsidR="001054E0" w:rsidRPr="007940DA" w:rsidRDefault="001054E0" w:rsidP="009D459F">
      <w:pPr>
        <w:pStyle w:val="FootnoteText"/>
      </w:pPr>
      <w:r>
        <w:rPr>
          <w:lang w:val="en"/>
        </w:rPr>
        <w:t>Political Studies 33.9 (2000), pp. 1123_1153.</w:t>
      </w:r>
    </w:p>
  </w:footnote>
  <w:footnote w:id="21">
    <w:p w14:paraId="7CB31E69" w14:textId="77777777" w:rsidR="001054E0"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Pr>
          <w:lang w:val="en"/>
        </w:rPr>
        <w:t xml:space="preserve"> </w:t>
      </w:r>
      <w:r>
        <w:rPr>
          <w:sz w:val="20"/>
          <w:szCs w:val="20"/>
          <w:lang w:val="en"/>
        </w:rPr>
        <w:t xml:space="preserve">Dennis Chong and </w:t>
      </w:r>
      <w:proofErr w:type="spellStart"/>
      <w:r>
        <w:rPr>
          <w:sz w:val="20"/>
          <w:szCs w:val="20"/>
          <w:lang w:val="en"/>
        </w:rPr>
        <w:t>Dukhong</w:t>
      </w:r>
      <w:proofErr w:type="spellEnd"/>
      <w:r>
        <w:rPr>
          <w:sz w:val="20"/>
          <w:szCs w:val="20"/>
          <w:lang w:val="en"/>
        </w:rPr>
        <w:t xml:space="preserve"> District Kim. _The experiences and </w:t>
      </w:r>
      <w:proofErr w:type="spellStart"/>
      <w:r>
        <w:rPr>
          <w:sz w:val="20"/>
          <w:szCs w:val="20"/>
          <w:lang w:val="en"/>
        </w:rPr>
        <w:t>e_ects</w:t>
      </w:r>
      <w:proofErr w:type="spellEnd"/>
      <w:r>
        <w:rPr>
          <w:sz w:val="20"/>
          <w:szCs w:val="20"/>
          <w:lang w:val="en"/>
        </w:rPr>
        <w:t xml:space="preserve"> of economic status among racial</w:t>
      </w:r>
    </w:p>
    <w:p w14:paraId="7EA29528" w14:textId="77777777" w:rsidR="001054E0" w:rsidRPr="00D23691" w:rsidRDefault="001054E0" w:rsidP="009D459F">
      <w:pPr>
        <w:pStyle w:val="FootnoteText"/>
      </w:pPr>
      <w:r>
        <w:rPr>
          <w:lang w:val="en"/>
        </w:rPr>
        <w:t>and ethnic minorities_. In: American Political Science Review 100.3 (2006), pp. 335_351.</w:t>
      </w:r>
    </w:p>
  </w:footnote>
  <w:footnote w:id="22">
    <w:p w14:paraId="3E4118D7" w14:textId="77777777" w:rsidR="001054E0" w:rsidRPr="005B1C91" w:rsidRDefault="001054E0" w:rsidP="009D459F">
      <w:pPr>
        <w:autoSpaceDE w:val="0"/>
        <w:autoSpaceDN w:val="0"/>
        <w:adjustRightInd w:val="0"/>
        <w:spacing w:after="0" w:line="240" w:lineRule="auto"/>
        <w:rPr>
          <w:rFonts w:ascii="F38" w:hAnsi="F38" w:cs="F38"/>
          <w:sz w:val="20"/>
          <w:szCs w:val="20"/>
        </w:rPr>
      </w:pPr>
      <w:r>
        <w:rPr>
          <w:rStyle w:val="FootnoteReference"/>
          <w:lang w:val="en"/>
        </w:rPr>
        <w:footnoteRef/>
      </w:r>
      <w:r>
        <w:rPr>
          <w:lang w:val="en"/>
        </w:rPr>
        <w:t xml:space="preserve"> </w:t>
      </w:r>
      <w:r>
        <w:rPr>
          <w:sz w:val="20"/>
          <w:szCs w:val="20"/>
          <w:lang w:val="en"/>
        </w:rPr>
        <w:t xml:space="preserve">David Sanders et al. _The Calculus of Ethnic Minority Voting in B </w:t>
      </w:r>
      <w:proofErr w:type="spellStart"/>
      <w:r>
        <w:rPr>
          <w:sz w:val="20"/>
          <w:szCs w:val="20"/>
          <w:lang w:val="en"/>
        </w:rPr>
        <w:t>ritain</w:t>
      </w:r>
      <w:proofErr w:type="spellEnd"/>
      <w:r>
        <w:rPr>
          <w:sz w:val="20"/>
          <w:szCs w:val="20"/>
          <w:lang w:val="en"/>
        </w:rPr>
        <w:t xml:space="preserve">_. </w:t>
      </w:r>
      <w:r w:rsidRPr="005B1C91">
        <w:rPr>
          <w:sz w:val="20"/>
          <w:szCs w:val="20"/>
          <w:lang w:val="en"/>
        </w:rPr>
        <w:t>In: Political, New Year</w:t>
      </w:r>
    </w:p>
    <w:p w14:paraId="6262CCF1" w14:textId="77777777" w:rsidR="001054E0" w:rsidRPr="005B1C91" w:rsidRDefault="001054E0" w:rsidP="009D459F">
      <w:pPr>
        <w:pStyle w:val="FootnoteText"/>
      </w:pPr>
      <w:r w:rsidRPr="005B1C91">
        <w:rPr>
          <w:lang w:val="en"/>
        </w:rPr>
        <w:t>Studies 62.2 (2014), pp. 230_251.</w:t>
      </w:r>
    </w:p>
  </w:footnote>
  <w:footnote w:id="23">
    <w:p w14:paraId="035D156B" w14:textId="77777777" w:rsidR="001054E0" w:rsidRPr="000A4EC1" w:rsidRDefault="001054E0" w:rsidP="009D459F">
      <w:pPr>
        <w:autoSpaceDE w:val="0"/>
        <w:autoSpaceDN w:val="0"/>
        <w:adjustRightInd w:val="0"/>
        <w:spacing w:after="0" w:line="240" w:lineRule="auto"/>
        <w:rPr>
          <w:rFonts w:ascii="F38" w:hAnsi="F38" w:cs="F38"/>
          <w:sz w:val="20"/>
          <w:szCs w:val="20"/>
        </w:rPr>
      </w:pPr>
      <w:r>
        <w:rPr>
          <w:rStyle w:val="FootnoteReference"/>
          <w:lang w:val="en"/>
        </w:rPr>
        <w:footnoteRef/>
      </w:r>
      <w:r>
        <w:rPr>
          <w:lang w:val="en"/>
        </w:rPr>
        <w:t xml:space="preserve"> </w:t>
      </w:r>
      <w:r>
        <w:rPr>
          <w:sz w:val="20"/>
          <w:szCs w:val="20"/>
          <w:lang w:val="en"/>
        </w:rPr>
        <w:t xml:space="preserve">David Sanders et al. _The Calculus of Ethnic Minority Voting in B </w:t>
      </w:r>
      <w:proofErr w:type="spellStart"/>
      <w:r>
        <w:rPr>
          <w:sz w:val="20"/>
          <w:szCs w:val="20"/>
          <w:lang w:val="en"/>
        </w:rPr>
        <w:t>ritain</w:t>
      </w:r>
      <w:proofErr w:type="spellEnd"/>
      <w:r>
        <w:rPr>
          <w:sz w:val="20"/>
          <w:szCs w:val="20"/>
          <w:lang w:val="en"/>
        </w:rPr>
        <w:t xml:space="preserve">_. </w:t>
      </w:r>
      <w:r w:rsidRPr="000A4EC1">
        <w:rPr>
          <w:sz w:val="20"/>
          <w:szCs w:val="20"/>
          <w:lang w:val="en"/>
        </w:rPr>
        <w:t>In: Political, New Year</w:t>
      </w:r>
    </w:p>
    <w:p w14:paraId="250B5183" w14:textId="77777777" w:rsidR="001054E0" w:rsidRPr="000A4EC1" w:rsidRDefault="001054E0" w:rsidP="009D459F">
      <w:pPr>
        <w:pStyle w:val="FootnoteText"/>
      </w:pPr>
      <w:r w:rsidRPr="000A4EC1">
        <w:rPr>
          <w:lang w:val="en"/>
        </w:rPr>
        <w:t>Studies 62.2 (2014), pp. 230_251.</w:t>
      </w:r>
    </w:p>
  </w:footnote>
  <w:footnote w:id="24">
    <w:p w14:paraId="3E42C570" w14:textId="77777777" w:rsidR="001054E0" w:rsidRPr="00A833B6" w:rsidRDefault="001054E0" w:rsidP="009D459F">
      <w:pPr>
        <w:pStyle w:val="FootnoteText"/>
      </w:pPr>
      <w:r>
        <w:rPr>
          <w:rStyle w:val="FootnoteReference"/>
          <w:lang w:val="en"/>
        </w:rPr>
        <w:footnoteRef/>
      </w:r>
      <w:r w:rsidRPr="00446B68">
        <w:rPr>
          <w:lang w:val="en"/>
        </w:rPr>
        <w:t xml:space="preserve"> </w:t>
      </w:r>
      <w:proofErr w:type="spellStart"/>
      <w:r>
        <w:rPr>
          <w:color w:val="181817"/>
          <w:shd w:val="clear" w:color="auto" w:fill="FFFFFF"/>
          <w:lang w:val="en"/>
        </w:rPr>
        <w:t>Oskooii</w:t>
      </w:r>
      <w:proofErr w:type="spellEnd"/>
      <w:r>
        <w:rPr>
          <w:color w:val="181817"/>
          <w:shd w:val="clear" w:color="auto" w:fill="FFFFFF"/>
          <w:lang w:val="en"/>
        </w:rPr>
        <w:t xml:space="preserve"> District, K. (2018). Perceived Discrimination and Political Behavior. </w:t>
      </w:r>
      <w:r>
        <w:rPr>
          <w:i/>
          <w:iCs/>
          <w:color w:val="181817"/>
          <w:bdr w:val="none" w:sz="0" w:space="0" w:color="auto" w:frame="1"/>
          <w:shd w:val="clear" w:color="auto" w:fill="FFFFFF"/>
          <w:lang w:val="en"/>
        </w:rPr>
        <w:t>British Journal of Political Science,</w:t>
      </w:r>
      <w:r>
        <w:rPr>
          <w:color w:val="181817"/>
          <w:shd w:val="clear" w:color="auto" w:fill="FFFFFF"/>
          <w:lang w:val="en"/>
        </w:rPr>
        <w:t> 1-26. doi:10.1017/S0007123418000133</w:t>
      </w:r>
    </w:p>
  </w:footnote>
  <w:footnote w:id="25">
    <w:p w14:paraId="229D3208" w14:textId="77777777" w:rsidR="001054E0" w:rsidRPr="002737FB" w:rsidRDefault="001054E0" w:rsidP="009D459F">
      <w:pPr>
        <w:pStyle w:val="FootnoteText"/>
      </w:pPr>
      <w:r>
        <w:rPr>
          <w:rStyle w:val="FootnoteReference"/>
          <w:lang w:val="en"/>
        </w:rPr>
        <w:footnoteRef/>
      </w:r>
      <w:r>
        <w:rPr>
          <w:lang w:val="en"/>
        </w:rPr>
        <w:t xml:space="preserve"> </w:t>
      </w:r>
      <w:proofErr w:type="spellStart"/>
      <w:r>
        <w:rPr>
          <w:color w:val="181817"/>
          <w:shd w:val="clear" w:color="auto" w:fill="FFFFFF"/>
          <w:lang w:val="en"/>
        </w:rPr>
        <w:t>Oskooii</w:t>
      </w:r>
      <w:proofErr w:type="spellEnd"/>
      <w:r>
        <w:rPr>
          <w:color w:val="181817"/>
          <w:shd w:val="clear" w:color="auto" w:fill="FFFFFF"/>
          <w:lang w:val="en"/>
        </w:rPr>
        <w:t xml:space="preserve"> District, K. (2018). Perceived Discrimination and Political Behavior. </w:t>
      </w:r>
      <w:r w:rsidRPr="002737FB">
        <w:rPr>
          <w:i/>
          <w:iCs/>
          <w:color w:val="181817"/>
          <w:bdr w:val="none" w:sz="0" w:space="0" w:color="auto" w:frame="1"/>
          <w:shd w:val="clear" w:color="auto" w:fill="FFFFFF"/>
          <w:lang w:val="en"/>
        </w:rPr>
        <w:t>British Journal of Political Science,</w:t>
      </w:r>
      <w:r w:rsidRPr="002737FB">
        <w:rPr>
          <w:color w:val="181817"/>
          <w:shd w:val="clear" w:color="auto" w:fill="FFFFFF"/>
          <w:lang w:val="en"/>
        </w:rPr>
        <w:t> 1-26. doi:10.1017/S0007123418000133</w:t>
      </w:r>
    </w:p>
  </w:footnote>
  <w:footnote w:id="26">
    <w:p w14:paraId="0395164E" w14:textId="77777777" w:rsidR="001054E0" w:rsidRPr="007940DA"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sidRPr="00EC3027">
        <w:rPr>
          <w:lang w:val="en"/>
        </w:rPr>
        <w:t xml:space="preserve"> </w:t>
      </w:r>
      <w:r w:rsidRPr="00EC3027">
        <w:rPr>
          <w:sz w:val="20"/>
          <w:szCs w:val="20"/>
          <w:lang w:val="en"/>
        </w:rPr>
        <w:t xml:space="preserve">Natalia Salgado Bueno and </w:t>
      </w:r>
      <w:proofErr w:type="spellStart"/>
      <w:r w:rsidRPr="00EC3027">
        <w:rPr>
          <w:sz w:val="20"/>
          <w:szCs w:val="20"/>
          <w:lang w:val="en"/>
        </w:rPr>
        <w:t>Fabr_cio</w:t>
      </w:r>
      <w:proofErr w:type="spellEnd"/>
      <w:r w:rsidRPr="00EC3027">
        <w:rPr>
          <w:sz w:val="20"/>
          <w:szCs w:val="20"/>
          <w:lang w:val="en"/>
        </w:rPr>
        <w:t xml:space="preserve"> Mendes </w:t>
      </w:r>
      <w:proofErr w:type="spellStart"/>
      <w:r w:rsidRPr="00EC3027">
        <w:rPr>
          <w:sz w:val="20"/>
          <w:szCs w:val="20"/>
          <w:lang w:val="en"/>
        </w:rPr>
        <w:t>Fialho</w:t>
      </w:r>
      <w:proofErr w:type="spellEnd"/>
      <w:r w:rsidRPr="00EC3027">
        <w:rPr>
          <w:sz w:val="20"/>
          <w:szCs w:val="20"/>
          <w:lang w:val="en"/>
        </w:rPr>
        <w:t xml:space="preserve">. </w:t>
      </w:r>
      <w:r w:rsidRPr="007940DA">
        <w:rPr>
          <w:sz w:val="20"/>
          <w:szCs w:val="20"/>
          <w:lang w:val="en"/>
        </w:rPr>
        <w:t>_Race, resources, and political participation</w:t>
      </w:r>
    </w:p>
    <w:p w14:paraId="0985670F" w14:textId="77777777" w:rsidR="001054E0" w:rsidRPr="00F5325F" w:rsidRDefault="001054E0" w:rsidP="009D459F">
      <w:pPr>
        <w:pStyle w:val="FootnoteText"/>
      </w:pPr>
      <w:r>
        <w:rPr>
          <w:lang w:val="en"/>
        </w:rPr>
        <w:t>in a Brazilian city_. In: Latin American Research Review (2009), pp. 59_83.</w:t>
      </w:r>
    </w:p>
  </w:footnote>
  <w:footnote w:id="27">
    <w:p w14:paraId="5DCF712E" w14:textId="77777777" w:rsidR="001054E0"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Pr>
          <w:lang w:val="en"/>
        </w:rPr>
        <w:t xml:space="preserve"> </w:t>
      </w:r>
      <w:r>
        <w:rPr>
          <w:sz w:val="20"/>
          <w:szCs w:val="20"/>
          <w:lang w:val="en"/>
        </w:rPr>
        <w:t xml:space="preserve">Sidney </w:t>
      </w:r>
      <w:proofErr w:type="spellStart"/>
      <w:r>
        <w:rPr>
          <w:sz w:val="20"/>
          <w:szCs w:val="20"/>
          <w:lang w:val="en"/>
        </w:rPr>
        <w:t>Verba</w:t>
      </w:r>
      <w:proofErr w:type="spellEnd"/>
      <w:r>
        <w:rPr>
          <w:sz w:val="20"/>
          <w:szCs w:val="20"/>
          <w:lang w:val="en"/>
        </w:rPr>
        <w:t xml:space="preserve"> et al. _Race, ethnicity and political resources: Participation in the United States</w:t>
      </w:r>
    </w:p>
    <w:p w14:paraId="7A35DD88" w14:textId="77777777" w:rsidR="001054E0" w:rsidRPr="00F5325F" w:rsidRDefault="001054E0" w:rsidP="009D459F">
      <w:pPr>
        <w:pStyle w:val="FootnoteText"/>
      </w:pPr>
      <w:r>
        <w:rPr>
          <w:lang w:val="en"/>
        </w:rPr>
        <w:t>_. In: British Journal of Political Science 23.4 (1993), pp. 453_497.</w:t>
      </w:r>
    </w:p>
  </w:footnote>
  <w:footnote w:id="28">
    <w:p w14:paraId="7F8092DA" w14:textId="77777777" w:rsidR="001054E0"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Pr>
          <w:lang w:val="en"/>
        </w:rPr>
        <w:t xml:space="preserve"> </w:t>
      </w:r>
      <w:r>
        <w:rPr>
          <w:sz w:val="20"/>
          <w:szCs w:val="20"/>
          <w:lang w:val="en"/>
        </w:rPr>
        <w:t xml:space="preserve">Dennis Chong and </w:t>
      </w:r>
      <w:proofErr w:type="spellStart"/>
      <w:r>
        <w:rPr>
          <w:sz w:val="20"/>
          <w:szCs w:val="20"/>
          <w:lang w:val="en"/>
        </w:rPr>
        <w:t>Dukhong</w:t>
      </w:r>
      <w:proofErr w:type="spellEnd"/>
      <w:r>
        <w:rPr>
          <w:sz w:val="20"/>
          <w:szCs w:val="20"/>
          <w:lang w:val="en"/>
        </w:rPr>
        <w:t xml:space="preserve"> District Kim. _The experiences and </w:t>
      </w:r>
      <w:proofErr w:type="spellStart"/>
      <w:r>
        <w:rPr>
          <w:sz w:val="20"/>
          <w:szCs w:val="20"/>
          <w:lang w:val="en"/>
        </w:rPr>
        <w:t>e_ects</w:t>
      </w:r>
      <w:proofErr w:type="spellEnd"/>
      <w:r>
        <w:rPr>
          <w:sz w:val="20"/>
          <w:szCs w:val="20"/>
          <w:lang w:val="en"/>
        </w:rPr>
        <w:t xml:space="preserve"> of economic status among racial</w:t>
      </w:r>
    </w:p>
    <w:p w14:paraId="028EBD7E" w14:textId="77777777" w:rsidR="001054E0" w:rsidRPr="00F5325F" w:rsidRDefault="001054E0" w:rsidP="009D459F">
      <w:pPr>
        <w:pStyle w:val="FootnoteText"/>
      </w:pPr>
      <w:r>
        <w:rPr>
          <w:lang w:val="en"/>
        </w:rPr>
        <w:t>and ethnic minorities_. In: American Political Science Review 100.3 (2006), pp. 335_351.</w:t>
      </w:r>
    </w:p>
  </w:footnote>
  <w:footnote w:id="29">
    <w:p w14:paraId="39084DD6" w14:textId="77777777" w:rsidR="001054E0" w:rsidRDefault="001054E0" w:rsidP="009D459F">
      <w:pPr>
        <w:pStyle w:val="FootnoteText"/>
      </w:pPr>
      <w:r>
        <w:rPr>
          <w:rStyle w:val="FootnoteReference"/>
          <w:lang w:val="en"/>
        </w:rPr>
        <w:footnoteRef/>
      </w:r>
      <w:r>
        <w:rPr>
          <w:lang w:val="en"/>
        </w:rPr>
        <w:t xml:space="preserve"> </w:t>
      </w:r>
      <w:r>
        <w:rPr>
          <w:color w:val="222222"/>
          <w:shd w:val="clear" w:color="auto" w:fill="FFFFFF"/>
          <w:lang w:val="en"/>
        </w:rPr>
        <w:t>Brandt, M. J., Wetherell, G., &amp; Henry, P. J. (2015). Changes in income predict change in social trust: A longitudinal analysis. </w:t>
      </w:r>
      <w:r>
        <w:rPr>
          <w:i/>
          <w:iCs/>
          <w:color w:val="222222"/>
          <w:shd w:val="clear" w:color="auto" w:fill="FFFFFF"/>
          <w:lang w:val="en"/>
        </w:rPr>
        <w:t>Political Psychology</w:t>
      </w:r>
      <w:r>
        <w:rPr>
          <w:color w:val="222222"/>
          <w:shd w:val="clear" w:color="auto" w:fill="FFFFFF"/>
          <w:lang w:val="en"/>
        </w:rPr>
        <w:t>, </w:t>
      </w:r>
      <w:r>
        <w:rPr>
          <w:i/>
          <w:iCs/>
          <w:color w:val="222222"/>
          <w:shd w:val="clear" w:color="auto" w:fill="FFFFFF"/>
          <w:lang w:val="en"/>
        </w:rPr>
        <w:t>36</w:t>
      </w:r>
      <w:r>
        <w:rPr>
          <w:color w:val="222222"/>
          <w:shd w:val="clear" w:color="auto" w:fill="FFFFFF"/>
          <w:lang w:val="en"/>
        </w:rPr>
        <w:t>(6), 761-768.</w:t>
      </w:r>
    </w:p>
  </w:footnote>
  <w:footnote w:id="30">
    <w:p w14:paraId="0E9ED407" w14:textId="77777777" w:rsidR="001054E0" w:rsidRDefault="001054E0" w:rsidP="009D459F">
      <w:pPr>
        <w:pStyle w:val="FootnoteText"/>
      </w:pPr>
      <w:r>
        <w:rPr>
          <w:rStyle w:val="FootnoteReference"/>
          <w:lang w:val="en"/>
        </w:rPr>
        <w:footnoteRef/>
      </w:r>
      <w:r>
        <w:rPr>
          <w:lang w:val="en"/>
        </w:rPr>
        <w:t xml:space="preserve"> </w:t>
      </w:r>
      <w:r>
        <w:rPr>
          <w:color w:val="2A2A2A"/>
          <w:sz w:val="23"/>
          <w:szCs w:val="23"/>
          <w:shd w:val="clear" w:color="auto" w:fill="FFFFFF"/>
          <w:lang w:val="en"/>
        </w:rPr>
        <w:t xml:space="preserve">Gabriela </w:t>
      </w:r>
      <w:proofErr w:type="spellStart"/>
      <w:r>
        <w:rPr>
          <w:color w:val="2A2A2A"/>
          <w:sz w:val="23"/>
          <w:szCs w:val="23"/>
          <w:shd w:val="clear" w:color="auto" w:fill="FFFFFF"/>
          <w:lang w:val="en"/>
        </w:rPr>
        <w:t>Catterberg</w:t>
      </w:r>
      <w:proofErr w:type="spellEnd"/>
      <w:r>
        <w:rPr>
          <w:color w:val="2A2A2A"/>
          <w:sz w:val="23"/>
          <w:szCs w:val="23"/>
          <w:shd w:val="clear" w:color="auto" w:fill="FFFFFF"/>
          <w:lang w:val="en"/>
        </w:rPr>
        <w:t>, New Year, Alejandro Moreno, The Individual Bases of Political Trust: Trends in New and Established Democracies, </w:t>
      </w:r>
      <w:r>
        <w:rPr>
          <w:rStyle w:val="Emphasis"/>
          <w:color w:val="2A2A2A"/>
          <w:sz w:val="23"/>
          <w:szCs w:val="23"/>
          <w:bdr w:val="none" w:sz="0" w:space="0" w:color="auto" w:frame="1"/>
          <w:shd w:val="clear" w:color="auto" w:fill="FFFFFF"/>
          <w:lang w:val="en"/>
        </w:rPr>
        <w:t>International Journal of Public Opinion Research</w:t>
      </w:r>
      <w:r>
        <w:rPr>
          <w:color w:val="2A2A2A"/>
          <w:sz w:val="23"/>
          <w:szCs w:val="23"/>
          <w:shd w:val="clear" w:color="auto" w:fill="FFFFFF"/>
          <w:lang w:val="en"/>
        </w:rPr>
        <w:t>, Volume 18, Issue 1, Spring 2006, Pages 31–48, </w:t>
      </w:r>
      <w:hyperlink r:id="rId1" w:history="1">
        <w:r>
          <w:rPr>
            <w:rStyle w:val="Hyperlink"/>
            <w:color w:val="006FB7"/>
            <w:sz w:val="23"/>
            <w:szCs w:val="23"/>
            <w:bdr w:val="none" w:sz="0" w:space="0" w:color="auto" w:frame="1"/>
            <w:shd w:val="clear" w:color="auto" w:fill="FFFFFF"/>
            <w:lang w:val="en"/>
          </w:rPr>
          <w:t>https://doi.org/10.1093/ijpor/edh081</w:t>
        </w:r>
      </w:hyperlink>
    </w:p>
  </w:footnote>
  <w:footnote w:id="31">
    <w:p w14:paraId="7E38CD62" w14:textId="77777777" w:rsidR="001054E0" w:rsidRDefault="001054E0" w:rsidP="009D459F">
      <w:pPr>
        <w:pStyle w:val="FootnoteText"/>
      </w:pPr>
      <w:r>
        <w:rPr>
          <w:rStyle w:val="FootnoteReference"/>
          <w:lang w:val="en"/>
        </w:rPr>
        <w:footnoteRef/>
      </w:r>
      <w:r>
        <w:rPr>
          <w:lang w:val="en"/>
        </w:rPr>
        <w:t xml:space="preserve"> </w:t>
      </w:r>
      <w:r>
        <w:rPr>
          <w:color w:val="333333"/>
          <w:shd w:val="clear" w:color="auto" w:fill="FCFCFC"/>
          <w:lang w:val="en"/>
        </w:rPr>
        <w:t>Stoll, M.A. Race, Neighborhood Poverty, and Participation in Voluntary Associations. </w:t>
      </w:r>
      <w:r>
        <w:rPr>
          <w:i/>
          <w:iCs/>
          <w:color w:val="333333"/>
          <w:shd w:val="clear" w:color="auto" w:fill="FCFCFC"/>
          <w:lang w:val="en"/>
        </w:rPr>
        <w:t>Sociological Forum</w:t>
      </w:r>
      <w:r>
        <w:rPr>
          <w:color w:val="333333"/>
          <w:shd w:val="clear" w:color="auto" w:fill="FCFCFC"/>
          <w:lang w:val="en"/>
        </w:rPr>
        <w:t> </w:t>
      </w:r>
      <w:r>
        <w:rPr>
          <w:b/>
          <w:bCs/>
          <w:color w:val="333333"/>
          <w:shd w:val="clear" w:color="auto" w:fill="FCFCFC"/>
          <w:lang w:val="en"/>
        </w:rPr>
        <w:t>16, </w:t>
      </w:r>
      <w:r>
        <w:rPr>
          <w:color w:val="333333"/>
          <w:shd w:val="clear" w:color="auto" w:fill="FCFCFC"/>
          <w:lang w:val="en"/>
        </w:rPr>
        <w:t>529–557 (2001). https://doi.org/10.1023/A:1011956632018</w:t>
      </w:r>
    </w:p>
  </w:footnote>
  <w:footnote w:id="32">
    <w:p w14:paraId="642C1552" w14:textId="77777777" w:rsidR="001054E0" w:rsidRDefault="001054E0" w:rsidP="009D459F">
      <w:pPr>
        <w:autoSpaceDE w:val="0"/>
        <w:autoSpaceDN w:val="0"/>
        <w:adjustRightInd w:val="0"/>
        <w:spacing w:after="0" w:line="240" w:lineRule="auto"/>
        <w:rPr>
          <w:rFonts w:ascii="F38" w:hAnsi="F38" w:cs="F38"/>
          <w:sz w:val="20"/>
          <w:szCs w:val="20"/>
        </w:rPr>
      </w:pPr>
      <w:r>
        <w:rPr>
          <w:rStyle w:val="FootnoteReference"/>
          <w:lang w:val="en"/>
        </w:rPr>
        <w:footnoteRef/>
      </w:r>
      <w:r>
        <w:rPr>
          <w:lang w:val="en"/>
        </w:rPr>
        <w:t xml:space="preserve"> </w:t>
      </w:r>
      <w:r>
        <w:rPr>
          <w:sz w:val="20"/>
          <w:szCs w:val="20"/>
          <w:lang w:val="en"/>
        </w:rPr>
        <w:t>Aida Just. _Race, ethnicity, and political behavior_. In: Oxford Research Encyclopedia of</w:t>
      </w:r>
    </w:p>
    <w:p w14:paraId="0A3ADA36" w14:textId="77777777" w:rsidR="001054E0" w:rsidRPr="00F5325F" w:rsidRDefault="001054E0" w:rsidP="009D459F">
      <w:pPr>
        <w:pStyle w:val="FootnoteText"/>
      </w:pPr>
      <w:r>
        <w:rPr>
          <w:lang w:val="en"/>
        </w:rPr>
        <w:t>Politics, New Year. 2017.</w:t>
      </w:r>
    </w:p>
  </w:footnote>
  <w:footnote w:id="33">
    <w:p w14:paraId="0ED200EB" w14:textId="77777777" w:rsidR="001054E0" w:rsidRDefault="001054E0" w:rsidP="009D459F">
      <w:pPr>
        <w:autoSpaceDE w:val="0"/>
        <w:autoSpaceDN w:val="0"/>
        <w:adjustRightInd w:val="0"/>
        <w:spacing w:after="0" w:line="240" w:lineRule="auto"/>
        <w:rPr>
          <w:rFonts w:ascii="F38" w:hAnsi="F38" w:cs="F38"/>
          <w:sz w:val="20"/>
          <w:szCs w:val="20"/>
        </w:rPr>
      </w:pPr>
      <w:r>
        <w:rPr>
          <w:rStyle w:val="FootnoteReference"/>
          <w:lang w:val="en"/>
        </w:rPr>
        <w:footnoteRef/>
      </w:r>
      <w:r>
        <w:rPr>
          <w:lang w:val="en"/>
        </w:rPr>
        <w:t xml:space="preserve"> </w:t>
      </w:r>
      <w:r>
        <w:rPr>
          <w:sz w:val="20"/>
          <w:szCs w:val="20"/>
          <w:lang w:val="en"/>
        </w:rPr>
        <w:t>Matthew R Cleary. _Democracy and indigenous rebellion in Latin America_. In: Comparative, New</w:t>
      </w:r>
    </w:p>
    <w:p w14:paraId="2979ECCC" w14:textId="77777777" w:rsidR="001054E0" w:rsidRPr="00F5325F" w:rsidRDefault="001054E0" w:rsidP="009D459F">
      <w:pPr>
        <w:pStyle w:val="FootnoteText"/>
      </w:pPr>
      <w:r>
        <w:rPr>
          <w:lang w:val="en"/>
        </w:rPr>
        <w:t>Political Studies 33.9 (2000), pp. 1123_1153.</w:t>
      </w:r>
    </w:p>
  </w:footnote>
  <w:footnote w:id="34">
    <w:p w14:paraId="457E1524" w14:textId="77777777" w:rsidR="001054E0"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Pr>
          <w:lang w:val="en"/>
        </w:rPr>
        <w:t xml:space="preserve"> </w:t>
      </w:r>
      <w:r>
        <w:rPr>
          <w:sz w:val="20"/>
          <w:szCs w:val="20"/>
          <w:lang w:val="en"/>
        </w:rPr>
        <w:t xml:space="preserve">Per </w:t>
      </w:r>
      <w:proofErr w:type="spellStart"/>
      <w:r>
        <w:rPr>
          <w:sz w:val="20"/>
          <w:szCs w:val="20"/>
          <w:lang w:val="en"/>
        </w:rPr>
        <w:t>Strömblad</w:t>
      </w:r>
      <w:proofErr w:type="spellEnd"/>
      <w:r>
        <w:rPr>
          <w:sz w:val="20"/>
          <w:szCs w:val="20"/>
          <w:lang w:val="en"/>
        </w:rPr>
        <w:t xml:space="preserve"> District and Per Adman. _Political integration through ethnic or nonethnic voluntary</w:t>
      </w:r>
    </w:p>
    <w:p w14:paraId="10FDE76A" w14:textId="77777777" w:rsidR="001054E0" w:rsidRPr="00F5325F" w:rsidRDefault="001054E0" w:rsidP="009D459F">
      <w:pPr>
        <w:pStyle w:val="FootnoteText"/>
      </w:pPr>
      <w:proofErr w:type="gramStart"/>
      <w:r>
        <w:rPr>
          <w:lang w:val="en"/>
        </w:rPr>
        <w:t>associations?_</w:t>
      </w:r>
      <w:proofErr w:type="gramEnd"/>
      <w:r>
        <w:rPr>
          <w:lang w:val="en"/>
        </w:rPr>
        <w:t xml:space="preserve"> In: Political Research Quarterly 63.4 (2010), pp. 721_730.</w:t>
      </w:r>
    </w:p>
  </w:footnote>
  <w:footnote w:id="35">
    <w:p w14:paraId="77A37F1B" w14:textId="77777777" w:rsidR="001054E0" w:rsidRDefault="001054E0" w:rsidP="009D459F">
      <w:pPr>
        <w:autoSpaceDE w:val="0"/>
        <w:autoSpaceDN w:val="0"/>
        <w:adjustRightInd w:val="0"/>
        <w:spacing w:after="0" w:line="240" w:lineRule="auto"/>
        <w:rPr>
          <w:rFonts w:ascii="F38" w:hAnsi="F38" w:cs="F38"/>
          <w:sz w:val="20"/>
          <w:szCs w:val="20"/>
        </w:rPr>
      </w:pPr>
      <w:r>
        <w:rPr>
          <w:rStyle w:val="FootnoteReference"/>
          <w:lang w:val="en"/>
        </w:rPr>
        <w:footnoteRef/>
      </w:r>
      <w:r>
        <w:rPr>
          <w:lang w:val="en"/>
        </w:rPr>
        <w:t xml:space="preserve"> </w:t>
      </w:r>
      <w:r>
        <w:rPr>
          <w:sz w:val="20"/>
          <w:szCs w:val="20"/>
          <w:lang w:val="en"/>
        </w:rPr>
        <w:t>Matthew R Cleary. _Democracy and indigenous rebellion in Latin America_. In: Comparative, New</w:t>
      </w:r>
    </w:p>
    <w:p w14:paraId="56503873" w14:textId="77777777" w:rsidR="001054E0" w:rsidRPr="00F5325F" w:rsidRDefault="001054E0" w:rsidP="009D459F">
      <w:pPr>
        <w:pStyle w:val="FootnoteText"/>
      </w:pPr>
      <w:r>
        <w:rPr>
          <w:lang w:val="en"/>
        </w:rPr>
        <w:t>Political Studies 33.9 (2000), pp. 1123_1153.</w:t>
      </w:r>
    </w:p>
  </w:footnote>
  <w:footnote w:id="36">
    <w:p w14:paraId="5E92878A" w14:textId="77777777" w:rsidR="001054E0" w:rsidRDefault="001054E0" w:rsidP="009D459F">
      <w:pPr>
        <w:autoSpaceDE w:val="0"/>
        <w:autoSpaceDN w:val="0"/>
        <w:adjustRightInd w:val="0"/>
        <w:spacing w:after="0" w:line="240" w:lineRule="auto"/>
        <w:rPr>
          <w:rFonts w:ascii="DejaVu Serif" w:hAnsi="DejaVu Serif" w:cs="DejaVu Serif"/>
          <w:sz w:val="21"/>
          <w:szCs w:val="21"/>
        </w:rPr>
      </w:pPr>
      <w:r>
        <w:rPr>
          <w:rStyle w:val="FootnoteReference"/>
          <w:lang w:val="en"/>
        </w:rPr>
        <w:footnoteRef/>
      </w:r>
      <w:r>
        <w:rPr>
          <w:lang w:val="en"/>
        </w:rPr>
        <w:t xml:space="preserve"> </w:t>
      </w:r>
      <w:r>
        <w:rPr>
          <w:sz w:val="21"/>
          <w:szCs w:val="21"/>
          <w:lang w:val="en"/>
        </w:rPr>
        <w:t>White, I. K., Laird, C. N., &amp; Allen, T. D. (2014). Selling out? The politics of navigating</w:t>
      </w:r>
    </w:p>
    <w:p w14:paraId="3666AB53" w14:textId="77777777" w:rsidR="001054E0" w:rsidRDefault="001054E0" w:rsidP="009D459F">
      <w:pPr>
        <w:autoSpaceDE w:val="0"/>
        <w:autoSpaceDN w:val="0"/>
        <w:adjustRightInd w:val="0"/>
        <w:spacing w:after="0" w:line="240" w:lineRule="auto"/>
        <w:rPr>
          <w:rFonts w:ascii="DejaVu Serif" w:hAnsi="DejaVu Serif" w:cs="DejaVu Serif"/>
          <w:i/>
          <w:iCs/>
          <w:sz w:val="21"/>
          <w:szCs w:val="21"/>
        </w:rPr>
      </w:pPr>
      <w:r>
        <w:rPr>
          <w:sz w:val="21"/>
          <w:szCs w:val="21"/>
          <w:lang w:val="en"/>
        </w:rPr>
        <w:t xml:space="preserve">conflicts between racial group interest and self-interest. </w:t>
      </w:r>
      <w:r>
        <w:rPr>
          <w:i/>
          <w:iCs/>
          <w:sz w:val="21"/>
          <w:szCs w:val="21"/>
          <w:lang w:val="en"/>
        </w:rPr>
        <w:t>American Political Science</w:t>
      </w:r>
    </w:p>
    <w:p w14:paraId="1BC7621A" w14:textId="77777777" w:rsidR="001054E0" w:rsidRDefault="001054E0" w:rsidP="009D459F">
      <w:pPr>
        <w:pStyle w:val="FootnoteText"/>
      </w:pPr>
      <w:r>
        <w:rPr>
          <w:i/>
          <w:iCs/>
          <w:sz w:val="21"/>
          <w:szCs w:val="21"/>
          <w:lang w:val="en"/>
        </w:rPr>
        <w:t>Review</w:t>
      </w:r>
      <w:r>
        <w:rPr>
          <w:sz w:val="21"/>
          <w:szCs w:val="21"/>
          <w:lang w:val="en"/>
        </w:rPr>
        <w:t xml:space="preserve">, </w:t>
      </w:r>
      <w:r>
        <w:rPr>
          <w:i/>
          <w:iCs/>
          <w:sz w:val="21"/>
          <w:szCs w:val="21"/>
          <w:lang w:val="en"/>
        </w:rPr>
        <w:t>108</w:t>
      </w:r>
      <w:r>
        <w:rPr>
          <w:sz w:val="21"/>
          <w:szCs w:val="21"/>
          <w:lang w:val="en"/>
        </w:rPr>
        <w:t>(4), 783–800.</w:t>
      </w:r>
    </w:p>
  </w:footnote>
  <w:footnote w:id="37">
    <w:p w14:paraId="4B0B35D8" w14:textId="77777777" w:rsidR="001054E0" w:rsidRDefault="001054E0" w:rsidP="009D459F">
      <w:pPr>
        <w:autoSpaceDE w:val="0"/>
        <w:autoSpaceDN w:val="0"/>
        <w:adjustRightInd w:val="0"/>
        <w:spacing w:after="0" w:line="240" w:lineRule="auto"/>
        <w:rPr>
          <w:rFonts w:ascii="F15" w:hAnsi="F15" w:cs="F15"/>
          <w:sz w:val="20"/>
          <w:szCs w:val="20"/>
        </w:rPr>
      </w:pPr>
      <w:r>
        <w:rPr>
          <w:rStyle w:val="FootnoteReference"/>
          <w:lang w:val="en"/>
        </w:rPr>
        <w:footnoteRef/>
      </w:r>
      <w:r w:rsidRPr="00F5325F">
        <w:rPr>
          <w:lang w:val="en"/>
        </w:rPr>
        <w:t xml:space="preserve"> </w:t>
      </w:r>
      <w:r>
        <w:rPr>
          <w:sz w:val="20"/>
          <w:szCs w:val="20"/>
          <w:lang w:val="en"/>
        </w:rPr>
        <w:t xml:space="preserve">Carlos </w:t>
      </w:r>
      <w:proofErr w:type="spellStart"/>
      <w:r>
        <w:rPr>
          <w:sz w:val="20"/>
          <w:szCs w:val="20"/>
          <w:lang w:val="en"/>
        </w:rPr>
        <w:t>Grad_n</w:t>
      </w:r>
      <w:proofErr w:type="spellEnd"/>
      <w:r>
        <w:rPr>
          <w:sz w:val="20"/>
          <w:szCs w:val="20"/>
          <w:lang w:val="en"/>
        </w:rPr>
        <w:t>. _Race and Income Distribution: Evidence from the USA, Brazil and South A</w:t>
      </w:r>
    </w:p>
    <w:p w14:paraId="081D745E" w14:textId="77777777" w:rsidR="001054E0" w:rsidRPr="00F5325F" w:rsidRDefault="001054E0" w:rsidP="009D459F">
      <w:pPr>
        <w:pStyle w:val="FootnoteText"/>
      </w:pPr>
      <w:r>
        <w:rPr>
          <w:lang w:val="en"/>
        </w:rPr>
        <w:t>Africa_. In: Review of Development Economics 18.1 (2014), pp. 73_92.</w:t>
      </w:r>
    </w:p>
  </w:footnote>
  <w:footnote w:id="38">
    <w:p w14:paraId="6D05E5E7" w14:textId="77777777" w:rsidR="001054E0" w:rsidRDefault="001054E0" w:rsidP="009D459F">
      <w:pPr>
        <w:pStyle w:val="FootnoteText"/>
      </w:pPr>
      <w:r>
        <w:rPr>
          <w:rStyle w:val="FootnoteReference"/>
          <w:lang w:val="en"/>
        </w:rPr>
        <w:footnoteRef/>
      </w:r>
      <w:r>
        <w:rPr>
          <w:lang w:val="en"/>
        </w:rPr>
        <w:t xml:space="preserve"> </w:t>
      </w:r>
      <w:proofErr w:type="spellStart"/>
      <w:r>
        <w:rPr>
          <w:color w:val="333333"/>
          <w:sz w:val="21"/>
          <w:szCs w:val="21"/>
          <w:shd w:val="clear" w:color="auto" w:fill="FFFFFF"/>
          <w:lang w:val="en"/>
        </w:rPr>
        <w:t>Schoon</w:t>
      </w:r>
      <w:proofErr w:type="spellEnd"/>
      <w:r>
        <w:rPr>
          <w:color w:val="333333"/>
          <w:sz w:val="21"/>
          <w:szCs w:val="21"/>
          <w:shd w:val="clear" w:color="auto" w:fill="FFFFFF"/>
          <w:lang w:val="en"/>
        </w:rPr>
        <w:t>, New Year, I., &amp; Cheng, H. (2011). Determinants of political trust: A lifetime learning model. </w:t>
      </w:r>
      <w:r>
        <w:rPr>
          <w:rStyle w:val="Emphasis"/>
          <w:color w:val="333333"/>
          <w:sz w:val="21"/>
          <w:szCs w:val="21"/>
          <w:shd w:val="clear" w:color="auto" w:fill="FFFFFF"/>
          <w:lang w:val="en"/>
        </w:rPr>
        <w:t>Developmental Psychology, 47</w:t>
      </w:r>
      <w:r>
        <w:rPr>
          <w:color w:val="333333"/>
          <w:sz w:val="21"/>
          <w:szCs w:val="21"/>
          <w:shd w:val="clear" w:color="auto" w:fill="FFFFFF"/>
          <w:lang w:val="en"/>
        </w:rPr>
        <w:t>(3), 619–631. </w:t>
      </w:r>
      <w:hyperlink r:id="rId2" w:tgtFrame="_blank" w:history="1">
        <w:r>
          <w:rPr>
            <w:rStyle w:val="Hyperlink"/>
            <w:color w:val="337AB7"/>
            <w:sz w:val="21"/>
            <w:szCs w:val="21"/>
            <w:shd w:val="clear" w:color="auto" w:fill="FFFFFF"/>
            <w:lang w:val="en"/>
          </w:rPr>
          <w:t>https://doi.org/10.1037/a0021817</w:t>
        </w:r>
      </w:hyperlink>
    </w:p>
  </w:footnote>
  <w:footnote w:id="39">
    <w:p w14:paraId="1651D21F" w14:textId="77777777" w:rsidR="001054E0" w:rsidRDefault="001054E0" w:rsidP="009D459F">
      <w:pPr>
        <w:pStyle w:val="FootnoteText"/>
      </w:pPr>
      <w:r>
        <w:rPr>
          <w:rStyle w:val="FootnoteReference"/>
          <w:lang w:val="en"/>
        </w:rPr>
        <w:footnoteRef/>
      </w:r>
      <w:r>
        <w:rPr>
          <w:lang w:val="en"/>
        </w:rPr>
        <w:t xml:space="preserve"> Socioeconomic Attainments of Japanese Brazilians and Japanese Americans Alexandre Gori Maia</w:t>
      </w:r>
      <w:proofErr w:type="gramStart"/>
      <w:r>
        <w:rPr>
          <w:lang w:val="en"/>
        </w:rPr>
        <w:t>1 ,</w:t>
      </w:r>
      <w:proofErr w:type="gramEnd"/>
      <w:r>
        <w:rPr>
          <w:lang w:val="en"/>
        </w:rPr>
        <w:t xml:space="preserve"> Arthur Sakamoto2 , and Sharron </w:t>
      </w:r>
      <w:proofErr w:type="spellStart"/>
      <w:r>
        <w:rPr>
          <w:lang w:val="en"/>
        </w:rPr>
        <w:t>Xuanren</w:t>
      </w:r>
      <w:proofErr w:type="spellEnd"/>
      <w:r>
        <w:rPr>
          <w:lang w:val="en"/>
        </w:rPr>
        <w:t xml:space="preserve"> District Wang2</w:t>
      </w:r>
    </w:p>
  </w:footnote>
  <w:footnote w:id="40">
    <w:p w14:paraId="5BF6A4D6" w14:textId="77777777" w:rsidR="001054E0" w:rsidRDefault="001054E0" w:rsidP="009D459F">
      <w:pPr>
        <w:pStyle w:val="FootnoteText"/>
      </w:pPr>
      <w:r>
        <w:rPr>
          <w:rStyle w:val="FootnoteReference"/>
          <w:lang w:val="en"/>
        </w:rPr>
        <w:footnoteRef/>
      </w:r>
      <w:r>
        <w:rPr>
          <w:lang w:val="en"/>
        </w:rPr>
        <w:t xml:space="preserve"> Socioeconomic Attainments of Japanese Brazilians and Japanese Americans Alexandre Gori Maia</w:t>
      </w:r>
      <w:proofErr w:type="gramStart"/>
      <w:r>
        <w:rPr>
          <w:lang w:val="en"/>
        </w:rPr>
        <w:t>1 ,</w:t>
      </w:r>
      <w:proofErr w:type="gramEnd"/>
      <w:r>
        <w:rPr>
          <w:lang w:val="en"/>
        </w:rPr>
        <w:t xml:space="preserve"> Arthur Sakamoto2 , and Sharron </w:t>
      </w:r>
      <w:proofErr w:type="spellStart"/>
      <w:r>
        <w:rPr>
          <w:lang w:val="en"/>
        </w:rPr>
        <w:t>Xuanren</w:t>
      </w:r>
      <w:proofErr w:type="spellEnd"/>
      <w:r>
        <w:rPr>
          <w:lang w:val="en"/>
        </w:rPr>
        <w:t xml:space="preserve"> District Wang2</w:t>
      </w:r>
    </w:p>
  </w:footnote>
  <w:footnote w:id="41">
    <w:p w14:paraId="201E7AB7" w14:textId="77777777" w:rsidR="001054E0" w:rsidRDefault="001054E0" w:rsidP="009D459F">
      <w:pPr>
        <w:pStyle w:val="FootnoteText"/>
      </w:pPr>
      <w:r>
        <w:rPr>
          <w:rStyle w:val="FootnoteReference"/>
          <w:lang w:val="en"/>
        </w:rPr>
        <w:footnoteRef/>
      </w:r>
      <w:r>
        <w:rPr>
          <w:lang w:val="en"/>
        </w:rPr>
        <w:t xml:space="preserve"> Socioeconomic Attainments of Japanese Brazilians and Japanese Americans Alexandre Gori Maia</w:t>
      </w:r>
      <w:proofErr w:type="gramStart"/>
      <w:r>
        <w:rPr>
          <w:lang w:val="en"/>
        </w:rPr>
        <w:t>1 ,</w:t>
      </w:r>
      <w:proofErr w:type="gramEnd"/>
      <w:r>
        <w:rPr>
          <w:lang w:val="en"/>
        </w:rPr>
        <w:t xml:space="preserve"> Arthur Sakamoto2 , and Sharron </w:t>
      </w:r>
      <w:proofErr w:type="spellStart"/>
      <w:r>
        <w:rPr>
          <w:lang w:val="en"/>
        </w:rPr>
        <w:t>Xuanren</w:t>
      </w:r>
      <w:proofErr w:type="spellEnd"/>
      <w:r>
        <w:rPr>
          <w:lang w:val="en"/>
        </w:rPr>
        <w:t xml:space="preserve"> District Wang2</w:t>
      </w:r>
    </w:p>
  </w:footnote>
  <w:footnote w:id="42">
    <w:p w14:paraId="4C567135" w14:textId="77777777" w:rsidR="001054E0" w:rsidRPr="009D459F" w:rsidRDefault="001054E0" w:rsidP="009D459F">
      <w:pPr>
        <w:pStyle w:val="FootnoteText"/>
      </w:pPr>
      <w:r>
        <w:rPr>
          <w:rStyle w:val="FootnoteReference"/>
          <w:lang w:val="en"/>
        </w:rPr>
        <w:footnoteRef/>
      </w:r>
      <w:r>
        <w:rPr>
          <w:lang w:val="en"/>
        </w:rPr>
        <w:t xml:space="preserve"> </w:t>
      </w:r>
      <w:r>
        <w:rPr>
          <w:color w:val="222222"/>
          <w:sz w:val="19"/>
          <w:szCs w:val="19"/>
          <w:shd w:val="clear" w:color="auto" w:fill="EAF3FF"/>
          <w:lang w:val="en"/>
        </w:rPr>
        <w:t> </w:t>
      </w:r>
      <w:proofErr w:type="spellStart"/>
      <w:r>
        <w:rPr>
          <w:rStyle w:val="reference-text"/>
          <w:color w:val="222222"/>
          <w:sz w:val="19"/>
          <w:szCs w:val="19"/>
          <w:lang w:val="en"/>
        </w:rPr>
        <w:t>Goto</w:t>
      </w:r>
      <w:proofErr w:type="spellEnd"/>
      <w:r>
        <w:rPr>
          <w:rStyle w:val="reference-text"/>
          <w:color w:val="222222"/>
          <w:sz w:val="19"/>
          <w:szCs w:val="19"/>
          <w:lang w:val="en"/>
        </w:rPr>
        <w:t>, Junichi (</w:t>
      </w:r>
      <w:hyperlink r:id="rId3" w:tooltip="Kyoto University" w:history="1">
        <w:r>
          <w:rPr>
            <w:rStyle w:val="Hyperlink"/>
            <w:color w:val="0B0080"/>
            <w:sz w:val="19"/>
            <w:szCs w:val="19"/>
            <w:lang w:val="en"/>
          </w:rPr>
          <w:t>Kyoto University, New</w:t>
        </w:r>
      </w:hyperlink>
      <w:r>
        <w:rPr>
          <w:rStyle w:val="reference-text"/>
          <w:color w:val="222222"/>
          <w:sz w:val="19"/>
          <w:szCs w:val="19"/>
          <w:lang w:val="en"/>
        </w:rPr>
        <w:t>). </w:t>
      </w:r>
      <w:r>
        <w:rPr>
          <w:rStyle w:val="reference-text"/>
          <w:i/>
          <w:iCs/>
          <w:color w:val="222222"/>
          <w:sz w:val="19"/>
          <w:szCs w:val="19"/>
          <w:lang w:val="en"/>
        </w:rPr>
        <w:t>Latin Americans of Japanese Origin (Nikkeijin) Working in Japan: A Survey</w:t>
      </w:r>
      <w:r>
        <w:rPr>
          <w:rStyle w:val="reference-text"/>
          <w:color w:val="222222"/>
          <w:sz w:val="19"/>
          <w:szCs w:val="19"/>
          <w:lang w:val="en"/>
        </w:rPr>
        <w:t>. </w:t>
      </w:r>
      <w:hyperlink r:id="rId4" w:tooltip="World Bank Publications" w:history="1">
        <w:r>
          <w:rPr>
            <w:rStyle w:val="Hyperlink"/>
            <w:color w:val="0B0080"/>
            <w:sz w:val="19"/>
            <w:szCs w:val="19"/>
            <w:lang w:val="en"/>
          </w:rPr>
          <w:t>World Bank Publications</w:t>
        </w:r>
      </w:hyperlink>
      <w:r>
        <w:rPr>
          <w:rStyle w:val="reference-text"/>
          <w:color w:val="222222"/>
          <w:sz w:val="19"/>
          <w:szCs w:val="19"/>
          <w:lang w:val="en"/>
        </w:rPr>
        <w:t>, 2007. P. </w:t>
      </w:r>
      <w:hyperlink r:id="rId5" w:history="1">
        <w:r>
          <w:rPr>
            <w:rStyle w:val="Hyperlink"/>
            <w:color w:val="663366"/>
            <w:sz w:val="19"/>
            <w:szCs w:val="19"/>
            <w:lang w:val="en"/>
          </w:rPr>
          <w:t>7</w:t>
        </w:r>
      </w:hyperlink>
      <w:r>
        <w:rPr>
          <w:rStyle w:val="reference-text"/>
          <w:color w:val="222222"/>
          <w:sz w:val="19"/>
          <w:szCs w:val="19"/>
          <w:lang w:val="en"/>
        </w:rPr>
        <w:t>-</w:t>
      </w:r>
      <w:hyperlink r:id="rId6" w:history="1">
        <w:r>
          <w:rPr>
            <w:rStyle w:val="Hyperlink"/>
            <w:color w:val="663366"/>
            <w:sz w:val="19"/>
            <w:szCs w:val="19"/>
            <w:lang w:val="en"/>
          </w:rPr>
          <w:t>8</w:t>
        </w:r>
      </w:hyperlink>
      <w:r>
        <w:rPr>
          <w:rStyle w:val="reference-text"/>
          <w:color w:val="222222"/>
          <w:sz w:val="19"/>
          <w:szCs w:val="19"/>
          <w:lang w:val="en"/>
        </w:rPr>
        <w:t>.</w:t>
      </w:r>
    </w:p>
  </w:footnote>
  <w:footnote w:id="43">
    <w:p w14:paraId="2B41D6F8" w14:textId="77777777" w:rsidR="001054E0" w:rsidRPr="005B1C91" w:rsidRDefault="001054E0" w:rsidP="009D459F">
      <w:pPr>
        <w:pStyle w:val="FootnoteText"/>
      </w:pPr>
      <w:r>
        <w:rPr>
          <w:rStyle w:val="FootnoteReference"/>
          <w:lang w:val="en"/>
        </w:rPr>
        <w:footnoteRef/>
      </w:r>
      <w:r>
        <w:rPr>
          <w:lang w:val="en"/>
        </w:rPr>
        <w:t xml:space="preserve"> </w:t>
      </w:r>
      <w:r>
        <w:rPr>
          <w:color w:val="222222"/>
          <w:sz w:val="19"/>
          <w:szCs w:val="19"/>
          <w:shd w:val="clear" w:color="auto" w:fill="EAF3FF"/>
          <w:lang w:val="en"/>
        </w:rPr>
        <w:t>Carvalho, Daniela de. </w:t>
      </w:r>
      <w:r>
        <w:rPr>
          <w:i/>
          <w:iCs/>
          <w:color w:val="222222"/>
          <w:sz w:val="19"/>
          <w:szCs w:val="19"/>
          <w:shd w:val="clear" w:color="auto" w:fill="EAF3FF"/>
          <w:lang w:val="en"/>
        </w:rPr>
        <w:t>Migrants and Identity in Japan and Brazil: The Nikkeijin</w:t>
      </w:r>
      <w:r>
        <w:rPr>
          <w:color w:val="222222"/>
          <w:sz w:val="19"/>
          <w:szCs w:val="19"/>
          <w:shd w:val="clear" w:color="auto" w:fill="EAF3FF"/>
          <w:lang w:val="en"/>
        </w:rPr>
        <w:t>. </w:t>
      </w:r>
      <w:hyperlink r:id="rId7" w:tooltip="Routledge" w:history="1">
        <w:r>
          <w:rPr>
            <w:rStyle w:val="Hyperlink"/>
            <w:color w:val="0B0080"/>
            <w:sz w:val="19"/>
            <w:szCs w:val="19"/>
            <w:shd w:val="clear" w:color="auto" w:fill="EAF3FF"/>
            <w:lang w:val="en"/>
          </w:rPr>
          <w:t>Routledge</w:t>
        </w:r>
      </w:hyperlink>
      <w:r>
        <w:rPr>
          <w:color w:val="222222"/>
          <w:sz w:val="19"/>
          <w:szCs w:val="19"/>
          <w:shd w:val="clear" w:color="auto" w:fill="EAF3FF"/>
          <w:lang w:val="en"/>
        </w:rPr>
        <w:t>, August 27, 2003. </w:t>
      </w:r>
      <w:hyperlink r:id="rId8" w:tooltip="International Standard Book Number" w:history="1">
        <w:r>
          <w:rPr>
            <w:rStyle w:val="Hyperlink"/>
            <w:color w:val="0B0080"/>
            <w:sz w:val="19"/>
            <w:szCs w:val="19"/>
            <w:shd w:val="clear" w:color="auto" w:fill="EAF3FF"/>
            <w:lang w:val="en"/>
          </w:rPr>
          <w:t>Isbn</w:t>
        </w:r>
      </w:hyperlink>
      <w:r>
        <w:rPr>
          <w:color w:val="222222"/>
          <w:sz w:val="19"/>
          <w:szCs w:val="19"/>
          <w:shd w:val="clear" w:color="auto" w:fill="EAF3FF"/>
          <w:lang w:val="en"/>
        </w:rPr>
        <w:t> </w:t>
      </w:r>
      <w:hyperlink r:id="rId9" w:tooltip="Special:BookSources/1135787654" w:history="1">
        <w:r>
          <w:rPr>
            <w:rStyle w:val="Hyperlink"/>
            <w:color w:val="0B0080"/>
            <w:sz w:val="19"/>
            <w:szCs w:val="19"/>
            <w:shd w:val="clear" w:color="auto" w:fill="EAF3FF"/>
            <w:lang w:val="en"/>
          </w:rPr>
          <w:t>1135787654</w:t>
        </w:r>
      </w:hyperlink>
      <w:r>
        <w:rPr>
          <w:color w:val="222222"/>
          <w:sz w:val="19"/>
          <w:szCs w:val="19"/>
          <w:shd w:val="clear" w:color="auto" w:fill="EAF3FF"/>
          <w:lang w:val="en"/>
        </w:rPr>
        <w:t>, 9781135787653.</w:t>
      </w:r>
    </w:p>
  </w:footnote>
  <w:footnote w:id="44">
    <w:p w14:paraId="17E0C455"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rStyle w:val="FootnoteReference"/>
          <w:lang w:val="en"/>
        </w:rPr>
        <w:footnoteRef/>
      </w:r>
      <w:r>
        <w:rPr>
          <w:lang w:val="en"/>
        </w:rPr>
        <w:t xml:space="preserve"> </w:t>
      </w:r>
      <w:r>
        <w:rPr>
          <w:b/>
          <w:bCs/>
          <w:color w:val="000081"/>
          <w:sz w:val="36"/>
          <w:szCs w:val="36"/>
          <w:lang w:val="en"/>
        </w:rPr>
        <w:t>Negotiating National Identity: Middle Eastern and</w:t>
      </w:r>
    </w:p>
    <w:p w14:paraId="24D8BB5C"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b/>
          <w:bCs/>
          <w:color w:val="000081"/>
          <w:sz w:val="36"/>
          <w:szCs w:val="36"/>
          <w:lang w:val="en"/>
        </w:rPr>
        <w:t>Asian Immigrants and the Struggle for Ethnicity in</w:t>
      </w:r>
    </w:p>
    <w:p w14:paraId="29988107" w14:textId="77777777" w:rsidR="001054E0" w:rsidRDefault="001054E0" w:rsidP="009D459F">
      <w:pPr>
        <w:autoSpaceDE w:val="0"/>
        <w:autoSpaceDN w:val="0"/>
        <w:adjustRightInd w:val="0"/>
        <w:spacing w:after="0" w:line="240" w:lineRule="auto"/>
        <w:rPr>
          <w:rFonts w:ascii="Arial" w:hAnsi="Arial" w:cs="Arial"/>
          <w:b/>
          <w:bCs/>
          <w:color w:val="000081"/>
          <w:sz w:val="36"/>
          <w:szCs w:val="36"/>
        </w:rPr>
      </w:pPr>
      <w:r>
        <w:rPr>
          <w:b/>
          <w:bCs/>
          <w:color w:val="000081"/>
          <w:sz w:val="36"/>
          <w:szCs w:val="36"/>
          <w:lang w:val="en"/>
        </w:rPr>
        <w:t>Brazil, Brazil</w:t>
      </w:r>
    </w:p>
    <w:p w14:paraId="5A9AC3C1" w14:textId="77777777" w:rsidR="001054E0" w:rsidRDefault="001054E0" w:rsidP="009D459F">
      <w:pPr>
        <w:pStyle w:val="FootnoteText"/>
      </w:pPr>
      <w:r>
        <w:rPr>
          <w:color w:val="000081"/>
          <w:sz w:val="28"/>
          <w:szCs w:val="28"/>
          <w:lang w:val="en"/>
        </w:rPr>
        <w:t>By Jeffrey Lesser</w:t>
      </w:r>
    </w:p>
  </w:footnote>
  <w:footnote w:id="45">
    <w:p w14:paraId="635513D4" w14:textId="40A94F2C" w:rsidR="001054E0" w:rsidRPr="00DD6D87" w:rsidRDefault="001054E0" w:rsidP="00511193">
      <w:pPr>
        <w:pStyle w:val="FootnoteText"/>
        <w:rPr>
          <w:rPrChange w:id="325" w:author="Benjamin Zhu" w:date="2020-06-27T00:39:00Z">
            <w:rPr>
              <w:lang w:val="pt-BR"/>
            </w:rPr>
          </w:rPrChange>
        </w:rPr>
      </w:pPr>
      <w:r w:rsidRPr="00CA6ABB">
        <w:rPr>
          <w:rStyle w:val="FootnoteReference"/>
          <w:lang w:val="en"/>
        </w:rPr>
        <w:footnoteRef/>
      </w:r>
      <w:r w:rsidRPr="00CA6ABB">
        <w:rPr>
          <w:lang w:val="en"/>
        </w:rPr>
        <w:t xml:space="preserve"> </w:t>
      </w:r>
      <w:ins w:id="326" w:author="Ednaldo Ribeiro" w:date="2020-05-22T16:23:00Z">
        <w:r>
          <w:rPr>
            <w:lang w:val="en"/>
          </w:rPr>
          <w:t>The drafting</w:t>
        </w:r>
      </w:ins>
      <w:ins w:id="327" w:author="Ednaldo Ribeiro" w:date="2020-05-22T16:24:00Z">
        <w:r>
          <w:rPr>
            <w:lang w:val="en"/>
          </w:rPr>
          <w:t xml:space="preserve">question in the questionnaire is: </w:t>
        </w:r>
      </w:ins>
      <w:del w:id="328" w:author="Ednaldo Ribeiro" w:date="2020-05-22T16:24:00Z">
        <w:r w:rsidRPr="00CA6ABB" w:rsidDel="00CA6ABB">
          <w:rPr>
            <w:lang w:val="en"/>
          </w:rPr>
          <w:delText xml:space="preserve">POL1. </w:delText>
        </w:r>
      </w:del>
      <w:r w:rsidRPr="00CA6ABB">
        <w:rPr>
          <w:lang w:val="en"/>
        </w:rPr>
        <w:t xml:space="preserve">How much </w:t>
      </w:r>
      <w:ins w:id="329" w:author="Benjamin Zhu" w:date="2020-07-04T02:37:00Z">
        <w:r>
          <w:rPr>
            <w:lang w:val="en"/>
          </w:rPr>
          <w:t>are you</w:t>
        </w:r>
      </w:ins>
      <w:del w:id="330" w:author="Benjamin Zhu" w:date="2020-07-04T02:37:00Z">
        <w:r w:rsidRPr="00CA6ABB" w:rsidDel="001054E0">
          <w:rPr>
            <w:lang w:val="en"/>
          </w:rPr>
          <w:delText>the mr./you are</w:delText>
        </w:r>
      </w:del>
      <w:r w:rsidRPr="00CA6ABB">
        <w:rPr>
          <w:lang w:val="en"/>
        </w:rPr>
        <w:t xml:space="preserve"> interested in politics: </w:t>
      </w:r>
      <w:ins w:id="331" w:author="Benjamin Zhu" w:date="2020-07-04T02:37:00Z">
        <w:r>
          <w:rPr>
            <w:lang w:val="en"/>
          </w:rPr>
          <w:t>a lot</w:t>
        </w:r>
      </w:ins>
      <w:del w:id="332" w:author="Benjamin Zhu" w:date="2020-07-04T02:37:00Z">
        <w:r w:rsidRPr="00CA6ABB" w:rsidDel="001054E0">
          <w:rPr>
            <w:lang w:val="en"/>
          </w:rPr>
          <w:delText>much</w:delText>
        </w:r>
      </w:del>
      <w:r w:rsidRPr="00CA6ABB">
        <w:rPr>
          <w:lang w:val="en"/>
        </w:rPr>
        <w:t>, something, little or nothing?</w:t>
      </w:r>
    </w:p>
  </w:footnote>
  <w:footnote w:id="46">
    <w:p w14:paraId="51E6A506" w14:textId="77777777" w:rsidR="001054E0" w:rsidRPr="00DD6D87" w:rsidRDefault="001054E0" w:rsidP="00511193">
      <w:pPr>
        <w:pStyle w:val="FootnoteText"/>
        <w:rPr>
          <w:rPrChange w:id="333" w:author="Benjamin Zhu" w:date="2020-06-27T00:39:00Z">
            <w:rPr>
              <w:lang w:val="pt-BR"/>
            </w:rPr>
          </w:rPrChange>
        </w:rPr>
      </w:pPr>
      <w:r w:rsidRPr="00CA6ABB">
        <w:rPr>
          <w:rStyle w:val="FootnoteReference"/>
          <w:lang w:val="en"/>
        </w:rPr>
        <w:footnoteRef/>
      </w:r>
      <w:r w:rsidRPr="00CA6ABB">
        <w:rPr>
          <w:lang w:val="en"/>
        </w:rPr>
        <w:t xml:space="preserve"> </w:t>
      </w:r>
      <w:ins w:id="334" w:author="Ednaldo Ribeiro" w:date="2020-05-22T16:24:00Z">
        <w:r>
          <w:rPr>
            <w:lang w:val="en"/>
          </w:rPr>
          <w:t xml:space="preserve">The question posed is: </w:t>
        </w:r>
      </w:ins>
      <w:del w:id="335" w:author="Ednaldo Ribeiro" w:date="2020-05-22T16:24:00Z">
        <w:r w:rsidRPr="00CA6ABB" w:rsidDel="00CA6ABB">
          <w:rPr>
            <w:lang w:val="en"/>
          </w:rPr>
          <w:delText xml:space="preserve">EFF2. </w:delText>
        </w:r>
      </w:del>
      <w:r w:rsidRPr="00CA6ABB">
        <w:rPr>
          <w:lang w:val="en"/>
        </w:rPr>
        <w:t xml:space="preserve">The </w:t>
      </w:r>
      <w:proofErr w:type="gramStart"/>
      <w:r w:rsidRPr="00CA6ABB">
        <w:rPr>
          <w:lang w:val="en"/>
        </w:rPr>
        <w:t>mr./</w:t>
      </w:r>
      <w:proofErr w:type="gramEnd"/>
      <w:r w:rsidRPr="00CA6ABB">
        <w:rPr>
          <w:lang w:val="en"/>
        </w:rPr>
        <w:t>you feel you understand the most important political issues in the country. To what extent do you agree or disagree with this sentence?</w:t>
      </w:r>
    </w:p>
  </w:footnote>
  <w:footnote w:id="47">
    <w:p w14:paraId="1855BE6F" w14:textId="18C32B0A" w:rsidR="001054E0" w:rsidRPr="00DD6D87" w:rsidRDefault="001054E0" w:rsidP="00511193">
      <w:pPr>
        <w:pStyle w:val="FootnoteText"/>
        <w:rPr>
          <w:rPrChange w:id="336" w:author="Benjamin Zhu" w:date="2020-06-27T00:39:00Z">
            <w:rPr>
              <w:lang w:val="pt-BR"/>
            </w:rPr>
          </w:rPrChange>
        </w:rPr>
      </w:pPr>
      <w:r w:rsidRPr="00CA6ABB">
        <w:rPr>
          <w:rStyle w:val="FootnoteReference"/>
          <w:lang w:val="en"/>
        </w:rPr>
        <w:footnoteRef/>
      </w:r>
      <w:r w:rsidRPr="00CA6ABB">
        <w:rPr>
          <w:lang w:val="en"/>
        </w:rPr>
        <w:t xml:space="preserve"> </w:t>
      </w:r>
      <w:del w:id="337" w:author="Ednaldo Ribeiro" w:date="2020-05-22T16:24:00Z">
        <w:r w:rsidRPr="00CA6ABB" w:rsidDel="00CA6ABB">
          <w:rPr>
            <w:lang w:val="en"/>
          </w:rPr>
          <w:delText>CONOCIM.</w:delText>
        </w:r>
      </w:del>
      <w:ins w:id="338" w:author="Ednaldo Ribeiro" w:date="2020-05-22T16:24:00Z">
        <w:r>
          <w:rPr>
            <w:lang w:val="en"/>
          </w:rPr>
          <w:t xml:space="preserve">With the </w:t>
        </w:r>
        <w:del w:id="339" w:author="Benjamin Zhu" w:date="2020-07-04T02:36:00Z">
          <w:r w:rsidDel="001054E0">
            <w:rPr>
              <w:lang w:val="en"/>
            </w:rPr>
            <w:delText>reda</w:delText>
          </w:r>
        </w:del>
      </w:ins>
      <w:ins w:id="340" w:author="Ednaldo Ribeiro" w:date="2020-05-22T16:25:00Z">
        <w:del w:id="341" w:author="Benjamin Zhu" w:date="2020-07-04T02:36:00Z">
          <w:r w:rsidDel="001054E0">
            <w:rPr>
              <w:lang w:val="en"/>
            </w:rPr>
            <w:delText>tion</w:delText>
          </w:r>
        </w:del>
      </w:ins>
      <w:ins w:id="342" w:author="Benjamin Zhu" w:date="2020-07-04T02:36:00Z">
        <w:r>
          <w:rPr>
            <w:lang w:val="en"/>
          </w:rPr>
          <w:t>redaction</w:t>
        </w:r>
      </w:ins>
      <w:ins w:id="343" w:author="Ednaldo Ribeiro" w:date="2020-05-22T16:25:00Z">
        <w:r>
          <w:rPr>
            <w:lang w:val="en"/>
          </w:rPr>
          <w:t xml:space="preserve">: </w:t>
        </w:r>
      </w:ins>
      <w:del w:id="344" w:author="Ednaldo Ribeiro" w:date="2020-05-22T16:25:00Z">
        <w:r w:rsidRPr="00CA6ABB" w:rsidDel="00CA6ABB">
          <w:rPr>
            <w:lang w:val="en"/>
          </w:rPr>
          <w:delText xml:space="preserve"> </w:delText>
        </w:r>
      </w:del>
      <w:r w:rsidRPr="00CA6ABB">
        <w:rPr>
          <w:lang w:val="en"/>
        </w:rPr>
        <w:t>Using the scale presented below, please qualify your perception of the respondent's level of political knowledge</w:t>
      </w:r>
    </w:p>
  </w:footnote>
  <w:footnote w:id="48">
    <w:p w14:paraId="2C776757" w14:textId="77777777" w:rsidR="001054E0" w:rsidRPr="00DD6D87" w:rsidRDefault="001054E0" w:rsidP="00511193">
      <w:pPr>
        <w:pStyle w:val="FootnoteText"/>
        <w:rPr>
          <w:rPrChange w:id="347" w:author="Benjamin Zhu" w:date="2020-06-27T00:39:00Z">
            <w:rPr>
              <w:lang w:val="pt-BR"/>
            </w:rPr>
          </w:rPrChange>
        </w:rPr>
      </w:pPr>
      <w:r w:rsidRPr="00CA6ABB">
        <w:rPr>
          <w:rStyle w:val="FootnoteReference"/>
          <w:lang w:val="en"/>
        </w:rPr>
        <w:footnoteRef/>
      </w:r>
      <w:r w:rsidRPr="00CA6ABB">
        <w:rPr>
          <w:lang w:val="en"/>
        </w:rPr>
        <w:t xml:space="preserve"> Use </w:t>
      </w:r>
      <w:r w:rsidRPr="00690396">
        <w:rPr>
          <w:lang w:val="en"/>
        </w:rPr>
        <w:t>the following items</w:t>
      </w:r>
      <w:r>
        <w:rPr>
          <w:lang w:val="en"/>
        </w:rPr>
        <w:t xml:space="preserve"> lapop: B1 (</w:t>
      </w:r>
      <w:r w:rsidRPr="00CA6ABB">
        <w:rPr>
          <w:lang w:val="en"/>
        </w:rPr>
        <w:t xml:space="preserve">To what extent the </w:t>
      </w:r>
      <w:proofErr w:type="gramStart"/>
      <w:r w:rsidRPr="00CA6ABB">
        <w:rPr>
          <w:lang w:val="en"/>
        </w:rPr>
        <w:t>mr./</w:t>
      </w:r>
      <w:proofErr w:type="gramEnd"/>
      <w:r w:rsidRPr="00CA6ABB">
        <w:rPr>
          <w:lang w:val="en"/>
        </w:rPr>
        <w:t>Do you believe that the courts of justice of Brazil guarantee a fair trial?</w:t>
      </w:r>
      <w:r>
        <w:rPr>
          <w:lang w:val="en"/>
        </w:rPr>
        <w:t>), B2 (</w:t>
      </w:r>
      <w:r w:rsidRPr="00CA6ABB">
        <w:rPr>
          <w:lang w:val="en"/>
        </w:rPr>
        <w:t xml:space="preserve">To what extent do you have respect for Brazil's political institutions? To what extent the </w:t>
      </w:r>
      <w:proofErr w:type="gramStart"/>
      <w:r w:rsidRPr="00CA6ABB">
        <w:rPr>
          <w:lang w:val="en"/>
        </w:rPr>
        <w:t>mr./</w:t>
      </w:r>
      <w:proofErr w:type="gramEnd"/>
      <w:r w:rsidRPr="00CA6ABB">
        <w:rPr>
          <w:lang w:val="en"/>
        </w:rPr>
        <w:t>do you have respect for Brazil's political institutions?</w:t>
      </w:r>
      <w:r>
        <w:rPr>
          <w:lang w:val="en"/>
        </w:rPr>
        <w:t>)</w:t>
      </w:r>
      <w:r w:rsidRPr="00CA6ABB">
        <w:rPr>
          <w:lang w:val="en"/>
        </w:rPr>
        <w:t xml:space="preserve"> </w:t>
      </w:r>
      <w:r>
        <w:rPr>
          <w:lang w:val="en"/>
        </w:rPr>
        <w:t>B3 (</w:t>
      </w:r>
      <w:r w:rsidRPr="00CA6ABB">
        <w:rPr>
          <w:lang w:val="en"/>
        </w:rPr>
        <w:t>To what extent do you believe that the basic rights of the citizen are well protected by the Brazilian political system?</w:t>
      </w:r>
      <w:r>
        <w:rPr>
          <w:lang w:val="en"/>
        </w:rPr>
        <w:t>), B4 (</w:t>
      </w:r>
      <w:r w:rsidRPr="00CA6ABB">
        <w:rPr>
          <w:lang w:val="en"/>
        </w:rPr>
        <w:t>To what extent are you proud to live in the Brazilian political system?</w:t>
      </w:r>
      <w:r>
        <w:rPr>
          <w:lang w:val="en"/>
        </w:rPr>
        <w:t>), B6 (</w:t>
      </w:r>
      <w:r w:rsidRPr="00CA6ABB">
        <w:rPr>
          <w:lang w:val="en"/>
        </w:rPr>
        <w:t>To what extent do you think the Brazilian political system should be supported?</w:t>
      </w:r>
      <w:r>
        <w:rPr>
          <w:lang w:val="en"/>
        </w:rPr>
        <w:t>), B12 (</w:t>
      </w:r>
      <w:r w:rsidRPr="00CA6ABB">
        <w:rPr>
          <w:lang w:val="en"/>
        </w:rPr>
        <w:t>To what extent do you have confidence in the Armed Forces [the Army]?</w:t>
      </w:r>
      <w:r>
        <w:rPr>
          <w:lang w:val="en"/>
        </w:rPr>
        <w:t>), B13 (</w:t>
      </w:r>
      <w:r w:rsidRPr="00CA6ABB">
        <w:rPr>
          <w:lang w:val="en"/>
        </w:rPr>
        <w:t>To what extent do you have confidence in the National Congress?</w:t>
      </w:r>
      <w:r>
        <w:rPr>
          <w:lang w:val="en"/>
        </w:rPr>
        <w:t>), B21 (</w:t>
      </w:r>
      <w:r w:rsidRPr="00CA6ABB">
        <w:rPr>
          <w:lang w:val="en"/>
        </w:rPr>
        <w:t>To what extent do you have confidence in the political parties?</w:t>
      </w:r>
      <w:r>
        <w:rPr>
          <w:lang w:val="en"/>
        </w:rPr>
        <w:t>), B21A (</w:t>
      </w:r>
      <w:r w:rsidRPr="00CA6ABB">
        <w:rPr>
          <w:lang w:val="en"/>
        </w:rPr>
        <w:t>To what extent do you have confidence in the President of the Republic?</w:t>
      </w:r>
      <w:r>
        <w:rPr>
          <w:lang w:val="en"/>
        </w:rPr>
        <w:t>), B32 (</w:t>
      </w:r>
      <w:r w:rsidRPr="00CA6ABB">
        <w:rPr>
          <w:lang w:val="en"/>
        </w:rPr>
        <w:t>To what extent do you have confidence in the City Hall</w:t>
      </w:r>
      <w:r>
        <w:rPr>
          <w:lang w:val="en"/>
        </w:rPr>
        <w:t>?), B47A (</w:t>
      </w:r>
      <w:r w:rsidRPr="00CA6ABB">
        <w:rPr>
          <w:lang w:val="en"/>
        </w:rPr>
        <w:t xml:space="preserve">To what extent do you have confidence in the elections in this country? To what extent the </w:t>
      </w:r>
      <w:proofErr w:type="gramStart"/>
      <w:r w:rsidRPr="00CA6ABB">
        <w:rPr>
          <w:lang w:val="en"/>
        </w:rPr>
        <w:t>mr./</w:t>
      </w:r>
      <w:proofErr w:type="gramEnd"/>
      <w:r w:rsidRPr="00CA6ABB">
        <w:rPr>
          <w:lang w:val="en"/>
        </w:rPr>
        <w:t>Do you have confidence in the elections in this country?</w:t>
      </w:r>
      <w:r>
        <w:rPr>
          <w:lang w:val="en"/>
        </w:rPr>
        <w:t xml:space="preserve">) </w:t>
      </w:r>
    </w:p>
  </w:footnote>
  <w:footnote w:id="49">
    <w:p w14:paraId="7BC4453A" w14:textId="77777777" w:rsidR="001054E0" w:rsidRPr="00CF1A86" w:rsidRDefault="001054E0" w:rsidP="00511193">
      <w:pPr>
        <w:pStyle w:val="FootnoteText"/>
      </w:pPr>
      <w:r w:rsidRPr="00D46D62">
        <w:rPr>
          <w:rStyle w:val="FootnoteReference"/>
          <w:lang w:val="en"/>
        </w:rPr>
        <w:footnoteRef/>
      </w:r>
      <w:r w:rsidRPr="00CF1A86">
        <w:rPr>
          <w:lang w:val="en"/>
        </w:rPr>
        <w:t xml:space="preserve"> Campbell, Angus, Philip E. Converse, Warren E. Miller, and Donald E. Stokes. The American Voter: Unabridged Edition (1960). Chicago: University of Chicago Press</w:t>
      </w:r>
    </w:p>
  </w:footnote>
  <w:footnote w:id="50">
    <w:p w14:paraId="33A0ACFE" w14:textId="77777777" w:rsidR="001054E0" w:rsidRPr="00CF1A86" w:rsidRDefault="001054E0" w:rsidP="00511193">
      <w:pPr>
        <w:pStyle w:val="FootnoteText"/>
      </w:pPr>
      <w:r w:rsidRPr="00D46D62">
        <w:rPr>
          <w:rStyle w:val="FootnoteReference"/>
          <w:lang w:val="en"/>
        </w:rPr>
        <w:footnoteRef/>
      </w:r>
      <w:r w:rsidRPr="00CF1A86">
        <w:rPr>
          <w:lang w:val="en"/>
        </w:rPr>
        <w:t xml:space="preserve"> </w:t>
      </w:r>
      <w:proofErr w:type="spellStart"/>
      <w:r w:rsidRPr="00CF1A86">
        <w:rPr>
          <w:lang w:val="en"/>
        </w:rPr>
        <w:t>Rosenstone</w:t>
      </w:r>
      <w:proofErr w:type="spellEnd"/>
      <w:r w:rsidRPr="00CF1A86">
        <w:rPr>
          <w:lang w:val="en"/>
        </w:rPr>
        <w:t>, New Year, Steven J., and John Mark Hansen. Mobilization, Participation, and Democracy in America (1993). New York: Longman.</w:t>
      </w:r>
    </w:p>
  </w:footnote>
  <w:footnote w:id="51">
    <w:p w14:paraId="36196DE8" w14:textId="77777777" w:rsidR="001054E0" w:rsidRPr="00CF1A86" w:rsidRDefault="001054E0" w:rsidP="00511193">
      <w:pPr>
        <w:pStyle w:val="FootnoteText"/>
      </w:pPr>
      <w:r w:rsidRPr="00D46D62">
        <w:rPr>
          <w:rStyle w:val="FootnoteReference"/>
          <w:lang w:val="en"/>
        </w:rPr>
        <w:footnoteRef/>
      </w:r>
      <w:r w:rsidRPr="00CF1A86">
        <w:rPr>
          <w:lang w:val="en"/>
        </w:rPr>
        <w:t xml:space="preserve"> </w:t>
      </w:r>
      <w:proofErr w:type="spellStart"/>
      <w:r w:rsidRPr="00CF1A86">
        <w:rPr>
          <w:lang w:val="en"/>
        </w:rPr>
        <w:t>Delli</w:t>
      </w:r>
      <w:proofErr w:type="spellEnd"/>
      <w:r w:rsidRPr="00CF1A86">
        <w:rPr>
          <w:lang w:val="en"/>
        </w:rPr>
        <w:t xml:space="preserve">, New Year </w:t>
      </w:r>
      <w:proofErr w:type="spellStart"/>
      <w:r w:rsidRPr="00CF1A86">
        <w:rPr>
          <w:lang w:val="en"/>
        </w:rPr>
        <w:t>Carpini</w:t>
      </w:r>
      <w:proofErr w:type="spellEnd"/>
      <w:r w:rsidRPr="00CF1A86">
        <w:rPr>
          <w:lang w:val="en"/>
        </w:rPr>
        <w:t xml:space="preserve">, Michael X., and Scott </w:t>
      </w:r>
      <w:proofErr w:type="spellStart"/>
      <w:r w:rsidRPr="00CF1A86">
        <w:rPr>
          <w:lang w:val="en"/>
        </w:rPr>
        <w:t>Keeter</w:t>
      </w:r>
      <w:proofErr w:type="spellEnd"/>
      <w:r w:rsidRPr="00CF1A86">
        <w:rPr>
          <w:lang w:val="en"/>
        </w:rPr>
        <w:t>. What Americans Know About Politics and Why it Matters .1996. New Haven, CT: Yale University Press.</w:t>
      </w:r>
    </w:p>
  </w:footnote>
  <w:footnote w:id="52">
    <w:p w14:paraId="089A2AC3" w14:textId="77777777" w:rsidR="001054E0" w:rsidRPr="00CF1A86" w:rsidRDefault="001054E0" w:rsidP="00511193">
      <w:pPr>
        <w:pStyle w:val="FootnoteText"/>
      </w:pPr>
      <w:r w:rsidRPr="00177641">
        <w:rPr>
          <w:rStyle w:val="FootnoteReference"/>
          <w:lang w:val="en"/>
        </w:rPr>
        <w:footnoteRef/>
      </w:r>
      <w:r w:rsidRPr="00CF1A86">
        <w:rPr>
          <w:lang w:val="en"/>
        </w:rPr>
        <w:t xml:space="preserve"> </w:t>
      </w:r>
      <w:r w:rsidRPr="00CF1A86">
        <w:rPr>
          <w:color w:val="222222"/>
          <w:shd w:val="clear" w:color="auto" w:fill="FFFFFF"/>
          <w:lang w:val="en"/>
        </w:rPr>
        <w:t>Welch, Susan (2008). "Women as political animals? A test of some explanations for male-female political participation differences." </w:t>
      </w:r>
      <w:r w:rsidRPr="00CF1A86">
        <w:rPr>
          <w:i/>
          <w:iCs/>
          <w:color w:val="222222"/>
          <w:shd w:val="clear" w:color="auto" w:fill="FFFFFF"/>
          <w:lang w:val="en"/>
        </w:rPr>
        <w:t>American Journal of Political Science</w:t>
      </w:r>
      <w:r w:rsidRPr="00CF1A86">
        <w:rPr>
          <w:color w:val="222222"/>
          <w:shd w:val="clear" w:color="auto" w:fill="FFFFFF"/>
          <w:lang w:val="en"/>
        </w:rPr>
        <w:t> (1977): 711-730.</w:t>
      </w:r>
    </w:p>
  </w:footnote>
  <w:footnote w:id="53">
    <w:p w14:paraId="1D672746" w14:textId="77777777" w:rsidR="001054E0" w:rsidRPr="00CF1A86" w:rsidRDefault="001054E0" w:rsidP="00511193">
      <w:pPr>
        <w:pStyle w:val="FootnoteText"/>
      </w:pPr>
      <w:r w:rsidRPr="00177641">
        <w:rPr>
          <w:rStyle w:val="FootnoteReference"/>
          <w:lang w:val="en"/>
        </w:rPr>
        <w:footnoteRef/>
      </w:r>
      <w:r w:rsidRPr="00CF1A86">
        <w:rPr>
          <w:lang w:val="en"/>
        </w:rPr>
        <w:t xml:space="preserve"> </w:t>
      </w:r>
      <w:r w:rsidRPr="00CF1A86">
        <w:rPr>
          <w:color w:val="222222"/>
          <w:shd w:val="clear" w:color="auto" w:fill="FFFFFF"/>
          <w:lang w:val="en"/>
        </w:rPr>
        <w:t>Welch, Susan (2008). "Women as political animals? A test of some explanations for male-female political participation differences." </w:t>
      </w:r>
      <w:r w:rsidRPr="00CF1A86">
        <w:rPr>
          <w:i/>
          <w:iCs/>
          <w:color w:val="222222"/>
          <w:shd w:val="clear" w:color="auto" w:fill="FFFFFF"/>
          <w:lang w:val="en"/>
        </w:rPr>
        <w:t>American Journal of Political Science</w:t>
      </w:r>
      <w:r w:rsidRPr="00CF1A86">
        <w:rPr>
          <w:color w:val="222222"/>
          <w:shd w:val="clear" w:color="auto" w:fill="FFFFFF"/>
          <w:lang w:val="en"/>
        </w:rPr>
        <w:t> (1977): 711-730.</w:t>
      </w:r>
    </w:p>
  </w:footnote>
  <w:footnote w:id="54">
    <w:p w14:paraId="195A7742" w14:textId="77777777" w:rsidR="001054E0" w:rsidRPr="00CF1A86" w:rsidRDefault="001054E0" w:rsidP="00511193">
      <w:pPr>
        <w:pStyle w:val="FootnoteText"/>
      </w:pPr>
      <w:r w:rsidRPr="00177641">
        <w:rPr>
          <w:rStyle w:val="FootnoteReference"/>
          <w:lang w:val="en"/>
        </w:rPr>
        <w:footnoteRef/>
      </w:r>
      <w:r w:rsidRPr="00CF1A86">
        <w:rPr>
          <w:lang w:val="en"/>
        </w:rPr>
        <w:t xml:space="preserve"> Lien, Pei-You. "Ethnicity and Political Participation: A Comparison between Asian and Move- Can Americans." Political Behavior 16(2): 237-64</w:t>
      </w:r>
    </w:p>
  </w:footnote>
  <w:footnote w:id="55">
    <w:p w14:paraId="3E9DD5C0" w14:textId="77777777" w:rsidR="001054E0" w:rsidRPr="00DD6D87" w:rsidRDefault="001054E0" w:rsidP="00511193">
      <w:pPr>
        <w:pStyle w:val="FootnoteText"/>
        <w:rPr>
          <w:rPrChange w:id="3458" w:author="Benjamin Zhu" w:date="2020-06-27T00:39:00Z">
            <w:rPr>
              <w:lang w:val="pt-BR"/>
            </w:rPr>
          </w:rPrChange>
        </w:rPr>
      </w:pPr>
      <w:r w:rsidRPr="00177641">
        <w:rPr>
          <w:rStyle w:val="FootnoteReference"/>
          <w:lang w:val="en"/>
        </w:rPr>
        <w:footnoteRef/>
      </w:r>
      <w:r w:rsidRPr="00CF1A86">
        <w:rPr>
          <w:lang w:val="en"/>
        </w:rPr>
        <w:t xml:space="preserve"> </w:t>
      </w:r>
      <w:proofErr w:type="spellStart"/>
      <w:r w:rsidRPr="00CF1A86">
        <w:rPr>
          <w:color w:val="222222"/>
          <w:shd w:val="clear" w:color="auto" w:fill="FFFFFF"/>
          <w:lang w:val="en"/>
        </w:rPr>
        <w:t>Leighley</w:t>
      </w:r>
      <w:proofErr w:type="spellEnd"/>
      <w:r w:rsidRPr="00CF1A86">
        <w:rPr>
          <w:color w:val="222222"/>
          <w:shd w:val="clear" w:color="auto" w:fill="FFFFFF"/>
          <w:lang w:val="en"/>
        </w:rPr>
        <w:t xml:space="preserve">, New Year, Jan E., and Arnold </w:t>
      </w:r>
      <w:proofErr w:type="spellStart"/>
      <w:r w:rsidRPr="00CF1A86">
        <w:rPr>
          <w:color w:val="222222"/>
          <w:shd w:val="clear" w:color="auto" w:fill="FFFFFF"/>
          <w:lang w:val="en"/>
        </w:rPr>
        <w:t>Vedlitz</w:t>
      </w:r>
      <w:proofErr w:type="spellEnd"/>
      <w:r w:rsidRPr="00CF1A86">
        <w:rPr>
          <w:color w:val="222222"/>
          <w:shd w:val="clear" w:color="auto" w:fill="FFFFFF"/>
          <w:lang w:val="en"/>
        </w:rPr>
        <w:t>, New Year. "Race, ethnicity, and political participation: Competing models and contrasting explanations." </w:t>
      </w:r>
      <w:r w:rsidRPr="00177641">
        <w:rPr>
          <w:i/>
          <w:iCs/>
          <w:color w:val="222222"/>
          <w:shd w:val="clear" w:color="auto" w:fill="FFFFFF"/>
          <w:lang w:val="en"/>
        </w:rPr>
        <w:t>The Journal, New York Of Politics, New Year</w:t>
      </w:r>
      <w:r w:rsidRPr="00177641">
        <w:rPr>
          <w:color w:val="222222"/>
          <w:shd w:val="clear" w:color="auto" w:fill="FFFFFF"/>
          <w:lang w:val="en"/>
        </w:rPr>
        <w:t> 61, No. 4 (1999): 1092-1114.</w:t>
      </w:r>
    </w:p>
  </w:footnote>
  <w:footnote w:id="56">
    <w:p w14:paraId="21C18CE0" w14:textId="77777777" w:rsidR="001054E0" w:rsidRPr="00DD6D87" w:rsidRDefault="001054E0" w:rsidP="00FA582A">
      <w:pPr>
        <w:pStyle w:val="FootnoteText"/>
        <w:rPr>
          <w:ins w:id="3468" w:author="Benjamin Zhu" w:date="2020-06-27T00:04:00Z"/>
          <w:rPrChange w:id="3469" w:author="Benjamin Zhu" w:date="2020-06-27T00:39:00Z">
            <w:rPr>
              <w:ins w:id="3470" w:author="Benjamin Zhu" w:date="2020-06-27T00:04:00Z"/>
              <w:lang w:val="pt-BR"/>
            </w:rPr>
          </w:rPrChange>
        </w:rPr>
      </w:pPr>
      <w:ins w:id="3471" w:author="Benjamin Zhu" w:date="2020-06-27T00:04:00Z">
        <w:r>
          <w:rPr>
            <w:rStyle w:val="FootnoteReference"/>
            <w:lang w:val="en"/>
          </w:rPr>
          <w:footnoteRef/>
        </w:r>
        <w:r w:rsidRPr="00DD6D87">
          <w:rPr>
            <w:rPrChange w:id="3472" w:author="Benjamin Zhu" w:date="2020-06-27T00:39:00Z">
              <w:rPr>
                <w:lang w:val="en"/>
              </w:rPr>
            </w:rPrChange>
          </w:rPr>
          <w:t xml:space="preserve"> </w:t>
        </w:r>
        <w:r>
          <w:rPr>
            <w:lang w:val="en"/>
          </w:rPr>
          <w:fldChar w:fldCharType="begin"/>
        </w:r>
        <w:r w:rsidRPr="00DD6D87">
          <w:rPr>
            <w:rPrChange w:id="3473" w:author="Benjamin Zhu" w:date="2020-06-27T00:39:00Z">
              <w:rPr>
                <w:lang w:val="en"/>
              </w:rPr>
            </w:rPrChange>
          </w:rPr>
          <w:instrText xml:space="preserve"> HYPERLINK "https://www.pewresearch.org/fact-tank/2017/09/08/key-facts-about-asian-americans/" </w:instrText>
        </w:r>
        <w:r>
          <w:rPr>
            <w:lang w:val="en"/>
          </w:rPr>
          <w:fldChar w:fldCharType="separate"/>
        </w:r>
        <w:r w:rsidRPr="00DD6D87">
          <w:rPr>
            <w:rStyle w:val="Hyperlink"/>
            <w:rPrChange w:id="3474" w:author="Benjamin Zhu" w:date="2020-06-27T00:39:00Z">
              <w:rPr>
                <w:rStyle w:val="Hyperlink"/>
                <w:lang w:val="en"/>
              </w:rPr>
            </w:rPrChange>
          </w:rPr>
          <w:t>https://www.pewresearch.org/fact-tank/2017/09/08/key-facts-about-asian-americans/</w:t>
        </w:r>
        <w:r>
          <w:rPr>
            <w:lang w:val="en"/>
          </w:rPr>
          <w:fldChar w:fldCharType="end"/>
        </w:r>
      </w:ins>
    </w:p>
  </w:footnote>
  <w:footnote w:id="57">
    <w:p w14:paraId="2166C55D" w14:textId="77777777" w:rsidR="001054E0" w:rsidRPr="00CF1A86" w:rsidRDefault="001054E0" w:rsidP="00FA582A">
      <w:pPr>
        <w:pStyle w:val="FootnoteText"/>
        <w:rPr>
          <w:ins w:id="3477" w:author="Benjamin Zhu" w:date="2020-06-27T00:05:00Z"/>
        </w:rPr>
      </w:pPr>
      <w:ins w:id="3478" w:author="Benjamin Zhu" w:date="2020-06-27T00:04:00Z">
        <w:r>
          <w:rPr>
            <w:rStyle w:val="FootnoteReference"/>
            <w:lang w:val="en"/>
          </w:rPr>
          <w:footnoteRef/>
        </w:r>
        <w:r>
          <w:rPr>
            <w:lang w:val="en"/>
          </w:rPr>
          <w:t xml:space="preserve"> </w:t>
        </w:r>
      </w:ins>
      <w:ins w:id="3479" w:author="Benjamin Zhu" w:date="2020-06-27T00:05:00Z">
        <w:r w:rsidRPr="00177641">
          <w:rPr>
            <w:rStyle w:val="FootnoteReference"/>
            <w:lang w:val="en"/>
          </w:rPr>
          <w:footnoteRef/>
        </w:r>
        <w:r w:rsidRPr="00CF1A86">
          <w:rPr>
            <w:lang w:val="en"/>
          </w:rPr>
          <w:t xml:space="preserve"> Lien, Pei-You. "Ethnicity and Political Participation: A Comparison between Asian and Move- Can Americans." Political Behavior 16(2): 237-64</w:t>
        </w:r>
      </w:ins>
    </w:p>
    <w:p w14:paraId="36E7C902" w14:textId="146DD12C" w:rsidR="001054E0" w:rsidRDefault="001054E0">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Zhu">
    <w15:presenceInfo w15:providerId="Windows Live" w15:userId="f6dcddd67b74f243"/>
  </w15:person>
  <w15:person w15:author="Lucas Okado">
    <w15:presenceInfo w15:providerId="Windows Live" w15:userId="fe3da4934f56898e"/>
  </w15:person>
  <w15:person w15:author="Ednaldo Ribeiro">
    <w15:presenceInfo w15:providerId="Windows Live" w15:userId="2ae5bb6342fd8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9F"/>
    <w:rsid w:val="00071CD7"/>
    <w:rsid w:val="00083ABC"/>
    <w:rsid w:val="000A5B30"/>
    <w:rsid w:val="000D1E07"/>
    <w:rsid w:val="000E22E3"/>
    <w:rsid w:val="001054E0"/>
    <w:rsid w:val="0015499F"/>
    <w:rsid w:val="001C197B"/>
    <w:rsid w:val="002944CD"/>
    <w:rsid w:val="002A662D"/>
    <w:rsid w:val="002E1B7E"/>
    <w:rsid w:val="00317886"/>
    <w:rsid w:val="00375739"/>
    <w:rsid w:val="00511193"/>
    <w:rsid w:val="005D58F4"/>
    <w:rsid w:val="00602F5B"/>
    <w:rsid w:val="0063397B"/>
    <w:rsid w:val="006977B6"/>
    <w:rsid w:val="006B555A"/>
    <w:rsid w:val="006D27DE"/>
    <w:rsid w:val="006F46BB"/>
    <w:rsid w:val="007327FC"/>
    <w:rsid w:val="007743B2"/>
    <w:rsid w:val="007A09C3"/>
    <w:rsid w:val="007C6ED9"/>
    <w:rsid w:val="008E031B"/>
    <w:rsid w:val="00900549"/>
    <w:rsid w:val="0097495F"/>
    <w:rsid w:val="009D459F"/>
    <w:rsid w:val="00A55FF9"/>
    <w:rsid w:val="00A70CFF"/>
    <w:rsid w:val="00AC15BF"/>
    <w:rsid w:val="00AD73AE"/>
    <w:rsid w:val="00B04508"/>
    <w:rsid w:val="00BB7607"/>
    <w:rsid w:val="00D0027E"/>
    <w:rsid w:val="00D8575E"/>
    <w:rsid w:val="00DA75CD"/>
    <w:rsid w:val="00DD6D87"/>
    <w:rsid w:val="00E1323A"/>
    <w:rsid w:val="00E26603"/>
    <w:rsid w:val="00EB1935"/>
    <w:rsid w:val="00EB7260"/>
    <w:rsid w:val="00F56982"/>
    <w:rsid w:val="00F9069E"/>
    <w:rsid w:val="00FA582A"/>
    <w:rsid w:val="00FD77C7"/>
    <w:rsid w:val="00FF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7063"/>
  <w15:chartTrackingRefBased/>
  <w15:docId w15:val="{8DFF32C2-7718-4420-BB92-BE18EF09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4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D45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59F"/>
    <w:rPr>
      <w:sz w:val="20"/>
      <w:szCs w:val="20"/>
    </w:rPr>
  </w:style>
  <w:style w:type="character" w:styleId="FootnoteReference">
    <w:name w:val="footnote reference"/>
    <w:basedOn w:val="DefaultParagraphFont"/>
    <w:uiPriority w:val="99"/>
    <w:semiHidden/>
    <w:unhideWhenUsed/>
    <w:rsid w:val="009D459F"/>
    <w:rPr>
      <w:vertAlign w:val="superscript"/>
    </w:rPr>
  </w:style>
  <w:style w:type="character" w:styleId="CommentReference">
    <w:name w:val="annotation reference"/>
    <w:basedOn w:val="DefaultParagraphFont"/>
    <w:uiPriority w:val="99"/>
    <w:semiHidden/>
    <w:unhideWhenUsed/>
    <w:rsid w:val="009D459F"/>
    <w:rPr>
      <w:sz w:val="16"/>
      <w:szCs w:val="16"/>
    </w:rPr>
  </w:style>
  <w:style w:type="paragraph" w:styleId="CommentText">
    <w:name w:val="annotation text"/>
    <w:basedOn w:val="Normal"/>
    <w:link w:val="CommentTextChar"/>
    <w:uiPriority w:val="99"/>
    <w:semiHidden/>
    <w:unhideWhenUsed/>
    <w:rsid w:val="009D459F"/>
    <w:pPr>
      <w:spacing w:line="240" w:lineRule="auto"/>
    </w:pPr>
    <w:rPr>
      <w:sz w:val="20"/>
      <w:szCs w:val="20"/>
    </w:rPr>
  </w:style>
  <w:style w:type="character" w:customStyle="1" w:styleId="CommentTextChar">
    <w:name w:val="Comment Text Char"/>
    <w:basedOn w:val="DefaultParagraphFont"/>
    <w:link w:val="CommentText"/>
    <w:uiPriority w:val="99"/>
    <w:semiHidden/>
    <w:rsid w:val="009D459F"/>
    <w:rPr>
      <w:sz w:val="20"/>
      <w:szCs w:val="20"/>
    </w:rPr>
  </w:style>
  <w:style w:type="character" w:customStyle="1" w:styleId="reference-text">
    <w:name w:val="reference-text"/>
    <w:basedOn w:val="DefaultParagraphFont"/>
    <w:rsid w:val="009D459F"/>
  </w:style>
  <w:style w:type="character" w:styleId="Hyperlink">
    <w:name w:val="Hyperlink"/>
    <w:basedOn w:val="DefaultParagraphFont"/>
    <w:uiPriority w:val="99"/>
    <w:semiHidden/>
    <w:unhideWhenUsed/>
    <w:rsid w:val="009D459F"/>
    <w:rPr>
      <w:color w:val="0000FF"/>
      <w:u w:val="single"/>
    </w:rPr>
  </w:style>
  <w:style w:type="character" w:styleId="Emphasis">
    <w:name w:val="Emphasis"/>
    <w:basedOn w:val="DefaultParagraphFont"/>
    <w:uiPriority w:val="20"/>
    <w:qFormat/>
    <w:rsid w:val="009D459F"/>
    <w:rPr>
      <w:i/>
      <w:iCs/>
    </w:rPr>
  </w:style>
  <w:style w:type="paragraph" w:styleId="BalloonText">
    <w:name w:val="Balloon Text"/>
    <w:basedOn w:val="Normal"/>
    <w:link w:val="BalloonTextChar"/>
    <w:uiPriority w:val="99"/>
    <w:semiHidden/>
    <w:unhideWhenUsed/>
    <w:rsid w:val="009D4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59F"/>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9D459F"/>
    <w:rPr>
      <w:b/>
      <w:bCs/>
      <w:sz w:val="20"/>
      <w:szCs w:val="20"/>
    </w:rPr>
  </w:style>
  <w:style w:type="paragraph" w:styleId="CommentSubject">
    <w:name w:val="annotation subject"/>
    <w:basedOn w:val="CommentText"/>
    <w:next w:val="CommentText"/>
    <w:link w:val="CommentSubjectChar"/>
    <w:uiPriority w:val="99"/>
    <w:semiHidden/>
    <w:unhideWhenUsed/>
    <w:rsid w:val="009D459F"/>
    <w:rPr>
      <w:b/>
      <w:bCs/>
    </w:rPr>
  </w:style>
  <w:style w:type="character" w:styleId="PlaceholderText">
    <w:name w:val="Placeholder Text"/>
    <w:basedOn w:val="DefaultParagraphFont"/>
    <w:uiPriority w:val="99"/>
    <w:semiHidden/>
    <w:rsid w:val="00DD6D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3" Type="http://schemas.openxmlformats.org/officeDocument/2006/relationships/hyperlink" Target="https://en.wikipedia.org/wiki/Kyoto_University" TargetMode="External"/><Relationship Id="rId7" Type="http://schemas.openxmlformats.org/officeDocument/2006/relationships/hyperlink" Target="https://en.wikipedia.org/wiki/Routledge" TargetMode="External"/><Relationship Id="rId2" Type="http://schemas.openxmlformats.org/officeDocument/2006/relationships/hyperlink" Target="https://psycnet.apa.org/doi/10.1037/a0021817" TargetMode="External"/><Relationship Id="rId1" Type="http://schemas.openxmlformats.org/officeDocument/2006/relationships/hyperlink" Target="https://doi.org/10.1093/ijpor/edh081" TargetMode="External"/><Relationship Id="rId6" Type="http://schemas.openxmlformats.org/officeDocument/2006/relationships/hyperlink" Target="https://books.google.com/books?id=vTzUFpa10z0C&amp;pg=PA8" TargetMode="External"/><Relationship Id="rId5" Type="http://schemas.openxmlformats.org/officeDocument/2006/relationships/hyperlink" Target="https://books.google.com/books?id=vTzUFpa10z0C&amp;pg=PA7" TargetMode="External"/><Relationship Id="rId4" Type="http://schemas.openxmlformats.org/officeDocument/2006/relationships/hyperlink" Target="https://en.wikipedia.org/wiki/World_Bank_Publications" TargetMode="External"/><Relationship Id="rId9" Type="http://schemas.openxmlformats.org/officeDocument/2006/relationships/hyperlink" Target="https://en.wikipedia.org/wiki/Special:BookSources/1135787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6BA5-AF19-4DC6-A554-E91A5DA0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16</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12</cp:revision>
  <dcterms:created xsi:type="dcterms:W3CDTF">2020-06-27T04:38:00Z</dcterms:created>
  <dcterms:modified xsi:type="dcterms:W3CDTF">2020-07-05T01:25:00Z</dcterms:modified>
</cp:coreProperties>
</file>