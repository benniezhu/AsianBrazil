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5DD9" w14:textId="77777777" w:rsidR="00357C45" w:rsidRPr="00381AB4" w:rsidRDefault="0007349E" w:rsidP="00F5325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>Introdução</w:t>
      </w:r>
    </w:p>
    <w:p w14:paraId="32022B1E" w14:textId="68828A2D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  <w:t>Brasil é um país de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imigrantes e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aqueles oriundos do contine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nte asiático têm sido uma parte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importante na história nacional. O seu início ocorreu no período colonial</w:t>
      </w:r>
      <w:r w:rsidR="00EE22C3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1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B60C4" w:rsidRPr="00381AB4">
        <w:rPr>
          <w:rFonts w:ascii="Times New Roman" w:hAnsi="Times New Roman" w:cs="Times New Roman"/>
          <w:sz w:val="24"/>
          <w:szCs w:val="24"/>
          <w:lang w:val="pt-BR"/>
        </w:rPr>
        <w:t>mas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no ano 1907, o governo do São Paulo autorizou a imigração do Japão que eventualmente criaria a maior comunidade japonesa fora do </w:t>
      </w:r>
      <w:r w:rsidR="00381AB4">
        <w:rPr>
          <w:rFonts w:ascii="Times New Roman" w:hAnsi="Times New Roman" w:cs="Times New Roman"/>
          <w:sz w:val="24"/>
          <w:szCs w:val="24"/>
          <w:lang w:val="pt-BR"/>
        </w:rPr>
        <w:t>Japão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Hoje em dia,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s japoneses formam a segunda maior comunidade imigrante no território brasileiro e a chinesa a nona.</w:t>
      </w:r>
      <w:r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2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2010, mais de dois milhões de Brasileiros se declaravam amarelos, a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maior parte descendentes de imigrantes do Japão, e esse grupo está crescendo mais rápido do que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os outros grupos étnicos. Na sociedade brasileira, desde 1947 a presença de políticos relevantes de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ascendência japonesa é uma constante.</w:t>
      </w:r>
      <w:r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3"/>
      </w:r>
    </w:p>
    <w:p w14:paraId="183CFD36" w14:textId="1A72A4D2" w:rsidR="00E2281A" w:rsidRPr="00381AB4" w:rsidRDefault="00E72A0F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ins w:id="0" w:author="Benjamin Zhu" w:date="2018-12-02T20:01:00Z">
        <w:r w:rsidRPr="00381AB4">
          <w:rPr>
            <w:lang w:val="pt-BR"/>
          </w:rPr>
          <w:t>Raça é uma parte importante da identidade individual e a sua relação com a política é, obviamente, bastante íntima</w:t>
        </w:r>
      </w:ins>
      <w:r w:rsidR="00381AB4">
        <w:rPr>
          <w:lang w:val="pt-BR"/>
        </w:rPr>
        <w:t>.</w:t>
      </w:r>
      <w:ins w:id="1" w:author="Benjamin Zhu" w:date="2018-12-02T20:01:00Z">
        <w:r w:rsidRPr="00381AB4" w:rsidDel="00E72A0F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2" w:author="Benjamin Zhu" w:date="2018-12-02T20:01:00Z">
        <w:r w:rsidR="00E2281A" w:rsidRPr="00381AB4" w:rsidDel="00E72A0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Raça é uma parte importante da identidade individual e as relações existentes entre raça e política são, obviamente, bastante íntimas. </w:delText>
        </w:r>
      </w:del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Apesar disso, poucos são os estudos que </w:t>
      </w:r>
      <w:del w:id="3" w:author="Lucas Okado" w:date="2018-11-26T21:02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 </w:delText>
        </w:r>
      </w:del>
      <w:ins w:id="4" w:author="Lucas Okado" w:date="2018-11-26T21:02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têm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se debruçado especificamente sobre esse grupo de imigrantes asiáticos, principalmente na ciência política brasileira ou sobre o Brasil. Estudos sobre </w:t>
      </w:r>
      <w:del w:id="5" w:author="Lucas Okado" w:date="2018-11-26T21:04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temáticas </w:delText>
        </w:r>
      </w:del>
      <w:ins w:id="6" w:author="Lucas Okado" w:date="2018-11-26T21:04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questões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raciais são quase exclusivamente dedicadas as relações entre negros, pardos e brancos e discutem </w:t>
      </w:r>
      <w:del w:id="7" w:author="Lucas Okado" w:date="2018-11-26T21:04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questões </w:delText>
        </w:r>
      </w:del>
      <w:ins w:id="8" w:author="Lucas Okado" w:date="2018-11-26T21:04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temas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sociais como cotas, violência do estado e pobreza. Desde o começo dos estudos </w:t>
      </w:r>
      <w:del w:id="9" w:author="Lucas Okado" w:date="2018-11-26T21:05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</w:delText>
        </w:r>
      </w:del>
      <w:ins w:id="10" w:author="Lucas Okado" w:date="2018-11-26T21:05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sobre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raça no Brasil, Costa Pinto excluiu a categoria “amarelos” da classificação “de cor” </w:t>
      </w:r>
      <w:del w:id="11" w:author="Lucas Okado" w:date="2018-11-26T21:06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>nos seus estudos sobre raça no Brasil</w:delText>
        </w:r>
      </w:del>
      <w:ins w:id="12" w:author="Lucas Okado" w:date="2018-11-26T21:06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>em seus trabalhos</w:t>
        </w:r>
      </w:ins>
      <w:commentRangeStart w:id="13"/>
      <w:commentRangeStart w:id="14"/>
      <w:r w:rsidR="00E2281A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4"/>
      </w:r>
      <w:r w:rsidR="006C0DF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5"/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>,</w:t>
      </w:r>
      <w:commentRangeEnd w:id="13"/>
      <w:r w:rsidR="006A7695" w:rsidRPr="00381AB4">
        <w:rPr>
          <w:rStyle w:val="Refdecomentrio"/>
          <w:lang w:val="pt-BR"/>
        </w:rPr>
        <w:commentReference w:id="13"/>
      </w:r>
      <w:commentRangeEnd w:id="14"/>
      <w:r w:rsidR="00E6323E" w:rsidRPr="00381AB4">
        <w:rPr>
          <w:rStyle w:val="Refdecomentrio"/>
          <w:lang w:val="pt-BR"/>
        </w:rPr>
        <w:commentReference w:id="14"/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criando um sistema binário no qual </w:t>
      </w:r>
      <w:commentRangeStart w:id="15"/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esse grupo teria uma posição ambígua, nem completamente branco, nem completamente </w:t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>“de cor.”</w:t>
      </w:r>
      <w:commentRangeEnd w:id="15"/>
      <w:r w:rsidR="006A7695" w:rsidRPr="00381AB4">
        <w:rPr>
          <w:rStyle w:val="Refdecomentrio"/>
          <w:lang w:val="pt-BR"/>
        </w:rPr>
        <w:commentReference w:id="15"/>
      </w:r>
      <w:r w:rsidR="0074070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Na </w:t>
      </w:r>
      <w:r w:rsidR="004C113C" w:rsidRPr="00381AB4">
        <w:rPr>
          <w:rFonts w:ascii="Times New Roman" w:hAnsi="Times New Roman" w:cs="Times New Roman"/>
          <w:sz w:val="24"/>
          <w:szCs w:val="24"/>
          <w:lang w:val="pt-BR"/>
        </w:rPr>
        <w:t>história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discussões </w:t>
      </w:r>
      <w:del w:id="16" w:author="Ednaldo Ribeiro" w:date="2020-04-24T15:25:00Z">
        <w:r w:rsidR="00946071"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públicos </w:delText>
        </w:r>
      </w:del>
      <w:ins w:id="17" w:author="Ednaldo Ribeiro" w:date="2020-04-24T15:25:00Z">
        <w:r w:rsidR="002D558C" w:rsidRPr="00381AB4">
          <w:rPr>
            <w:rFonts w:ascii="Times New Roman" w:hAnsi="Times New Roman" w:cs="Times New Roman"/>
            <w:sz w:val="24"/>
            <w:szCs w:val="24"/>
            <w:lang w:val="pt-BR"/>
          </w:rPr>
          <w:t>públic</w:t>
        </w:r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  <w:r w:rsidR="002D558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 </w:t>
        </w:r>
      </w:ins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sobre japoneses frequentemente incluem grupos aparentemente diferentes como os judeus e árabes</w:t>
      </w:r>
      <w:ins w:id="18" w:author="Ednaldo Ribeiro" w:date="2020-04-24T15:26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 xml:space="preserve">, </w:t>
        </w:r>
      </w:ins>
      <w:del w:id="19" w:author="Ednaldo Ribeiro" w:date="2020-04-24T15:26:00Z">
        <w:r w:rsidR="00946071"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quem são </w:delText>
        </w:r>
      </w:del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excluído</w:t>
      </w:r>
      <w:r w:rsidR="007945BA" w:rsidRPr="00381AB4">
        <w:rPr>
          <w:rFonts w:ascii="Times New Roman" w:hAnsi="Times New Roman" w:cs="Times New Roman"/>
          <w:sz w:val="24"/>
          <w:szCs w:val="24"/>
          <w:lang w:val="pt-BR"/>
        </w:rPr>
        <w:t>s do sistema negro e branco que domina o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 </w:t>
      </w:r>
      <w:r w:rsidR="007945BA" w:rsidRPr="00381AB4">
        <w:rPr>
          <w:rFonts w:ascii="Times New Roman" w:hAnsi="Times New Roman" w:cs="Times New Roman"/>
          <w:sz w:val="24"/>
          <w:szCs w:val="24"/>
          <w:lang w:val="pt-BR"/>
        </w:rPr>
        <w:t>estudos de raça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7945BA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6"/>
      </w:r>
      <w:r w:rsidR="00C904F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>Durante o período antes da segunda guerra mundial, a identidade</w:t>
      </w:r>
      <w:r w:rsidR="00AA7D10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nacional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brasileira </w:t>
      </w:r>
      <w:r w:rsidR="00AA7D10" w:rsidRPr="00381AB4">
        <w:rPr>
          <w:rFonts w:ascii="Times New Roman" w:hAnsi="Times New Roman" w:cs="Times New Roman"/>
          <w:sz w:val="24"/>
          <w:szCs w:val="24"/>
          <w:lang w:val="pt-BR"/>
        </w:rPr>
        <w:t>mudou bastante e esses grupos ambíguos desafiam noções sobre identidade brasileira da elite.</w:t>
      </w:r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</w:t>
      </w:r>
      <w:r w:rsidR="006C0DF4" w:rsidRPr="00381AB4">
        <w:rPr>
          <w:rFonts w:ascii="Times New Roman" w:hAnsi="Times New Roman" w:cs="Times New Roman"/>
          <w:sz w:val="24"/>
          <w:szCs w:val="24"/>
          <w:lang w:val="pt-BR"/>
        </w:rPr>
        <w:t>sucesso</w:t>
      </w:r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político, social, e econ</w:t>
      </w:r>
      <w:del w:id="20" w:author="Ednaldo Ribeiro" w:date="2020-04-24T15:26:00Z">
        <w:r w:rsidR="00116B8D"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>ó</w:delText>
        </w:r>
      </w:del>
      <w:ins w:id="21" w:author="Ednaldo Ribeiro" w:date="2020-04-24T15:26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>ô</w:t>
        </w:r>
      </w:ins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>mico desses grupos lhes deu vantagens para negociar a sua posição social no Brasil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ins w:id="22" w:author="Ednaldo Ribeiro" w:date="2020-04-24T15:26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 xml:space="preserve">os </w:t>
        </w:r>
      </w:ins>
      <w:r w:rsidR="00B84E75">
        <w:rPr>
          <w:rFonts w:ascii="Times New Roman" w:hAnsi="Times New Roman" w:cs="Times New Roman"/>
          <w:sz w:val="24"/>
          <w:szCs w:val="24"/>
          <w:lang w:val="pt-BR"/>
        </w:rPr>
        <w:t xml:space="preserve">integrou </w:t>
      </w:r>
      <w:del w:id="23" w:author="Ednaldo Ribeiro" w:date="2020-04-24T15:26:00Z">
        <w:r w:rsidR="00B84E75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eles </w:delText>
        </w:r>
      </w:del>
      <w:r w:rsidR="00B84E75">
        <w:rPr>
          <w:rFonts w:ascii="Times New Roman" w:hAnsi="Times New Roman" w:cs="Times New Roman"/>
          <w:sz w:val="24"/>
          <w:szCs w:val="24"/>
          <w:lang w:val="pt-BR"/>
        </w:rPr>
        <w:t>no sistema negro e branco</w:t>
      </w:r>
      <w:ins w:id="24" w:author="Ednaldo Ribeiro" w:date="2020-04-24T15:27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 xml:space="preserve"> nessa última categoria</w:t>
        </w:r>
      </w:ins>
      <w:del w:id="25" w:author="Ednaldo Ribeiro" w:date="2020-04-24T15:27:00Z">
        <w:r w:rsidR="00B84E75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onde eles foram considerados brancos</w:delText>
        </w:r>
      </w:del>
      <w:r w:rsidR="00B84E75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B84E75" w:rsidRPr="00B84E75">
        <w:rPr>
          <w:rStyle w:val="Refdenotaderodap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84E75">
        <w:rPr>
          <w:rStyle w:val="Refdenotaderodap"/>
          <w:rFonts w:ascii="Times New Roman" w:hAnsi="Times New Roman" w:cs="Times New Roman"/>
          <w:sz w:val="24"/>
          <w:szCs w:val="24"/>
          <w:lang w:val="pt-PT"/>
        </w:rPr>
        <w:footnoteReference w:id="7"/>
      </w:r>
    </w:p>
    <w:p w14:paraId="76CAB5E3" w14:textId="6C8E1A80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Artigos acadêmicos sobre nipo-brasileiros publicados no Brasil t</w:t>
      </w:r>
      <w:del w:id="26" w:author="Ednaldo Ribeiro" w:date="2020-04-24T15:27:00Z">
        <w:r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27" w:author="Ednaldo Ribeiro" w:date="2020-04-24T15:27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>ê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m se dedicado a imigração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entre Japão e Brasil e, mais recentemente</w:t>
      </w:r>
      <w:ins w:id="28" w:author="Lucas Okado" w:date="2018-11-26T21:08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ao fenômeno dos Dekasseguês.</w:t>
      </w:r>
      <w:r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8"/>
      </w:r>
      <w:r w:rsidR="0007752C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9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Questões sobre identidade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também ganharam destaque, principalmente </w:t>
      </w:r>
      <w:del w:id="30" w:author="Lucas Okado" w:date="2018-11-26T21:09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na literatura e</w:delText>
        </w:r>
      </w:del>
      <w:ins w:id="31" w:author="Lucas Okado" w:date="2018-11-26T21:09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nos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estudos literários. Nos EUA a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literatura tem enfocado questões parecidas, mas o seu volume é um pouco maior. No campo dos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valores e atitudes políticas, sabe-se já que Estadunidenses de ascendênci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asiática se identificam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predominantemente com o partido democrático</w:t>
      </w:r>
      <w:r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10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por razões como exclusão social e semelhança intergrupal.</w:t>
      </w:r>
      <w:ins w:id="34" w:author="Benjamin Zhu" w:date="2018-12-02T20:16:00Z">
        <w:r w:rsidR="00CE2D79"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35" w:author="Benjamin Zhu" w:date="2018-12-02T20:16:00Z">
        <w:r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Porém, a exceção dos artigos ainda são sobre a relação entre negros e brancos.</w:delText>
        </w:r>
      </w:del>
    </w:p>
    <w:p w14:paraId="59B0CB49" w14:textId="578A226B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commentRangeStart w:id="36"/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 xml:space="preserve">Imigração no mundo está crescendo por causas diversas como globalização e </w:t>
      </w:r>
      <w:commentRangeEnd w:id="36"/>
      <w:r w:rsidR="002D558C">
        <w:rPr>
          <w:rStyle w:val="Refdecomentrio"/>
        </w:rPr>
        <w:commentReference w:id="36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desenvolvimento econômico. Na Europa, </w:t>
      </w:r>
      <w:ins w:id="37" w:author="Lucas Okado" w:date="2018-11-26T21:11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colonialismo deixou um</w:t>
      </w:r>
      <w:del w:id="38" w:author="Lucas Okado" w:date="2018-11-26T21:11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9" w:author="Lucas Okado" w:date="2018-11-26T21:11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legacia </w:delText>
        </w:r>
      </w:del>
      <w:ins w:id="40" w:author="Lucas Okado" w:date="2018-11-26T21:11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legado </w:t>
        </w:r>
      </w:ins>
      <w:del w:id="41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da imigração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desde</w:t>
      </w:r>
      <w:ins w:id="42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África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3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e o</w:delText>
        </w:r>
      </w:del>
      <w:ins w:id="44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até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45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del w:id="46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ins w:id="47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riente </w:t>
      </w:r>
      <w:del w:id="48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media </w:delText>
        </w:r>
      </w:del>
      <w:ins w:id="49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Médio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e os EUA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>. Nos EUA,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50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 </w:delText>
        </w:r>
      </w:del>
      <w:ins w:id="51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há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bastante imigração </w:t>
      </w:r>
      <w:del w:id="52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desde </w:delText>
        </w:r>
      </w:del>
      <w:ins w:id="53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de origem </w:t>
        </w:r>
      </w:ins>
      <w:del w:id="54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Asia </w:delText>
        </w:r>
      </w:del>
      <w:ins w:id="55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asiática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uma </w:t>
      </w:r>
      <w:del w:id="56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minoria </w:delText>
        </w:r>
      </w:del>
      <w:ins w:id="57" w:author="Lucas Okado" w:date="2018-11-26T21:13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grande </w:t>
        </w:r>
      </w:ins>
      <w:del w:id="58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grande </w:delText>
        </w:r>
      </w:del>
      <w:ins w:id="59" w:author="Lucas Okado" w:date="2018-11-26T21:13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minoria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d</w:t>
      </w:r>
      <w:ins w:id="60" w:author="Lucas Okado" w:date="2018-11-26T21:13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e</w:t>
        </w:r>
      </w:ins>
      <w:del w:id="61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os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negros e </w:t>
      </w:r>
      <w:ins w:id="62" w:author="Benjamin Zhu" w:date="2018-12-02T20:16:00Z">
        <w:r w:rsidR="00CE2D79" w:rsidRPr="00381AB4">
          <w:rPr>
            <w:rFonts w:ascii="Times New Roman" w:hAnsi="Times New Roman" w:cs="Times New Roman"/>
            <w:sz w:val="24"/>
            <w:szCs w:val="24"/>
            <w:lang w:val="pt-BR"/>
          </w:rPr>
          <w:t>latinos</w:t>
        </w:r>
      </w:ins>
      <w:del w:id="63" w:author="Benjamin Zhu" w:date="2018-12-02T20:16:00Z">
        <w:r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delText>hisp</w:delText>
        </w:r>
      </w:del>
      <w:ins w:id="64" w:author="Lucas Okado" w:date="2018-11-26T21:13:00Z">
        <w:del w:id="65" w:author="Benjamin Zhu" w:date="2018-12-02T20:16:00Z">
          <w:r w:rsidR="00AD5FC3" w:rsidRPr="00381AB4" w:rsidDel="00CE2D79">
            <w:rPr>
              <w:rFonts w:ascii="Times New Roman" w:hAnsi="Times New Roman" w:cs="Times New Roman"/>
              <w:sz w:val="24"/>
              <w:szCs w:val="24"/>
              <w:lang w:val="pt-BR"/>
            </w:rPr>
            <w:delText>ânicos</w:delText>
          </w:r>
        </w:del>
      </w:ins>
      <w:del w:id="66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anos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Brasil recebeu 128 mil imigrantes por ano entre 2008 e 2013</w:t>
      </w:r>
      <w:r w:rsidR="004B3F02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11"/>
      </w:r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vários países </w:t>
      </w:r>
      <w:del w:id="67" w:author="Lucas Okado" w:date="2018-11-26T21:19:00Z">
        <w:r w:rsidR="004B3F02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como Haiti, Bolívia, e outros países em </w:delText>
        </w:r>
      </w:del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>desenvolvimento</w:t>
      </w:r>
      <w:ins w:id="68" w:author="Lucas Okado" w:date="2018-11-26T21:19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, como Haiti e Bolívia</w:t>
        </w:r>
      </w:ins>
      <w:del w:id="69" w:author="Lucas Okado" w:date="2018-11-26T21:19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da américa latina</w:delText>
        </w:r>
      </w:del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70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 </w:t>
        </w:r>
      </w:ins>
      <w:del w:id="71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I</w:delText>
        </w:r>
      </w:del>
      <w:ins w:id="72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i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migração chinesa aumentou </w:t>
      </w:r>
      <w:del w:id="73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bastante </w:delText>
        </w:r>
      </w:del>
      <w:ins w:id="74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muito 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por </w:t>
      </w:r>
      <w:del w:id="75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causa </w:delText>
        </w:r>
      </w:del>
      <w:ins w:id="76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conta </w:t>
        </w:r>
      </w:ins>
      <w:del w:id="77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</w:delText>
        </w:r>
      </w:del>
      <w:ins w:id="78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da 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>reforma e abertura</w:t>
      </w:r>
      <w:ins w:id="79" w:author="Lucas Okado" w:date="2018-11-26T21:22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da China</w:t>
        </w:r>
      </w:ins>
      <w:ins w:id="80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, </w:t>
        </w:r>
      </w:ins>
      <w:del w:id="81" w:author="Lucas Okado" w:date="2018-11-26T21:21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chinesa e</w:delText>
        </w:r>
      </w:del>
      <w:ins w:id="82" w:author="Lucas Okado" w:date="2018-11-26T21:21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bem como dos</w:t>
        </w:r>
      </w:ins>
      <w:ins w:id="83" w:author="Lucas Okado" w:date="2018-11-26T21:23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seus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vínculos </w:t>
      </w:r>
      <w:del w:id="84" w:author="Lucas Okado" w:date="2018-11-26T21:21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económicos </w:delText>
        </w:r>
      </w:del>
      <w:ins w:id="85" w:author="Lucas Okado" w:date="2018-11-26T21:21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econ</w:t>
        </w:r>
        <w:commentRangeStart w:id="86"/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ô</w:t>
        </w:r>
        <w:commentRangeEnd w:id="86"/>
        <w:r w:rsidR="000D6E54" w:rsidRPr="00381AB4">
          <w:rPr>
            <w:rStyle w:val="Refdecomentrio"/>
            <w:lang w:val="pt-BR"/>
          </w:rPr>
          <w:commentReference w:id="86"/>
        </w:r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micos </w:t>
        </w:r>
      </w:ins>
      <w:del w:id="87" w:author="Lucas Okado" w:date="2018-11-26T21:24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entre </w:delText>
        </w:r>
      </w:del>
      <w:ins w:id="88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com 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>o Brasil</w:t>
      </w:r>
      <w:del w:id="89" w:author="Lucas Okado" w:date="2018-11-26T21:24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China</w:delText>
        </w:r>
      </w:del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Isso levou a</w:t>
      </w:r>
      <w:ins w:id="90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o aumento do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interesse</w:t>
      </w:r>
      <w:ins w:id="91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92" w:author="Lucas Okado" w:date="2018-11-26T21:24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aumentada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sobre o efeito das minorias nas democracias ocidentais e a cultura política das comunidades </w:t>
      </w:r>
      <w:del w:id="93" w:author="Lucas Okado" w:date="2018-11-26T21:24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dos </w:delText>
        </w:r>
      </w:del>
      <w:ins w:id="94" w:author="Lucas Okado" w:date="2018-11-26T21:25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de</w:t>
        </w:r>
      </w:ins>
      <w:ins w:id="95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imigrantes. </w:t>
      </w:r>
      <w:del w:id="96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Porque </w:delText>
        </w:r>
      </w:del>
      <w:ins w:id="97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Pelo fato de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imigrantes frequentemente </w:t>
      </w:r>
      <w:del w:id="98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têm </w:delText>
        </w:r>
      </w:del>
      <w:ins w:id="99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terem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uma identidade racial diferente </w:t>
      </w:r>
      <w:del w:id="100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do que</w:delText>
        </w:r>
      </w:del>
      <w:ins w:id="101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d</w:t>
        </w:r>
      </w:ins>
      <w:del w:id="102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a maioria nos países onde eles chega</w:t>
      </w:r>
      <w:del w:id="103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ra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m, o </w:t>
      </w:r>
      <w:ins w:id="104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seu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comportamento político </w:t>
      </w:r>
      <w:del w:id="105" w:author="Lucas Okado" w:date="2018-11-26T21:27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das minorias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vai 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>continuar a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ser </w:t>
      </w:r>
      <w:commentRangeStart w:id="106"/>
      <w:del w:id="107" w:author="Lucas Okado" w:date="2018-11-26T21:27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importante</w:delText>
        </w:r>
      </w:del>
      <w:ins w:id="108" w:author="Lucas Okado" w:date="2018-11-26T21:27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relevante</w:t>
        </w:r>
        <w:commentRangeEnd w:id="106"/>
        <w:r w:rsidR="000D6E54" w:rsidRPr="00381AB4">
          <w:rPr>
            <w:rStyle w:val="Refdecomentrio"/>
            <w:lang w:val="pt-BR"/>
          </w:rPr>
          <w:commentReference w:id="106"/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. Raça e questões sobre a integração dos imigrantes e outras minorias vão continuar sendo um assunto controverso. Nos EUA</w:t>
      </w:r>
      <w:del w:id="109" w:author="Lucas Okado" w:date="2018-11-26T21:28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, tem</w:delText>
        </w:r>
      </w:del>
      <w:ins w:id="110" w:author="Lucas Okado" w:date="2018-11-26T21:28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111" w:author="Lucas Okado" w:date="2018-11-26T21:29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existem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112" w:author="Lucas Okado" w:date="2018-11-26T21:29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evidencia </w:delText>
        </w:r>
      </w:del>
      <w:ins w:id="113" w:author="Lucas Okado" w:date="2018-11-26T21:29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evidências de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raça, e não a economia, foi a </w:t>
      </w:r>
      <w:del w:id="114" w:author="Lucas Okado" w:date="2018-11-26T21:29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maio</w:delText>
        </w:r>
        <w:r w:rsidR="007940DA"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 </w:delText>
        </w:r>
      </w:del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>questão</w:t>
      </w:r>
      <w:ins w:id="115" w:author="Lucas Okado" w:date="2018-11-26T21:29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mais importante dos</w:t>
        </w:r>
      </w:ins>
      <w:del w:id="116" w:author="Lucas Okado" w:date="2018-11-26T21:29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7940DA"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pelos</w:delText>
        </w:r>
      </w:del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eleitores </w:t>
      </w:r>
      <w:del w:id="117" w:author="Lucas Okado" w:date="2018-11-26T21:29:00Z">
        <w:r w:rsidR="007940DA"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do</w:delText>
        </w:r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118" w:author="Lucas Okado" w:date="2018-11-26T21:29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de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Donald Trump 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na eleição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do 2016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D23691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12"/>
      </w:r>
      <w:r w:rsidR="00D23691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13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E73993E" w14:textId="68B3386F" w:rsidR="00D23691" w:rsidRPr="00381AB4" w:rsidDel="00F5677C" w:rsidRDefault="00D23691" w:rsidP="00F5325F">
      <w:pPr>
        <w:autoSpaceDE w:val="0"/>
        <w:autoSpaceDN w:val="0"/>
        <w:adjustRightInd w:val="0"/>
        <w:spacing w:after="0" w:line="480" w:lineRule="auto"/>
        <w:rPr>
          <w:del w:id="123" w:author="Lucas Okado" w:date="2018-11-26T21:29:00Z"/>
          <w:rFonts w:ascii="Times New Roman" w:hAnsi="Times New Roman" w:cs="Times New Roman"/>
          <w:sz w:val="24"/>
          <w:szCs w:val="24"/>
          <w:lang w:val="pt-BR"/>
        </w:rPr>
      </w:pPr>
    </w:p>
    <w:p w14:paraId="63CAC4AD" w14:textId="63EDD2CD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Apesar de tudo isso, desde a obra </w:t>
      </w:r>
      <w:commentRangeStart w:id="124"/>
      <w:del w:id="125" w:author="Lucas Okado" w:date="2018-11-26T21:30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primeira </w:delText>
        </w:r>
      </w:del>
      <w:ins w:id="126" w:author="Lucas Okado" w:date="2018-11-26T21:30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pioneira</w:t>
        </w:r>
      </w:ins>
      <w:commentRangeEnd w:id="124"/>
      <w:ins w:id="127" w:author="Lucas Okado" w:date="2018-11-26T21:31:00Z">
        <w:r w:rsidR="00F5677C" w:rsidRPr="00381AB4">
          <w:rPr>
            <w:rStyle w:val="Refdecomentrio"/>
            <w:lang w:val="pt-BR"/>
          </w:rPr>
          <w:commentReference w:id="124"/>
        </w:r>
      </w:ins>
      <w:ins w:id="128" w:author="Lucas Okado" w:date="2018-11-26T21:30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 Almond e Verba, pesquisas sobre raça e cultura política são </w:t>
      </w:r>
      <w:del w:id="129" w:author="Lucas Okado" w:date="2018-11-26T21:34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raros </w:delText>
        </w:r>
      </w:del>
      <w:ins w:id="130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escassas</w:t>
        </w:r>
      </w:ins>
      <w:ins w:id="131" w:author="Lucas Okado" w:date="2018-11-26T21:36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ins w:id="132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133" w:author="Lucas Okado" w:date="2018-11-26T21:37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</w:delText>
        </w:r>
      </w:del>
      <w:del w:id="134" w:author="Lucas Okado" w:date="2018-11-26T21:36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artigos sobre amarelos e cultura política</w:delText>
        </w:r>
      </w:del>
      <w:ins w:id="135" w:author="Lucas Okado" w:date="2018-11-26T21:36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sendo</w:t>
        </w:r>
      </w:ins>
      <w:ins w:id="136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ainda mais raros</w:t>
        </w:r>
      </w:ins>
      <w:ins w:id="137" w:author="Lucas Okado" w:date="2018-11-26T21:37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138" w:author="Lucas Okado" w:date="2018-11-26T21:38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trabalhos</w:t>
        </w:r>
      </w:ins>
      <w:ins w:id="139" w:author="Lucas Okado" w:date="2018-11-26T21:37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envolvendo asiáticos</w:t>
        </w:r>
      </w:ins>
      <w:del w:id="140" w:author="Lucas Okado" w:date="2018-11-26T21:34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são raras demais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Procurando colaborar para a superação dessa lacuna nos estudos sobre </w:t>
      </w:r>
      <w:del w:id="141" w:author="Lucas Okado" w:date="2018-11-26T21:38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cultura política</w:delText>
        </w:r>
      </w:del>
      <w:ins w:id="142" w:author="Lucas Okado" w:date="2018-11-26T21:38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este tema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, nes</w:t>
      </w:r>
      <w:ins w:id="143" w:author="Lucas Okado" w:date="2018-11-26T21:39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del w:id="144" w:author="Lucas Okado" w:date="2018-11-26T21:39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artigo analisamos </w:t>
      </w:r>
      <w:ins w:id="145" w:author="Lucas Okado" w:date="2018-11-26T21:40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a cultura política</w:t>
        </w:r>
      </w:ins>
      <w:del w:id="146" w:author="Lucas Okado" w:date="2018-11-26T21:40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os valores</w:delText>
        </w:r>
      </w:del>
      <w:del w:id="147" w:author="Lucas Okado" w:date="2018-11-26T21:39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sobre cultura política, analisando os valores e atitudes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dos brasileiros de ascendência oriental a partir de dois eixos: a orientação cognitiva para a política e a 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>confiança institucional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. Usamos dados coletados pelo Latin American Public Opinion Project (LAPOP) para propor índices representativos des</w:t>
      </w:r>
      <w:ins w:id="148" w:author="Lucas Okado" w:date="2018-11-26T21:40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del w:id="149" w:author="Lucas Okado" w:date="2018-11-26T21:40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es dois eixos</w:t>
      </w:r>
      <w:del w:id="150" w:author="Lucas Okado" w:date="2018-11-26T21:41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das</w:delText>
        </w:r>
      </w:del>
      <w:ins w:id="151" w:author="Lucas Okado" w:date="2018-11-26T21:41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, usados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152" w:author="Lucas Okado" w:date="2018-11-26T21:41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atitudes e valores políticos que foram utilizados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como variáveis dependente</w:t>
      </w:r>
      <w:ins w:id="153" w:author="Lucas Okado" w:date="2018-11-26T21:41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modelos de regressão com preditores sociodemográficos,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incluindo o componente racial. Nossa intenção foi verificar se a condição de descendente asiático de alguma forma afeta as disposições subjetivas dos cidadãos nacionais a respeito de temas e objetos políticos relevantes. </w:t>
      </w:r>
    </w:p>
    <w:p w14:paraId="74E80313" w14:textId="661AF00D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Para alcançar esse objetivo, dividimos o presente artigo em </w:t>
      </w:r>
      <w:r w:rsidR="004C113C">
        <w:rPr>
          <w:rFonts w:ascii="Times New Roman" w:hAnsi="Times New Roman" w:cs="Times New Roman"/>
          <w:sz w:val="24"/>
          <w:szCs w:val="24"/>
          <w:lang w:val="pt-BR"/>
        </w:rPr>
        <w:t>três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partes. Nós começamos com </w:t>
      </w:r>
      <w:r w:rsidR="0007349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abordagem </w:t>
      </w:r>
      <w:del w:id="154" w:author="Lucas Okado" w:date="2018-11-26T21:42:00Z">
        <w:r w:rsidR="0007349E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teorética</w:delText>
        </w:r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155" w:author="Lucas Okado" w:date="2018-11-26T21:42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teórica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e uma revisão da literatura</w:t>
      </w:r>
      <w:del w:id="156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del w:id="157" w:author="Lucas Okado" w:date="2018-11-26T21:42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limitada </w:delText>
        </w:r>
      </w:del>
      <w:del w:id="158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sobre esse assunto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Na segunda parte apresentamos a metodologia </w:t>
      </w:r>
      <w:ins w:id="159" w:author="Lucas Okado" w:date="2018-11-26T21:44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utilizada para a construção dos índices</w:t>
        </w:r>
      </w:ins>
      <w:del w:id="160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de analise fatorial para reduzir a dimensionalidade dos dados e propor o índice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os modelos de regressão já mencionados</w:t>
      </w:r>
      <w:ins w:id="161" w:author="Ednaldo Ribeiro" w:date="2020-04-24T15:32:00Z">
        <w:r w:rsidR="00B10298">
          <w:rPr>
            <w:rFonts w:ascii="Times New Roman" w:hAnsi="Times New Roman" w:cs="Times New Roman"/>
            <w:sz w:val="24"/>
            <w:szCs w:val="24"/>
            <w:lang w:val="pt-BR"/>
          </w:rPr>
          <w:t xml:space="preserve">. Por fim, </w:t>
        </w:r>
      </w:ins>
      <w:del w:id="162" w:author="Ednaldo Ribeiro" w:date="2020-04-24T15:32:00Z">
        <w:r w:rsidR="003D74AE" w:rsidDel="00B102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</w:delText>
        </w:r>
      </w:del>
      <w:r w:rsidR="003D74AE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a terceira parte</w:t>
      </w:r>
      <w:del w:id="163" w:author="Ednaldo Ribeiro" w:date="2020-04-24T15:32:00Z">
        <w:r w:rsidRPr="00381AB4" w:rsidDel="00B102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nós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apresentamos os resultados e uma discussão sobre os resultados.</w:t>
      </w:r>
    </w:p>
    <w:p w14:paraId="03CAF521" w14:textId="77777777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C2AA4F8" w14:textId="316F35AF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 xml:space="preserve">Abordagem </w:t>
      </w:r>
      <w:del w:id="164" w:author="Lucas Okado" w:date="2018-11-26T21:46:00Z">
        <w:r w:rsidRPr="00381AB4" w:rsidDel="009A1E61">
          <w:rPr>
            <w:rFonts w:ascii="Times New Roman" w:hAnsi="Times New Roman" w:cs="Times New Roman"/>
            <w:b/>
            <w:sz w:val="24"/>
            <w:szCs w:val="24"/>
            <w:lang w:val="pt-BR"/>
          </w:rPr>
          <w:delText>Teorética</w:delText>
        </w:r>
      </w:del>
      <w:ins w:id="165" w:author="Lucas Okado" w:date="2018-11-26T21:46:00Z">
        <w:r w:rsidR="009A1E61" w:rsidRPr="00381AB4">
          <w:rPr>
            <w:rFonts w:ascii="Times New Roman" w:hAnsi="Times New Roman" w:cs="Times New Roman"/>
            <w:b/>
            <w:sz w:val="24"/>
            <w:szCs w:val="24"/>
            <w:lang w:val="pt-BR"/>
          </w:rPr>
          <w:t>Teórica</w:t>
        </w:r>
      </w:ins>
    </w:p>
    <w:p w14:paraId="2C23A88E" w14:textId="2FDE6D78" w:rsidR="006414BE" w:rsidRPr="00381AB4" w:rsidRDefault="003A6F0D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Raça e política são ligadas intimamente e grupo étnico é uma das caraterísticas mais </w:t>
      </w:r>
      <w:r w:rsidR="00883E13" w:rsidRPr="00381AB4">
        <w:rPr>
          <w:rFonts w:ascii="Times New Roman" w:hAnsi="Times New Roman" w:cs="Times New Roman"/>
          <w:sz w:val="24"/>
          <w:szCs w:val="24"/>
          <w:lang w:val="pt-BR"/>
        </w:rPr>
        <w:t>proeminentes</w:t>
      </w:r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01BE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não mudáveis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de uma pessoa.</w:t>
      </w:r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sociedades onde não existem impedimentos formais associado</w:t>
      </w:r>
      <w:ins w:id="166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com raça, o racismo ainda permeia a vida política e constitui uma lente mediante </w:t>
      </w:r>
      <w:del w:id="167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os quais</w:delText>
        </w:r>
      </w:del>
      <w:ins w:id="168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a qual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pessoa olha e </w:t>
      </w:r>
      <w:del w:id="169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ser </w:delText>
        </w:r>
      </w:del>
      <w:ins w:id="170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</w:t>
        </w:r>
      </w:ins>
      <w:del w:id="171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olhado </w:delText>
        </w:r>
      </w:del>
      <w:ins w:id="172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olhada 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>no mundo.</w:t>
      </w:r>
      <w:r w:rsidR="007C30A7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14"/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173" w:author="Lucas Okado" w:date="2018-11-26T21:47:00Z">
        <w:r w:rsidR="00BE4F5E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Adicionando a</w:delText>
        </w:r>
      </w:del>
    </w:p>
    <w:p w14:paraId="6EB3A642" w14:textId="57FD887B" w:rsidR="001B5C5F" w:rsidRPr="00381AB4" w:rsidRDefault="00D90E1F" w:rsidP="001B5C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ins w:id="174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del w:id="175" w:author="Lucas Okado" w:date="2018-11-26T21:50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G</w:delText>
        </w:r>
      </w:del>
      <w:ins w:id="176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g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rupo étnico forma uma consciência coletiva importante e </w:t>
      </w:r>
      <w:ins w:id="177" w:author="Ednaldo Ribeiro" w:date="2020-04-24T15:33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 xml:space="preserve">seus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membros </w:t>
      </w:r>
      <w:del w:id="178" w:author="Ednaldo Ribeiro" w:date="2020-04-24T15:33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grupo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normalmente têm experiências compartilhad</w:t>
      </w:r>
      <w:ins w:id="179" w:author="Lucas Okado" w:date="2018-11-26T21:51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del w:id="180" w:author="Lucas Okado" w:date="2018-11-26T21:51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s.</w:t>
      </w:r>
      <w:r w:rsidR="001B5C5F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15"/>
      </w:r>
      <w:r w:rsidR="001B5C5F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16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parte </w:t>
      </w:r>
      <w:commentRangeStart w:id="181"/>
      <w:del w:id="182" w:author="Lucas Okado" w:date="2018-11-26T21:50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importante </w:delText>
        </w:r>
      </w:del>
      <w:ins w:id="183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significativa</w:t>
        </w:r>
        <w:commentRangeEnd w:id="181"/>
        <w:r w:rsidRPr="00381AB4">
          <w:rPr>
            <w:rStyle w:val="Refdecomentrio"/>
            <w:lang w:val="pt-BR"/>
          </w:rPr>
          <w:commentReference w:id="181"/>
        </w:r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184" w:author="Ednaldo Ribeiro" w:date="2020-04-24T15:34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 xml:space="preserve">desse compartilhamento envolve </w:t>
        </w:r>
      </w:ins>
      <w:del w:id="185" w:author="Lucas Okado" w:date="2018-11-26T21:51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dessa consciência coletiva é</w:delText>
        </w:r>
      </w:del>
      <w:ins w:id="186" w:author="Ednaldo Ribeiro" w:date="2020-04-24T15:34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>percepções</w:t>
        </w:r>
      </w:ins>
      <w:ins w:id="187" w:author="Lucas Okado" w:date="2018-11-26T21:51:00Z">
        <w:del w:id="188" w:author="Ednaldo Ribeiro" w:date="2020-04-24T15:34:00Z">
          <w:r w:rsidRPr="00381AB4" w:rsidDel="00626B07">
            <w:rPr>
              <w:rFonts w:ascii="Times New Roman" w:hAnsi="Times New Roman" w:cs="Times New Roman"/>
              <w:sz w:val="24"/>
              <w:szCs w:val="24"/>
              <w:lang w:val="pt-BR"/>
            </w:rPr>
            <w:delText>disto reside</w:delText>
          </w:r>
        </w:del>
      </w:ins>
      <w:del w:id="189" w:author="Ednaldo Ribeiro" w:date="2020-04-24T15:34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190" w:author="Lucas Okado" w:date="2018-11-26T21:51:00Z">
        <w:del w:id="191" w:author="Ednaldo Ribeiro" w:date="2020-04-24T15:34:00Z">
          <w:r w:rsidRPr="00381AB4" w:rsidDel="00626B07">
            <w:rPr>
              <w:rFonts w:ascii="Times New Roman" w:hAnsi="Times New Roman" w:cs="Times New Roman"/>
              <w:sz w:val="24"/>
              <w:szCs w:val="24"/>
              <w:lang w:val="pt-BR"/>
            </w:rPr>
            <w:delText>n</w:delText>
          </w:r>
        </w:del>
      </w:ins>
      <w:del w:id="192" w:author="Ednaldo Ribeiro" w:date="2020-04-24T15:34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o tratamento e </w:delText>
        </w:r>
        <w:r w:rsidR="00B84E75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>percepção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 grupo </w:t>
      </w:r>
      <w:del w:id="193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na </w:delText>
        </w:r>
      </w:del>
      <w:ins w:id="194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sobre a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sociedade</w:t>
      </w:r>
      <w:ins w:id="195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em geral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196" w:author="Lucas Okado" w:date="2018-11-26T21:52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geral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ins w:id="197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os seus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interesses polític</w:t>
      </w:r>
      <w:del w:id="198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ins w:id="199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</w:t>
      </w:r>
      <w:ins w:id="200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em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especific</w:t>
      </w:r>
      <w:ins w:id="201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202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as do grupo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Organizações que lutam pelos diretos das minorias são </w:t>
      </w:r>
      <w:del w:id="203" w:author="Ednaldo Ribeiro" w:date="2020-04-24T15:34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uma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instituiç</w:t>
      </w:r>
      <w:ins w:id="204" w:author="Ednaldo Ribeiro" w:date="2020-04-24T15:35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>ões</w:t>
        </w:r>
      </w:ins>
      <w:del w:id="205" w:author="Ednaldo Ribeiro" w:date="2020-04-24T15:35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>ão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importante</w:t>
      </w:r>
      <w:ins w:id="206" w:author="Ednaldo Ribeiro" w:date="2020-04-24T15:35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nas democracias 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>ocidentais e fatores como classe socioeconômica, distribuição geográfica</w:t>
      </w:r>
      <w:r w:rsidR="001B5C5F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17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normas do grupo e experiências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afetam a relação entre raça e política.</w:t>
      </w:r>
      <w:r w:rsidR="001B5C5F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18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A8553BC" w14:textId="3384ECC6" w:rsidR="001B5C5F" w:rsidRPr="00381AB4" w:rsidDel="00517663" w:rsidRDefault="006D6BB9" w:rsidP="00B85748">
      <w:pPr>
        <w:autoSpaceDE w:val="0"/>
        <w:autoSpaceDN w:val="0"/>
        <w:adjustRightInd w:val="0"/>
        <w:spacing w:after="0" w:line="480" w:lineRule="auto"/>
        <w:ind w:firstLine="720"/>
        <w:rPr>
          <w:del w:id="207" w:author="Lucas Okado" w:date="2018-11-26T22:16:00Z"/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Fatores que</w:t>
      </w:r>
      <w:r w:rsidR="00F5062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afetam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construção de uma identidade grupo incluem </w:t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>experiências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</w:t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>, distribuição geográfica e participação em associações voluntarias relacionadas com o grupo ético.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Experiências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percepções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commentRangeStart w:id="208"/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oportunidades iguais numa sociedade são importantes </w:t>
      </w:r>
      <w:del w:id="209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em </w:delText>
        </w:r>
      </w:del>
      <w:ins w:id="210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para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construir uma </w:t>
      </w:r>
      <w:ins w:id="211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forte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identidade </w:t>
      </w:r>
      <w:del w:id="212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forte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del w:id="213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um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grupo. Pessoas de um grupo étnico que acreditam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sofrer</w:t>
      </w:r>
      <w:del w:id="214" w:author="Ednaldo Ribeiro" w:date="2020-04-24T15:35:00Z">
        <w:r w:rsidR="00B84E75" w:rsidDel="0069247B">
          <w:rPr>
            <w:rFonts w:ascii="Times New Roman" w:hAnsi="Times New Roman" w:cs="Times New Roman"/>
            <w:sz w:val="24"/>
            <w:szCs w:val="24"/>
            <w:lang w:val="pt-BR"/>
          </w:rPr>
          <w:delText>-lhes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discriminação</w:t>
      </w:r>
      <w:del w:id="215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num país,</w:delText>
        </w:r>
      </w:del>
      <w:ins w:id="216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são mais prováveis a apoiar um partido que tem uma tradição de defender direitos de minorias.</w:t>
      </w:r>
      <w:r w:rsidR="001B5C5F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19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3E13" w:rsidRPr="00381AB4">
        <w:rPr>
          <w:rFonts w:ascii="Times New Roman" w:hAnsi="Times New Roman" w:cs="Times New Roman"/>
          <w:sz w:val="24"/>
          <w:szCs w:val="24"/>
          <w:lang w:val="pt-BR"/>
        </w:rPr>
        <w:t>Porém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, experi</w:t>
      </w:r>
      <w:del w:id="217" w:author="Ednaldo Ribeiro" w:date="2020-04-24T15:35:00Z">
        <w:r w:rsidR="00D40709" w:rsidRPr="00381AB4" w:rsidDel="0069247B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218" w:author="Ednaldo Ribeiro" w:date="2020-04-24T15:35:00Z">
        <w:r w:rsidR="0069247B">
          <w:rPr>
            <w:rFonts w:ascii="Times New Roman" w:hAnsi="Times New Roman" w:cs="Times New Roman"/>
            <w:sz w:val="24"/>
            <w:szCs w:val="24"/>
            <w:lang w:val="pt-BR"/>
          </w:rPr>
          <w:t>ê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ncias pessoais de descriminação motivam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ins w:id="219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</w:t>
        </w:r>
      </w:ins>
      <w:del w:id="220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>ais</w:delText>
        </w:r>
      </w:del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castigar o partido </w:t>
      </w:r>
      <w:del w:id="221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em </w:delText>
        </w:r>
      </w:del>
      <w:ins w:id="222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no 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poder, </w:t>
      </w:r>
      <w:del w:id="223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>apesar se o ele normalmente é um partido com</w:delText>
        </w:r>
      </w:del>
      <w:ins w:id="224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>mesmo se ele possuir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tradição de defender minorias.</w:t>
      </w:r>
      <w:r w:rsidR="00D40709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40709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20"/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commentRangeStart w:id="231"/>
      <w:del w:id="232" w:author="Lucas Okado" w:date="2018-11-26T21:55:00Z">
        <w:r w:rsidR="007D5D59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Es</w:delText>
        </w:r>
      </w:del>
      <w:ins w:id="233" w:author="Lucas Okado" w:date="2018-11-26T21:55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ta</w:t>
      </w:r>
      <w:ins w:id="234" w:author="Lucas Okado" w:date="2018-11-26T21:55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us </w:t>
      </w:r>
      <w:del w:id="235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classe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socioeconômic</w:t>
      </w:r>
      <w:ins w:id="236" w:author="Lucas Okado" w:date="2018-11-26T22:06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237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38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alta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é particularmente importante porque </w:t>
      </w:r>
      <w:del w:id="239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a importância de</w:delText>
        </w:r>
      </w:del>
      <w:ins w:id="240" w:author="Lucas Okado" w:date="2018-11-26T22:06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os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recursos </w:t>
      </w:r>
      <w:del w:id="241" w:author="Lucas Okado" w:date="2018-11-26T22:07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facilitam a participação política e pode</w:t>
      </w:r>
      <w:ins w:id="242" w:author="Lucas Okado" w:date="2018-11-26T22:07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ter um efeito moderado</w:t>
      </w:r>
      <w:commentRangeEnd w:id="231"/>
      <w:r w:rsidR="00683081" w:rsidRPr="00381AB4">
        <w:rPr>
          <w:rStyle w:val="Refdecomentrio"/>
          <w:lang w:val="pt-BR"/>
        </w:rPr>
        <w:commentReference w:id="231"/>
      </w:r>
      <w:ins w:id="243" w:author="Lucas Okado" w:date="2018-11-26T22:13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r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7D5D59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21"/>
      </w:r>
      <w:r w:rsidR="007D5D59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22"/>
      </w:r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44" w:author="Lucas Okado" w:date="2018-11-26T22:13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Também, c</w:delText>
        </w:r>
        <w:r w:rsidR="001B5C5F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lasse socioeconômico tem um efeito moderado e enfraquece apoio para interesses do grupo étnico ou seja, quando socioeconômico tornar mais alto, apoio para interesses do grupo diminui</w:delText>
        </w:r>
      </w:del>
      <w:ins w:id="245" w:author="Lucas Okado" w:date="2018-11-26T22:13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Isto ocorre porque quanto m</w:t>
        </w:r>
      </w:ins>
      <w:ins w:id="246" w:author="Lucas Okado" w:date="2018-11-26T22:14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ais central é a posição social, menor é o</w:t>
        </w:r>
      </w:ins>
      <w:ins w:id="247" w:author="Lucas Okado" w:date="2018-11-26T22:1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seu</w:t>
        </w:r>
      </w:ins>
      <w:ins w:id="248" w:author="Lucas Okado" w:date="2018-11-26T22:14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apoio para</w:t>
        </w:r>
      </w:ins>
      <w:ins w:id="249" w:author="Lucas Okado" w:date="2018-11-26T22:1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questões de interesse do grupo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1B5C5F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23"/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tamanho </w:t>
      </w:r>
      <w:del w:id="250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do grupo</w:delText>
        </w:r>
      </w:del>
      <w:ins w:id="251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da população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52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</w:delText>
        </w:r>
      </w:del>
      <w:ins w:id="253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um preditor </w:t>
      </w:r>
      <w:del w:id="254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mais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consistent</w:t>
      </w:r>
      <w:del w:id="255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256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57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</w:delText>
        </w:r>
      </w:del>
      <w:ins w:id="258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da 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atividade política de grupos </w:t>
      </w:r>
      <w:del w:id="259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minores</w:delText>
        </w:r>
      </w:del>
      <w:ins w:id="260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minoritários.</w:t>
        </w:r>
      </w:ins>
      <w:r w:rsidR="007D5D59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24"/>
      </w:r>
    </w:p>
    <w:p w14:paraId="49111995" w14:textId="408BB348" w:rsidR="007D5D59" w:rsidRPr="00381AB4" w:rsidRDefault="007D5D59" w:rsidP="00B8574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del w:id="261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No outro lado, e</w:delText>
        </w:r>
      </w:del>
      <w:ins w:id="262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studos em</w:t>
      </w:r>
      <w:ins w:id="263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diversos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países </w:t>
      </w:r>
      <w:ins w:id="264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de</w:t>
        </w:r>
      </w:ins>
      <w:del w:id="265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diversos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mostram que distribuição geográfica aumenta o nível d</w:t>
      </w:r>
      <w:del w:id="266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267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atividade política </w:t>
      </w:r>
      <w:del w:id="268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nos grupos minorias</w:delText>
        </w:r>
      </w:del>
      <w:ins w:id="269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das minorias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25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No Reino Unido, quando a proporção de </w:t>
      </w:r>
      <w:commentRangeEnd w:id="208"/>
      <w:r w:rsidR="0069247B">
        <w:rPr>
          <w:rStyle w:val="Refdecomentrio"/>
        </w:rPr>
        <w:lastRenderedPageBreak/>
        <w:commentReference w:id="208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um grupo </w:t>
      </w:r>
      <w:ins w:id="270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étnico </w:t>
        </w:r>
      </w:ins>
      <w:del w:id="271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minoritário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aumenta </w:t>
      </w:r>
      <w:del w:id="272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num </w:delText>
        </w:r>
      </w:del>
      <w:ins w:id="273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em um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bairro, a probabilidade </w:t>
      </w:r>
      <w:del w:id="274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ins w:id="275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de seus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membros </w:t>
      </w:r>
      <w:del w:id="276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grupo </w:delText>
        </w:r>
      </w:del>
      <w:del w:id="277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vai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votar</w:t>
      </w:r>
      <w:ins w:id="278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aumenta. Estudos sobre os efeitos da participação em associações </w:t>
      </w:r>
      <w:del w:id="279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voluntarias </w:delText>
        </w:r>
      </w:del>
      <w:ins w:id="280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voluntárias </w:t>
        </w:r>
      </w:ins>
      <w:del w:id="281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mostram que a participação nessas associações pode</w:delText>
        </w:r>
      </w:del>
      <w:ins w:id="282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podem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aumentar </w:t>
      </w:r>
      <w:del w:id="283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a participação</w:delText>
        </w:r>
      </w:del>
      <w:ins w:id="284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o envolvimento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polític</w:t>
      </w:r>
      <w:ins w:id="285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o, </w:t>
        </w:r>
      </w:ins>
      <w:del w:id="286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porque </w:t>
      </w:r>
      <w:del w:id="287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ela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desenvolve habilidades cívicas que facilita</w:t>
      </w:r>
      <w:ins w:id="288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 o</w:t>
        </w:r>
      </w:ins>
      <w:del w:id="289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r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90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atividade </w:delText>
        </w:r>
      </w:del>
      <w:ins w:id="291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engajamento</w:t>
        </w:r>
      </w:ins>
      <w:del w:id="292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política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mobiliza</w:t>
      </w:r>
      <w:ins w:id="293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 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94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individuais</w:delText>
        </w:r>
      </w:del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mas </w:t>
      </w:r>
      <w:del w:id="295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também depende no qual</w:delText>
        </w:r>
      </w:del>
      <w:ins w:id="296" w:author="Lucas Okado" w:date="2018-11-26T22:21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condicionadas ao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tipo de associação.</w:t>
      </w:r>
      <w:del w:id="297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26"/>
      </w:r>
    </w:p>
    <w:p w14:paraId="5F113F80" w14:textId="76A41F3A" w:rsidR="00B85748" w:rsidRPr="00381AB4" w:rsidRDefault="00B85748" w:rsidP="00B8574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  <w:t>Fatores que dificultam a formação de uma identidade coletiva forte incluem</w:t>
      </w:r>
      <w:r w:rsidR="00E632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distribuição geográfica,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capacidade de envergonhar desertores,</w:t>
      </w:r>
      <w:r w:rsidR="00E632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nível de integração na sociedade, </w:t>
      </w:r>
      <w:r w:rsidR="0075572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status socioeconômico. Quando um grupo pequeno é distribuído sobre uma área grande, a formação de identidade no grupo é dificultada.</w:t>
      </w:r>
      <w:r w:rsidR="00011842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27"/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>Se o grupo étnico tem normas fortes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 e a capacidade de sancionar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individuais têm que considerar os custos de divergir das normas do grupo. 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Quando a capacidade de envergonhar é fraca, </w:t>
      </w:r>
      <w:r w:rsidR="00112338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sente</w:t>
      </w:r>
      <w:r w:rsidR="00057123" w:rsidRPr="00381AB4">
        <w:rPr>
          <w:rFonts w:ascii="Times New Roman" w:hAnsi="Times New Roman" w:cs="Times New Roman"/>
          <w:sz w:val="24"/>
          <w:szCs w:val="24"/>
          <w:lang w:val="pt-BR"/>
        </w:rPr>
        <w:t>m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mais liberdade ao perseguir seus interesses próprios quando eles divergem do grupo.</w:t>
      </w:r>
      <w:r w:rsidR="00E863F7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28"/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O nível de integração na sociedade e</w:t>
      </w:r>
      <w:r w:rsidR="00883E13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 têm uma interação interessante. Quando o grupo não é </w:t>
      </w:r>
      <w:ins w:id="298" w:author="Lucas Okado" w:date="2019-01-14T10:01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bem </w:t>
        </w:r>
      </w:ins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integrado </w:t>
      </w:r>
      <w:del w:id="299" w:author="Lucas Okado" w:date="2019-01-14T10:01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bem 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na sociedade e sofre</w:t>
      </w:r>
      <w:del w:id="300" w:author="Lucas Okado" w:date="2019-01-14T10:02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m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preconceitos, verdadeiros ou percebidos, status socioeconômico alto não enfraquece a unidade do grupo e o grupo étnico 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continua a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ser importante para o processo de toma</w:t>
      </w:r>
      <w:ins w:id="301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da de</w:t>
        </w:r>
      </w:ins>
      <w:del w:id="302" w:author="Lucas Okado" w:date="2019-01-14T10:02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r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decisões dos individuais. Quando o grupo não sofre preconceitos,</w:t>
      </w:r>
      <w:ins w:id="303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o</w:t>
        </w:r>
      </w:ins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 enfraquece </w:t>
      </w:r>
      <w:r w:rsidR="0040556D" w:rsidRPr="00381AB4">
        <w:rPr>
          <w:rFonts w:ascii="Times New Roman" w:hAnsi="Times New Roman" w:cs="Times New Roman"/>
          <w:sz w:val="24"/>
          <w:szCs w:val="24"/>
          <w:lang w:val="pt-BR"/>
        </w:rPr>
        <w:t>o apoio para os interesses do grupo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3874C47" w14:textId="61088047" w:rsidR="007C4DF3" w:rsidRPr="00381AB4" w:rsidDel="00517663" w:rsidRDefault="007C4DF3" w:rsidP="00F5325F">
      <w:pPr>
        <w:autoSpaceDE w:val="0"/>
        <w:autoSpaceDN w:val="0"/>
        <w:adjustRightInd w:val="0"/>
        <w:spacing w:after="0" w:line="480" w:lineRule="auto"/>
        <w:rPr>
          <w:del w:id="304" w:author="Lucas Okado" w:date="2018-11-26T22:21:00Z"/>
          <w:rFonts w:ascii="Times New Roman" w:hAnsi="Times New Roman" w:cs="Times New Roman"/>
          <w:sz w:val="24"/>
          <w:szCs w:val="24"/>
          <w:lang w:val="pt-BR"/>
        </w:rPr>
      </w:pPr>
    </w:p>
    <w:p w14:paraId="11350B52" w14:textId="1E2E14F0" w:rsidR="00EF4319" w:rsidRPr="00381AB4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305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</w:pPr>
    </w:p>
    <w:p w14:paraId="0C940AD0" w14:textId="68E6104E" w:rsidR="00EF4319" w:rsidRPr="00381AB4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306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</w:pPr>
    </w:p>
    <w:p w14:paraId="5D0C675C" w14:textId="7C165FF6" w:rsidR="00517663" w:rsidRPr="00381AB4" w:rsidRDefault="00517663">
      <w:pPr>
        <w:tabs>
          <w:tab w:val="left" w:pos="1224"/>
        </w:tabs>
        <w:autoSpaceDE w:val="0"/>
        <w:autoSpaceDN w:val="0"/>
        <w:adjustRightInd w:val="0"/>
        <w:spacing w:after="0" w:line="480" w:lineRule="auto"/>
        <w:rPr>
          <w:ins w:id="307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  <w:pPrChange w:id="308" w:author="Lucas Okado" w:date="2018-11-26T22:21:00Z">
          <w:pPr>
            <w:autoSpaceDE w:val="0"/>
            <w:autoSpaceDN w:val="0"/>
            <w:adjustRightInd w:val="0"/>
            <w:spacing w:after="0" w:line="480" w:lineRule="auto"/>
          </w:pPr>
        </w:pPrChange>
      </w:pPr>
      <w:ins w:id="309" w:author="Lucas Okado" w:date="2018-11-26T22:21:00Z">
        <w:r w:rsidRPr="00381AB4">
          <w:rPr>
            <w:rFonts w:ascii="Times New Roman" w:hAnsi="Times New Roman" w:cs="Times New Roman"/>
            <w:b/>
            <w:sz w:val="24"/>
            <w:szCs w:val="24"/>
            <w:lang w:val="pt-BR"/>
          </w:rPr>
          <w:tab/>
        </w:r>
      </w:ins>
    </w:p>
    <w:p w14:paraId="5A2B0F5F" w14:textId="266F9233" w:rsidR="006414BE" w:rsidRPr="00381AB4" w:rsidRDefault="006414BE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 xml:space="preserve">Hipóteses </w:t>
      </w:r>
    </w:p>
    <w:p w14:paraId="3E395A97" w14:textId="3A2766D2" w:rsidR="003D1544" w:rsidRPr="00381AB4" w:rsidRDefault="006414BE" w:rsidP="000E57F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 </w:t>
      </w:r>
      <w:commentRangeStart w:id="310"/>
      <w:r w:rsidRPr="00381AB4">
        <w:rPr>
          <w:rFonts w:ascii="Times New Roman" w:hAnsi="Times New Roman" w:cs="Times New Roman"/>
          <w:sz w:val="24"/>
          <w:szCs w:val="24"/>
          <w:lang w:val="pt-BR"/>
        </w:rPr>
        <w:t>se</w:t>
      </w:r>
      <w:ins w:id="311" w:author="Benjamin Zhu" w:date="2018-12-02T20:26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c</w:t>
        </w:r>
      </w:ins>
      <w:del w:id="312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c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ção</w:t>
      </w:r>
      <w:commentRangeEnd w:id="310"/>
      <w:r w:rsidR="00517663" w:rsidRPr="00381AB4">
        <w:rPr>
          <w:rStyle w:val="Refdecomentrio"/>
          <w:lang w:val="pt-BR"/>
        </w:rPr>
        <w:commentReference w:id="310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seguinte é um resumo dos fatores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4C113C">
        <w:rPr>
          <w:rFonts w:ascii="Times New Roman" w:hAnsi="Times New Roman" w:cs="Times New Roman"/>
          <w:sz w:val="24"/>
          <w:szCs w:val="24"/>
          <w:lang w:val="pt-BR"/>
        </w:rPr>
        <w:t>às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 vezes,</w:t>
      </w:r>
      <w:r w:rsidR="00AA0D13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contraditórios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afetam </w:t>
      </w:r>
      <w:r w:rsidR="00AA0D13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os dois eixos que essa pesquisa pretende examinar em relação a comunidade nipo-brasileira.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No Brasil, </w:t>
      </w:r>
      <w:del w:id="313" w:author="Lucas Okado" w:date="2018-11-26T22:22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nipo-brasileiros</w:delText>
        </w:r>
      </w:del>
      <w:ins w:id="314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este grupo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geralmente </w:t>
      </w:r>
      <w:del w:id="315" w:author="Lucas Okado" w:date="2018-11-26T22:22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são </w:delText>
        </w:r>
      </w:del>
      <w:ins w:id="316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composto por pessoas 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de clas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w:del w:id="317" w:author="Lucas Okado" w:date="2018-11-26T22:22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socioeconômico </w:delText>
        </w:r>
      </w:del>
      <w:ins w:id="318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social </w:t>
        </w:r>
      </w:ins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mais </w:t>
      </w:r>
      <w:del w:id="319" w:author="Lucas Okado" w:date="2018-11-26T22:22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alta</w:delText>
        </w:r>
      </w:del>
      <w:ins w:id="320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elevada</w:t>
        </w:r>
      </w:ins>
      <w:r w:rsidR="00806E4E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F5325F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29"/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>No geral, individuais que têm menos recursos socioeconômicos ou de educação têm níveis de confiança institucional menores.</w:t>
      </w:r>
      <w:r w:rsidR="00961217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30"/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>M</w:t>
      </w:r>
      <w:ins w:id="321" w:author="Lucas Okado" w:date="2018-11-26T22:23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esmo</w:t>
        </w:r>
      </w:ins>
      <w:del w:id="322" w:author="Lucas Okado" w:date="2018-11-26T22:23:00Z">
        <w:r w:rsidR="00BE4F5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população dos nipo-brasileiros </w:t>
      </w:r>
      <w:del w:id="323" w:author="Lucas Okado" w:date="2018-11-26T22:24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é</w:delText>
        </w:r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pequeno</w:delText>
        </w:r>
      </w:del>
      <w:ins w:id="324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sendo meno</w:t>
        </w:r>
      </w:ins>
      <w:ins w:id="325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r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 relação </w:t>
      </w:r>
      <w:del w:id="326" w:author="Lucas Okado" w:date="2018-11-26T22:24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dos </w:delText>
        </w:r>
      </w:del>
      <w:ins w:id="327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aos </w:t>
        </w:r>
      </w:ins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>outros grupos</w:t>
      </w:r>
      <w:ins w:id="328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étnicos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del w:id="329" w:author="Lucas Okado" w:date="2018-11-26T22:24:00Z">
        <w:r w:rsidR="0013703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só compor mais ou menos</w:delText>
        </w:r>
      </w:del>
      <w:ins w:id="330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compondo pouco mais de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31" w:author="Lucas Okado" w:date="2018-11-26T22:25:00Z">
        <w:r w:rsidR="0013703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um porcento</w:delText>
        </w:r>
      </w:del>
      <w:ins w:id="332" w:author="Lucas Okado" w:date="2018-11-26T22:2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1%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da população nacional</w:t>
      </w:r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1E461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23649" w:rsidRPr="00381AB4">
        <w:rPr>
          <w:rFonts w:ascii="Times New Roman" w:hAnsi="Times New Roman" w:cs="Times New Roman"/>
          <w:sz w:val="24"/>
          <w:szCs w:val="24"/>
          <w:lang w:val="pt-BR"/>
        </w:rPr>
        <w:t>Essa população pequena diminui os benefícios de racismo institucional contra orientai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s. </w:t>
      </w:r>
      <w:r w:rsidR="005B1C91" w:rsidRPr="00381AB4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1E461B" w:rsidRPr="00381AB4">
        <w:rPr>
          <w:rFonts w:ascii="Times New Roman" w:hAnsi="Times New Roman" w:cs="Times New Roman"/>
          <w:sz w:val="24"/>
          <w:szCs w:val="24"/>
          <w:lang w:val="pt-BR"/>
        </w:rPr>
        <w:t>ipo-brasileiros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sofrem menos</w:t>
      </w:r>
      <w:r w:rsidR="003D1F9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preconceito </w:t>
      </w:r>
      <w:r w:rsidR="003D1F9D">
        <w:rPr>
          <w:rFonts w:ascii="Times New Roman" w:hAnsi="Times New Roman" w:cs="Times New Roman"/>
          <w:sz w:val="24"/>
          <w:szCs w:val="24"/>
          <w:lang w:val="pt-BR"/>
        </w:rPr>
        <w:t xml:space="preserve">em </w:t>
      </w:r>
      <w:ins w:id="333" w:author="Ednaldo Ribeiro" w:date="2020-04-24T15:38:00Z">
        <w:r w:rsidR="00110B33">
          <w:rPr>
            <w:rFonts w:ascii="Times New Roman" w:hAnsi="Times New Roman" w:cs="Times New Roman"/>
            <w:sz w:val="24"/>
            <w:szCs w:val="24"/>
            <w:lang w:val="pt-BR"/>
          </w:rPr>
          <w:t xml:space="preserve">comparação </w:t>
        </w:r>
      </w:ins>
      <w:del w:id="334" w:author="Ednaldo Ribeiro" w:date="2020-04-24T15:38:00Z">
        <w:r w:rsidR="003D1F9D" w:rsidDel="00110B3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relação </w:delText>
        </w:r>
      </w:del>
      <w:r w:rsidR="003D1F9D">
        <w:rPr>
          <w:rFonts w:ascii="Times New Roman" w:hAnsi="Times New Roman" w:cs="Times New Roman"/>
          <w:sz w:val="24"/>
          <w:szCs w:val="24"/>
          <w:lang w:val="pt-BR"/>
        </w:rPr>
        <w:t>com outros grupos minori</w:t>
      </w:r>
      <w:ins w:id="335" w:author="Ednaldo Ribeiro" w:date="2020-04-24T15:38:00Z">
        <w:r w:rsidR="004739D2">
          <w:rPr>
            <w:rFonts w:ascii="Times New Roman" w:hAnsi="Times New Roman" w:cs="Times New Roman"/>
            <w:sz w:val="24"/>
            <w:szCs w:val="24"/>
            <w:lang w:val="pt-BR"/>
          </w:rPr>
          <w:t>tários</w:t>
        </w:r>
      </w:ins>
      <w:del w:id="336" w:author="Ednaldo Ribeiro" w:date="2020-04-24T15:38:00Z">
        <w:r w:rsidR="003D1F9D" w:rsidDel="004739D2">
          <w:rPr>
            <w:rFonts w:ascii="Times New Roman" w:hAnsi="Times New Roman" w:cs="Times New Roman"/>
            <w:sz w:val="24"/>
            <w:szCs w:val="24"/>
            <w:lang w:val="pt-BR"/>
          </w:rPr>
          <w:delText>as</w:delText>
        </w:r>
      </w:del>
      <w:r w:rsidR="003D1F9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>porque o custo de manter um regime de racismo institucional é maior do que os benefícios de não descriminar.</w:t>
      </w:r>
      <w:r w:rsidR="00E23649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31"/>
      </w:r>
      <w:r w:rsidR="00A0618C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Quando um</w:t>
      </w:r>
      <w:ins w:id="337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38" w:author="Lucas Okado" w:date="2019-01-14T10:03:00Z">
        <w:r w:rsidR="00186BAB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grupo pequeno </w:delText>
        </w:r>
      </w:del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minoria obtém níveis altos de um recurso de classe escass</w:t>
      </w:r>
      <w:ins w:id="339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340" w:author="Lucas Okado" w:date="2019-01-14T10:03:00Z">
        <w:r w:rsidR="00186BAB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, neste caso educação</w:t>
      </w:r>
      <w:r w:rsidR="00534FB8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32"/>
      </w:r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ins w:id="341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preconceito no mercado de trabalho pode ser diminuído. Para derivar os benefícios da supremacia branca no longo prazo, empregadores e empregados brancos têm que manter uma frente unida de preconceito. Como </w:t>
      </w:r>
      <w:del w:id="342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ins w:id="343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os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nipo-brasileiros são um grupo proporcionalmente pequeno no Brasil, </w:t>
      </w:r>
      <w:r w:rsidR="003D1F9D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branc</w:t>
      </w:r>
      <w:ins w:id="344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345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 desertam de manter a frente unida para obter os benefícios no </w:t>
      </w:r>
      <w:del w:id="346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prazo </w:delText>
        </w:r>
      </w:del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curto </w:t>
      </w:r>
      <w:ins w:id="347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prazo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>de contratar e transacionar com membros desse grupo.</w:t>
      </w:r>
      <w:r w:rsidR="00EC0ED5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33"/>
      </w:r>
      <w:r w:rsidR="000E57FF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="00C741B7" w:rsidRPr="00381AB4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sses fatores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>sugerem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que nipo-brasileiros teria</w:t>
      </w:r>
      <w:ins w:id="348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consciência política mais frac</w:t>
      </w:r>
      <w:del w:id="349" w:author="Lucas Okado" w:date="2018-11-26T22:27:00Z">
        <w:r w:rsidR="003D1544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ins w:id="350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="000E57FF">
        <w:rPr>
          <w:rFonts w:ascii="Times New Roman" w:hAnsi="Times New Roman" w:cs="Times New Roman"/>
          <w:sz w:val="24"/>
          <w:szCs w:val="24"/>
          <w:lang w:val="pt-BR"/>
        </w:rPr>
        <w:t xml:space="preserve"> e mais confiança nas instituições 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em relação </w:t>
      </w:r>
      <w:ins w:id="351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del w:id="352" w:author="Lucas Okado" w:date="2019-01-14T10:04:00Z">
        <w:r w:rsidR="003D1544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d</w:delText>
        </w:r>
      </w:del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os outros grupos. </w:t>
      </w:r>
    </w:p>
    <w:p w14:paraId="10744A64" w14:textId="1C70046C" w:rsidR="00D23691" w:rsidRPr="00381AB4" w:rsidRDefault="003D154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del w:id="353" w:author="Lucas Okado" w:date="2018-11-26T22:27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delText xml:space="preserve">No </w:delText>
        </w:r>
      </w:del>
      <w:ins w:id="354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Por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outro lado, nipo-brasileiros</w:t>
      </w:r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são concentrados no sul e sudeste</w:t>
      </w:r>
      <w:del w:id="355" w:author="Lucas Okado" w:date="2018-11-26T22:35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o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s estados de São Paulo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Paraná </w:t>
      </w:r>
      <w:del w:id="356" w:author="Lucas Okado" w:date="2018-11-26T22:27:00Z">
        <w:r w:rsidR="00D23691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têm </w:delText>
        </w:r>
      </w:del>
      <w:ins w:id="357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possuem 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mais que 90% d</w:t>
      </w:r>
      <w:ins w:id="358" w:author="Ednaldo Ribeiro" w:date="2020-04-24T15:39:00Z">
        <w:r w:rsidR="00420E0B">
          <w:rPr>
            <w:rFonts w:ascii="Times New Roman" w:hAnsi="Times New Roman" w:cs="Times New Roman"/>
            <w:sz w:val="24"/>
            <w:szCs w:val="24"/>
            <w:lang w:val="pt-BR"/>
          </w:rPr>
          <w:t>ess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a população</w:t>
      </w:r>
      <w:del w:id="359" w:author="Lucas Okado" w:date="2018-11-26T22:35:00Z">
        <w:r w:rsidR="00D23691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nipo-brasileira</w:delText>
        </w:r>
      </w:del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Essa concentração geográfica </w:t>
      </w:r>
      <w:commentRangeStart w:id="360"/>
      <w:r w:rsidRPr="00381AB4">
        <w:rPr>
          <w:rFonts w:ascii="Times New Roman" w:hAnsi="Times New Roman" w:cs="Times New Roman"/>
          <w:sz w:val="24"/>
          <w:szCs w:val="24"/>
          <w:lang w:val="pt-BR"/>
        </w:rPr>
        <w:t>predicaria</w:t>
      </w:r>
      <w:commentRangeEnd w:id="360"/>
      <w:r w:rsidR="00273CD5">
        <w:rPr>
          <w:rStyle w:val="Refdecomentrio"/>
        </w:rPr>
        <w:commentReference w:id="360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mais participação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>política.</w:t>
      </w:r>
      <w:ins w:id="361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As comunidades japonesas t</w:t>
        </w:r>
      </w:ins>
      <w:ins w:id="362" w:author="Benjamin Zhu" w:date="2018-12-02T20:31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ê</w:t>
        </w:r>
      </w:ins>
      <w:ins w:id="363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 uma </w:t>
        </w:r>
      </w:ins>
      <w:ins w:id="364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 xml:space="preserve">forte </w:t>
        </w:r>
      </w:ins>
      <w:ins w:id="365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tradiç</w:t>
        </w:r>
      </w:ins>
      <w:ins w:id="366" w:author="Benjamin Zhu" w:date="2018-12-02T20:30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ão </w:t>
        </w:r>
        <w:del w:id="367" w:author="Ednaldo Ribeiro" w:date="2020-04-24T15:40:00Z">
          <w:r w:rsidR="00F1458E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vivente </w:delText>
          </w:r>
        </w:del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de participação em associações voluntarias de caráter cultural e esportivo</w:t>
        </w:r>
      </w:ins>
      <w:ins w:id="368" w:author="Benjamin Zhu" w:date="2018-12-02T20:31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. Escolas </w:t>
        </w:r>
      </w:ins>
      <w:ins w:id="369" w:author="Benjamin Zhu" w:date="2018-12-03T13:24:00Z">
        <w:r w:rsidR="0020677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japonesas </w:t>
        </w:r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existem desde </w:t>
        </w:r>
      </w:ins>
      <w:r w:rsidR="004C113C" w:rsidRPr="00381AB4">
        <w:rPr>
          <w:rFonts w:ascii="Times New Roman" w:hAnsi="Times New Roman" w:cs="Times New Roman"/>
          <w:sz w:val="24"/>
          <w:szCs w:val="24"/>
          <w:lang w:val="pt-BR"/>
        </w:rPr>
        <w:t>o</w:t>
      </w:r>
      <w:ins w:id="370" w:author="Benjamin Zhu" w:date="2018-12-03T13:24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71" w:author="Benjamin Zhu" w:date="2018-12-03T13:47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primeiro </w:t>
        </w:r>
      </w:ins>
      <w:ins w:id="372" w:author="Benjamin Zhu" w:date="2018-12-03T13:24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período de imigração japonesa</w:t>
        </w:r>
      </w:ins>
      <w:ins w:id="373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.</w:t>
        </w:r>
      </w:ins>
      <w:ins w:id="374" w:author="Benjamin Zhu" w:date="2018-12-03T13:25:00Z">
        <w:r w:rsidR="00A748BC" w:rsidRPr="00381AB4">
          <w:rPr>
            <w:rStyle w:val="Refdenotaderodap"/>
            <w:rFonts w:ascii="Times New Roman" w:hAnsi="Times New Roman" w:cs="Times New Roman"/>
            <w:sz w:val="24"/>
            <w:szCs w:val="24"/>
            <w:lang w:val="pt-BR"/>
          </w:rPr>
          <w:footnoteReference w:id="34"/>
        </w:r>
      </w:ins>
      <w:ins w:id="377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Durante a segunda guerra mundial as comunidades japonesas foram </w:t>
        </w:r>
      </w:ins>
      <w:ins w:id="378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perseguidas</w:t>
        </w:r>
      </w:ins>
      <w:ins w:id="379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80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 </w:t>
        </w:r>
      </w:ins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havia proibição de ensinar ou falar o idioma de países do eixo. Músicas populares nessa </w:t>
      </w:r>
      <w:del w:id="381" w:author="Ednaldo Ribeiro" w:date="2020-04-24T15:40:00Z">
        <w:r w:rsidR="00265462" w:rsidRPr="00381AB4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>é</w:delText>
        </w:r>
      </w:del>
      <w:ins w:id="382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é</w:t>
        </w:r>
      </w:ins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>p</w:t>
      </w:r>
      <w:del w:id="383" w:author="Ednaldo Ribeiro" w:date="2020-04-24T15:40:00Z">
        <w:r w:rsidR="00265462" w:rsidRPr="00381AB4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>i</w:delText>
        </w:r>
      </w:del>
      <w:ins w:id="384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ca </w:t>
      </w:r>
      <w:ins w:id="385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 xml:space="preserve">continuam versos </w:t>
        </w:r>
      </w:ins>
      <w:del w:id="386" w:author="Ednaldo Ribeiro" w:date="2020-04-24T15:40:00Z">
        <w:r w:rsidR="00265462" w:rsidRPr="00381AB4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tinham líricos </w:delText>
        </w:r>
      </w:del>
      <w:proofErr w:type="spellStart"/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>anti</w:t>
      </w:r>
      <w:proofErr w:type="spellEnd"/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japoneses e muitas destas escolas foram fechadas.</w:t>
      </w:r>
      <w:r w:rsidR="005668D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Porém,</w:t>
      </w:r>
      <w:ins w:id="387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depois da guerra </w:t>
        </w:r>
      </w:ins>
      <w:ins w:id="388" w:author="Benjamin Zhu" w:date="2018-12-03T13:28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muitas escolas</w:t>
        </w:r>
      </w:ins>
      <w:ins w:id="389" w:author="Benjamin Zhu" w:date="2018-12-03T13:25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90" w:author="Benjamin Zhu" w:date="2018-12-03T13:43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reabrir</w:t>
        </w:r>
      </w:ins>
      <w:ins w:id="391" w:author="Benjamin Zhu" w:date="2018-12-03T13:44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392" w:author="Benjamin Zhu" w:date="2018-12-03T13:43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ins w:id="393" w:author="Benjamin Zhu" w:date="2018-12-03T13:47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, representando </w:t>
        </w:r>
        <w:del w:id="394" w:author="Lucas Okado" w:date="2019-01-14T10:05:00Z">
          <w:r w:rsidR="00F67E7B" w:rsidRPr="00381AB4" w:rsidDel="00057123">
            <w:rPr>
              <w:rFonts w:ascii="Times New Roman" w:hAnsi="Times New Roman" w:cs="Times New Roman"/>
              <w:sz w:val="24"/>
              <w:szCs w:val="24"/>
              <w:lang w:val="pt-BR"/>
            </w:rPr>
            <w:delText>um</w:delText>
          </w:r>
        </w:del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a força da comunidade</w:t>
        </w:r>
      </w:ins>
      <w:ins w:id="395" w:author="Benjamin Zhu" w:date="2018-12-03T13:46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.</w:t>
        </w:r>
      </w:ins>
      <w:ins w:id="396" w:author="Benjamin Zhu" w:date="2018-12-03T13:47:00Z">
        <w:r w:rsidR="00F67E7B" w:rsidRPr="00381AB4">
          <w:rPr>
            <w:rStyle w:val="Refdenotaderodap"/>
            <w:rFonts w:ascii="Times New Roman" w:hAnsi="Times New Roman" w:cs="Times New Roman"/>
            <w:sz w:val="24"/>
            <w:szCs w:val="24"/>
            <w:lang w:val="pt-BR"/>
          </w:rPr>
          <w:footnoteReference w:id="35"/>
        </w:r>
      </w:ins>
      <w:ins w:id="399" w:author="Benjamin Zhu" w:date="2018-12-03T13:46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>Nos estudos sobre dekasseguês, eles frequentemente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citam 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experiencias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descriminação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um anseio por identidades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como razões em porque eles 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saem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 Brasil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A550B1"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36"/>
      </w:r>
      <w:del w:id="400" w:author="Benjamin Zhu" w:date="2018-12-03T13:47:00Z"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As comunidades japonesas também têm</w:delText>
        </w:r>
        <w:r w:rsidR="00F5325F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uma reputação de insularidade e uma tradição vivente de participação em associações voluntarias</w:delText>
        </w:r>
        <w:r w:rsidR="00F5325F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como associações culturais e esportivas</w:delText>
        </w:r>
      </w:del>
      <w:ins w:id="401" w:author="Lucas Okado" w:date="2018-11-26T22:36:00Z">
        <w:del w:id="402" w:author="Benjamin Zhu" w:date="2018-12-03T13:47:00Z">
          <w:r w:rsidR="001A11CC" w:rsidRPr="00381AB4" w:rsidDel="00F67E7B">
            <w:rPr>
              <w:rFonts w:ascii="Times New Roman" w:hAnsi="Times New Roman" w:cs="Times New Roman"/>
              <w:sz w:val="24"/>
              <w:szCs w:val="24"/>
              <w:lang w:val="pt-BR"/>
            </w:rPr>
            <w:delText>de caráter cultural e esportivo</w:delText>
          </w:r>
        </w:del>
      </w:ins>
      <w:del w:id="403" w:author="Benjamin Zhu" w:date="2018-12-03T13:47:00Z"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. </w:delText>
        </w:r>
      </w:del>
    </w:p>
    <w:p w14:paraId="7ED66F04" w14:textId="1578F004" w:rsidR="00EF4319" w:rsidRDefault="00EF4319" w:rsidP="00EF431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A confluência desses fatores coloca as questões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04" w:author="Lucas Okado" w:date="2018-11-26T22:36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sobre </w:delText>
        </w:r>
      </w:del>
      <w:ins w:id="405" w:author="Lucas Okado" w:date="2018-11-26T22:36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acerca da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orientação cognitiva para a política 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e confiança institucional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essa pesquisa pretende </w:t>
      </w:r>
      <w:del w:id="406" w:author="Lucas Okado" w:date="2018-11-26T22:36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resolver</w:delText>
        </w:r>
      </w:del>
      <w:ins w:id="407" w:author="Lucas Okado" w:date="2018-11-26T22:36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investigar</w:t>
        </w:r>
      </w:ins>
      <w:ins w:id="408" w:author="Benjamin Zhu" w:date="2018-12-03T13:5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. </w:t>
        </w:r>
      </w:ins>
      <w:ins w:id="409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De um lado</w:t>
        </w:r>
      </w:ins>
      <w:ins w:id="410" w:author="Benjamin Zhu" w:date="2018-12-03T13:54:00Z">
        <w:del w:id="411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Num lado,</w:delText>
          </w:r>
        </w:del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temos fatores como concentração geográfic</w:t>
        </w:r>
        <w:del w:id="412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o</w:delText>
          </w:r>
        </w:del>
      </w:ins>
      <w:ins w:id="413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414" w:author="Benjamin Zhu" w:date="2018-12-03T13:5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415" w:author="Benjamin Zhu" w:date="2018-12-03T13:55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e uma tradição em participação em associações volunt</w:t>
        </w:r>
        <w:del w:id="416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a</w:delText>
          </w:r>
        </w:del>
      </w:ins>
      <w:ins w:id="417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á</w:t>
        </w:r>
      </w:ins>
      <w:ins w:id="418" w:author="Benjamin Zhu" w:date="2018-12-03T13:55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rias </w:t>
        </w:r>
      </w:ins>
      <w:ins w:id="419" w:author="Benjamin Zhu" w:date="2018-12-03T13:56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que </w:t>
        </w:r>
      </w:ins>
      <w:ins w:id="420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favorecem a</w:t>
        </w:r>
      </w:ins>
      <w:ins w:id="421" w:author="Benjamin Zhu" w:date="2018-12-03T13:56:00Z">
        <w:del w:id="422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predicam</w:delText>
          </w:r>
        </w:del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participação política forte e</w:t>
        </w:r>
      </w:ins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 menos confiança institucional. </w:t>
      </w:r>
      <w:del w:id="423" w:author="Ednaldo Ribeiro" w:date="2020-04-24T15:42:00Z">
        <w:r w:rsidR="00534FB8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>N</w:delText>
        </w:r>
      </w:del>
      <w:ins w:id="424" w:author="Benjamin Zhu" w:date="2018-12-03T13:56:00Z">
        <w:del w:id="425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o </w:delText>
          </w:r>
        </w:del>
      </w:ins>
      <w:ins w:id="426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De outro</w:t>
        </w:r>
      </w:ins>
      <w:ins w:id="427" w:author="Benjamin Zhu" w:date="2018-12-03T13:56:00Z">
        <w:del w:id="428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outro</w:delText>
          </w:r>
        </w:del>
      </w:ins>
      <w:ins w:id="429" w:author="Benjamin Zhu" w:date="2018-12-03T13:57:00Z">
        <w:del w:id="430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lado</w:delText>
          </w:r>
        </w:del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temos fatores como classe socioecon</w:t>
        </w:r>
        <w:del w:id="431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ó</w:delText>
          </w:r>
        </w:del>
      </w:ins>
      <w:ins w:id="432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ô</w:t>
        </w:r>
      </w:ins>
      <w:ins w:id="433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mic</w:t>
        </w:r>
        <w:del w:id="434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o</w:delText>
          </w:r>
        </w:del>
      </w:ins>
      <w:ins w:id="435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436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alta e uma população pequena que </w:t>
        </w:r>
      </w:ins>
      <w:r w:rsidR="00381AB4" w:rsidRPr="00381AB4">
        <w:rPr>
          <w:rFonts w:ascii="Times New Roman" w:hAnsi="Times New Roman" w:cs="Times New Roman"/>
          <w:sz w:val="24"/>
          <w:szCs w:val="24"/>
          <w:lang w:val="pt-BR"/>
        </w:rPr>
        <w:t>te</w:t>
      </w:r>
      <w:r w:rsidR="00381AB4">
        <w:rPr>
          <w:rFonts w:ascii="Times New Roman" w:hAnsi="Times New Roman" w:cs="Times New Roman"/>
          <w:sz w:val="24"/>
          <w:szCs w:val="24"/>
          <w:lang w:val="pt-BR"/>
        </w:rPr>
        <w:t>oricamente</w:t>
      </w:r>
      <w:ins w:id="437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enfraquece participa</w:t>
        </w:r>
      </w:ins>
      <w:ins w:id="438" w:author="Benjamin Zhu" w:date="2018-12-03T13:58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ção política</w:t>
        </w:r>
      </w:ins>
      <w:ins w:id="439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. Cabe então a pergunta</w:t>
        </w:r>
      </w:ins>
      <w:ins w:id="440" w:author="Benjamin Zhu" w:date="2018-12-03T14:0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: qual grupo de fatores dominam do outro</w:t>
        </w:r>
      </w:ins>
      <w:r w:rsidR="005B1C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? </w:t>
      </w:r>
      <w:del w:id="441" w:author="Benjamin Zhu" w:date="2018-12-03T13:54:00Z">
        <w:r w:rsidRPr="00381AB4" w:rsidDel="00AC34C5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</w:del>
      <w:del w:id="442" w:author="Benjamin Zhu" w:date="2018-12-03T13:58:00Z">
        <w:r w:rsidRPr="00381AB4" w:rsidDel="00AC34C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qual grupo de fatores ganham e nipo-brasileiros tem uma consciência política forte ou fraco em relação do que outros grupos no Brasil.</w:delText>
        </w:r>
      </w:del>
    </w:p>
    <w:p w14:paraId="00635C3E" w14:textId="553DA5AF" w:rsidR="00EF4319" w:rsidRPr="00381AB4" w:rsidRDefault="00EF4319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390A0BE8" w14:textId="51779B3F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748BA32A" w14:textId="2BFF75F3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25CB024" w14:textId="1B1BE4CD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18254246" w14:textId="161D31AB" w:rsidR="0012561F" w:rsidRPr="002D558C" w:rsidRDefault="00D73830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558C">
        <w:rPr>
          <w:rFonts w:ascii="Times New Roman" w:hAnsi="Times New Roman" w:cs="Times New Roman"/>
          <w:sz w:val="24"/>
          <w:szCs w:val="24"/>
        </w:rPr>
        <w:t xml:space="preserve">Notes below: </w:t>
      </w:r>
    </w:p>
    <w:p w14:paraId="74C1237C" w14:textId="307B48E1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A7AAE5" w14:textId="2F53CDC9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D0A7382" w14:textId="54FE13BF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487834" w14:textId="2138395C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FD496E" w14:textId="03F6AD9F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6F6A21" w14:textId="324744C3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25BF55" w14:textId="0A2A1F8F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097836" w14:textId="3F555921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491297" w14:textId="365B0F43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654019" w14:textId="6D58F936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5D8FAC" w14:textId="655D611F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63BF79" w14:textId="6FB55D4B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C90C5F" w14:textId="0AEC5163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FAF146" w14:textId="0406C7A6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325EE25" w14:textId="312DB5D1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A4EB7E" w14:textId="6EEB0F12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AE1E9F" w14:textId="14D9A7FC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0E2970" w14:textId="2358A50D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C0A4D7" w14:textId="6B8079A9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C83305" w14:textId="77777777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1DFC48" w14:textId="77777777" w:rsidR="0012561F" w:rsidRPr="002D558C" w:rsidRDefault="0012561F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90A60C" w14:textId="203EE36B" w:rsidR="00BA36C1" w:rsidRPr="002D558C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A7372C" w14:textId="0F53D5BE" w:rsidR="00BA36C1" w:rsidRPr="003D1F9D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1F9D">
        <w:rPr>
          <w:rFonts w:ascii="Times New Roman" w:hAnsi="Times New Roman" w:cs="Times New Roman"/>
          <w:sz w:val="24"/>
          <w:szCs w:val="24"/>
        </w:rPr>
        <w:t xml:space="preserve">We agree with this paper yay: Primary </w:t>
      </w:r>
      <w:r w:rsidR="00265462" w:rsidRPr="003D1F9D">
        <w:rPr>
          <w:rFonts w:ascii="Times New Roman" w:hAnsi="Times New Roman" w:cs="Times New Roman"/>
          <w:sz w:val="24"/>
          <w:szCs w:val="24"/>
        </w:rPr>
        <w:t>differentiator</w:t>
      </w:r>
      <w:r w:rsidRPr="003D1F9D">
        <w:rPr>
          <w:rFonts w:ascii="Times New Roman" w:hAnsi="Times New Roman" w:cs="Times New Roman"/>
          <w:sz w:val="24"/>
          <w:szCs w:val="24"/>
        </w:rPr>
        <w:t xml:space="preserve"> between Asian and White Brazilians is education.</w:t>
      </w:r>
      <w:r w:rsidRPr="00381AB4">
        <w:rPr>
          <w:rStyle w:val="Refdenotaderodap"/>
          <w:rFonts w:ascii="Times New Roman" w:hAnsi="Times New Roman" w:cs="Times New Roman"/>
          <w:sz w:val="24"/>
          <w:szCs w:val="24"/>
          <w:lang w:val="pt-BR"/>
        </w:rPr>
        <w:footnoteReference w:id="37"/>
      </w:r>
    </w:p>
    <w:p w14:paraId="0BAE82D0" w14:textId="77777777" w:rsidR="00D23691" w:rsidRPr="003D1F9D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23691" w:rsidRPr="003D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Lucas Okado" w:date="2018-11-26T21:07:00Z" w:initials="LO">
    <w:p w14:paraId="7A3D4D9E" w14:textId="2D4CFF33" w:rsidR="006A7695" w:rsidRPr="00AD5FC3" w:rsidRDefault="006A769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AD5FC3">
        <w:rPr>
          <w:lang w:val="pt-BR"/>
        </w:rPr>
        <w:t>Confere esta referência que está</w:t>
      </w:r>
      <w:r w:rsidR="00AD5FC3" w:rsidRPr="00AD5FC3">
        <w:rPr>
          <w:lang w:val="pt-BR"/>
        </w:rPr>
        <w:t xml:space="preserve"> com muitos</w:t>
      </w:r>
      <w:r w:rsidR="00AD5FC3">
        <w:rPr>
          <w:lang w:val="pt-BR"/>
        </w:rPr>
        <w:t>”</w:t>
      </w:r>
      <w:r w:rsidR="00AD5FC3" w:rsidRPr="00AD5FC3">
        <w:rPr>
          <w:lang w:val="pt-BR"/>
        </w:rPr>
        <w:t xml:space="preserve"> _”</w:t>
      </w:r>
    </w:p>
  </w:comment>
  <w:comment w:id="14" w:author="Benjamin Zhu" w:date="2018-12-06T16:45:00Z" w:initials="BZ">
    <w:p w14:paraId="6B105DA9" w14:textId="61D42CF2" w:rsidR="00E6323E" w:rsidRPr="00E6323E" w:rsidRDefault="00E6323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B1C91">
        <w:rPr>
          <w:lang w:val="pt-BR"/>
        </w:rPr>
        <w:t xml:space="preserve">Vou adicionar </w:t>
      </w:r>
    </w:p>
  </w:comment>
  <w:comment w:id="15" w:author="Lucas Okado" w:date="2018-11-26T21:06:00Z" w:initials="LO">
    <w:p w14:paraId="15FA7709" w14:textId="1CD998A4" w:rsidR="006A7695" w:rsidRPr="00E72A0F" w:rsidRDefault="006A7695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E72A0F">
        <w:rPr>
          <w:lang w:val="pt-PT"/>
        </w:rPr>
        <w:t>Sei bem como é isto</w:t>
      </w:r>
    </w:p>
  </w:comment>
  <w:comment w:id="36" w:author="Ednaldo Ribeiro" w:date="2020-04-24T15:28:00Z" w:initials="ER">
    <w:p w14:paraId="229B9251" w14:textId="4AAD40DD" w:rsidR="002D558C" w:rsidRPr="002D558C" w:rsidRDefault="002D558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D558C">
        <w:rPr>
          <w:lang w:val="pt-BR"/>
        </w:rPr>
        <w:t>Aqui parece que houve uma qu</w:t>
      </w:r>
      <w:r>
        <w:rPr>
          <w:lang w:val="pt-BR"/>
        </w:rPr>
        <w:t xml:space="preserve">ebra de argumento. Estava discutindo a falta de literatura sobre o grupo e, abruptamente, passou para o tema da imigração. Precisa suavizar essa passagem. </w:t>
      </w:r>
    </w:p>
  </w:comment>
  <w:comment w:id="86" w:author="Lucas Okado" w:date="2018-11-26T21:21:00Z" w:initials="LO">
    <w:p w14:paraId="5A2E9ADA" w14:textId="02B62CFE" w:rsidR="000D6E54" w:rsidRPr="000D6E54" w:rsidRDefault="000D6E5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D6E54">
        <w:rPr>
          <w:rStyle w:val="Refdecomentrio"/>
          <w:lang w:val="pt-BR"/>
        </w:rPr>
        <w:t>Formalmente adotamos a mesma gramática que Portugal</w:t>
      </w:r>
      <w:r>
        <w:rPr>
          <w:rStyle w:val="Refdecomentrio"/>
          <w:lang w:val="pt-BR"/>
        </w:rPr>
        <w:t xml:space="preserve">. Mas existem algumas diferenças na prática. Existe um dicionário </w:t>
      </w:r>
      <w:proofErr w:type="gramStart"/>
      <w:r>
        <w:rPr>
          <w:rStyle w:val="Refdecomentrio"/>
          <w:lang w:val="pt-BR"/>
        </w:rPr>
        <w:t>Português</w:t>
      </w:r>
      <w:proofErr w:type="gramEnd"/>
      <w:r>
        <w:rPr>
          <w:rStyle w:val="Refdecomentrio"/>
          <w:lang w:val="pt-BR"/>
        </w:rPr>
        <w:t xml:space="preserve"> BR no word, tente instalá-lo.</w:t>
      </w:r>
    </w:p>
  </w:comment>
  <w:comment w:id="106" w:author="Lucas Okado" w:date="2018-11-26T21:27:00Z" w:initials="LO">
    <w:p w14:paraId="6C8E701C" w14:textId="1D54178D" w:rsidR="000D6E54" w:rsidRPr="000D6E54" w:rsidRDefault="000D6E5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D6E54">
        <w:rPr>
          <w:lang w:val="pt-BR"/>
        </w:rPr>
        <w:t xml:space="preserve">Relevância e importância são </w:t>
      </w:r>
      <w:proofErr w:type="gramStart"/>
      <w:r w:rsidRPr="000D6E54">
        <w:rPr>
          <w:lang w:val="pt-BR"/>
        </w:rPr>
        <w:t>sinônimos</w:t>
      </w:r>
      <w:proofErr w:type="gramEnd"/>
      <w:r w:rsidRPr="000D6E54">
        <w:rPr>
          <w:lang w:val="pt-BR"/>
        </w:rPr>
        <w:t>. Mas relev</w:t>
      </w:r>
      <w:r>
        <w:rPr>
          <w:lang w:val="pt-BR"/>
        </w:rPr>
        <w:t>ância tem um sentido de interesse, enquanto importância significa prioridade.</w:t>
      </w:r>
    </w:p>
  </w:comment>
  <w:comment w:id="124" w:author="Lucas Okado" w:date="2018-11-26T21:31:00Z" w:initials="LO">
    <w:p w14:paraId="0BBD6BC0" w14:textId="3ECA8D73" w:rsidR="00F5677C" w:rsidRPr="00F5677C" w:rsidRDefault="00F5677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F5677C">
        <w:rPr>
          <w:lang w:val="pt-BR"/>
        </w:rPr>
        <w:t>Pioneiro significa aquele que está entre os primeiros</w:t>
      </w:r>
      <w:r>
        <w:rPr>
          <w:lang w:val="pt-BR"/>
        </w:rPr>
        <w:t>, desbravador. Usar primeira significaria se referir a primeira obra de almond e verba que não é, necessariamente, aquela que abre o campo do culturalismo.</w:t>
      </w:r>
    </w:p>
  </w:comment>
  <w:comment w:id="181" w:author="Lucas Okado" w:date="2018-11-26T21:50:00Z" w:initials="LO">
    <w:p w14:paraId="1A4E9CE4" w14:textId="48EA0F8D" w:rsidR="00D90E1F" w:rsidRPr="00E72A0F" w:rsidRDefault="00D90E1F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E72A0F">
        <w:rPr>
          <w:lang w:val="pt-PT"/>
        </w:rPr>
        <w:t>Só para não repetir importante</w:t>
      </w:r>
    </w:p>
  </w:comment>
  <w:comment w:id="231" w:author="Lucas Okado" w:date="2018-11-26T22:07:00Z" w:initials="LO">
    <w:p w14:paraId="43C4B0AA" w14:textId="512D5A8E" w:rsidR="00683081" w:rsidRPr="00683081" w:rsidRDefault="0068308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83081">
        <w:rPr>
          <w:lang w:val="pt-BR"/>
        </w:rPr>
        <w:t xml:space="preserve">Esta frase está desconectada </w:t>
      </w:r>
      <w:r>
        <w:rPr>
          <w:lang w:val="pt-BR"/>
        </w:rPr>
        <w:t>n</w:t>
      </w:r>
      <w:r w:rsidRPr="00683081">
        <w:rPr>
          <w:lang w:val="pt-BR"/>
        </w:rPr>
        <w:t>o par</w:t>
      </w:r>
      <w:r>
        <w:rPr>
          <w:lang w:val="pt-BR"/>
        </w:rPr>
        <w:t>ágrafo. Você começa falando de raça e de repente pula para recursos.</w:t>
      </w:r>
    </w:p>
  </w:comment>
  <w:comment w:id="208" w:author="Ednaldo Ribeiro" w:date="2020-04-24T15:36:00Z" w:initials="ER">
    <w:p w14:paraId="5D064C2A" w14:textId="01AD2CBE" w:rsidR="0069247B" w:rsidRPr="0069247B" w:rsidRDefault="0069247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9247B">
        <w:rPr>
          <w:lang w:val="pt-BR"/>
        </w:rPr>
        <w:t xml:space="preserve">A </w:t>
      </w:r>
      <w:r>
        <w:rPr>
          <w:lang w:val="pt-BR"/>
        </w:rPr>
        <w:t xml:space="preserve">apresentação desses condicionantes ou fatores explicativas para a participação estão apresentados de forma muito rápida, quase telegráfica. Sugiro desenvolver um pouco mais, pelo menos os mais relevantes. </w:t>
      </w:r>
    </w:p>
  </w:comment>
  <w:comment w:id="310" w:author="Lucas Okado" w:date="2018-11-26T22:21:00Z" w:initials="LO">
    <w:p w14:paraId="016C4A2C" w14:textId="33C794B7" w:rsidR="00517663" w:rsidRPr="00517663" w:rsidRDefault="00517663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17663">
        <w:rPr>
          <w:lang w:val="pt-BR"/>
        </w:rPr>
        <w:t xml:space="preserve">Português brasileiro a grafia desta palavra </w:t>
      </w:r>
      <w:r>
        <w:rPr>
          <w:lang w:val="pt-BR"/>
        </w:rPr>
        <w:t>é diferente.</w:t>
      </w:r>
    </w:p>
  </w:comment>
  <w:comment w:id="360" w:author="Ednaldo Ribeiro" w:date="2020-04-24T15:39:00Z" w:initials="ER">
    <w:p w14:paraId="68A8BCCC" w14:textId="25B3A502" w:rsidR="00273CD5" w:rsidRDefault="00273CD5">
      <w:pPr>
        <w:pStyle w:val="Textodecomentrio"/>
      </w:pPr>
      <w:r>
        <w:rPr>
          <w:rStyle w:val="Refdecomentrio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D4D9E" w15:done="1"/>
  <w15:commentEx w15:paraId="6B105DA9" w15:paraIdParent="7A3D4D9E" w15:done="1"/>
  <w15:commentEx w15:paraId="15FA7709" w15:done="1"/>
  <w15:commentEx w15:paraId="229B9251" w15:done="0"/>
  <w15:commentEx w15:paraId="5A2E9ADA" w15:done="1"/>
  <w15:commentEx w15:paraId="6C8E701C" w15:done="1"/>
  <w15:commentEx w15:paraId="0BBD6BC0" w15:done="1"/>
  <w15:commentEx w15:paraId="1A4E9CE4" w15:done="1"/>
  <w15:commentEx w15:paraId="43C4B0AA" w15:done="1"/>
  <w15:commentEx w15:paraId="5D064C2A" w15:done="0"/>
  <w15:commentEx w15:paraId="016C4A2C" w15:done="1"/>
  <w15:commentEx w15:paraId="68A8BC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D4D9E" w16cid:durableId="1FAEB83E"/>
  <w16cid:commentId w16cid:paraId="6B105DA9" w16cid:durableId="1FB3D0B9"/>
  <w16cid:commentId w16cid:paraId="15FA7709" w16cid:durableId="1FAEB83F"/>
  <w16cid:commentId w16cid:paraId="229B9251" w16cid:durableId="224D8419"/>
  <w16cid:commentId w16cid:paraId="5A2E9ADA" w16cid:durableId="1FAEB841"/>
  <w16cid:commentId w16cid:paraId="6C8E701C" w16cid:durableId="1FAEB842"/>
  <w16cid:commentId w16cid:paraId="0BBD6BC0" w16cid:durableId="1FAEB843"/>
  <w16cid:commentId w16cid:paraId="1A4E9CE4" w16cid:durableId="1FAEB845"/>
  <w16cid:commentId w16cid:paraId="43C4B0AA" w16cid:durableId="1FAEB846"/>
  <w16cid:commentId w16cid:paraId="5D064C2A" w16cid:durableId="224D8609"/>
  <w16cid:commentId w16cid:paraId="016C4A2C" w16cid:durableId="1FAEB847"/>
  <w16cid:commentId w16cid:paraId="68A8BCCC" w16cid:durableId="224D86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2310F" w14:textId="77777777" w:rsidR="00154100" w:rsidRDefault="00154100" w:rsidP="00E2281A">
      <w:pPr>
        <w:spacing w:after="0" w:line="240" w:lineRule="auto"/>
      </w:pPr>
      <w:r>
        <w:separator/>
      </w:r>
    </w:p>
  </w:endnote>
  <w:endnote w:type="continuationSeparator" w:id="0">
    <w:p w14:paraId="3EF696A1" w14:textId="77777777" w:rsidR="00154100" w:rsidRDefault="00154100" w:rsidP="00E2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5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F38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jaVu Serif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A83CD" w14:textId="77777777" w:rsidR="00154100" w:rsidRDefault="00154100" w:rsidP="00E2281A">
      <w:pPr>
        <w:spacing w:after="0" w:line="240" w:lineRule="auto"/>
      </w:pPr>
      <w:r>
        <w:separator/>
      </w:r>
    </w:p>
  </w:footnote>
  <w:footnote w:type="continuationSeparator" w:id="0">
    <w:p w14:paraId="2C526F57" w14:textId="77777777" w:rsidR="00154100" w:rsidRDefault="00154100" w:rsidP="00E2281A">
      <w:pPr>
        <w:spacing w:after="0" w:line="240" w:lineRule="auto"/>
      </w:pPr>
      <w:r>
        <w:continuationSeparator/>
      </w:r>
    </w:p>
  </w:footnote>
  <w:footnote w:id="1">
    <w:p w14:paraId="4A417E17" w14:textId="12B18E29" w:rsidR="00EE22C3" w:rsidRPr="00116B8D" w:rsidRDefault="00EE22C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East in the West: Investigating the Asian presence and influence in Brazil from the 16th to 18th centuries. By Clifford Pereira, in Proceedings of the 2nd Asia-Pacific regional Conference on Underwater Cultural Heritage. Ed. Hans Van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Tilberg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Sila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Tripati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Veronica Walker, Brian Fahy and Jun Kimura. Honolulu, Hawai'i, USA. May 2014.</w:t>
      </w:r>
    </w:p>
  </w:footnote>
  <w:footnote w:id="2">
    <w:p w14:paraId="1C02CD56" w14:textId="77777777" w:rsidR="00E2281A" w:rsidRPr="007940D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Shari </w:t>
      </w:r>
      <w:proofErr w:type="spellStart"/>
      <w:r>
        <w:rPr>
          <w:rFonts w:ascii="F15" w:hAnsi="F15" w:cs="F15"/>
          <w:sz w:val="20"/>
          <w:szCs w:val="20"/>
        </w:rPr>
        <w:t>Wejsa</w:t>
      </w:r>
      <w:proofErr w:type="spellEnd"/>
      <w:r>
        <w:rPr>
          <w:rFonts w:ascii="F15" w:hAnsi="F15" w:cs="F15"/>
          <w:sz w:val="20"/>
          <w:szCs w:val="20"/>
        </w:rPr>
        <w:t xml:space="preserve"> e Jeffery Lesser. </w:t>
      </w:r>
      <w:r>
        <w:rPr>
          <w:rFonts w:ascii="F38" w:hAnsi="F38" w:cs="F38"/>
          <w:sz w:val="20"/>
          <w:szCs w:val="20"/>
        </w:rPr>
        <w:t>Migration in Brazil: The Making of a Multicultural Society</w:t>
      </w:r>
      <w:r>
        <w:rPr>
          <w:rFonts w:ascii="F15" w:hAnsi="F15" w:cs="F15"/>
          <w:sz w:val="20"/>
          <w:szCs w:val="20"/>
        </w:rPr>
        <w:t xml:space="preserve">. </w:t>
      </w:r>
      <w:r w:rsidRPr="007940DA">
        <w:rPr>
          <w:rFonts w:ascii="F15" w:hAnsi="F15" w:cs="F15"/>
          <w:sz w:val="20"/>
          <w:szCs w:val="20"/>
          <w:lang w:val="pt-PT"/>
        </w:rPr>
        <w:t>Rel.</w:t>
      </w:r>
    </w:p>
    <w:p w14:paraId="328C0A2D" w14:textId="77777777" w:rsidR="00E2281A" w:rsidRPr="00E2281A" w:rsidRDefault="00E2281A" w:rsidP="00E2281A">
      <w:pPr>
        <w:pStyle w:val="Textodenotaderodap"/>
        <w:rPr>
          <w:lang w:val="pt-PT"/>
        </w:rPr>
      </w:pPr>
      <w:r w:rsidRPr="007940DA">
        <w:rPr>
          <w:rFonts w:ascii="F15" w:hAnsi="F15" w:cs="F15"/>
          <w:lang w:val="pt-PT"/>
        </w:rPr>
        <w:t>téc. Migration Policy Institute, 2018.</w:t>
      </w:r>
    </w:p>
  </w:footnote>
  <w:footnote w:id="3">
    <w:p w14:paraId="416F2116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Refdenotaderodap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Célia Sakurai. </w:t>
      </w:r>
      <w:r w:rsidRPr="00E2281A">
        <w:rPr>
          <w:rFonts w:ascii="F38" w:hAnsi="F38" w:cs="F38"/>
          <w:sz w:val="20"/>
          <w:szCs w:val="20"/>
          <w:lang w:val="pt-PT"/>
        </w:rPr>
        <w:t>Os Primeiros Políticos de Origem Japonesa do Brasil</w:t>
      </w:r>
      <w:r w:rsidRPr="00E2281A">
        <w:rPr>
          <w:rFonts w:ascii="F15" w:hAnsi="F15" w:cs="F15"/>
          <w:sz w:val="20"/>
          <w:szCs w:val="20"/>
          <w:lang w:val="pt-PT"/>
        </w:rPr>
        <w:t xml:space="preserve">. </w:t>
      </w:r>
      <w:r>
        <w:rPr>
          <w:rFonts w:ascii="F15" w:hAnsi="F15" w:cs="F15"/>
          <w:sz w:val="20"/>
          <w:szCs w:val="20"/>
        </w:rPr>
        <w:t xml:space="preserve">Rel. </w:t>
      </w:r>
      <w:proofErr w:type="spellStart"/>
      <w:r>
        <w:rPr>
          <w:rFonts w:ascii="F15" w:hAnsi="F15" w:cs="F15"/>
          <w:sz w:val="20"/>
          <w:szCs w:val="20"/>
        </w:rPr>
        <w:t>téc</w:t>
      </w:r>
      <w:proofErr w:type="spellEnd"/>
      <w:r>
        <w:rPr>
          <w:rFonts w:ascii="F15" w:hAnsi="F15" w:cs="F15"/>
          <w:sz w:val="20"/>
          <w:szCs w:val="20"/>
        </w:rPr>
        <w:t>. Assembleia</w:t>
      </w:r>
    </w:p>
    <w:p w14:paraId="5F55206F" w14:textId="77777777" w:rsidR="00E2281A" w:rsidRPr="007940DA" w:rsidRDefault="00E2281A" w:rsidP="00E2281A">
      <w:pPr>
        <w:pStyle w:val="Textodenotaderodap"/>
      </w:pPr>
      <w:proofErr w:type="spellStart"/>
      <w:r>
        <w:rPr>
          <w:rFonts w:ascii="F15" w:hAnsi="F15" w:cs="F15"/>
        </w:rPr>
        <w:t>Legislativa</w:t>
      </w:r>
      <w:proofErr w:type="spellEnd"/>
      <w:r>
        <w:rPr>
          <w:rFonts w:ascii="F15" w:hAnsi="F15" w:cs="F15"/>
        </w:rPr>
        <w:t>, .</w:t>
      </w:r>
    </w:p>
  </w:footnote>
  <w:footnote w:id="4">
    <w:p w14:paraId="5FCA1B30" w14:textId="2EBC52C6" w:rsidR="00E2281A" w:rsidRPr="003D1F9D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>Peter Fry. The politics of</w:t>
      </w:r>
      <w:r w:rsidR="00116B8D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racial</w:t>
      </w:r>
      <w:r w:rsidR="00116B8D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classi</w:t>
      </w:r>
      <w:r w:rsidR="00116B8D">
        <w:rPr>
          <w:rFonts w:ascii="F15" w:hAnsi="F15" w:cs="F15"/>
          <w:sz w:val="20"/>
          <w:szCs w:val="20"/>
        </w:rPr>
        <w:t>fi</w:t>
      </w:r>
      <w:r>
        <w:rPr>
          <w:rFonts w:ascii="F15" w:hAnsi="F15" w:cs="F15"/>
          <w:sz w:val="20"/>
          <w:szCs w:val="20"/>
        </w:rPr>
        <w:t xml:space="preserve">cation in Brazil. </w:t>
      </w:r>
      <w:r w:rsidRPr="003D1F9D">
        <w:rPr>
          <w:rFonts w:ascii="F15" w:hAnsi="F15" w:cs="F15"/>
          <w:sz w:val="20"/>
          <w:szCs w:val="20"/>
          <w:lang w:val="pt-BR"/>
        </w:rPr>
        <w:t xml:space="preserve">Em: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Journal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de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la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Société</w:t>
      </w:r>
      <w:proofErr w:type="spellEnd"/>
    </w:p>
    <w:p w14:paraId="6781EA9C" w14:textId="77777777" w:rsidR="00E2281A" w:rsidRPr="003D1F9D" w:rsidRDefault="00E2281A" w:rsidP="00E2281A">
      <w:pPr>
        <w:pStyle w:val="Textodenotaderodap"/>
        <w:rPr>
          <w:lang w:val="pt-BR"/>
        </w:rPr>
      </w:pPr>
      <w:proofErr w:type="spellStart"/>
      <w:r w:rsidRPr="003D1F9D">
        <w:rPr>
          <w:rFonts w:ascii="F38" w:hAnsi="F38" w:cs="F38"/>
          <w:lang w:val="pt-BR"/>
        </w:rPr>
        <w:t>des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proofErr w:type="spellStart"/>
      <w:r w:rsidRPr="003D1F9D">
        <w:rPr>
          <w:rFonts w:ascii="F38" w:hAnsi="F38" w:cs="F38"/>
          <w:lang w:val="pt-BR"/>
        </w:rPr>
        <w:t>Américanistes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r w:rsidRPr="003D1F9D">
        <w:rPr>
          <w:rFonts w:ascii="F15" w:hAnsi="F15" w:cs="F15"/>
          <w:lang w:val="pt-BR"/>
        </w:rPr>
        <w:t>95.95-2 (2009), pp. 261_282</w:t>
      </w:r>
    </w:p>
  </w:footnote>
  <w:footnote w:id="5">
    <w:p w14:paraId="1BC7C432" w14:textId="51823B02" w:rsidR="006C0DF4" w:rsidRPr="006C0DF4" w:rsidRDefault="006C0DF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6C0DF4">
        <w:rPr>
          <w:lang w:val="pt-BR"/>
        </w:rPr>
        <w:t xml:space="preserve"> « Raça e mobilidade social », in Carlos </w:t>
      </w:r>
      <w:proofErr w:type="spellStart"/>
      <w:r w:rsidRPr="006C0DF4">
        <w:rPr>
          <w:lang w:val="pt-BR"/>
        </w:rPr>
        <w:t>Hasenbalg</w:t>
      </w:r>
      <w:proofErr w:type="spellEnd"/>
      <w:r w:rsidRPr="006C0DF4">
        <w:rPr>
          <w:lang w:val="pt-BR"/>
        </w:rPr>
        <w:t xml:space="preserve"> </w:t>
      </w:r>
      <w:proofErr w:type="spellStart"/>
      <w:r w:rsidRPr="006C0DF4">
        <w:rPr>
          <w:lang w:val="pt-BR"/>
        </w:rPr>
        <w:t>and</w:t>
      </w:r>
      <w:proofErr w:type="spellEnd"/>
      <w:r w:rsidRPr="006C0DF4">
        <w:rPr>
          <w:lang w:val="pt-BR"/>
        </w:rPr>
        <w:t xml:space="preserve"> Nelson do Valle Silva (</w:t>
      </w:r>
      <w:proofErr w:type="spellStart"/>
      <w:r w:rsidRPr="006C0DF4">
        <w:rPr>
          <w:lang w:val="pt-BR"/>
        </w:rPr>
        <w:t>eds</w:t>
      </w:r>
      <w:proofErr w:type="spellEnd"/>
      <w:r w:rsidRPr="006C0DF4">
        <w:rPr>
          <w:lang w:val="pt-BR"/>
        </w:rPr>
        <w:t xml:space="preserve">), </w:t>
      </w:r>
      <w:proofErr w:type="spellStart"/>
      <w:r w:rsidRPr="006C0DF4">
        <w:rPr>
          <w:lang w:val="pt-BR"/>
        </w:rPr>
        <w:t>Estmtura</w:t>
      </w:r>
      <w:proofErr w:type="spellEnd"/>
      <w:r w:rsidRPr="006C0DF4">
        <w:rPr>
          <w:lang w:val="pt-BR"/>
        </w:rPr>
        <w:t xml:space="preserve"> social, 111obilidade e raça, pp. 164-182, IUPERJ/ </w:t>
      </w:r>
      <w:proofErr w:type="spellStart"/>
      <w:r w:rsidRPr="006C0DF4">
        <w:rPr>
          <w:lang w:val="pt-BR"/>
        </w:rPr>
        <w:t>Vertice</w:t>
      </w:r>
      <w:proofErr w:type="spellEnd"/>
      <w:r w:rsidRPr="006C0DF4">
        <w:rPr>
          <w:lang w:val="pt-BR"/>
        </w:rPr>
        <w:t>, Rio de Janeiro [1985].</w:t>
      </w:r>
    </w:p>
  </w:footnote>
  <w:footnote w:id="6">
    <w:p w14:paraId="26207882" w14:textId="77777777" w:rsidR="00F75BB0" w:rsidRDefault="007945BA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Refdenotaderodap"/>
        </w:rPr>
        <w:footnoteRef/>
      </w:r>
      <w:r>
        <w:t xml:space="preserve"> </w:t>
      </w:r>
      <w:r w:rsidR="00F75BB0"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46BBD4B7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2EDC40E1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5C334BE9" w14:textId="52B1CDC1" w:rsidR="007945BA" w:rsidRDefault="00F75BB0" w:rsidP="00F75BB0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7">
    <w:p w14:paraId="7CC3BCD4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7C30035A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58FD9B17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1433A3E4" w14:textId="77777777" w:rsidR="00B84E75" w:rsidRDefault="00B84E75" w:rsidP="00B84E75">
      <w:pPr>
        <w:pStyle w:val="Textodenotaderodap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8">
    <w:p w14:paraId="7E124B45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Refdenotaderodap"/>
        </w:rPr>
        <w:footnoteRef/>
      </w:r>
      <w:r w:rsidRPr="007945BA"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Takeyuki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Gaku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Tsuda. </w:t>
      </w:r>
      <w:del w:id="29" w:author="Lucas Okado" w:date="2018-11-26T21:08:00Z">
        <w:r w:rsidRPr="007945BA" w:rsidDel="00AD5FC3">
          <w:rPr>
            <w:rFonts w:ascii="F15" w:hAnsi="F15" w:cs="F15"/>
            <w:sz w:val="20"/>
            <w:szCs w:val="20"/>
          </w:rPr>
          <w:delText>_</w:delText>
        </w:r>
      </w:del>
      <w:r>
        <w:rPr>
          <w:rFonts w:ascii="F15" w:hAnsi="F15" w:cs="F15"/>
          <w:sz w:val="20"/>
          <w:szCs w:val="20"/>
        </w:rPr>
        <w:t>Japanese-Brazilian ethnic return migration and the making of Japan's</w:t>
      </w:r>
    </w:p>
    <w:p w14:paraId="1EDE85C9" w14:textId="77777777" w:rsidR="00E2281A" w:rsidRPr="0007752C" w:rsidRDefault="00E2281A" w:rsidP="00E2281A">
      <w:pPr>
        <w:pStyle w:val="Textodenotaderodap"/>
      </w:pPr>
      <w:r>
        <w:rPr>
          <w:rFonts w:ascii="F15" w:hAnsi="F15" w:cs="F15"/>
        </w:rPr>
        <w:t xml:space="preserve">newest immigrant minority_.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>Japan's Minorities</w:t>
      </w:r>
      <w:r>
        <w:rPr>
          <w:rFonts w:ascii="F15" w:hAnsi="F15" w:cs="F15"/>
        </w:rPr>
        <w:t xml:space="preserve">. </w:t>
      </w:r>
      <w:r w:rsidRPr="0007752C">
        <w:rPr>
          <w:rFonts w:ascii="F15" w:hAnsi="F15" w:cs="F15"/>
        </w:rPr>
        <w:t>Routledge, 2003, pp. 228_249.</w:t>
      </w:r>
    </w:p>
  </w:footnote>
  <w:footnote w:id="9">
    <w:p w14:paraId="6E3CE3C8" w14:textId="2BEE2A9A" w:rsidR="0007752C" w:rsidRDefault="0007752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gramStart"/>
      <w:r>
        <w:t>Japanese-Brazilians</w:t>
      </w:r>
      <w:proofErr w:type="gramEnd"/>
      <w:r>
        <w:t xml:space="preserve"> and the Future of Brazilian Migration to Japan David McKenzie* and Alejandrina Salcedo**</w:t>
      </w:r>
    </w:p>
  </w:footnote>
  <w:footnote w:id="10">
    <w:p w14:paraId="59BF4343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Refdenotaderodap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Alexander Kuo, Neil Malhotra e Cecilia Mo. </w:t>
      </w:r>
      <w:r>
        <w:rPr>
          <w:rFonts w:ascii="F15" w:hAnsi="F15" w:cs="F15"/>
          <w:sz w:val="20"/>
          <w:szCs w:val="20"/>
        </w:rPr>
        <w:t>_Why Do Asian Americans Identify as Democrats?</w:t>
      </w:r>
    </w:p>
    <w:p w14:paraId="198459FA" w14:textId="77777777" w:rsidR="00E2281A" w:rsidRPr="006A7695" w:rsidRDefault="00E2281A" w:rsidP="00E2281A">
      <w:pPr>
        <w:pStyle w:val="Textodenotaderodap"/>
        <w:rPr>
          <w:lang w:val="pt-BR"/>
          <w:rPrChange w:id="32" w:author="Lucas Okado" w:date="2018-11-26T20:58:00Z">
            <w:rPr/>
          </w:rPrChange>
        </w:rPr>
      </w:pPr>
      <w:r>
        <w:rPr>
          <w:rFonts w:ascii="F15" w:hAnsi="F15" w:cs="F15"/>
        </w:rPr>
        <w:t xml:space="preserve">Testing Theories of Social Exclusion and Intergroup Solidarity_. </w:t>
      </w:r>
      <w:r w:rsidRPr="006A7695">
        <w:rPr>
          <w:rFonts w:ascii="F15" w:hAnsi="F15" w:cs="F15"/>
          <w:lang w:val="pt-BR"/>
          <w:rPrChange w:id="33" w:author="Lucas Okado" w:date="2018-11-26T20:58:00Z">
            <w:rPr>
              <w:rFonts w:ascii="F15" w:hAnsi="F15" w:cs="F15"/>
            </w:rPr>
          </w:rPrChange>
        </w:rPr>
        <w:t>Em: (2014</w:t>
      </w:r>
    </w:p>
  </w:footnote>
  <w:footnote w:id="11">
    <w:p w14:paraId="6898CD2F" w14:textId="05733DD3" w:rsidR="004B3F02" w:rsidRPr="004B3F02" w:rsidRDefault="004B3F02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 w:rsidRPr="004B3F02">
        <w:rPr>
          <w:lang w:val="pt-PT"/>
        </w:rPr>
        <w:t xml:space="preserve"> https://www.economist.com/the-americas/2015/11/14/no-golden-door</w:t>
      </w:r>
    </w:p>
  </w:footnote>
  <w:footnote w:id="12">
    <w:p w14:paraId="057C903C" w14:textId="77777777" w:rsidR="00D23691" w:rsidRDefault="00D23691" w:rsidP="00D23691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Refdenotaderodap"/>
        </w:rPr>
        <w:footnoteRef/>
      </w:r>
      <w:r w:rsidRPr="004B3F02">
        <w:rPr>
          <w:lang w:val="pt-PT"/>
        </w:rPr>
        <w:t xml:space="preserve"> </w:t>
      </w:r>
      <w:r w:rsidRPr="004B3F02">
        <w:rPr>
          <w:rFonts w:ascii="F15" w:hAnsi="F15" w:cs="F15"/>
          <w:sz w:val="20"/>
          <w:szCs w:val="20"/>
          <w:lang w:val="pt-PT"/>
        </w:rPr>
        <w:t xml:space="preserve">Diana C Mutz. </w:t>
      </w:r>
      <w:r>
        <w:rPr>
          <w:rFonts w:ascii="F15" w:hAnsi="F15" w:cs="F15"/>
          <w:sz w:val="20"/>
          <w:szCs w:val="20"/>
        </w:rPr>
        <w:t>_Status threat, not economic hardship, explains the 2016 presidential vote_.</w:t>
      </w:r>
    </w:p>
    <w:p w14:paraId="16B5FB0E" w14:textId="77777777" w:rsidR="00D23691" w:rsidRPr="00D23691" w:rsidRDefault="00D23691" w:rsidP="00D23691">
      <w:pPr>
        <w:pStyle w:val="Textodenotaderodap"/>
      </w:pP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Proceedings of the National Academy of Sciences </w:t>
      </w:r>
      <w:r>
        <w:rPr>
          <w:rFonts w:ascii="F15" w:hAnsi="F15" w:cs="F15"/>
        </w:rPr>
        <w:t>(2018), p. 201718155.</w:t>
      </w:r>
    </w:p>
  </w:footnote>
  <w:footnote w:id="13">
    <w:p w14:paraId="5E6D16D6" w14:textId="77777777" w:rsidR="00D23691" w:rsidRPr="006A7695" w:rsidRDefault="00D23691" w:rsidP="00D23691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BR"/>
          <w:rPrChange w:id="119" w:author="Lucas Okado" w:date="2018-11-26T20:58:00Z">
            <w:rPr>
              <w:rFonts w:ascii="F15" w:hAnsi="F15" w:cs="F15"/>
              <w:sz w:val="20"/>
              <w:szCs w:val="20"/>
            </w:rPr>
          </w:rPrChange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Ryan </w:t>
      </w:r>
      <w:proofErr w:type="spellStart"/>
      <w:r>
        <w:rPr>
          <w:rFonts w:ascii="F15" w:hAnsi="F15" w:cs="F15"/>
          <w:sz w:val="20"/>
          <w:szCs w:val="20"/>
        </w:rPr>
        <w:t>Pougiales</w:t>
      </w:r>
      <w:proofErr w:type="spellEnd"/>
      <w:r>
        <w:rPr>
          <w:rFonts w:ascii="F15" w:hAnsi="F15" w:cs="F15"/>
          <w:sz w:val="20"/>
          <w:szCs w:val="20"/>
        </w:rPr>
        <w:t xml:space="preserve"> e Lange Erickson. </w:t>
      </w:r>
      <w:r>
        <w:rPr>
          <w:rFonts w:ascii="F38" w:hAnsi="F38" w:cs="F38"/>
          <w:sz w:val="20"/>
          <w:szCs w:val="20"/>
        </w:rPr>
        <w:t xml:space="preserve">Which Voters Will Be </w:t>
      </w:r>
      <w:proofErr w:type="gramStart"/>
      <w:r>
        <w:rPr>
          <w:rFonts w:ascii="F38" w:hAnsi="F38" w:cs="F38"/>
          <w:sz w:val="20"/>
          <w:szCs w:val="20"/>
        </w:rPr>
        <w:t>The</w:t>
      </w:r>
      <w:proofErr w:type="gramEnd"/>
      <w:r>
        <w:rPr>
          <w:rFonts w:ascii="F38" w:hAnsi="F38" w:cs="F38"/>
          <w:sz w:val="20"/>
          <w:szCs w:val="20"/>
        </w:rPr>
        <w:t xml:space="preserve"> Deciders of 2020? </w:t>
      </w:r>
      <w:r w:rsidRPr="006A7695">
        <w:rPr>
          <w:rFonts w:ascii="F15" w:hAnsi="F15" w:cs="F15"/>
          <w:sz w:val="20"/>
          <w:szCs w:val="20"/>
          <w:lang w:val="pt-BR"/>
          <w:rPrChange w:id="120" w:author="Lucas Okado" w:date="2018-11-26T20:58:00Z">
            <w:rPr>
              <w:rFonts w:ascii="F15" w:hAnsi="F15" w:cs="F15"/>
              <w:sz w:val="20"/>
              <w:szCs w:val="20"/>
            </w:rPr>
          </w:rPrChange>
        </w:rPr>
        <w:t>Rel. téc.</w:t>
      </w:r>
    </w:p>
    <w:p w14:paraId="1A11E5EA" w14:textId="77777777" w:rsidR="00D23691" w:rsidRPr="006A7695" w:rsidRDefault="00D23691" w:rsidP="00D23691">
      <w:pPr>
        <w:pStyle w:val="Textodenotaderodap"/>
        <w:rPr>
          <w:lang w:val="pt-BR"/>
          <w:rPrChange w:id="121" w:author="Lucas Okado" w:date="2018-11-26T20:58:00Z">
            <w:rPr/>
          </w:rPrChange>
        </w:rPr>
      </w:pPr>
      <w:r w:rsidRPr="006A7695">
        <w:rPr>
          <w:rFonts w:ascii="F15" w:hAnsi="F15" w:cs="F15"/>
          <w:lang w:val="pt-BR"/>
          <w:rPrChange w:id="122" w:author="Lucas Okado" w:date="2018-11-26T20:58:00Z">
            <w:rPr>
              <w:rFonts w:ascii="F15" w:hAnsi="F15" w:cs="F15"/>
            </w:rPr>
          </w:rPrChange>
        </w:rPr>
        <w:t>Third Way, 2018.</w:t>
      </w:r>
    </w:p>
  </w:footnote>
  <w:footnote w:id="14">
    <w:p w14:paraId="552BD22E" w14:textId="77777777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</w:pPr>
      <w:r>
        <w:rPr>
          <w:rStyle w:val="Refdenotaderodap"/>
        </w:rPr>
        <w:footnoteRef/>
      </w:r>
      <w:r w:rsidRPr="007C30A7">
        <w:rPr>
          <w:lang w:val="pt-PT"/>
        </w:rPr>
        <w:t xml:space="preserve"> </w:t>
      </w: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 Raça na construção de uma identidade política:</w:t>
      </w:r>
    </w:p>
    <w:p w14:paraId="4C3E55A7" w14:textId="5CD1D30C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alguns conceitos preliminare</w:t>
      </w:r>
      <w:r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 xml:space="preserve">s </w:t>
      </w:r>
      <w:r w:rsidRPr="007C30A7">
        <w:rPr>
          <w:rFonts w:ascii="TimesNewRomanPSMT" w:hAnsi="TimesNewRomanPSMT" w:cs="TimesNewRomanPSMT"/>
          <w:lang w:val="pt-PT"/>
        </w:rPr>
        <w:t>Johanna Katiuska Monagreda</w:t>
      </w:r>
      <w:r w:rsidRPr="007C30A7">
        <w:rPr>
          <w:rFonts w:ascii="TimesNewRomanPSMT" w:hAnsi="TimesNewRomanPSMT" w:cs="TimesNewRomanPSMT"/>
          <w:sz w:val="13"/>
          <w:szCs w:val="13"/>
          <w:lang w:val="pt-PT"/>
        </w:rPr>
        <w:t>2</w:t>
      </w:r>
    </w:p>
  </w:footnote>
  <w:footnote w:id="15">
    <w:p w14:paraId="7CFE23F0" w14:textId="77777777" w:rsidR="001B5C5F" w:rsidRPr="001B5C5F" w:rsidRDefault="001B5C5F" w:rsidP="001B5C5F">
      <w:pPr>
        <w:pStyle w:val="Textodenotaderodap"/>
      </w:pPr>
      <w:r>
        <w:rPr>
          <w:rStyle w:val="Refdenotaderodap"/>
        </w:rPr>
        <w:footnoteRef/>
      </w:r>
      <w:r w:rsidRPr="001B5C5F">
        <w:t xml:space="preserve"> </w:t>
      </w:r>
      <w:proofErr w:type="spellStart"/>
      <w:r w:rsidRPr="001B5C5F">
        <w:rPr>
          <w:rFonts w:ascii="F15" w:hAnsi="F15" w:cs="F15"/>
        </w:rPr>
        <w:t>Jóhanna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Krist_n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Birnir</w:t>
      </w:r>
      <w:proofErr w:type="spellEnd"/>
      <w:r w:rsidRPr="001B5C5F">
        <w:rPr>
          <w:rFonts w:ascii="F15" w:hAnsi="F15" w:cs="F15"/>
        </w:rPr>
        <w:t xml:space="preserve">. </w:t>
      </w:r>
      <w:r>
        <w:rPr>
          <w:rFonts w:ascii="F38" w:hAnsi="F38" w:cs="F38"/>
        </w:rPr>
        <w:t>Ethnicity and electoral politics</w:t>
      </w:r>
      <w:r>
        <w:rPr>
          <w:rFonts w:ascii="F15" w:hAnsi="F15" w:cs="F15"/>
        </w:rPr>
        <w:t>. Cambridge University Press, 2006</w:t>
      </w:r>
    </w:p>
  </w:footnote>
  <w:footnote w:id="16">
    <w:p w14:paraId="3CB5B908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Kanchan Chandra. _What is ethnic </w:t>
      </w:r>
      <w:proofErr w:type="gramStart"/>
      <w:r>
        <w:rPr>
          <w:rFonts w:ascii="F15" w:hAnsi="F15" w:cs="F15"/>
          <w:sz w:val="20"/>
          <w:szCs w:val="20"/>
        </w:rPr>
        <w:t>identity</w:t>
      </w:r>
      <w:proofErr w:type="gramEnd"/>
      <w:r>
        <w:rPr>
          <w:rFonts w:ascii="F15" w:hAnsi="F15" w:cs="F15"/>
          <w:sz w:val="20"/>
          <w:szCs w:val="20"/>
        </w:rPr>
        <w:t xml:space="preserve"> and does it matter?_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proofErr w:type="spellStart"/>
      <w:r>
        <w:rPr>
          <w:rFonts w:ascii="F38" w:hAnsi="F38" w:cs="F38"/>
          <w:sz w:val="20"/>
          <w:szCs w:val="20"/>
        </w:rPr>
        <w:t>Annu</w:t>
      </w:r>
      <w:proofErr w:type="spellEnd"/>
      <w:r>
        <w:rPr>
          <w:rFonts w:ascii="F38" w:hAnsi="F38" w:cs="F38"/>
          <w:sz w:val="20"/>
          <w:szCs w:val="20"/>
        </w:rPr>
        <w:t>. Rev. Polit. Sci.</w:t>
      </w:r>
    </w:p>
    <w:p w14:paraId="228831B6" w14:textId="77777777" w:rsidR="001B5C5F" w:rsidRPr="007940DA" w:rsidRDefault="001B5C5F" w:rsidP="001B5C5F">
      <w:pPr>
        <w:pStyle w:val="Textodenotaderodap"/>
      </w:pPr>
      <w:r>
        <w:rPr>
          <w:rFonts w:ascii="F15" w:hAnsi="F15" w:cs="F15"/>
        </w:rPr>
        <w:t>9 (2006), pp. 397_424.</w:t>
      </w:r>
    </w:p>
  </w:footnote>
  <w:footnote w:id="17">
    <w:p w14:paraId="5DE7E9BC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24FEAA3D" w14:textId="77777777" w:rsidR="001B5C5F" w:rsidRPr="007940DA" w:rsidRDefault="001B5C5F" w:rsidP="001B5C5F">
      <w:pPr>
        <w:pStyle w:val="Textodenotaderodap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18">
    <w:p w14:paraId="58D5B0F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18F1CBAB" w14:textId="77777777" w:rsidR="001B5C5F" w:rsidRPr="00D23691" w:rsidRDefault="001B5C5F" w:rsidP="001B5C5F">
      <w:pPr>
        <w:pStyle w:val="Textodenotaderodap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19">
    <w:p w14:paraId="27EA6D6A" w14:textId="77777777" w:rsidR="001B5C5F" w:rsidRPr="005B1C91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proofErr w:type="spellStart"/>
      <w:r w:rsidRPr="005B1C91">
        <w:rPr>
          <w:rFonts w:ascii="F15" w:hAnsi="F15" w:cs="F15"/>
          <w:sz w:val="20"/>
          <w:szCs w:val="20"/>
        </w:rPr>
        <w:t>Em</w:t>
      </w:r>
      <w:proofErr w:type="spellEnd"/>
      <w:r w:rsidRPr="005B1C91">
        <w:rPr>
          <w:rFonts w:ascii="F15" w:hAnsi="F15" w:cs="F15"/>
          <w:sz w:val="20"/>
          <w:szCs w:val="20"/>
        </w:rPr>
        <w:t xml:space="preserve">: </w:t>
      </w:r>
      <w:r w:rsidRPr="005B1C91">
        <w:rPr>
          <w:rFonts w:ascii="F38" w:hAnsi="F38" w:cs="F38"/>
          <w:sz w:val="20"/>
          <w:szCs w:val="20"/>
        </w:rPr>
        <w:t>Political</w:t>
      </w:r>
    </w:p>
    <w:p w14:paraId="677441DD" w14:textId="77777777" w:rsidR="001B5C5F" w:rsidRPr="005B1C91" w:rsidRDefault="001B5C5F" w:rsidP="001B5C5F">
      <w:pPr>
        <w:pStyle w:val="Textodenotaderodap"/>
      </w:pPr>
      <w:r w:rsidRPr="005B1C91">
        <w:rPr>
          <w:rFonts w:ascii="F38" w:hAnsi="F38" w:cs="F38"/>
        </w:rPr>
        <w:t xml:space="preserve">Studies </w:t>
      </w:r>
      <w:r w:rsidRPr="005B1C91">
        <w:rPr>
          <w:rFonts w:ascii="F15" w:hAnsi="F15" w:cs="F15"/>
        </w:rPr>
        <w:t>62.2 (2014), pp. 230_251.</w:t>
      </w:r>
    </w:p>
  </w:footnote>
  <w:footnote w:id="20">
    <w:p w14:paraId="25D89D87" w14:textId="77777777" w:rsidR="00D40709" w:rsidRPr="006A7695" w:rsidRDefault="00D40709" w:rsidP="00D4070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pt-BR"/>
          <w:rPrChange w:id="225" w:author="Lucas Okado" w:date="2018-11-26T20:58:00Z">
            <w:rPr>
              <w:rFonts w:ascii="F38" w:hAnsi="F38" w:cs="F38"/>
              <w:sz w:val="20"/>
              <w:szCs w:val="20"/>
            </w:rPr>
          </w:rPrChange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r w:rsidRPr="006A7695">
        <w:rPr>
          <w:rFonts w:ascii="F15" w:hAnsi="F15" w:cs="F15"/>
          <w:sz w:val="20"/>
          <w:szCs w:val="20"/>
          <w:lang w:val="pt-BR"/>
          <w:rPrChange w:id="226" w:author="Lucas Okado" w:date="2018-11-26T20:58:00Z">
            <w:rPr>
              <w:rFonts w:ascii="F15" w:hAnsi="F15" w:cs="F15"/>
              <w:sz w:val="20"/>
              <w:szCs w:val="20"/>
            </w:rPr>
          </w:rPrChange>
        </w:rPr>
        <w:t xml:space="preserve">Em: </w:t>
      </w:r>
      <w:r w:rsidRPr="006A7695">
        <w:rPr>
          <w:rFonts w:ascii="F38" w:hAnsi="F38" w:cs="F38"/>
          <w:sz w:val="20"/>
          <w:szCs w:val="20"/>
          <w:lang w:val="pt-BR"/>
          <w:rPrChange w:id="227" w:author="Lucas Okado" w:date="2018-11-26T20:58:00Z">
            <w:rPr>
              <w:rFonts w:ascii="F38" w:hAnsi="F38" w:cs="F38"/>
              <w:sz w:val="20"/>
              <w:szCs w:val="20"/>
            </w:rPr>
          </w:rPrChange>
        </w:rPr>
        <w:t>Political</w:t>
      </w:r>
    </w:p>
    <w:p w14:paraId="02200815" w14:textId="77777777" w:rsidR="00D40709" w:rsidRPr="006A7695" w:rsidRDefault="00D40709" w:rsidP="00D40709">
      <w:pPr>
        <w:pStyle w:val="Textodenotaderodap"/>
        <w:rPr>
          <w:lang w:val="pt-BR"/>
          <w:rPrChange w:id="228" w:author="Lucas Okado" w:date="2018-11-26T20:58:00Z">
            <w:rPr/>
          </w:rPrChange>
        </w:rPr>
      </w:pPr>
      <w:r w:rsidRPr="006A7695">
        <w:rPr>
          <w:rFonts w:ascii="F38" w:hAnsi="F38" w:cs="F38"/>
          <w:lang w:val="pt-BR"/>
          <w:rPrChange w:id="229" w:author="Lucas Okado" w:date="2018-11-26T20:58:00Z">
            <w:rPr>
              <w:rFonts w:ascii="F38" w:hAnsi="F38" w:cs="F38"/>
            </w:rPr>
          </w:rPrChange>
        </w:rPr>
        <w:t xml:space="preserve">Studies </w:t>
      </w:r>
      <w:r w:rsidRPr="006A7695">
        <w:rPr>
          <w:rFonts w:ascii="F15" w:hAnsi="F15" w:cs="F15"/>
          <w:lang w:val="pt-BR"/>
          <w:rPrChange w:id="230" w:author="Lucas Okado" w:date="2018-11-26T20:58:00Z">
            <w:rPr>
              <w:rFonts w:ascii="F15" w:hAnsi="F15" w:cs="F15"/>
            </w:rPr>
          </w:rPrChange>
        </w:rPr>
        <w:t>62.2 (2014), pp. 230_251.</w:t>
      </w:r>
    </w:p>
  </w:footnote>
  <w:footnote w:id="21">
    <w:p w14:paraId="425AA451" w14:textId="77777777" w:rsidR="007D5D59" w:rsidRPr="007940DA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Refdenotaderodap"/>
        </w:rPr>
        <w:footnoteRef/>
      </w:r>
      <w:r w:rsidRPr="00F5325F">
        <w:rPr>
          <w:lang w:val="pt-PT"/>
        </w:rPr>
        <w:t xml:space="preserve"> </w:t>
      </w:r>
      <w:r w:rsidRPr="00F5325F">
        <w:rPr>
          <w:rFonts w:ascii="F15" w:hAnsi="F15" w:cs="F15"/>
          <w:sz w:val="20"/>
          <w:szCs w:val="20"/>
          <w:lang w:val="pt-PT"/>
        </w:rPr>
        <w:t xml:space="preserve">Natália Salgado Bueno e Fabr_cio Mendes Fialho. </w:t>
      </w:r>
      <w:r w:rsidRPr="007940DA">
        <w:rPr>
          <w:rFonts w:ascii="F15" w:hAnsi="F15" w:cs="F15"/>
          <w:sz w:val="20"/>
          <w:szCs w:val="20"/>
        </w:rPr>
        <w:t>_Race, resources, and political participation</w:t>
      </w:r>
    </w:p>
    <w:p w14:paraId="2A5E958A" w14:textId="77777777" w:rsidR="007D5D59" w:rsidRPr="00F5325F" w:rsidRDefault="007D5D59" w:rsidP="007D5D59">
      <w:pPr>
        <w:pStyle w:val="Textodenotaderodap"/>
      </w:pPr>
      <w:r>
        <w:rPr>
          <w:rFonts w:ascii="F15" w:hAnsi="F15" w:cs="F15"/>
        </w:rPr>
        <w:t xml:space="preserve">in a Brazilian city_.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Latin American Research Review </w:t>
      </w:r>
      <w:r>
        <w:rPr>
          <w:rFonts w:ascii="F15" w:hAnsi="F15" w:cs="F15"/>
        </w:rPr>
        <w:t>(2009), pp. 59_83.</w:t>
      </w:r>
    </w:p>
  </w:footnote>
  <w:footnote w:id="22">
    <w:p w14:paraId="099B8802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Sidney </w:t>
      </w:r>
      <w:proofErr w:type="spellStart"/>
      <w:r>
        <w:rPr>
          <w:rFonts w:ascii="F15" w:hAnsi="F15" w:cs="F15"/>
          <w:sz w:val="20"/>
          <w:szCs w:val="20"/>
        </w:rPr>
        <w:t>Verba</w:t>
      </w:r>
      <w:proofErr w:type="spellEnd"/>
      <w:r>
        <w:rPr>
          <w:rFonts w:ascii="F15" w:hAnsi="F15" w:cs="F15"/>
          <w:sz w:val="20"/>
          <w:szCs w:val="20"/>
        </w:rPr>
        <w:t xml:space="preserve"> et al. _Race, ethnicity and political resources: Participation in the United States</w:t>
      </w:r>
    </w:p>
    <w:p w14:paraId="2EBD6309" w14:textId="77777777" w:rsidR="007D5D59" w:rsidRPr="00F5325F" w:rsidRDefault="007D5D59" w:rsidP="007D5D59">
      <w:pPr>
        <w:pStyle w:val="Textodenotaderodap"/>
      </w:pPr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British Journal of Political Science </w:t>
      </w:r>
      <w:r>
        <w:rPr>
          <w:rFonts w:ascii="F15" w:hAnsi="F15" w:cs="F15"/>
        </w:rPr>
        <w:t>23.4 (1993), pp. 453_497.</w:t>
      </w:r>
    </w:p>
  </w:footnote>
  <w:footnote w:id="23">
    <w:p w14:paraId="720FAAA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5E11B92E" w14:textId="77777777" w:rsidR="001B5C5F" w:rsidRPr="00F5325F" w:rsidRDefault="001B5C5F" w:rsidP="001B5C5F">
      <w:pPr>
        <w:pStyle w:val="Textodenotaderodap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24">
    <w:p w14:paraId="5D20EE5E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Aida Just. _Race, ethnicity, and political behavior_.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Oxford Research Encyclopedia of</w:t>
      </w:r>
    </w:p>
    <w:p w14:paraId="536573D9" w14:textId="77777777" w:rsidR="007D5D59" w:rsidRPr="00F5325F" w:rsidRDefault="007D5D59" w:rsidP="007D5D59">
      <w:pPr>
        <w:pStyle w:val="Textodenotaderodap"/>
      </w:pPr>
      <w:r>
        <w:rPr>
          <w:rFonts w:ascii="F38" w:hAnsi="F38" w:cs="F38"/>
        </w:rPr>
        <w:t>Politics</w:t>
      </w:r>
      <w:r>
        <w:rPr>
          <w:rFonts w:ascii="F15" w:hAnsi="F15" w:cs="F15"/>
        </w:rPr>
        <w:t>. 2017.</w:t>
      </w:r>
    </w:p>
  </w:footnote>
  <w:footnote w:id="25">
    <w:p w14:paraId="4853207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3811BE90" w14:textId="77777777" w:rsidR="007D5D59" w:rsidRPr="00F5325F" w:rsidRDefault="007D5D59" w:rsidP="007D5D59">
      <w:pPr>
        <w:pStyle w:val="Textodenotaderodap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26">
    <w:p w14:paraId="300F4A2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Per </w:t>
      </w:r>
      <w:proofErr w:type="spellStart"/>
      <w:r>
        <w:rPr>
          <w:rFonts w:ascii="F15" w:hAnsi="F15" w:cs="F15"/>
          <w:sz w:val="20"/>
          <w:szCs w:val="20"/>
        </w:rPr>
        <w:t>Strömblad</w:t>
      </w:r>
      <w:proofErr w:type="spellEnd"/>
      <w:r>
        <w:rPr>
          <w:rFonts w:ascii="F15" w:hAnsi="F15" w:cs="F15"/>
          <w:sz w:val="20"/>
          <w:szCs w:val="20"/>
        </w:rPr>
        <w:t xml:space="preserve"> e Per Adman. _Political integration through ethnic or nonethnic voluntary</w:t>
      </w:r>
    </w:p>
    <w:p w14:paraId="559CE959" w14:textId="77777777" w:rsidR="007D5D59" w:rsidRPr="00F5325F" w:rsidRDefault="007D5D59" w:rsidP="007D5D59">
      <w:pPr>
        <w:pStyle w:val="Textodenotaderodap"/>
      </w:pPr>
      <w:r>
        <w:rPr>
          <w:rFonts w:ascii="F15" w:hAnsi="F15" w:cs="F15"/>
        </w:rPr>
        <w:t xml:space="preserve">associations?_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Political Research Quarterly </w:t>
      </w:r>
      <w:r>
        <w:rPr>
          <w:rFonts w:ascii="F15" w:hAnsi="F15" w:cs="F15"/>
        </w:rPr>
        <w:t>63.4 (2010), pp. 721_730.</w:t>
      </w:r>
    </w:p>
  </w:footnote>
  <w:footnote w:id="27">
    <w:p w14:paraId="28FD79DC" w14:textId="77777777" w:rsidR="00011842" w:rsidRDefault="00011842" w:rsidP="00011842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1F38B4A1" w14:textId="77777777" w:rsidR="00011842" w:rsidRPr="00F5325F" w:rsidRDefault="00011842" w:rsidP="00011842">
      <w:pPr>
        <w:pStyle w:val="Textodenotaderodap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28">
    <w:p w14:paraId="1258FF8A" w14:textId="77777777" w:rsidR="00D90B85" w:rsidRDefault="00E863F7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sz w:val="21"/>
          <w:szCs w:val="21"/>
        </w:rPr>
      </w:pPr>
      <w:r>
        <w:rPr>
          <w:rStyle w:val="Refdenotaderodap"/>
        </w:rPr>
        <w:footnoteRef/>
      </w:r>
      <w:r>
        <w:t xml:space="preserve"> </w:t>
      </w:r>
      <w:r w:rsidR="00D90B85">
        <w:rPr>
          <w:rFonts w:ascii="DejaVu Serif" w:hAnsi="DejaVu Serif" w:cs="DejaVu Serif"/>
          <w:sz w:val="21"/>
          <w:szCs w:val="21"/>
        </w:rPr>
        <w:t>White, I. K., Laird, C. N., &amp; Allen, T. D. (2014). Selling out? The politics of navigating</w:t>
      </w:r>
    </w:p>
    <w:p w14:paraId="7B5012B1" w14:textId="77777777" w:rsidR="00D90B85" w:rsidRDefault="00D90B85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i/>
          <w:iCs/>
          <w:sz w:val="21"/>
          <w:szCs w:val="21"/>
        </w:rPr>
      </w:pPr>
      <w:r>
        <w:rPr>
          <w:rFonts w:ascii="DejaVu Serif" w:hAnsi="DejaVu Serif" w:cs="DejaVu Serif"/>
          <w:sz w:val="21"/>
          <w:szCs w:val="21"/>
        </w:rPr>
        <w:t xml:space="preserve">conflicts between racial group interest and self-interest. </w:t>
      </w:r>
      <w:r>
        <w:rPr>
          <w:rFonts w:ascii="DejaVu Serif" w:hAnsi="DejaVu Serif" w:cs="DejaVu Serif"/>
          <w:i/>
          <w:iCs/>
          <w:sz w:val="21"/>
          <w:szCs w:val="21"/>
        </w:rPr>
        <w:t>American Political Science</w:t>
      </w:r>
    </w:p>
    <w:p w14:paraId="713F285A" w14:textId="49EA0E08" w:rsidR="00E863F7" w:rsidRDefault="00D90B85" w:rsidP="00D90B85">
      <w:pPr>
        <w:pStyle w:val="Textodenotaderodap"/>
      </w:pPr>
      <w:r>
        <w:rPr>
          <w:rFonts w:ascii="DejaVu Serif" w:hAnsi="DejaVu Serif" w:cs="DejaVu Serif"/>
          <w:i/>
          <w:iCs/>
          <w:sz w:val="21"/>
          <w:szCs w:val="21"/>
        </w:rPr>
        <w:t>Review</w:t>
      </w:r>
      <w:r>
        <w:rPr>
          <w:rFonts w:ascii="DejaVu Serif" w:hAnsi="DejaVu Serif" w:cs="DejaVu Serif"/>
          <w:sz w:val="21"/>
          <w:szCs w:val="21"/>
        </w:rPr>
        <w:t xml:space="preserve">, </w:t>
      </w:r>
      <w:r>
        <w:rPr>
          <w:rFonts w:ascii="DejaVu Serif" w:hAnsi="DejaVu Serif" w:cs="DejaVu Serif"/>
          <w:i/>
          <w:iCs/>
          <w:sz w:val="21"/>
          <w:szCs w:val="21"/>
        </w:rPr>
        <w:t>108</w:t>
      </w:r>
      <w:r>
        <w:rPr>
          <w:rFonts w:ascii="DejaVu Serif" w:hAnsi="DejaVu Serif" w:cs="DejaVu Serif"/>
          <w:sz w:val="21"/>
          <w:szCs w:val="21"/>
        </w:rPr>
        <w:t>(4), 783–800.</w:t>
      </w:r>
    </w:p>
  </w:footnote>
  <w:footnote w:id="29">
    <w:p w14:paraId="2C7906E6" w14:textId="77777777" w:rsidR="00F5325F" w:rsidRDefault="00F5325F" w:rsidP="00F532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Refdenotaderodap"/>
        </w:rPr>
        <w:footnoteRef/>
      </w:r>
      <w:r w:rsidRPr="00F5325F">
        <w:t xml:space="preserve"> </w:t>
      </w:r>
      <w:r>
        <w:rPr>
          <w:rFonts w:ascii="F15" w:hAnsi="F15" w:cs="F15"/>
          <w:sz w:val="20"/>
          <w:szCs w:val="20"/>
        </w:rPr>
        <w:t xml:space="preserve">Carlos </w:t>
      </w:r>
      <w:proofErr w:type="spellStart"/>
      <w:r>
        <w:rPr>
          <w:rFonts w:ascii="F15" w:hAnsi="F15" w:cs="F15"/>
          <w:sz w:val="20"/>
          <w:szCs w:val="20"/>
        </w:rPr>
        <w:t>Grad_n</w:t>
      </w:r>
      <w:proofErr w:type="spellEnd"/>
      <w:r>
        <w:rPr>
          <w:rFonts w:ascii="F15" w:hAnsi="F15" w:cs="F15"/>
          <w:sz w:val="20"/>
          <w:szCs w:val="20"/>
        </w:rPr>
        <w:t>. _Race and Income Distribution: Evidence from the USA, Brazil and South A</w:t>
      </w:r>
    </w:p>
    <w:p w14:paraId="3A0A7F3F" w14:textId="77777777" w:rsidR="00F5325F" w:rsidRPr="00F5325F" w:rsidRDefault="00F5325F" w:rsidP="00F5325F">
      <w:pPr>
        <w:pStyle w:val="Textodenotaderodap"/>
      </w:pPr>
      <w:proofErr w:type="spellStart"/>
      <w:r>
        <w:rPr>
          <w:rFonts w:ascii="F15" w:hAnsi="F15" w:cs="F15"/>
        </w:rPr>
        <w:t>frica</w:t>
      </w:r>
      <w:proofErr w:type="spellEnd"/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Review of Development Economics </w:t>
      </w:r>
      <w:r>
        <w:rPr>
          <w:rFonts w:ascii="F15" w:hAnsi="F15" w:cs="F15"/>
        </w:rPr>
        <w:t>18.1 (2014), pp. 73_92.</w:t>
      </w:r>
    </w:p>
  </w:footnote>
  <w:footnote w:id="30">
    <w:p w14:paraId="16A00670" w14:textId="2348A1F9" w:rsidR="00961217" w:rsidRDefault="0096121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Schoon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I., &amp; Cheng, H. (2011). Determinants of political trust: A lifetime learning model. </w:t>
      </w:r>
      <w:r>
        <w:rPr>
          <w:rStyle w:val="nfase"/>
          <w:rFonts w:ascii="Arial" w:hAnsi="Arial" w:cs="Arial"/>
          <w:color w:val="333333"/>
          <w:sz w:val="21"/>
          <w:szCs w:val="21"/>
          <w:shd w:val="clear" w:color="auto" w:fill="FFFFFF"/>
        </w:rPr>
        <w:t>Developmental Psychology, 47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(3), 619–631. </w:t>
      </w:r>
      <w:hyperlink r:id="rId1" w:tgtFrame="_blank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FFFFF"/>
          </w:rPr>
          <w:t>https://doi.org/10.1037/a0021817</w:t>
        </w:r>
      </w:hyperlink>
    </w:p>
  </w:footnote>
  <w:footnote w:id="31">
    <w:p w14:paraId="38FEC10C" w14:textId="315372DC" w:rsidR="00E23649" w:rsidRDefault="00E23649">
      <w:pPr>
        <w:pStyle w:val="Textodenotaderodap"/>
      </w:pPr>
      <w:r>
        <w:rPr>
          <w:rStyle w:val="Refdenotaderodap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2">
    <w:p w14:paraId="47B46E15" w14:textId="6F67CCF0" w:rsidR="00534FB8" w:rsidRDefault="00534FB8">
      <w:pPr>
        <w:pStyle w:val="Textodenotaderodap"/>
      </w:pPr>
      <w:r>
        <w:rPr>
          <w:rStyle w:val="Refdenotaderodap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3">
    <w:p w14:paraId="7774C707" w14:textId="0ADA6B6F" w:rsidR="00EC0ED5" w:rsidRDefault="00EC0ED5" w:rsidP="00EC0ED5">
      <w:pPr>
        <w:pStyle w:val="Textodenotaderodap"/>
      </w:pPr>
      <w:r>
        <w:rPr>
          <w:rStyle w:val="Refdenotaderodap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4">
    <w:p w14:paraId="6AC919F1" w14:textId="45643104" w:rsidR="00A748BC" w:rsidRPr="00A748BC" w:rsidRDefault="00A748BC">
      <w:pPr>
        <w:pStyle w:val="Textodenotaderodap"/>
        <w:rPr>
          <w:lang w:val="pt-BR"/>
          <w:rPrChange w:id="375" w:author="Benjamin Zhu" w:date="2018-12-03T13:25:00Z">
            <w:rPr/>
          </w:rPrChange>
        </w:rPr>
      </w:pPr>
      <w:ins w:id="376" w:author="Benjamin Zhu" w:date="2018-12-03T13:25:00Z">
        <w:r>
          <w:rPr>
            <w:rStyle w:val="Refdenotaderodap"/>
          </w:rPr>
          <w:footnoteRef/>
        </w:r>
        <w:r>
          <w:t xml:space="preserve"> 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proofErr w:type="spellStart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Goto</w:t>
        </w:r>
        <w:proofErr w:type="spellEnd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Junichi (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"https://en.wikipedia.org/wiki/Kyoto_University" \o "Kyoto University"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Kyoto University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). </w:t>
        </w:r>
        <w:r>
          <w:rPr>
            <w:rStyle w:val="reference-text"/>
            <w:rFonts w:ascii="Arial" w:hAnsi="Arial" w:cs="Arial"/>
            <w:i/>
            <w:iCs/>
            <w:color w:val="222222"/>
            <w:sz w:val="19"/>
            <w:szCs w:val="19"/>
          </w:rPr>
          <w:t>Latin Americans of Japanese Origin (Nikkeijin) Working in Japan: A Survey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"https://en.wikipedia.org/wiki/World_Bank_Publications" \o "World Bank Publications"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World Bank Publications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2007. p.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"https://books.google.com/books?id=vTzUFpa10z0C&amp;pg=PA7"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7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-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"https://books.google.com/books?id=vTzUFpa10z0C&amp;pg=PA8"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8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</w:t>
        </w:r>
      </w:ins>
    </w:p>
  </w:footnote>
  <w:footnote w:id="35">
    <w:p w14:paraId="7B88AC22" w14:textId="65AD9286" w:rsidR="00F67E7B" w:rsidRPr="005B1C91" w:rsidRDefault="00F67E7B">
      <w:pPr>
        <w:pStyle w:val="Textodenotaderodap"/>
      </w:pPr>
      <w:ins w:id="397" w:author="Benjamin Zhu" w:date="2018-12-03T13:47:00Z">
        <w:r>
          <w:rPr>
            <w:rStyle w:val="Refdenotaderodap"/>
          </w:rPr>
          <w:footnoteRef/>
        </w:r>
        <w:r>
          <w:t xml:space="preserve"> </w:t>
        </w:r>
      </w:ins>
      <w:ins w:id="398" w:author="Benjamin Zhu" w:date="2018-12-03T13:48:00Z"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Carvalho, Daniela de. </w:t>
        </w:r>
        <w:r>
          <w:rPr>
            <w:rFonts w:ascii="Arial" w:hAnsi="Arial" w:cs="Arial"/>
            <w:i/>
            <w:iCs/>
            <w:color w:val="222222"/>
            <w:sz w:val="19"/>
            <w:szCs w:val="19"/>
            <w:shd w:val="clear" w:color="auto" w:fill="EAF3FF"/>
          </w:rPr>
          <w:t>Migrants and Identity in Japan and Brazil: The Nikkeijin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. </w:t>
        </w:r>
        <w:r>
          <w:fldChar w:fldCharType="begin"/>
        </w:r>
        <w:r>
          <w:instrText xml:space="preserve"> HYPERLINK "https://en.wikipedia.org/wiki/Routledge" \o "Routledge"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Routledge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August 27, 2003. </w:t>
        </w:r>
        <w:r>
          <w:fldChar w:fldCharType="begin"/>
        </w:r>
        <w:r>
          <w:instrText xml:space="preserve"> HYPERLINK "https://en.wikipedia.org/wiki/International_Standard_Book_Number" \o "International Standard Book Number"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ISBN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r>
          <w:fldChar w:fldCharType="begin"/>
        </w:r>
        <w:r>
          <w:instrText xml:space="preserve"> HYPERLINK "https://en.wikipedia.org/wiki/Special:BookSources/1135787654" \o "Special:BookSources/1135787654"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1135787654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9781135787653.</w:t>
        </w:r>
      </w:ins>
    </w:p>
  </w:footnote>
  <w:footnote w:id="36">
    <w:p w14:paraId="17754E94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0A543D8A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5CC98C55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1F47DE24" w14:textId="3B19715F" w:rsidR="00A550B1" w:rsidRDefault="00A550B1" w:rsidP="00A550B1">
      <w:pPr>
        <w:pStyle w:val="Textodenotaderodap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37">
    <w:p w14:paraId="01AC8BCC" w14:textId="575472E9" w:rsidR="00BA36C1" w:rsidRDefault="00BA36C1">
      <w:pPr>
        <w:pStyle w:val="Textodenotaderodap"/>
      </w:pPr>
      <w:r>
        <w:rPr>
          <w:rStyle w:val="Refdenotaderodap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Zhu">
    <w15:presenceInfo w15:providerId="Windows Live" w15:userId="f6dcddd67b74f243"/>
  </w15:person>
  <w15:person w15:author="Lucas Okado">
    <w15:presenceInfo w15:providerId="Windows Live" w15:userId="fe3da4934f56898e"/>
  </w15:person>
  <w15:person w15:author="Ednaldo Ribeiro">
    <w15:presenceInfo w15:providerId="Windows Live" w15:userId="2ae5bb6342fd83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1A"/>
    <w:rsid w:val="00011842"/>
    <w:rsid w:val="00014018"/>
    <w:rsid w:val="000245CA"/>
    <w:rsid w:val="00057123"/>
    <w:rsid w:val="0007349E"/>
    <w:rsid w:val="0007752C"/>
    <w:rsid w:val="000D6E54"/>
    <w:rsid w:val="000E4FEB"/>
    <w:rsid w:val="000E57FF"/>
    <w:rsid w:val="000F2B65"/>
    <w:rsid w:val="00110B33"/>
    <w:rsid w:val="00112338"/>
    <w:rsid w:val="00116B8D"/>
    <w:rsid w:val="0012561F"/>
    <w:rsid w:val="0013703E"/>
    <w:rsid w:val="00154100"/>
    <w:rsid w:val="00186BAB"/>
    <w:rsid w:val="00187577"/>
    <w:rsid w:val="001A11CC"/>
    <w:rsid w:val="001A378F"/>
    <w:rsid w:val="001B5C5F"/>
    <w:rsid w:val="001E461B"/>
    <w:rsid w:val="001F2727"/>
    <w:rsid w:val="0020677F"/>
    <w:rsid w:val="00265462"/>
    <w:rsid w:val="00273CD5"/>
    <w:rsid w:val="002C13E6"/>
    <w:rsid w:val="002D1975"/>
    <w:rsid w:val="002D558C"/>
    <w:rsid w:val="00353AA4"/>
    <w:rsid w:val="00357C45"/>
    <w:rsid w:val="00370CDA"/>
    <w:rsid w:val="00381AB4"/>
    <w:rsid w:val="003A6F0D"/>
    <w:rsid w:val="003D1544"/>
    <w:rsid w:val="003D1F9D"/>
    <w:rsid w:val="003D74AE"/>
    <w:rsid w:val="0040556D"/>
    <w:rsid w:val="00420E0B"/>
    <w:rsid w:val="00455607"/>
    <w:rsid w:val="004739D2"/>
    <w:rsid w:val="004B3F02"/>
    <w:rsid w:val="004C113C"/>
    <w:rsid w:val="004C2C84"/>
    <w:rsid w:val="00517663"/>
    <w:rsid w:val="00534FB8"/>
    <w:rsid w:val="005355BD"/>
    <w:rsid w:val="005668D7"/>
    <w:rsid w:val="005B1C91"/>
    <w:rsid w:val="005C4308"/>
    <w:rsid w:val="00626B07"/>
    <w:rsid w:val="00635C22"/>
    <w:rsid w:val="006364DA"/>
    <w:rsid w:val="006414BE"/>
    <w:rsid w:val="00683081"/>
    <w:rsid w:val="0069247B"/>
    <w:rsid w:val="006A7695"/>
    <w:rsid w:val="006A7ECA"/>
    <w:rsid w:val="006C0DF4"/>
    <w:rsid w:val="006D6BB9"/>
    <w:rsid w:val="00740704"/>
    <w:rsid w:val="00747908"/>
    <w:rsid w:val="00755729"/>
    <w:rsid w:val="007823E8"/>
    <w:rsid w:val="007940DA"/>
    <w:rsid w:val="007945BA"/>
    <w:rsid w:val="007C30A7"/>
    <w:rsid w:val="007C4DF3"/>
    <w:rsid w:val="007D5D59"/>
    <w:rsid w:val="00806E4E"/>
    <w:rsid w:val="0083611F"/>
    <w:rsid w:val="00846DA9"/>
    <w:rsid w:val="00871EE7"/>
    <w:rsid w:val="00883E13"/>
    <w:rsid w:val="0088601A"/>
    <w:rsid w:val="008F7389"/>
    <w:rsid w:val="00906186"/>
    <w:rsid w:val="00946071"/>
    <w:rsid w:val="00947350"/>
    <w:rsid w:val="00961217"/>
    <w:rsid w:val="00991F80"/>
    <w:rsid w:val="009A1E61"/>
    <w:rsid w:val="009F56A1"/>
    <w:rsid w:val="00A0618C"/>
    <w:rsid w:val="00A10A64"/>
    <w:rsid w:val="00A3691C"/>
    <w:rsid w:val="00A51234"/>
    <w:rsid w:val="00A52687"/>
    <w:rsid w:val="00A550B1"/>
    <w:rsid w:val="00A748BC"/>
    <w:rsid w:val="00A92439"/>
    <w:rsid w:val="00A96658"/>
    <w:rsid w:val="00AA0D13"/>
    <w:rsid w:val="00AA7D10"/>
    <w:rsid w:val="00AC34C5"/>
    <w:rsid w:val="00AD5FC3"/>
    <w:rsid w:val="00AF2FA9"/>
    <w:rsid w:val="00B10298"/>
    <w:rsid w:val="00B4566C"/>
    <w:rsid w:val="00B55885"/>
    <w:rsid w:val="00B84E75"/>
    <w:rsid w:val="00B85748"/>
    <w:rsid w:val="00B96FB4"/>
    <w:rsid w:val="00BA36C1"/>
    <w:rsid w:val="00BE4F5E"/>
    <w:rsid w:val="00C01BEA"/>
    <w:rsid w:val="00C741B7"/>
    <w:rsid w:val="00C8568C"/>
    <w:rsid w:val="00C904F8"/>
    <w:rsid w:val="00CA4B60"/>
    <w:rsid w:val="00CE2D79"/>
    <w:rsid w:val="00D23691"/>
    <w:rsid w:val="00D40709"/>
    <w:rsid w:val="00D73830"/>
    <w:rsid w:val="00D90B85"/>
    <w:rsid w:val="00D90E1F"/>
    <w:rsid w:val="00DB60C4"/>
    <w:rsid w:val="00DC1879"/>
    <w:rsid w:val="00E2281A"/>
    <w:rsid w:val="00E23649"/>
    <w:rsid w:val="00E6323E"/>
    <w:rsid w:val="00E72A0F"/>
    <w:rsid w:val="00E863F7"/>
    <w:rsid w:val="00EC0ED5"/>
    <w:rsid w:val="00ED767D"/>
    <w:rsid w:val="00EE22C3"/>
    <w:rsid w:val="00EF1B9A"/>
    <w:rsid w:val="00EF4319"/>
    <w:rsid w:val="00EF5FE0"/>
    <w:rsid w:val="00F1458E"/>
    <w:rsid w:val="00F37998"/>
    <w:rsid w:val="00F5062D"/>
    <w:rsid w:val="00F5325F"/>
    <w:rsid w:val="00F5677C"/>
    <w:rsid w:val="00F67D0D"/>
    <w:rsid w:val="00F67E7B"/>
    <w:rsid w:val="00F75BB0"/>
    <w:rsid w:val="00F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E8C3"/>
  <w15:chartTrackingRefBased/>
  <w15:docId w15:val="{E53820D5-ADC0-49F9-A15F-DA916F03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281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281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281A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A769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A769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A769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76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769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695"/>
    <w:rPr>
      <w:rFonts w:ascii="Segoe UI" w:hAnsi="Segoe UI" w:cs="Segoe UI"/>
      <w:sz w:val="18"/>
      <w:szCs w:val="18"/>
    </w:rPr>
  </w:style>
  <w:style w:type="character" w:customStyle="1" w:styleId="reference-text">
    <w:name w:val="reference-text"/>
    <w:basedOn w:val="Fontepargpadro"/>
    <w:rsid w:val="00A748BC"/>
  </w:style>
  <w:style w:type="character" w:styleId="Hyperlink">
    <w:name w:val="Hyperlink"/>
    <w:basedOn w:val="Fontepargpadro"/>
    <w:uiPriority w:val="99"/>
    <w:semiHidden/>
    <w:unhideWhenUsed/>
    <w:rsid w:val="00A748B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612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sycnet.apa.org/doi/10.1037/a0021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BE098-E1AB-5644-9A03-21BFA335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2140</Words>
  <Characters>11561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Ednaldo Ribeiro</cp:lastModifiedBy>
  <cp:revision>9</cp:revision>
  <dcterms:created xsi:type="dcterms:W3CDTF">2020-04-24T18:30:00Z</dcterms:created>
  <dcterms:modified xsi:type="dcterms:W3CDTF">2020-04-24T18:43:00Z</dcterms:modified>
</cp:coreProperties>
</file>