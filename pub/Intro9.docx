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95DD9" w14:textId="77777777" w:rsidR="00357C45" w:rsidRPr="00381AB4" w:rsidRDefault="0007349E" w:rsidP="00F5325F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b/>
          <w:sz w:val="24"/>
          <w:szCs w:val="24"/>
          <w:lang w:val="pt-BR"/>
        </w:rPr>
        <w:t>Introdução</w:t>
      </w:r>
    </w:p>
    <w:p w14:paraId="32022B1E" w14:textId="68828A2D" w:rsidR="00E2281A" w:rsidRPr="00381AB4" w:rsidRDefault="00E2281A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ab/>
        <w:t>Brasil é um país de</w:t>
      </w:r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imigrantes e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aqueles oriundos do contine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nte asiático têm sido uma parte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importante na história nacional. O seu início ocorreu no período colonial</w:t>
      </w:r>
      <w:r w:rsidR="00EE22C3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B60C4" w:rsidRPr="00381AB4">
        <w:rPr>
          <w:rFonts w:ascii="Times New Roman" w:hAnsi="Times New Roman" w:cs="Times New Roman"/>
          <w:sz w:val="24"/>
          <w:szCs w:val="24"/>
          <w:lang w:val="pt-BR"/>
        </w:rPr>
        <w:t>mas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no ano 1907, o governo do São Paulo autorizou a imigração do Japão que eventualmente criaria a maior comunidade japonesa fora do </w:t>
      </w:r>
      <w:r w:rsidR="00381AB4">
        <w:rPr>
          <w:rFonts w:ascii="Times New Roman" w:hAnsi="Times New Roman" w:cs="Times New Roman"/>
          <w:sz w:val="24"/>
          <w:szCs w:val="24"/>
          <w:lang w:val="pt-BR"/>
        </w:rPr>
        <w:t>Japão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Hoje em dia,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940DA" w:rsidRPr="00381AB4">
        <w:rPr>
          <w:rFonts w:ascii="Times New Roman" w:hAnsi="Times New Roman" w:cs="Times New Roman"/>
          <w:sz w:val="24"/>
          <w:szCs w:val="24"/>
          <w:lang w:val="pt-BR"/>
        </w:rPr>
        <w:t>o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s japoneses formam a segunda maior comunidade imigrante no território brasileiro e a chinesa a nona.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Em 2010, mais de dois milhões de Brasileiros se declaravam amarelos, a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maior parte descendentes de imigrantes do Japão, e esse grupo está crescendo mais rápido do que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os outros grupos étnicos. Na sociedade brasileira, desde 1947 a presença de políticos relevantes de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ascendência japonesa é uma constante.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"/>
      </w:r>
    </w:p>
    <w:p w14:paraId="183CFD36" w14:textId="1A72A4D2" w:rsidR="00E2281A" w:rsidRPr="00381AB4" w:rsidRDefault="00E72A0F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ins w:id="0" w:author="Benjamin Zhu" w:date="2018-12-02T20:01:00Z">
        <w:r w:rsidRPr="00381AB4">
          <w:rPr>
            <w:lang w:val="pt-BR"/>
          </w:rPr>
          <w:t>Raça é uma parte importante da identidade individual e a sua relação com a política é, obviamente, bastante íntima</w:t>
        </w:r>
      </w:ins>
      <w:r w:rsidR="00381AB4">
        <w:rPr>
          <w:lang w:val="pt-BR"/>
        </w:rPr>
        <w:t>.</w:t>
      </w:r>
      <w:ins w:id="1" w:author="Benjamin Zhu" w:date="2018-12-02T20:01:00Z">
        <w:r w:rsidRPr="00381AB4" w:rsidDel="00E72A0F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2" w:author="Benjamin Zhu" w:date="2018-12-02T20:01:00Z">
        <w:r w:rsidR="00E2281A" w:rsidRPr="00381AB4" w:rsidDel="00E72A0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Raça é uma parte importante da identidade individual e as relações existentes entre raça e política são, obviamente, bastante íntimas. </w:delText>
        </w:r>
      </w:del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Apesar disso, poucos são os estudos que </w:t>
      </w:r>
      <w:del w:id="3" w:author="Lucas Okado" w:date="2018-11-26T21:02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tem </w:delText>
        </w:r>
      </w:del>
      <w:ins w:id="4" w:author="Lucas Okado" w:date="2018-11-26T21:02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têm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se debruçado especificamente sobre esse grupo de imigrantes asiáticos, principalmente na ciência política brasileira ou sobre o Brasil. Estudos sobre </w:t>
      </w:r>
      <w:del w:id="5" w:author="Lucas Okado" w:date="2018-11-26T21:04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temáticas </w:delText>
        </w:r>
      </w:del>
      <w:ins w:id="6" w:author="Lucas Okado" w:date="2018-11-26T21:04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questões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raciais são quase exclusivamente dedicadas as relações entre negros, pardos e brancos e discutem </w:t>
      </w:r>
      <w:del w:id="7" w:author="Lucas Okado" w:date="2018-11-26T21:04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questões </w:delText>
        </w:r>
      </w:del>
      <w:ins w:id="8" w:author="Lucas Okado" w:date="2018-11-26T21:04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temas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sociais como cotas, violência do estado e pobreza. Desde o começo dos estudos </w:t>
      </w:r>
      <w:del w:id="9" w:author="Lucas Okado" w:date="2018-11-26T21:05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 </w:delText>
        </w:r>
      </w:del>
      <w:ins w:id="10" w:author="Lucas Okado" w:date="2018-11-26T21:05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sobre </w:t>
        </w:r>
      </w:ins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raça no Brasil, Costa Pinto excluiu a categoria “amarelos” da classificação “de cor” </w:t>
      </w:r>
      <w:del w:id="11" w:author="Lucas Okado" w:date="2018-11-26T21:06:00Z">
        <w:r w:rsidR="00E2281A" w:rsidRPr="00381AB4" w:rsidDel="006A7695">
          <w:rPr>
            <w:rFonts w:ascii="Times New Roman" w:hAnsi="Times New Roman" w:cs="Times New Roman"/>
            <w:sz w:val="24"/>
            <w:szCs w:val="24"/>
            <w:lang w:val="pt-BR"/>
          </w:rPr>
          <w:delText>nos seus estudos sobre raça no Brasil</w:delText>
        </w:r>
      </w:del>
      <w:ins w:id="12" w:author="Lucas Okado" w:date="2018-11-26T21:06:00Z">
        <w:r w:rsidR="006A7695" w:rsidRPr="00381AB4">
          <w:rPr>
            <w:rFonts w:ascii="Times New Roman" w:hAnsi="Times New Roman" w:cs="Times New Roman"/>
            <w:sz w:val="24"/>
            <w:szCs w:val="24"/>
            <w:lang w:val="pt-BR"/>
          </w:rPr>
          <w:t>em seus trabalhos</w:t>
        </w:r>
      </w:ins>
      <w:commentRangeStart w:id="13"/>
      <w:commentRangeStart w:id="14"/>
      <w:r w:rsidR="00E2281A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4"/>
      </w:r>
      <w:r w:rsidR="006C0DF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5"/>
      </w:r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>,</w:t>
      </w:r>
      <w:commentRangeEnd w:id="13"/>
      <w:r w:rsidR="006A7695" w:rsidRPr="00381AB4">
        <w:rPr>
          <w:rStyle w:val="CommentReference"/>
          <w:lang w:val="pt-BR"/>
        </w:rPr>
        <w:commentReference w:id="13"/>
      </w:r>
      <w:commentRangeEnd w:id="14"/>
      <w:r w:rsidR="00E6323E" w:rsidRPr="00381AB4">
        <w:rPr>
          <w:rStyle w:val="CommentReference"/>
          <w:lang w:val="pt-BR"/>
        </w:rPr>
        <w:commentReference w:id="14"/>
      </w:r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criando um sistema binário no qual </w:t>
      </w:r>
      <w:commentRangeStart w:id="15"/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esse grupo teria uma posição ambígua, nem completamente branco, nem completamente </w:t>
      </w:r>
      <w:r w:rsidR="00E2281A"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>“de cor.”</w:t>
      </w:r>
      <w:commentRangeEnd w:id="15"/>
      <w:r w:rsidR="006A7695" w:rsidRPr="00381AB4">
        <w:rPr>
          <w:rStyle w:val="CommentReference"/>
          <w:lang w:val="pt-BR"/>
        </w:rPr>
        <w:commentReference w:id="15"/>
      </w:r>
      <w:r w:rsidR="0074070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Na </w:t>
      </w:r>
      <w:r w:rsidR="004C113C" w:rsidRPr="00381AB4">
        <w:rPr>
          <w:rFonts w:ascii="Times New Roman" w:hAnsi="Times New Roman" w:cs="Times New Roman"/>
          <w:sz w:val="24"/>
          <w:szCs w:val="24"/>
          <w:lang w:val="pt-BR"/>
        </w:rPr>
        <w:t>história</w:t>
      </w:r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discussões </w:t>
      </w:r>
      <w:del w:id="16" w:author="Ednaldo Ribeiro" w:date="2020-04-24T15:25:00Z">
        <w:r w:rsidR="00946071" w:rsidRPr="00381AB4" w:rsidDel="002D558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públicos </w:delText>
        </w:r>
      </w:del>
      <w:ins w:id="17" w:author="Ednaldo Ribeiro" w:date="2020-04-24T15:25:00Z">
        <w:r w:rsidR="002D558C" w:rsidRPr="00381AB4">
          <w:rPr>
            <w:rFonts w:ascii="Times New Roman" w:hAnsi="Times New Roman" w:cs="Times New Roman"/>
            <w:sz w:val="24"/>
            <w:szCs w:val="24"/>
            <w:lang w:val="pt-BR"/>
          </w:rPr>
          <w:t>públic</w:t>
        </w:r>
        <w:r w:rsidR="002D558C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  <w:r w:rsidR="002D558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 </w:t>
        </w:r>
      </w:ins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>sobre japoneses frequentemente incluem grupos aparentemente diferentes como os judeus e árabes</w:t>
      </w:r>
      <w:ins w:id="18" w:author="Ednaldo Ribeiro" w:date="2020-04-24T15:26:00Z">
        <w:r w:rsidR="002D558C">
          <w:rPr>
            <w:rFonts w:ascii="Times New Roman" w:hAnsi="Times New Roman" w:cs="Times New Roman"/>
            <w:sz w:val="24"/>
            <w:szCs w:val="24"/>
            <w:lang w:val="pt-BR"/>
          </w:rPr>
          <w:t xml:space="preserve">, </w:t>
        </w:r>
      </w:ins>
      <w:del w:id="19" w:author="Ednaldo Ribeiro" w:date="2020-04-24T15:26:00Z">
        <w:r w:rsidR="00946071" w:rsidRPr="00381AB4" w:rsidDel="002D558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quem são </w:delText>
        </w:r>
      </w:del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>excluído</w:t>
      </w:r>
      <w:r w:rsidR="007945BA" w:rsidRPr="00381AB4">
        <w:rPr>
          <w:rFonts w:ascii="Times New Roman" w:hAnsi="Times New Roman" w:cs="Times New Roman"/>
          <w:sz w:val="24"/>
          <w:szCs w:val="24"/>
          <w:lang w:val="pt-BR"/>
        </w:rPr>
        <w:t>s do sistema negro e branco que domina o</w:t>
      </w:r>
      <w:r w:rsidR="009F56A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 </w:t>
      </w:r>
      <w:r w:rsidR="007945BA" w:rsidRPr="00381AB4">
        <w:rPr>
          <w:rFonts w:ascii="Times New Roman" w:hAnsi="Times New Roman" w:cs="Times New Roman"/>
          <w:sz w:val="24"/>
          <w:szCs w:val="24"/>
          <w:lang w:val="pt-BR"/>
        </w:rPr>
        <w:t>estudos de raça</w:t>
      </w:r>
      <w:r w:rsidR="00946071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7945BA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6"/>
      </w:r>
      <w:r w:rsidR="00C904F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F56A1" w:rsidRPr="00381AB4">
        <w:rPr>
          <w:rFonts w:ascii="Times New Roman" w:hAnsi="Times New Roman" w:cs="Times New Roman"/>
          <w:sz w:val="24"/>
          <w:szCs w:val="24"/>
          <w:lang w:val="pt-BR"/>
        </w:rPr>
        <w:t>Durante o período antes da segunda guerra mundial, a identidade</w:t>
      </w:r>
      <w:r w:rsidR="00AA7D10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nacional</w:t>
      </w:r>
      <w:r w:rsidR="009F56A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brasileira </w:t>
      </w:r>
      <w:r w:rsidR="00AA7D10" w:rsidRPr="00381AB4">
        <w:rPr>
          <w:rFonts w:ascii="Times New Roman" w:hAnsi="Times New Roman" w:cs="Times New Roman"/>
          <w:sz w:val="24"/>
          <w:szCs w:val="24"/>
          <w:lang w:val="pt-BR"/>
        </w:rPr>
        <w:t>mudou bastante e esses grupos ambíguos desafiam noções sobre identidade brasileira da elite.</w:t>
      </w:r>
      <w:r w:rsidR="00116B8D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O </w:t>
      </w:r>
      <w:r w:rsidR="006C0DF4" w:rsidRPr="00381AB4">
        <w:rPr>
          <w:rFonts w:ascii="Times New Roman" w:hAnsi="Times New Roman" w:cs="Times New Roman"/>
          <w:sz w:val="24"/>
          <w:szCs w:val="24"/>
          <w:lang w:val="pt-BR"/>
        </w:rPr>
        <w:t>sucesso</w:t>
      </w:r>
      <w:r w:rsidR="00116B8D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político, social, e econ</w:t>
      </w:r>
      <w:del w:id="20" w:author="Ednaldo Ribeiro" w:date="2020-04-24T15:26:00Z">
        <w:r w:rsidR="00116B8D" w:rsidRPr="00381AB4" w:rsidDel="002D558C">
          <w:rPr>
            <w:rFonts w:ascii="Times New Roman" w:hAnsi="Times New Roman" w:cs="Times New Roman"/>
            <w:sz w:val="24"/>
            <w:szCs w:val="24"/>
            <w:lang w:val="pt-BR"/>
          </w:rPr>
          <w:delText>ó</w:delText>
        </w:r>
      </w:del>
      <w:ins w:id="21" w:author="Ednaldo Ribeiro" w:date="2020-04-24T15:26:00Z">
        <w:r w:rsidR="002D558C">
          <w:rPr>
            <w:rFonts w:ascii="Times New Roman" w:hAnsi="Times New Roman" w:cs="Times New Roman"/>
            <w:sz w:val="24"/>
            <w:szCs w:val="24"/>
            <w:lang w:val="pt-BR"/>
          </w:rPr>
          <w:t>ô</w:t>
        </w:r>
      </w:ins>
      <w:r w:rsidR="00116B8D" w:rsidRPr="00381AB4">
        <w:rPr>
          <w:rFonts w:ascii="Times New Roman" w:hAnsi="Times New Roman" w:cs="Times New Roman"/>
          <w:sz w:val="24"/>
          <w:szCs w:val="24"/>
          <w:lang w:val="pt-BR"/>
        </w:rPr>
        <w:t>mico desses grupos lhes deu vantagens para negociar a sua posição social no Brasil</w:t>
      </w:r>
      <w:r w:rsidR="00B84E75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ins w:id="22" w:author="Ednaldo Ribeiro" w:date="2020-04-24T15:26:00Z">
        <w:r w:rsidR="002D558C">
          <w:rPr>
            <w:rFonts w:ascii="Times New Roman" w:hAnsi="Times New Roman" w:cs="Times New Roman"/>
            <w:sz w:val="24"/>
            <w:szCs w:val="24"/>
            <w:lang w:val="pt-BR"/>
          </w:rPr>
          <w:t xml:space="preserve">os </w:t>
        </w:r>
      </w:ins>
      <w:r w:rsidR="00B84E75">
        <w:rPr>
          <w:rFonts w:ascii="Times New Roman" w:hAnsi="Times New Roman" w:cs="Times New Roman"/>
          <w:sz w:val="24"/>
          <w:szCs w:val="24"/>
          <w:lang w:val="pt-BR"/>
        </w:rPr>
        <w:t xml:space="preserve">integrou </w:t>
      </w:r>
      <w:del w:id="23" w:author="Ednaldo Ribeiro" w:date="2020-04-24T15:26:00Z">
        <w:r w:rsidR="00B84E75" w:rsidDel="002D558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eles </w:delText>
        </w:r>
      </w:del>
      <w:r w:rsidR="00B84E75">
        <w:rPr>
          <w:rFonts w:ascii="Times New Roman" w:hAnsi="Times New Roman" w:cs="Times New Roman"/>
          <w:sz w:val="24"/>
          <w:szCs w:val="24"/>
          <w:lang w:val="pt-BR"/>
        </w:rPr>
        <w:t>no sistema negro e branco</w:t>
      </w:r>
      <w:ins w:id="24" w:author="Ednaldo Ribeiro" w:date="2020-04-24T15:27:00Z">
        <w:r w:rsidR="002D558C">
          <w:rPr>
            <w:rFonts w:ascii="Times New Roman" w:hAnsi="Times New Roman" w:cs="Times New Roman"/>
            <w:sz w:val="24"/>
            <w:szCs w:val="24"/>
            <w:lang w:val="pt-BR"/>
          </w:rPr>
          <w:t xml:space="preserve"> nessa última categoria</w:t>
        </w:r>
      </w:ins>
      <w:del w:id="25" w:author="Ednaldo Ribeiro" w:date="2020-04-24T15:27:00Z">
        <w:r w:rsidR="00B84E75" w:rsidDel="002D558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onde eles foram considerados brancos</w:delText>
        </w:r>
      </w:del>
      <w:r w:rsidR="00B84E75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B84E75" w:rsidRPr="00B84E75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84E75">
        <w:rPr>
          <w:rStyle w:val="FootnoteReference"/>
          <w:rFonts w:ascii="Times New Roman" w:hAnsi="Times New Roman" w:cs="Times New Roman"/>
          <w:sz w:val="24"/>
          <w:szCs w:val="24"/>
          <w:lang w:val="pt-PT"/>
        </w:rPr>
        <w:footnoteReference w:id="7"/>
      </w:r>
    </w:p>
    <w:p w14:paraId="76CAB5E3" w14:textId="6C8E1A80" w:rsidR="00E2281A" w:rsidRPr="00381AB4" w:rsidRDefault="00E2281A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>Artigos acadêmicos sobre nipo-brasileiros publicados no Brasil t</w:t>
      </w:r>
      <w:del w:id="26" w:author="Ednaldo Ribeiro" w:date="2020-04-24T15:27:00Z">
        <w:r w:rsidRPr="00381AB4" w:rsidDel="002D558C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ins w:id="27" w:author="Ednaldo Ribeiro" w:date="2020-04-24T15:27:00Z">
        <w:r w:rsidR="002D558C">
          <w:rPr>
            <w:rFonts w:ascii="Times New Roman" w:hAnsi="Times New Roman" w:cs="Times New Roman"/>
            <w:sz w:val="24"/>
            <w:szCs w:val="24"/>
            <w:lang w:val="pt-BR"/>
          </w:rPr>
          <w:t>ê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m se dedicado a imigração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entre Japão e Brasil e, mais recentemente</w:t>
      </w:r>
      <w:ins w:id="28" w:author="Lucas Okado" w:date="2018-11-26T21:08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>,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ao fenômeno dos Dekasseguês.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8"/>
      </w:r>
      <w:r w:rsidR="0007752C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9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Questões sobre identidade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também ganharam destaque, principalmente </w:t>
      </w:r>
      <w:del w:id="30" w:author="Lucas Okado" w:date="2018-11-26T21:09:00Z">
        <w:r w:rsidRPr="00381AB4" w:rsidDel="00AD5FC3">
          <w:rPr>
            <w:rFonts w:ascii="Times New Roman" w:hAnsi="Times New Roman" w:cs="Times New Roman"/>
            <w:sz w:val="24"/>
            <w:szCs w:val="24"/>
            <w:lang w:val="pt-BR"/>
          </w:rPr>
          <w:delText>na literatura e</w:delText>
        </w:r>
      </w:del>
      <w:ins w:id="31" w:author="Lucas Okado" w:date="2018-11-26T21:09:00Z">
        <w:r w:rsidR="00AD5FC3" w:rsidRPr="00381AB4">
          <w:rPr>
            <w:rFonts w:ascii="Times New Roman" w:hAnsi="Times New Roman" w:cs="Times New Roman"/>
            <w:sz w:val="24"/>
            <w:szCs w:val="24"/>
            <w:lang w:val="pt-BR"/>
          </w:rPr>
          <w:t>nos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estudos literários. Nos EUA a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literatura tem enfocado questões parecidas, mas o seu volume é um pouco maior. No campo dos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valores e atitudes políticas, sabe-se já que Estadunidenses de ascendênci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 asiática se identificam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predominantemente com o partido democrático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0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por razões como exclusão social e semelhança intergrupal.</w:t>
      </w:r>
      <w:ins w:id="34" w:author="Benjamin Zhu" w:date="2018-12-02T20:16:00Z">
        <w:r w:rsidR="00CE2D79" w:rsidRPr="00381AB4" w:rsidDel="00CE2D79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35" w:author="Benjamin Zhu" w:date="2018-12-02T20:16:00Z">
        <w:r w:rsidRPr="00381AB4" w:rsidDel="00CE2D79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Porém, a exceção dos artigos ainda são sobre a relação entre negros e brancos.</w:delText>
        </w:r>
      </w:del>
    </w:p>
    <w:p w14:paraId="59B0CB49" w14:textId="551A9078" w:rsidR="00E2281A" w:rsidRPr="00381AB4" w:rsidDel="00167D98" w:rsidRDefault="00E2281A" w:rsidP="00F5325F">
      <w:pPr>
        <w:autoSpaceDE w:val="0"/>
        <w:autoSpaceDN w:val="0"/>
        <w:adjustRightInd w:val="0"/>
        <w:spacing w:after="0" w:line="480" w:lineRule="auto"/>
        <w:rPr>
          <w:del w:id="36" w:author="Benjamin Zhu" w:date="2020-05-04T21:28:00Z"/>
          <w:rFonts w:ascii="Times New Roman" w:hAnsi="Times New Roman" w:cs="Times New Roman"/>
          <w:sz w:val="24"/>
          <w:szCs w:val="24"/>
          <w:lang w:val="pt-BR"/>
        </w:rPr>
      </w:pPr>
      <w:commentRangeStart w:id="37"/>
      <w:del w:id="38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lastRenderedPageBreak/>
          <w:tab/>
          <w:delText xml:space="preserve">Imigração no mundo está crescendo por causas diversas como globalização e </w:delText>
        </w:r>
        <w:commentRangeEnd w:id="37"/>
        <w:r w:rsidR="002D558C" w:rsidDel="00167D98">
          <w:rPr>
            <w:rStyle w:val="CommentReference"/>
          </w:rPr>
          <w:commentReference w:id="37"/>
        </w:r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desenvolvimento econômico. Na Europa, </w:delText>
        </w:r>
      </w:del>
      <w:ins w:id="39" w:author="Lucas Okado" w:date="2018-11-26T21:11:00Z">
        <w:del w:id="40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o </w:delText>
          </w:r>
        </w:del>
      </w:ins>
      <w:del w:id="41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colonialismo deixou uma legacia </w:delText>
        </w:r>
      </w:del>
      <w:ins w:id="42" w:author="Lucas Okado" w:date="2018-11-26T21:11:00Z">
        <w:del w:id="43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legado </w:delText>
          </w:r>
        </w:del>
      </w:ins>
      <w:del w:id="44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da imigração desde</w:delText>
        </w:r>
      </w:del>
      <w:ins w:id="45" w:author="Lucas Okado" w:date="2018-11-26T21:12:00Z">
        <w:del w:id="46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 a</w:delText>
          </w:r>
        </w:del>
      </w:ins>
      <w:del w:id="47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B84E75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África</w:delText>
        </w:r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e o</w:delText>
        </w:r>
      </w:del>
      <w:ins w:id="48" w:author="Lucas Okado" w:date="2018-11-26T21:12:00Z">
        <w:del w:id="49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até</w:delText>
          </w:r>
        </w:del>
      </w:ins>
      <w:del w:id="50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ins w:id="51" w:author="Lucas Okado" w:date="2018-11-26T21:12:00Z">
        <w:del w:id="52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o </w:delText>
          </w:r>
        </w:del>
      </w:ins>
      <w:del w:id="53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o</w:delText>
        </w:r>
      </w:del>
      <w:ins w:id="54" w:author="Lucas Okado" w:date="2018-11-26T21:12:00Z">
        <w:del w:id="55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O</w:delText>
          </w:r>
        </w:del>
      </w:ins>
      <w:del w:id="56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riente media </w:delText>
        </w:r>
      </w:del>
      <w:ins w:id="57" w:author="Lucas Okado" w:date="2018-11-26T21:12:00Z">
        <w:del w:id="58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Médio </w:delText>
          </w:r>
        </w:del>
      </w:ins>
      <w:del w:id="59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e os EUA</w:delText>
        </w:r>
        <w:r w:rsidR="00B84E75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. Nos EUA,</w:delText>
        </w:r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tem </w:delText>
        </w:r>
      </w:del>
      <w:ins w:id="60" w:author="Lucas Okado" w:date="2018-11-26T21:12:00Z">
        <w:del w:id="61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há </w:delText>
          </w:r>
        </w:del>
      </w:ins>
      <w:del w:id="62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bastante imigração desde </w:delText>
        </w:r>
      </w:del>
      <w:ins w:id="63" w:author="Lucas Okado" w:date="2018-11-26T21:12:00Z">
        <w:del w:id="64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de origem </w:delText>
          </w:r>
        </w:del>
      </w:ins>
      <w:del w:id="65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Asia </w:delText>
        </w:r>
      </w:del>
      <w:ins w:id="66" w:author="Lucas Okado" w:date="2018-11-26T21:12:00Z">
        <w:del w:id="67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asiática </w:delText>
          </w:r>
        </w:del>
      </w:ins>
      <w:del w:id="68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 uma minoria </w:delText>
        </w:r>
      </w:del>
      <w:ins w:id="69" w:author="Lucas Okado" w:date="2018-11-26T21:13:00Z">
        <w:del w:id="70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grande </w:delText>
          </w:r>
        </w:del>
      </w:ins>
      <w:del w:id="71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grande </w:delText>
        </w:r>
      </w:del>
      <w:ins w:id="72" w:author="Lucas Okado" w:date="2018-11-26T21:13:00Z">
        <w:del w:id="73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minoria </w:delText>
          </w:r>
        </w:del>
      </w:ins>
      <w:del w:id="74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d</w:delText>
        </w:r>
      </w:del>
      <w:ins w:id="75" w:author="Lucas Okado" w:date="2018-11-26T21:13:00Z">
        <w:del w:id="76" w:author="Benjamin Zhu" w:date="2020-05-04T21:28:00Z">
          <w:r w:rsidR="00AD5FC3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e</w:delText>
          </w:r>
        </w:del>
      </w:ins>
      <w:del w:id="77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os negros e </w:delText>
        </w:r>
      </w:del>
      <w:del w:id="78" w:author="Benjamin Zhu" w:date="2018-12-02T20:16:00Z">
        <w:r w:rsidRPr="00381AB4" w:rsidDel="00CE2D79">
          <w:rPr>
            <w:rFonts w:ascii="Times New Roman" w:hAnsi="Times New Roman" w:cs="Times New Roman"/>
            <w:sz w:val="24"/>
            <w:szCs w:val="24"/>
            <w:lang w:val="pt-BR"/>
          </w:rPr>
          <w:delText>hisp</w:delText>
        </w:r>
      </w:del>
      <w:ins w:id="79" w:author="Lucas Okado" w:date="2018-11-26T21:13:00Z">
        <w:del w:id="80" w:author="Benjamin Zhu" w:date="2018-12-02T20:16:00Z">
          <w:r w:rsidR="00AD5FC3" w:rsidRPr="00381AB4" w:rsidDel="00CE2D79">
            <w:rPr>
              <w:rFonts w:ascii="Times New Roman" w:hAnsi="Times New Roman" w:cs="Times New Roman"/>
              <w:sz w:val="24"/>
              <w:szCs w:val="24"/>
              <w:lang w:val="pt-BR"/>
            </w:rPr>
            <w:delText>ânicos</w:delText>
          </w:r>
        </w:del>
      </w:ins>
      <w:del w:id="81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anos.</w:delText>
        </w:r>
        <w:r w:rsidR="004B3F02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O Brasil recebeu 128 mil imigrantes por ano entre 2008 e 2013</w:delText>
        </w:r>
        <w:r w:rsidR="004B3F02" w:rsidRPr="00381AB4" w:rsidDel="00167D98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11"/>
        </w:r>
        <w:r w:rsidR="004B3F02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de vários países como Haiti, Bolívia, e outros países em desenvolvimento</w:delText>
        </w:r>
      </w:del>
      <w:ins w:id="84" w:author="Lucas Okado" w:date="2018-11-26T21:19:00Z">
        <w:del w:id="85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, como Haiti e Bolívia</w:delText>
          </w:r>
        </w:del>
      </w:ins>
      <w:del w:id="86" w:author="Benjamin Zhu" w:date="2020-05-04T21:28:00Z"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e da américa latina</w:delText>
        </w:r>
        <w:r w:rsidR="004B3F02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.</w:delText>
        </w:r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ins w:id="87" w:author="Lucas Okado" w:date="2018-11-26T21:20:00Z">
        <w:del w:id="88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A </w:delText>
          </w:r>
        </w:del>
      </w:ins>
      <w:del w:id="89" w:author="Benjamin Zhu" w:date="2020-05-04T21:28:00Z"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I</w:delText>
        </w:r>
      </w:del>
      <w:ins w:id="90" w:author="Lucas Okado" w:date="2018-11-26T21:20:00Z">
        <w:del w:id="91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i</w:delText>
          </w:r>
        </w:del>
      </w:ins>
      <w:del w:id="92" w:author="Benjamin Zhu" w:date="2020-05-04T21:28:00Z"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migração chinesa aumentou bastante </w:delText>
        </w:r>
      </w:del>
      <w:ins w:id="93" w:author="Lucas Okado" w:date="2018-11-26T21:20:00Z">
        <w:del w:id="94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muito </w:delText>
          </w:r>
        </w:del>
      </w:ins>
      <w:del w:id="95" w:author="Benjamin Zhu" w:date="2020-05-04T21:28:00Z"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por causa </w:delText>
        </w:r>
      </w:del>
      <w:ins w:id="96" w:author="Lucas Okado" w:date="2018-11-26T21:20:00Z">
        <w:del w:id="97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conta </w:delText>
          </w:r>
        </w:del>
      </w:ins>
      <w:del w:id="98" w:author="Benjamin Zhu" w:date="2020-05-04T21:28:00Z"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 </w:delText>
        </w:r>
      </w:del>
      <w:ins w:id="99" w:author="Lucas Okado" w:date="2018-11-26T21:20:00Z">
        <w:del w:id="100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da </w:delText>
          </w:r>
        </w:del>
      </w:ins>
      <w:del w:id="101" w:author="Benjamin Zhu" w:date="2020-05-04T21:28:00Z"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reforma e abertura</w:delText>
        </w:r>
      </w:del>
      <w:ins w:id="102" w:author="Lucas Okado" w:date="2018-11-26T21:22:00Z">
        <w:del w:id="103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 da China</w:delText>
          </w:r>
        </w:del>
      </w:ins>
      <w:ins w:id="104" w:author="Lucas Okado" w:date="2018-11-26T21:20:00Z">
        <w:del w:id="105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, </w:delText>
          </w:r>
        </w:del>
      </w:ins>
      <w:del w:id="106" w:author="Benjamin Zhu" w:date="2020-05-04T21:28:00Z"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chinesa e</w:delText>
        </w:r>
      </w:del>
      <w:ins w:id="107" w:author="Lucas Okado" w:date="2018-11-26T21:21:00Z">
        <w:del w:id="108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bem como dos</w:delText>
          </w:r>
        </w:del>
      </w:ins>
      <w:ins w:id="109" w:author="Lucas Okado" w:date="2018-11-26T21:23:00Z">
        <w:del w:id="110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 seus</w:delText>
          </w:r>
        </w:del>
      </w:ins>
      <w:del w:id="111" w:author="Benjamin Zhu" w:date="2020-05-04T21:28:00Z"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vínculos económicos </w:delText>
        </w:r>
      </w:del>
      <w:ins w:id="112" w:author="Lucas Okado" w:date="2018-11-26T21:21:00Z">
        <w:del w:id="113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econ</w:delText>
          </w:r>
          <w:commentRangeStart w:id="114"/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ô</w:delText>
          </w:r>
          <w:commentRangeEnd w:id="114"/>
          <w:r w:rsidR="000D6E54" w:rsidRPr="00381AB4" w:rsidDel="00167D98">
            <w:rPr>
              <w:rStyle w:val="CommentReference"/>
              <w:lang w:val="pt-BR"/>
            </w:rPr>
            <w:commentReference w:id="114"/>
          </w:r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micos </w:delText>
          </w:r>
        </w:del>
      </w:ins>
      <w:del w:id="115" w:author="Benjamin Zhu" w:date="2020-05-04T21:28:00Z"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entre </w:delText>
        </w:r>
      </w:del>
      <w:ins w:id="116" w:author="Lucas Okado" w:date="2018-11-26T21:24:00Z">
        <w:del w:id="117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com </w:delText>
          </w:r>
        </w:del>
      </w:ins>
      <w:del w:id="118" w:author="Benjamin Zhu" w:date="2020-05-04T21:28:00Z">
        <w:r w:rsidR="00F82728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o Brasil e China.</w:delText>
        </w:r>
        <w:r w:rsidR="004B3F02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Isso levou a</w:delText>
        </w:r>
      </w:del>
      <w:ins w:id="119" w:author="Lucas Okado" w:date="2018-11-26T21:24:00Z">
        <w:del w:id="120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o aumento do</w:delText>
          </w:r>
        </w:del>
      </w:ins>
      <w:del w:id="121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interesse</w:delText>
        </w:r>
      </w:del>
      <w:ins w:id="122" w:author="Lucas Okado" w:date="2018-11-26T21:24:00Z">
        <w:del w:id="123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 </w:delText>
          </w:r>
        </w:del>
      </w:ins>
      <w:del w:id="124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aumentada sobre o efeito das minorias nas democracias ocidentais e a cultura política das comunidades dos </w:delText>
        </w:r>
      </w:del>
      <w:ins w:id="125" w:author="Lucas Okado" w:date="2018-11-26T21:25:00Z">
        <w:del w:id="126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de</w:delText>
          </w:r>
        </w:del>
      </w:ins>
      <w:ins w:id="127" w:author="Lucas Okado" w:date="2018-11-26T21:24:00Z">
        <w:del w:id="128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 </w:delText>
          </w:r>
        </w:del>
      </w:ins>
      <w:del w:id="129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imigrantes. Porque </w:delText>
        </w:r>
      </w:del>
      <w:ins w:id="130" w:author="Lucas Okado" w:date="2018-11-26T21:26:00Z">
        <w:del w:id="131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Pelo fato de </w:delText>
          </w:r>
        </w:del>
      </w:ins>
      <w:del w:id="132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imigrantes frequentemente têm </w:delText>
        </w:r>
      </w:del>
      <w:ins w:id="133" w:author="Lucas Okado" w:date="2018-11-26T21:26:00Z">
        <w:del w:id="134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terem </w:delText>
          </w:r>
        </w:del>
      </w:ins>
      <w:del w:id="135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uma identidade racial diferente do que</w:delText>
        </w:r>
      </w:del>
      <w:ins w:id="136" w:author="Lucas Okado" w:date="2018-11-26T21:26:00Z">
        <w:del w:id="137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d</w:delText>
          </w:r>
        </w:del>
      </w:ins>
      <w:del w:id="138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a maioria nos países onde eles chegaram, o </w:delText>
        </w:r>
      </w:del>
      <w:ins w:id="139" w:author="Lucas Okado" w:date="2018-11-26T21:26:00Z">
        <w:del w:id="140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seu </w:delText>
          </w:r>
        </w:del>
      </w:ins>
      <w:del w:id="141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comportamento político das minorias vai </w:delText>
        </w:r>
        <w:r w:rsidR="00F5325F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continuar a</w:delText>
        </w:r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ser </w:delText>
        </w:r>
        <w:commentRangeStart w:id="142"/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importante</w:delText>
        </w:r>
      </w:del>
      <w:ins w:id="143" w:author="Lucas Okado" w:date="2018-11-26T21:27:00Z">
        <w:del w:id="144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relevante</w:delText>
          </w:r>
          <w:commentRangeEnd w:id="142"/>
          <w:r w:rsidR="000D6E54" w:rsidRPr="00381AB4" w:rsidDel="00167D98">
            <w:rPr>
              <w:rStyle w:val="CommentReference"/>
              <w:lang w:val="pt-BR"/>
            </w:rPr>
            <w:commentReference w:id="142"/>
          </w:r>
        </w:del>
      </w:ins>
      <w:del w:id="145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. Raça e questões sobre a integração dos imigrantes e outras minorias vão continuar sendo um assunto controverso. Nos EUA, tem</w:delText>
        </w:r>
      </w:del>
      <w:ins w:id="146" w:author="Lucas Okado" w:date="2018-11-26T21:28:00Z">
        <w:del w:id="147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 </w:delText>
          </w:r>
        </w:del>
      </w:ins>
      <w:ins w:id="148" w:author="Lucas Okado" w:date="2018-11-26T21:29:00Z">
        <w:del w:id="149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>existem</w:delText>
          </w:r>
        </w:del>
      </w:ins>
      <w:del w:id="150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evidencia </w:delText>
        </w:r>
      </w:del>
      <w:ins w:id="151" w:author="Lucas Okado" w:date="2018-11-26T21:29:00Z">
        <w:del w:id="152" w:author="Benjamin Zhu" w:date="2020-05-04T21:28:00Z">
          <w:r w:rsidR="000D6E54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evidências de </w:delText>
          </w:r>
        </w:del>
      </w:ins>
      <w:del w:id="153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que raça, e não a economia, foi a maio</w:delText>
        </w:r>
        <w:r w:rsidR="007940DA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r questão</w:delText>
        </w:r>
      </w:del>
      <w:ins w:id="154" w:author="Lucas Okado" w:date="2018-11-26T21:29:00Z">
        <w:del w:id="155" w:author="Benjamin Zhu" w:date="2020-05-04T21:28:00Z">
          <w:r w:rsidR="00F5677C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 mais importante dos</w:delText>
          </w:r>
        </w:del>
      </w:ins>
      <w:del w:id="156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7940DA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pelos eleitores do</w:delText>
        </w:r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ins w:id="157" w:author="Lucas Okado" w:date="2018-11-26T21:29:00Z">
        <w:del w:id="158" w:author="Benjamin Zhu" w:date="2020-05-04T21:28:00Z">
          <w:r w:rsidR="00F5677C" w:rsidRPr="00381AB4" w:rsidDel="00167D98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de </w:delText>
          </w:r>
        </w:del>
      </w:ins>
      <w:del w:id="159" w:author="Benjamin Zhu" w:date="2020-05-04T21:28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Donald Trump </w:delText>
        </w:r>
        <w:r w:rsidR="007940DA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na eleição </w:delText>
        </w:r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do 2016</w:delText>
        </w:r>
        <w:r w:rsidR="00D23691"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.</w:delText>
        </w:r>
        <w:r w:rsidR="00D23691" w:rsidRPr="00381AB4" w:rsidDel="00167D98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12"/>
        </w:r>
        <w:r w:rsidR="00D23691" w:rsidRPr="00381AB4" w:rsidDel="00167D98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13"/>
        </w:r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</w:p>
    <w:p w14:paraId="6E73993E" w14:textId="68B3386F" w:rsidR="00D23691" w:rsidRPr="00381AB4" w:rsidDel="00F5677C" w:rsidRDefault="00D23691" w:rsidP="00F5325F">
      <w:pPr>
        <w:autoSpaceDE w:val="0"/>
        <w:autoSpaceDN w:val="0"/>
        <w:adjustRightInd w:val="0"/>
        <w:spacing w:after="0" w:line="480" w:lineRule="auto"/>
        <w:rPr>
          <w:del w:id="174" w:author="Lucas Okado" w:date="2018-11-26T21:29:00Z"/>
          <w:rFonts w:ascii="Times New Roman" w:hAnsi="Times New Roman" w:cs="Times New Roman"/>
          <w:sz w:val="24"/>
          <w:szCs w:val="24"/>
          <w:lang w:val="pt-BR"/>
        </w:rPr>
      </w:pPr>
    </w:p>
    <w:p w14:paraId="63CAC4AD" w14:textId="63EDD2CD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Apesar de tudo isso, desde a obra </w:t>
      </w:r>
      <w:commentRangeStart w:id="175"/>
      <w:del w:id="176" w:author="Lucas Okado" w:date="2018-11-26T21:30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primeira </w:delText>
        </w:r>
      </w:del>
      <w:ins w:id="177" w:author="Lucas Okado" w:date="2018-11-26T21:30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pioneira</w:t>
        </w:r>
      </w:ins>
      <w:commentRangeEnd w:id="175"/>
      <w:ins w:id="178" w:author="Lucas Okado" w:date="2018-11-26T21:31:00Z">
        <w:r w:rsidR="00F5677C" w:rsidRPr="00381AB4">
          <w:rPr>
            <w:rStyle w:val="CommentReference"/>
            <w:lang w:val="pt-BR"/>
          </w:rPr>
          <w:commentReference w:id="175"/>
        </w:r>
      </w:ins>
      <w:ins w:id="179" w:author="Lucas Okado" w:date="2018-11-26T21:30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de Almond e Verba, pesquisas sobre raça e cultura política são </w:t>
      </w:r>
      <w:del w:id="180" w:author="Lucas Okado" w:date="2018-11-26T21:34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raros </w:delText>
        </w:r>
      </w:del>
      <w:ins w:id="181" w:author="Lucas Okado" w:date="2018-11-26T21:34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escassas</w:t>
        </w:r>
      </w:ins>
      <w:ins w:id="182" w:author="Lucas Okado" w:date="2018-11-26T21:36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,</w:t>
        </w:r>
      </w:ins>
      <w:ins w:id="183" w:author="Lucas Okado" w:date="2018-11-26T21:34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del w:id="184" w:author="Lucas Okado" w:date="2018-11-26T21:37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 </w:delText>
        </w:r>
      </w:del>
      <w:del w:id="185" w:author="Lucas Okado" w:date="2018-11-26T21:36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artigos sobre amarelos e cultura política</w:delText>
        </w:r>
      </w:del>
      <w:ins w:id="186" w:author="Lucas Okado" w:date="2018-11-26T21:36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sendo</w:t>
        </w:r>
      </w:ins>
      <w:ins w:id="187" w:author="Lucas Okado" w:date="2018-11-26T21:34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ainda mais raros</w:t>
        </w:r>
      </w:ins>
      <w:ins w:id="188" w:author="Lucas Okado" w:date="2018-11-26T21:37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189" w:author="Lucas Okado" w:date="2018-11-26T21:38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trabalhos</w:t>
        </w:r>
      </w:ins>
      <w:ins w:id="190" w:author="Lucas Okado" w:date="2018-11-26T21:37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envolvendo asiáticos</w:t>
        </w:r>
      </w:ins>
      <w:del w:id="191" w:author="Lucas Okado" w:date="2018-11-26T21:34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são raras demais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Procurando colaborar para a superação dessa lacuna nos estudos sobre </w:t>
      </w:r>
      <w:del w:id="192" w:author="Lucas Okado" w:date="2018-11-26T21:38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cultura política</w:delText>
        </w:r>
      </w:del>
      <w:ins w:id="193" w:author="Lucas Okado" w:date="2018-11-26T21:38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este tema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, nes</w:t>
      </w:r>
      <w:ins w:id="194" w:author="Lucas Okado" w:date="2018-11-26T21:39:00Z">
        <w:r w:rsidR="00F5677C" w:rsidRPr="00381AB4">
          <w:rPr>
            <w:rFonts w:ascii="Times New Roman" w:hAnsi="Times New Roman" w:cs="Times New Roman"/>
            <w:sz w:val="24"/>
            <w:szCs w:val="24"/>
            <w:lang w:val="pt-BR"/>
          </w:rPr>
          <w:t>t</w:t>
        </w:r>
      </w:ins>
      <w:del w:id="195" w:author="Lucas Okado" w:date="2018-11-26T21:39:00Z">
        <w:r w:rsidRPr="00381AB4" w:rsidDel="00F5677C">
          <w:rPr>
            <w:rFonts w:ascii="Times New Roman" w:hAnsi="Times New Roman" w:cs="Times New Roman"/>
            <w:sz w:val="24"/>
            <w:szCs w:val="24"/>
            <w:lang w:val="pt-BR"/>
          </w:rPr>
          <w:delText>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artigo analisamos </w:t>
      </w:r>
      <w:ins w:id="196" w:author="Lucas Okado" w:date="2018-11-26T21:40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a cultura política</w:t>
        </w:r>
      </w:ins>
      <w:del w:id="197" w:author="Lucas Okado" w:date="2018-11-26T21:40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os valores</w:delText>
        </w:r>
      </w:del>
      <w:del w:id="198" w:author="Lucas Okado" w:date="2018-11-26T21:39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sobre cultura política, analisando os valores e atitudes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dos brasileiros de ascendência oriental a partir de dois eixos: a orientação cognitiva para a política e a </w:t>
      </w:r>
      <w:r w:rsidR="00B84E75">
        <w:rPr>
          <w:rFonts w:ascii="Times New Roman" w:hAnsi="Times New Roman" w:cs="Times New Roman"/>
          <w:sz w:val="24"/>
          <w:szCs w:val="24"/>
          <w:lang w:val="pt-BR"/>
        </w:rPr>
        <w:t>confiança institucional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. Usamos dados coletados pelo Latin American Public Opinion Project (LAPOP) para propor índices representativos des</w:t>
      </w:r>
      <w:ins w:id="199" w:author="Lucas Okado" w:date="2018-11-26T21:40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t</w:t>
        </w:r>
      </w:ins>
      <w:del w:id="200" w:author="Lucas Okado" w:date="2018-11-26T21:40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es dois eixos</w:t>
      </w:r>
      <w:del w:id="201" w:author="Lucas Okado" w:date="2018-11-26T21:41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das</w:delText>
        </w:r>
      </w:del>
      <w:ins w:id="202" w:author="Lucas Okado" w:date="2018-11-26T21:41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, usados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03" w:author="Lucas Okado" w:date="2018-11-26T21:41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atitudes e valores políticos que foram utilizados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como variáveis dependente</w:t>
      </w:r>
      <w:ins w:id="204" w:author="Lucas Okado" w:date="2018-11-26T21:41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em modelos de regressão com preditores sociodemográficos, incluindo o componente racial. Nossa intenção foi verificar se a condição de descendente asiático de alguma forma afeta as disposições subjetivas dos cidadãos nacionais a respeito de temas e objetos políticos relevantes. </w:t>
      </w:r>
    </w:p>
    <w:p w14:paraId="74E80313" w14:textId="661AF00D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Para alcançar esse objetivo, dividimos o presente artigo em </w:t>
      </w:r>
      <w:r w:rsidR="004C113C">
        <w:rPr>
          <w:rFonts w:ascii="Times New Roman" w:hAnsi="Times New Roman" w:cs="Times New Roman"/>
          <w:sz w:val="24"/>
          <w:szCs w:val="24"/>
          <w:lang w:val="pt-BR"/>
        </w:rPr>
        <w:t>três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partes. Nós começamos com </w:t>
      </w:r>
      <w:r w:rsidR="0007349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 abordagem </w:t>
      </w:r>
      <w:del w:id="205" w:author="Lucas Okado" w:date="2018-11-26T21:42:00Z">
        <w:r w:rsidR="0007349E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teorética</w:delText>
        </w:r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ins w:id="206" w:author="Lucas Okado" w:date="2018-11-26T21:42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teórica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e uma revisão da literatura</w:t>
      </w:r>
      <w:del w:id="207" w:author="Lucas Okado" w:date="2018-11-26T21:44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del w:id="208" w:author="Lucas Okado" w:date="2018-11-26T21:42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limitada </w:delText>
        </w:r>
      </w:del>
      <w:del w:id="209" w:author="Lucas Okado" w:date="2018-11-26T21:44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sobre esse assunto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Na segunda parte apresentamos a metodologia </w:t>
      </w:r>
      <w:ins w:id="210" w:author="Lucas Okado" w:date="2018-11-26T21:44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utilizada para a construção dos índices</w:t>
        </w:r>
      </w:ins>
      <w:del w:id="211" w:author="Lucas Okado" w:date="2018-11-26T21:44:00Z">
        <w:r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de analise fatorial para reduzir a dimensionalidade dos dados e propor o índice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os modelos de regressão já mencionados</w:t>
      </w:r>
      <w:ins w:id="212" w:author="Ednaldo Ribeiro" w:date="2020-04-24T15:32:00Z">
        <w:r w:rsidR="00B10298">
          <w:rPr>
            <w:rFonts w:ascii="Times New Roman" w:hAnsi="Times New Roman" w:cs="Times New Roman"/>
            <w:sz w:val="24"/>
            <w:szCs w:val="24"/>
            <w:lang w:val="pt-BR"/>
          </w:rPr>
          <w:t xml:space="preserve">. Por fim, </w:t>
        </w:r>
      </w:ins>
      <w:del w:id="213" w:author="Ednaldo Ribeiro" w:date="2020-04-24T15:32:00Z">
        <w:r w:rsidR="003D74AE" w:rsidDel="00B102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e </w:delText>
        </w:r>
      </w:del>
      <w:r w:rsidR="003D74AE">
        <w:rPr>
          <w:rFonts w:ascii="Times New Roman" w:hAnsi="Times New Roman" w:cs="Times New Roman"/>
          <w:sz w:val="24"/>
          <w:szCs w:val="24"/>
          <w:lang w:val="pt-BR"/>
        </w:rPr>
        <w:t>n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>a terceira parte</w:t>
      </w:r>
      <w:del w:id="214" w:author="Ednaldo Ribeiro" w:date="2020-04-24T15:32:00Z">
        <w:r w:rsidRPr="00381AB4" w:rsidDel="00B102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nós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apresentamos os resultados e uma discussão sobre os resultados.</w:t>
      </w:r>
    </w:p>
    <w:p w14:paraId="03CAF521" w14:textId="77777777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1C2AA4F8" w14:textId="316F35AF" w:rsidR="00D23691" w:rsidRPr="00381AB4" w:rsidRDefault="00D23691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b/>
          <w:sz w:val="24"/>
          <w:szCs w:val="24"/>
          <w:lang w:val="pt-BR"/>
        </w:rPr>
        <w:t xml:space="preserve">Abordagem </w:t>
      </w:r>
      <w:del w:id="215" w:author="Lucas Okado" w:date="2018-11-26T21:46:00Z">
        <w:r w:rsidRPr="00381AB4" w:rsidDel="009A1E61">
          <w:rPr>
            <w:rFonts w:ascii="Times New Roman" w:hAnsi="Times New Roman" w:cs="Times New Roman"/>
            <w:b/>
            <w:sz w:val="24"/>
            <w:szCs w:val="24"/>
            <w:lang w:val="pt-BR"/>
          </w:rPr>
          <w:delText>Teorética</w:delText>
        </w:r>
      </w:del>
      <w:ins w:id="216" w:author="Lucas Okado" w:date="2018-11-26T21:46:00Z">
        <w:r w:rsidR="009A1E61" w:rsidRPr="00381AB4">
          <w:rPr>
            <w:rFonts w:ascii="Times New Roman" w:hAnsi="Times New Roman" w:cs="Times New Roman"/>
            <w:b/>
            <w:sz w:val="24"/>
            <w:szCs w:val="24"/>
            <w:lang w:val="pt-BR"/>
          </w:rPr>
          <w:t>Teórica</w:t>
        </w:r>
      </w:ins>
    </w:p>
    <w:p w14:paraId="2C23A88E" w14:textId="2FDE6D78" w:rsidR="006414BE" w:rsidRPr="00381AB4" w:rsidRDefault="003A6F0D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ab/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Raça e política são ligadas intimamente e grupo étnico é uma das caraterísticas mais </w:t>
      </w:r>
      <w:r w:rsidR="00883E13" w:rsidRPr="00381AB4">
        <w:rPr>
          <w:rFonts w:ascii="Times New Roman" w:hAnsi="Times New Roman" w:cs="Times New Roman"/>
          <w:sz w:val="24"/>
          <w:szCs w:val="24"/>
          <w:lang w:val="pt-BR"/>
        </w:rPr>
        <w:t>proeminentes</w:t>
      </w:r>
      <w:r w:rsidR="00F8272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01BEA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não mudáveis 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de uma pessoa.</w:t>
      </w:r>
      <w:r w:rsidR="007C30A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Em sociedades onde não existem impedimentos formais associado</w:t>
      </w:r>
      <w:ins w:id="217" w:author="Lucas Okado" w:date="2018-11-26T21:46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s</w:t>
        </w:r>
      </w:ins>
      <w:r w:rsidR="007C30A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com raça, o racismo ainda permeia a vida política e constitui uma lente mediante </w:t>
      </w:r>
      <w:del w:id="218" w:author="Lucas Okado" w:date="2018-11-26T21:46:00Z">
        <w:r w:rsidR="007C30A7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os quais</w:delText>
        </w:r>
      </w:del>
      <w:ins w:id="219" w:author="Lucas Okado" w:date="2018-11-26T21:46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>a qual</w:t>
        </w:r>
      </w:ins>
      <w:r w:rsidR="007C30A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uma pessoa olha e </w:t>
      </w:r>
      <w:del w:id="220" w:author="Lucas Okado" w:date="2018-11-26T21:46:00Z">
        <w:r w:rsidR="007C30A7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ser </w:delText>
        </w:r>
      </w:del>
      <w:ins w:id="221" w:author="Lucas Okado" w:date="2018-11-26T21:46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é </w:t>
        </w:r>
      </w:ins>
      <w:del w:id="222" w:author="Lucas Okado" w:date="2018-11-26T21:46:00Z">
        <w:r w:rsidR="007C30A7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olhado </w:delText>
        </w:r>
      </w:del>
      <w:ins w:id="223" w:author="Lucas Okado" w:date="2018-11-26T21:46:00Z">
        <w:r w:rsidR="009A1E61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olhada </w:t>
        </w:r>
      </w:ins>
      <w:r w:rsidR="007C30A7" w:rsidRPr="00381AB4">
        <w:rPr>
          <w:rFonts w:ascii="Times New Roman" w:hAnsi="Times New Roman" w:cs="Times New Roman"/>
          <w:sz w:val="24"/>
          <w:szCs w:val="24"/>
          <w:lang w:val="pt-BR"/>
        </w:rPr>
        <w:t>no mundo.</w:t>
      </w:r>
      <w:r w:rsidR="007C30A7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4"/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24" w:author="Lucas Okado" w:date="2018-11-26T21:47:00Z">
        <w:r w:rsidR="00BE4F5E" w:rsidRPr="00381AB4" w:rsidDel="009A1E61">
          <w:rPr>
            <w:rFonts w:ascii="Times New Roman" w:hAnsi="Times New Roman" w:cs="Times New Roman"/>
            <w:sz w:val="24"/>
            <w:szCs w:val="24"/>
            <w:lang w:val="pt-BR"/>
          </w:rPr>
          <w:delText>Adicionando a</w:delText>
        </w:r>
      </w:del>
    </w:p>
    <w:p w14:paraId="6EB3A642" w14:textId="57FD887B" w:rsidR="001B5C5F" w:rsidRPr="00381AB4" w:rsidRDefault="00D90E1F" w:rsidP="001B5C5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ins w:id="225" w:author="Lucas Okado" w:date="2018-11-26T21:50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lastRenderedPageBreak/>
          <w:t xml:space="preserve">O </w:t>
        </w:r>
      </w:ins>
      <w:del w:id="226" w:author="Lucas Okado" w:date="2018-11-26T21:50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G</w:delText>
        </w:r>
      </w:del>
      <w:ins w:id="227" w:author="Lucas Okado" w:date="2018-11-26T21:50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g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rupo étnico forma uma consciência coletiva importante e </w:t>
      </w:r>
      <w:ins w:id="228" w:author="Ednaldo Ribeiro" w:date="2020-04-24T15:33:00Z">
        <w:r w:rsidR="00626B07">
          <w:rPr>
            <w:rFonts w:ascii="Times New Roman" w:hAnsi="Times New Roman" w:cs="Times New Roman"/>
            <w:sz w:val="24"/>
            <w:szCs w:val="24"/>
            <w:lang w:val="pt-BR"/>
          </w:rPr>
          <w:t xml:space="preserve">seus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membros </w:t>
      </w:r>
      <w:del w:id="229" w:author="Ednaldo Ribeiro" w:date="2020-04-24T15:33:00Z">
        <w:r w:rsidR="001B5C5F" w:rsidRPr="00381AB4" w:rsidDel="00626B07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 grupo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normalmente têm experiências compartilhad</w:t>
      </w:r>
      <w:ins w:id="230" w:author="Lucas Okado" w:date="2018-11-26T21:51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del w:id="231" w:author="Lucas Okado" w:date="2018-11-26T21:51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o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s.</w:t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5"/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6"/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Uma parte </w:t>
      </w:r>
      <w:commentRangeStart w:id="232"/>
      <w:del w:id="233" w:author="Lucas Okado" w:date="2018-11-26T21:50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importante </w:delText>
        </w:r>
      </w:del>
      <w:ins w:id="234" w:author="Lucas Okado" w:date="2018-11-26T21:50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significativa</w:t>
        </w:r>
        <w:commentRangeEnd w:id="232"/>
        <w:r w:rsidRPr="00381AB4">
          <w:rPr>
            <w:rStyle w:val="CommentReference"/>
            <w:lang w:val="pt-BR"/>
          </w:rPr>
          <w:commentReference w:id="232"/>
        </w:r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235" w:author="Ednaldo Ribeiro" w:date="2020-04-24T15:34:00Z">
        <w:r w:rsidR="00626B07">
          <w:rPr>
            <w:rFonts w:ascii="Times New Roman" w:hAnsi="Times New Roman" w:cs="Times New Roman"/>
            <w:sz w:val="24"/>
            <w:szCs w:val="24"/>
            <w:lang w:val="pt-BR"/>
          </w:rPr>
          <w:t xml:space="preserve">desse compartilhamento envolve </w:t>
        </w:r>
      </w:ins>
      <w:del w:id="236" w:author="Lucas Okado" w:date="2018-11-26T21:51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dessa consciência coletiva é</w:delText>
        </w:r>
      </w:del>
      <w:ins w:id="237" w:author="Ednaldo Ribeiro" w:date="2020-04-24T15:34:00Z">
        <w:r w:rsidR="00626B07">
          <w:rPr>
            <w:rFonts w:ascii="Times New Roman" w:hAnsi="Times New Roman" w:cs="Times New Roman"/>
            <w:sz w:val="24"/>
            <w:szCs w:val="24"/>
            <w:lang w:val="pt-BR"/>
          </w:rPr>
          <w:t>percepções</w:t>
        </w:r>
      </w:ins>
      <w:ins w:id="238" w:author="Lucas Okado" w:date="2018-11-26T21:51:00Z">
        <w:del w:id="239" w:author="Ednaldo Ribeiro" w:date="2020-04-24T15:34:00Z">
          <w:r w:rsidRPr="00381AB4" w:rsidDel="00626B07">
            <w:rPr>
              <w:rFonts w:ascii="Times New Roman" w:hAnsi="Times New Roman" w:cs="Times New Roman"/>
              <w:sz w:val="24"/>
              <w:szCs w:val="24"/>
              <w:lang w:val="pt-BR"/>
            </w:rPr>
            <w:delText>disto reside</w:delText>
          </w:r>
        </w:del>
      </w:ins>
      <w:del w:id="240" w:author="Ednaldo Ribeiro" w:date="2020-04-24T15:34:00Z">
        <w:r w:rsidR="001B5C5F" w:rsidRPr="00381AB4" w:rsidDel="00626B07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ins w:id="241" w:author="Lucas Okado" w:date="2018-11-26T21:51:00Z">
        <w:del w:id="242" w:author="Ednaldo Ribeiro" w:date="2020-04-24T15:34:00Z">
          <w:r w:rsidRPr="00381AB4" w:rsidDel="00626B07">
            <w:rPr>
              <w:rFonts w:ascii="Times New Roman" w:hAnsi="Times New Roman" w:cs="Times New Roman"/>
              <w:sz w:val="24"/>
              <w:szCs w:val="24"/>
              <w:lang w:val="pt-BR"/>
            </w:rPr>
            <w:delText>n</w:delText>
          </w:r>
        </w:del>
      </w:ins>
      <w:del w:id="243" w:author="Ednaldo Ribeiro" w:date="2020-04-24T15:34:00Z">
        <w:r w:rsidR="001B5C5F" w:rsidRPr="00381AB4" w:rsidDel="00626B07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o tratamento e </w:delText>
        </w:r>
        <w:r w:rsidR="00B84E75" w:rsidRPr="00381AB4" w:rsidDel="00626B07">
          <w:rPr>
            <w:rFonts w:ascii="Times New Roman" w:hAnsi="Times New Roman" w:cs="Times New Roman"/>
            <w:sz w:val="24"/>
            <w:szCs w:val="24"/>
            <w:lang w:val="pt-BR"/>
          </w:rPr>
          <w:delText>percepção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do grupo </w:t>
      </w:r>
      <w:del w:id="244" w:author="Lucas Okado" w:date="2018-11-26T21:53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na </w:delText>
        </w:r>
      </w:del>
      <w:ins w:id="245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sobre a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sociedade</w:t>
      </w:r>
      <w:ins w:id="246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em geral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247" w:author="Lucas Okado" w:date="2018-11-26T21:52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geral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ins w:id="248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os seus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interesses polític</w:t>
      </w:r>
      <w:del w:id="249" w:author="Lucas Okado" w:date="2018-11-26T21:53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ins w:id="250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s</w:t>
      </w:r>
      <w:ins w:id="251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em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especific</w:t>
      </w:r>
      <w:ins w:id="252" w:author="Lucas Okado" w:date="2018-11-26T21:53:00Z">
        <w:r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253" w:author="Lucas Okado" w:date="2018-11-26T21:53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as do grupo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Organizações que lutam pelos diretos das minorias são </w:t>
      </w:r>
      <w:del w:id="254" w:author="Ednaldo Ribeiro" w:date="2020-04-24T15:34:00Z">
        <w:r w:rsidR="001B5C5F" w:rsidRPr="00381AB4" w:rsidDel="00626B07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uma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instituiç</w:t>
      </w:r>
      <w:ins w:id="255" w:author="Ednaldo Ribeiro" w:date="2020-04-24T15:35:00Z">
        <w:r w:rsidR="00626B07">
          <w:rPr>
            <w:rFonts w:ascii="Times New Roman" w:hAnsi="Times New Roman" w:cs="Times New Roman"/>
            <w:sz w:val="24"/>
            <w:szCs w:val="24"/>
            <w:lang w:val="pt-BR"/>
          </w:rPr>
          <w:t>ões</w:t>
        </w:r>
      </w:ins>
      <w:del w:id="256" w:author="Ednaldo Ribeiro" w:date="2020-04-24T15:35:00Z">
        <w:r w:rsidR="001B5C5F" w:rsidRPr="00381AB4" w:rsidDel="00626B07">
          <w:rPr>
            <w:rFonts w:ascii="Times New Roman" w:hAnsi="Times New Roman" w:cs="Times New Roman"/>
            <w:sz w:val="24"/>
            <w:szCs w:val="24"/>
            <w:lang w:val="pt-BR"/>
          </w:rPr>
          <w:delText>ão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importante</w:t>
      </w:r>
      <w:ins w:id="257" w:author="Ednaldo Ribeiro" w:date="2020-04-24T15:35:00Z">
        <w:r w:rsidR="00626B07">
          <w:rPr>
            <w:rFonts w:ascii="Times New Roman" w:hAnsi="Times New Roman" w:cs="Times New Roman"/>
            <w:sz w:val="24"/>
            <w:szCs w:val="24"/>
            <w:lang w:val="pt-BR"/>
          </w:rPr>
          <w:t>s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nas democracias ocidentais e fatores como classe socioeconômica, distribuição geográfica</w:t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7"/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normas do grupo e experiências de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discriminação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afetam a relação entre raça e política.</w:t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8"/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BA07BF7" w14:textId="29CBCA45" w:rsidR="00C96AC4" w:rsidRPr="00EB2878" w:rsidRDefault="006D6BB9" w:rsidP="00B85748">
      <w:pPr>
        <w:autoSpaceDE w:val="0"/>
        <w:autoSpaceDN w:val="0"/>
        <w:adjustRightInd w:val="0"/>
        <w:spacing w:after="0" w:line="480" w:lineRule="auto"/>
        <w:ind w:firstLine="720"/>
        <w:rPr>
          <w:ins w:id="258" w:author="Benjamin Zhu" w:date="2020-05-04T22:25:00Z"/>
          <w:rFonts w:ascii="Times New Roman" w:hAnsi="Times New Roman" w:cs="Times New Roman"/>
          <w:sz w:val="24"/>
          <w:szCs w:val="24"/>
          <w:lang w:val="pt-BR"/>
        </w:rPr>
      </w:pPr>
      <w:del w:id="259" w:author="Benjamin Zhu" w:date="2020-05-04T23:10:00Z">
        <w:r w:rsidRPr="00381AB4" w:rsidDel="00446B68">
          <w:rPr>
            <w:rFonts w:ascii="Times New Roman" w:hAnsi="Times New Roman" w:cs="Times New Roman"/>
            <w:sz w:val="24"/>
            <w:szCs w:val="24"/>
            <w:lang w:val="pt-BR"/>
          </w:rPr>
          <w:delText>Fatores que</w:delText>
        </w:r>
        <w:r w:rsidR="00F5062D" w:rsidRPr="00381AB4" w:rsidDel="00446B6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afetam</w:delText>
        </w:r>
        <w:r w:rsidRPr="00381AB4" w:rsidDel="00446B6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a construção de uma identidade grupo incluem </w:delText>
        </w:r>
        <w:r w:rsidR="00B85748" w:rsidRPr="00381AB4" w:rsidDel="00446B68">
          <w:rPr>
            <w:rFonts w:ascii="Times New Roman" w:hAnsi="Times New Roman" w:cs="Times New Roman"/>
            <w:sz w:val="24"/>
            <w:szCs w:val="24"/>
            <w:lang w:val="pt-BR"/>
          </w:rPr>
          <w:delText>experiências</w:delText>
        </w:r>
        <w:r w:rsidRPr="00381AB4" w:rsidDel="00446B6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de </w:delText>
        </w:r>
        <w:r w:rsidR="00B84E75" w:rsidRPr="00381AB4" w:rsidDel="00446B68">
          <w:rPr>
            <w:rFonts w:ascii="Times New Roman" w:hAnsi="Times New Roman" w:cs="Times New Roman"/>
            <w:sz w:val="24"/>
            <w:szCs w:val="24"/>
            <w:lang w:val="pt-BR"/>
          </w:rPr>
          <w:delText>discriminação</w:delText>
        </w:r>
        <w:r w:rsidR="00B85748" w:rsidRPr="00381AB4" w:rsidDel="00446B68">
          <w:rPr>
            <w:rFonts w:ascii="Times New Roman" w:hAnsi="Times New Roman" w:cs="Times New Roman"/>
            <w:sz w:val="24"/>
            <w:szCs w:val="24"/>
            <w:lang w:val="pt-BR"/>
          </w:rPr>
          <w:delText>,</w:delText>
        </w:r>
        <w:r w:rsidRPr="00381AB4" w:rsidDel="00446B6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status socioeconômico</w:delText>
        </w:r>
        <w:r w:rsidR="00B85748" w:rsidRPr="00381AB4" w:rsidDel="00446B68">
          <w:rPr>
            <w:rFonts w:ascii="Times New Roman" w:hAnsi="Times New Roman" w:cs="Times New Roman"/>
            <w:sz w:val="24"/>
            <w:szCs w:val="24"/>
            <w:lang w:val="pt-BR"/>
          </w:rPr>
          <w:delText>, distribuição geográfica e participação em associações voluntarias relacionadas com o grupo ético.</w:delText>
        </w:r>
        <w:r w:rsidRPr="00381AB4" w:rsidDel="00446B6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Experiências de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discriminação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percepções</w:t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commentRangeStart w:id="260"/>
      <w:commentRangeStart w:id="261"/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oportunidades iguais numa sociedade são importantes </w:t>
      </w:r>
      <w:del w:id="262" w:author="Lucas Okado" w:date="2018-11-26T21:54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em </w:delText>
        </w:r>
      </w:del>
      <w:ins w:id="263" w:author="Lucas Okado" w:date="2018-11-26T21:54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para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construir uma </w:t>
      </w:r>
      <w:ins w:id="264" w:author="Lucas Okado" w:date="2018-11-26T21:54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forte 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identidade </w:t>
      </w:r>
      <w:del w:id="265" w:author="Lucas Okado" w:date="2018-11-26T21:54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forte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del w:id="266" w:author="Lucas Okado" w:date="2018-11-26T21:54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um 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grupo</w:t>
      </w:r>
      <w:ins w:id="267" w:author="Benjamin Zhu" w:date="2020-05-04T22:10:00Z">
        <w:r w:rsidR="008C28FC">
          <w:rPr>
            <w:rFonts w:ascii="Times New Roman" w:hAnsi="Times New Roman" w:cs="Times New Roman"/>
            <w:sz w:val="24"/>
            <w:szCs w:val="24"/>
            <w:lang w:val="pt-BR"/>
          </w:rPr>
          <w:t xml:space="preserve">. Além disso, </w:t>
        </w:r>
      </w:ins>
      <w:ins w:id="268" w:author="Benjamin Zhu" w:date="2020-05-04T21:59:00Z">
        <w:r w:rsidR="00997E32">
          <w:rPr>
            <w:rFonts w:ascii="Times New Roman" w:hAnsi="Times New Roman" w:cs="Times New Roman"/>
            <w:sz w:val="24"/>
            <w:szCs w:val="24"/>
            <w:lang w:val="pt-BR"/>
          </w:rPr>
          <w:t>el</w:t>
        </w:r>
      </w:ins>
      <w:ins w:id="269" w:author="Benjamin Zhu" w:date="2020-05-04T22:09:00Z">
        <w:r w:rsidR="008C28FC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ins w:id="270" w:author="Benjamin Zhu" w:date="2020-05-04T21:59:00Z">
        <w:r w:rsidR="00997E32">
          <w:rPr>
            <w:rFonts w:ascii="Times New Roman" w:hAnsi="Times New Roman" w:cs="Times New Roman"/>
            <w:sz w:val="24"/>
            <w:szCs w:val="24"/>
            <w:lang w:val="pt-BR"/>
          </w:rPr>
          <w:t xml:space="preserve">s dão um sentimento de </w:t>
        </w:r>
      </w:ins>
      <w:ins w:id="271" w:author="Benjamin Zhu" w:date="2020-05-04T22:00:00Z">
        <w:r w:rsidR="00997E32">
          <w:rPr>
            <w:rFonts w:ascii="Times New Roman" w:hAnsi="Times New Roman" w:cs="Times New Roman"/>
            <w:sz w:val="24"/>
            <w:szCs w:val="24"/>
            <w:lang w:val="pt-BR"/>
          </w:rPr>
          <w:t>alienação da sociedade</w:t>
        </w:r>
      </w:ins>
      <w:ins w:id="272" w:author="Benjamin Zhu" w:date="2020-05-04T22:11:00Z">
        <w:r w:rsidR="008C28FC">
          <w:rPr>
            <w:rFonts w:ascii="Times New Roman" w:hAnsi="Times New Roman" w:cs="Times New Roman"/>
            <w:sz w:val="24"/>
            <w:szCs w:val="24"/>
            <w:lang w:val="pt-BR"/>
          </w:rPr>
          <w:t xml:space="preserve"> que pode diminuir a confianças nas instituições e </w:t>
        </w:r>
      </w:ins>
      <w:ins w:id="273" w:author="Benjamin Zhu" w:date="2020-05-04T22:12:00Z">
        <w:r w:rsidR="008C28FC">
          <w:rPr>
            <w:rFonts w:ascii="Times New Roman" w:hAnsi="Times New Roman" w:cs="Times New Roman"/>
            <w:sz w:val="24"/>
            <w:szCs w:val="24"/>
            <w:lang w:val="pt-BR"/>
          </w:rPr>
          <w:t>mediar a participação ou abstenção na pol</w:t>
        </w:r>
      </w:ins>
      <w:ins w:id="274" w:author="Benjamin Zhu" w:date="2020-05-04T22:13:00Z">
        <w:r w:rsidR="008C28FC">
          <w:rPr>
            <w:rFonts w:ascii="Times New Roman" w:hAnsi="Times New Roman" w:cs="Times New Roman"/>
            <w:sz w:val="24"/>
            <w:szCs w:val="24"/>
            <w:lang w:val="pt-BR"/>
          </w:rPr>
          <w:t>ítica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Pessoas de um grupo étnico que acreditam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sofrer</w:t>
      </w:r>
      <w:del w:id="275" w:author="Ednaldo Ribeiro" w:date="2020-04-24T15:35:00Z">
        <w:r w:rsidR="00B84E75" w:rsidDel="0069247B">
          <w:rPr>
            <w:rFonts w:ascii="Times New Roman" w:hAnsi="Times New Roman" w:cs="Times New Roman"/>
            <w:sz w:val="24"/>
            <w:szCs w:val="24"/>
            <w:lang w:val="pt-BR"/>
          </w:rPr>
          <w:delText>-lhes</w:delText>
        </w:r>
      </w:del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discriminação</w:t>
      </w:r>
      <w:del w:id="276" w:author="Lucas Okado" w:date="2018-11-26T21:54:00Z">
        <w:r w:rsidR="001B5C5F"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num país,</w:delText>
        </w:r>
      </w:del>
      <w:ins w:id="277" w:author="Lucas Okado" w:date="2018-11-26T21:54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>,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são mais prováveis a apoiar um partido que tem uma tradição de defender direitos de minorias.</w:t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9"/>
      </w:r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83E13" w:rsidRPr="00381AB4">
        <w:rPr>
          <w:rFonts w:ascii="Times New Roman" w:hAnsi="Times New Roman" w:cs="Times New Roman"/>
          <w:sz w:val="24"/>
          <w:szCs w:val="24"/>
          <w:lang w:val="pt-BR"/>
        </w:rPr>
        <w:t>Porém</w:t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>, experi</w:t>
      </w:r>
      <w:del w:id="278" w:author="Ednaldo Ribeiro" w:date="2020-04-24T15:35:00Z">
        <w:r w:rsidR="00D40709" w:rsidRPr="00381AB4" w:rsidDel="0069247B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ins w:id="279" w:author="Ednaldo Ribeiro" w:date="2020-04-24T15:35:00Z">
        <w:r w:rsidR="0069247B">
          <w:rPr>
            <w:rFonts w:ascii="Times New Roman" w:hAnsi="Times New Roman" w:cs="Times New Roman"/>
            <w:sz w:val="24"/>
            <w:szCs w:val="24"/>
            <w:lang w:val="pt-BR"/>
          </w:rPr>
          <w:t>ê</w:t>
        </w:r>
      </w:ins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ncias pessoais de descriminação motivam </w:t>
      </w:r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indivíduos</w:t>
      </w:r>
      <w:ins w:id="280" w:author="Lucas Okado" w:date="2019-01-14T09:58:00Z">
        <w:r w:rsidR="005355BD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</w:t>
        </w:r>
      </w:ins>
      <w:del w:id="281" w:author="Lucas Okado" w:date="2019-01-14T09:58:00Z">
        <w:r w:rsidR="00D40709" w:rsidRPr="00381AB4" w:rsidDel="005355BD">
          <w:rPr>
            <w:rFonts w:ascii="Times New Roman" w:hAnsi="Times New Roman" w:cs="Times New Roman"/>
            <w:sz w:val="24"/>
            <w:szCs w:val="24"/>
            <w:lang w:val="pt-BR"/>
          </w:rPr>
          <w:delText>ais</w:delText>
        </w:r>
      </w:del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castigar o partido </w:t>
      </w:r>
      <w:del w:id="282" w:author="Lucas Okado" w:date="2019-01-14T09:58:00Z">
        <w:r w:rsidR="00D40709" w:rsidRPr="00381AB4" w:rsidDel="005355BD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em </w:delText>
        </w:r>
      </w:del>
      <w:ins w:id="283" w:author="Lucas Okado" w:date="2019-01-14T09:58:00Z">
        <w:r w:rsidR="005355BD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no </w:t>
        </w:r>
      </w:ins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poder, </w:t>
      </w:r>
      <w:del w:id="284" w:author="Lucas Okado" w:date="2019-01-14T09:58:00Z">
        <w:r w:rsidR="00D40709" w:rsidRPr="00381AB4" w:rsidDel="005355BD">
          <w:rPr>
            <w:rFonts w:ascii="Times New Roman" w:hAnsi="Times New Roman" w:cs="Times New Roman"/>
            <w:sz w:val="24"/>
            <w:szCs w:val="24"/>
            <w:lang w:val="pt-BR"/>
          </w:rPr>
          <w:delText>apesar se o ele normalmente é um partido com</w:delText>
        </w:r>
      </w:del>
      <w:ins w:id="285" w:author="Lucas Okado" w:date="2019-01-14T09:58:00Z">
        <w:r w:rsidR="005355BD" w:rsidRPr="00381AB4">
          <w:rPr>
            <w:rFonts w:ascii="Times New Roman" w:hAnsi="Times New Roman" w:cs="Times New Roman"/>
            <w:sz w:val="24"/>
            <w:szCs w:val="24"/>
            <w:lang w:val="pt-BR"/>
          </w:rPr>
          <w:t>mesmo se ele possuir</w:t>
        </w:r>
      </w:ins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uma tradição de defender minorias.</w:t>
      </w:r>
      <w:r w:rsidR="00D40709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40709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0"/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ins w:id="292" w:author="Benjamin Zhu" w:date="2020-05-04T22:46:00Z">
        <w:r w:rsidR="00EB2878">
          <w:rPr>
            <w:rFonts w:ascii="Times New Roman" w:hAnsi="Times New Roman" w:cs="Times New Roman"/>
            <w:sz w:val="24"/>
            <w:szCs w:val="24"/>
            <w:lang w:val="pt-BR"/>
          </w:rPr>
          <w:t>Além disso, experiências de d</w:t>
        </w:r>
      </w:ins>
      <w:ins w:id="293" w:author="Benjamin Zhu" w:date="2020-05-04T23:11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>i</w:t>
        </w:r>
      </w:ins>
      <w:ins w:id="294" w:author="Benjamin Zhu" w:date="2020-05-04T22:46:00Z">
        <w:r w:rsidR="00EB2878">
          <w:rPr>
            <w:rFonts w:ascii="Times New Roman" w:hAnsi="Times New Roman" w:cs="Times New Roman"/>
            <w:sz w:val="24"/>
            <w:szCs w:val="24"/>
            <w:lang w:val="pt-BR"/>
          </w:rPr>
          <w:t>sc</w:t>
        </w:r>
      </w:ins>
      <w:ins w:id="295" w:author="Benjamin Zhu" w:date="2020-05-04T22:47:00Z">
        <w:r w:rsidR="00EB2878">
          <w:rPr>
            <w:rFonts w:ascii="Times New Roman" w:hAnsi="Times New Roman" w:cs="Times New Roman"/>
            <w:sz w:val="24"/>
            <w:szCs w:val="24"/>
            <w:lang w:val="pt-BR"/>
          </w:rPr>
          <w:t>riminação não s</w:t>
        </w:r>
        <w:r w:rsidR="00EB2878" w:rsidRPr="00EB2878">
          <w:rPr>
            <w:rFonts w:ascii="Times New Roman" w:hAnsi="Times New Roman" w:cs="Times New Roman"/>
            <w:sz w:val="24"/>
            <w:szCs w:val="24"/>
            <w:lang w:val="pt-BR"/>
            <w:rPrChange w:id="296" w:author="Benjamin Zhu" w:date="2020-05-04T22:4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ã</w:t>
        </w:r>
        <w:r w:rsidR="00EB2878">
          <w:rPr>
            <w:rFonts w:ascii="Times New Roman" w:hAnsi="Times New Roman" w:cs="Times New Roman"/>
            <w:sz w:val="24"/>
            <w:szCs w:val="24"/>
            <w:lang w:val="pt-BR"/>
          </w:rPr>
          <w:t xml:space="preserve">o iguais. </w:t>
        </w:r>
      </w:ins>
      <w:ins w:id="297" w:author="Benjamin Zhu" w:date="2020-05-04T23:11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>Discriminação</w:t>
        </w:r>
      </w:ins>
      <w:ins w:id="298" w:author="Benjamin Zhu" w:date="2020-05-04T23:12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 xml:space="preserve"> política </w:t>
        </w:r>
      </w:ins>
      <w:ins w:id="299" w:author="Benjamin Zhu" w:date="2020-05-04T23:13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>tipicamente</w:t>
        </w:r>
      </w:ins>
      <w:ins w:id="300" w:author="Benjamin Zhu" w:date="2020-05-04T23:12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 xml:space="preserve"> se manifesta </w:t>
        </w:r>
      </w:ins>
      <w:ins w:id="301" w:author="Benjamin Zhu" w:date="2020-05-04T23:13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 xml:space="preserve">como leis, políticas e outras medidas sistêmicas </w:t>
        </w:r>
      </w:ins>
      <w:ins w:id="302" w:author="Benjamin Zhu" w:date="2020-05-04T23:14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>pode motivar individuais para participar em política.</w:t>
        </w:r>
        <w:r w:rsidR="00446B68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21"/>
        </w:r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05" w:author="Benjamin Zhu" w:date="2020-05-04T23:15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 xml:space="preserve">Em contraste, </w:t>
        </w:r>
      </w:ins>
      <w:ins w:id="306" w:author="Benjamin Zhu" w:date="2020-05-04T23:14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>discriminação</w:t>
        </w:r>
      </w:ins>
      <w:ins w:id="307" w:author="Benjamin Zhu" w:date="2020-05-04T23:11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08" w:author="Benjamin Zhu" w:date="2020-05-04T23:12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>societ</w:t>
        </w:r>
      </w:ins>
      <w:ins w:id="309" w:author="Benjamin Zhu" w:date="2020-05-04T23:15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>al tipicamente se manifesta em formas interpessoais como</w:t>
        </w:r>
      </w:ins>
      <w:ins w:id="310" w:author="Benjamin Zhu" w:date="2020-05-04T23:16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 xml:space="preserve"> ataques </w:t>
        </w:r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lastRenderedPageBreak/>
          <w:t xml:space="preserve">verbais dos colegas </w:t>
        </w:r>
      </w:ins>
      <w:ins w:id="311" w:author="Benjamin Zhu" w:date="2020-05-06T00:30:00Z">
        <w:r w:rsidR="00456DB0">
          <w:rPr>
            <w:rFonts w:ascii="Times New Roman" w:hAnsi="Times New Roman" w:cs="Times New Roman"/>
            <w:sz w:val="24"/>
            <w:szCs w:val="24"/>
            <w:lang w:val="pt-BR"/>
          </w:rPr>
          <w:t>e</w:t>
        </w:r>
      </w:ins>
      <w:ins w:id="312" w:author="Benjamin Zhu" w:date="2020-05-04T23:17:00Z">
        <w:r w:rsidR="00A833B6">
          <w:rPr>
            <w:rFonts w:ascii="Times New Roman" w:hAnsi="Times New Roman" w:cs="Times New Roman"/>
            <w:sz w:val="24"/>
            <w:szCs w:val="24"/>
            <w:lang w:val="pt-BR"/>
          </w:rPr>
          <w:t xml:space="preserve"> pode diminuir sentimentos de </w:t>
        </w:r>
      </w:ins>
      <w:ins w:id="313" w:author="Benjamin Zhu" w:date="2020-05-04T23:18:00Z">
        <w:r w:rsidR="00A833B6">
          <w:rPr>
            <w:rFonts w:ascii="Times New Roman" w:hAnsi="Times New Roman" w:cs="Times New Roman"/>
            <w:sz w:val="24"/>
            <w:szCs w:val="24"/>
            <w:lang w:val="pt-BR"/>
          </w:rPr>
          <w:t>eficácia</w:t>
        </w:r>
      </w:ins>
      <w:ins w:id="314" w:author="Benjamin Zhu" w:date="2020-05-04T23:17:00Z">
        <w:r w:rsidR="00A833B6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15" w:author="Benjamin Zhu" w:date="2020-05-06T00:18:00Z">
        <w:r w:rsidR="000A4EC1">
          <w:rPr>
            <w:rFonts w:ascii="Times New Roman" w:hAnsi="Times New Roman" w:cs="Times New Roman"/>
            <w:sz w:val="24"/>
            <w:szCs w:val="24"/>
            <w:lang w:val="pt-BR"/>
          </w:rPr>
          <w:t xml:space="preserve">que pode, por sua vez, </w:t>
        </w:r>
      </w:ins>
      <w:ins w:id="316" w:author="Benjamin Zhu" w:date="2020-05-06T00:19:00Z">
        <w:r w:rsidR="000A4EC1">
          <w:rPr>
            <w:rFonts w:ascii="Times New Roman" w:hAnsi="Times New Roman" w:cs="Times New Roman"/>
            <w:sz w:val="24"/>
            <w:szCs w:val="24"/>
            <w:lang w:val="pt-BR"/>
          </w:rPr>
          <w:t>diminuir</w:t>
        </w:r>
      </w:ins>
      <w:ins w:id="317" w:author="Benjamin Zhu" w:date="2020-05-04T23:17:00Z">
        <w:r w:rsidR="00A833B6">
          <w:rPr>
            <w:rFonts w:ascii="Times New Roman" w:hAnsi="Times New Roman" w:cs="Times New Roman"/>
            <w:sz w:val="24"/>
            <w:szCs w:val="24"/>
            <w:lang w:val="pt-BR"/>
          </w:rPr>
          <w:t xml:space="preserve"> a participação política.</w:t>
        </w:r>
      </w:ins>
      <w:ins w:id="318" w:author="Benjamin Zhu" w:date="2020-05-04T23:18:00Z">
        <w:r w:rsidR="00A833B6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22"/>
        </w:r>
      </w:ins>
      <w:ins w:id="320" w:author="Benjamin Zhu" w:date="2020-05-04T23:11:00Z">
        <w:r w:rsidR="00446B68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</w:p>
    <w:p w14:paraId="5200DA4A" w14:textId="30B8A00F" w:rsidR="00C96AC4" w:rsidRDefault="007D5D59" w:rsidP="00B85748">
      <w:pPr>
        <w:autoSpaceDE w:val="0"/>
        <w:autoSpaceDN w:val="0"/>
        <w:adjustRightInd w:val="0"/>
        <w:spacing w:after="0" w:line="480" w:lineRule="auto"/>
        <w:ind w:firstLine="720"/>
        <w:rPr>
          <w:ins w:id="321" w:author="Benjamin Zhu" w:date="2020-05-04T22:27:00Z"/>
          <w:rFonts w:ascii="Times New Roman" w:hAnsi="Times New Roman" w:cs="Times New Roman"/>
          <w:sz w:val="24"/>
          <w:szCs w:val="24"/>
          <w:lang w:val="pt-BR"/>
        </w:rPr>
      </w:pPr>
      <w:commentRangeStart w:id="322"/>
      <w:del w:id="323" w:author="Lucas Okado" w:date="2018-11-26T21:55:00Z">
        <w:r w:rsidRPr="00381AB4" w:rsidDel="00D90E1F">
          <w:rPr>
            <w:rFonts w:ascii="Times New Roman" w:hAnsi="Times New Roman" w:cs="Times New Roman"/>
            <w:sz w:val="24"/>
            <w:szCs w:val="24"/>
            <w:lang w:val="pt-BR"/>
          </w:rPr>
          <w:delText>Es</w:delText>
        </w:r>
      </w:del>
      <w:ins w:id="324" w:author="Lucas Okado" w:date="2018-11-26T21:55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>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ta</w:t>
      </w:r>
      <w:ins w:id="325" w:author="Lucas Okado" w:date="2018-11-26T21:55:00Z">
        <w:r w:rsidR="00D90E1F" w:rsidRPr="00381AB4">
          <w:rPr>
            <w:rFonts w:ascii="Times New Roman" w:hAnsi="Times New Roman" w:cs="Times New Roman"/>
            <w:sz w:val="24"/>
            <w:szCs w:val="24"/>
            <w:lang w:val="pt-BR"/>
          </w:rPr>
          <w:t>t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us </w:t>
      </w:r>
      <w:del w:id="326" w:author="Lucas Okado" w:date="2018-11-26T22:06:00Z">
        <w:r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 classe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socioeconômic</w:t>
      </w:r>
      <w:ins w:id="327" w:author="Lucas Okado" w:date="2018-11-26T22:06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328" w:author="Lucas Okado" w:date="2018-11-26T22:06:00Z">
        <w:r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329" w:author="Lucas Okado" w:date="2018-11-26T22:06:00Z">
        <w:r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alta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é particularmente importante porque </w:t>
      </w:r>
      <w:del w:id="330" w:author="Lucas Okado" w:date="2018-11-26T22:06:00Z">
        <w:r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>a importância de</w:delText>
        </w:r>
      </w:del>
      <w:ins w:id="331" w:author="Lucas Okado" w:date="2018-11-26T22:06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recursos</w:t>
      </w:r>
      <w:ins w:id="332" w:author="Benjamin Zhu" w:date="2020-05-04T22:25:00Z">
        <w:r w:rsidR="00C96AC4">
          <w:rPr>
            <w:rFonts w:ascii="Times New Roman" w:hAnsi="Times New Roman" w:cs="Times New Roman"/>
            <w:sz w:val="24"/>
            <w:szCs w:val="24"/>
            <w:lang w:val="pt-BR"/>
          </w:rPr>
          <w:t>, como educação,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333" w:author="Lucas Okado" w:date="2018-11-26T22:07:00Z">
        <w:r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que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facilitam a participação política e pode</w:t>
      </w:r>
      <w:ins w:id="334" w:author="Lucas Okado" w:date="2018-11-26T22:07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m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ter um efeito moderado</w:t>
      </w:r>
      <w:commentRangeEnd w:id="322"/>
      <w:r w:rsidR="00683081" w:rsidRPr="00381AB4">
        <w:rPr>
          <w:rStyle w:val="CommentReference"/>
          <w:lang w:val="pt-BR"/>
        </w:rPr>
        <w:commentReference w:id="322"/>
      </w:r>
      <w:ins w:id="335" w:author="Lucas Okado" w:date="2018-11-26T22:13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r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3"/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4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338" w:author="Lucas Okado" w:date="2018-11-26T22:13:00Z">
        <w:r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>Também, c</w:delText>
        </w:r>
        <w:r w:rsidR="001B5C5F" w:rsidRPr="00381AB4" w:rsidDel="00683081">
          <w:rPr>
            <w:rFonts w:ascii="Times New Roman" w:hAnsi="Times New Roman" w:cs="Times New Roman"/>
            <w:sz w:val="24"/>
            <w:szCs w:val="24"/>
            <w:lang w:val="pt-BR"/>
          </w:rPr>
          <w:delText>lasse socioeconômico tem um efeito moderado e enfraquece apoio para interesses do grupo étnico ou seja, quando socioeconômico tornar mais alto, apoio para interesses do grupo diminui</w:delText>
        </w:r>
      </w:del>
      <w:ins w:id="339" w:author="Lucas Okado" w:date="2018-11-26T22:13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Isto ocorre porque quanto m</w:t>
        </w:r>
      </w:ins>
      <w:ins w:id="340" w:author="Lucas Okado" w:date="2018-11-26T22:14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>ais central é a posição social, menor é o</w:t>
        </w:r>
      </w:ins>
      <w:ins w:id="341" w:author="Lucas Okado" w:date="2018-11-26T22:15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seu</w:t>
        </w:r>
      </w:ins>
      <w:ins w:id="342" w:author="Lucas Okado" w:date="2018-11-26T22:14:00Z">
        <w:r w:rsidR="00683081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apoio para</w:t>
        </w:r>
      </w:ins>
      <w:ins w:id="343" w:author="Lucas Okado" w:date="2018-11-26T22:15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questões de interesse do grupo</w:t>
        </w:r>
      </w:ins>
      <w:r w:rsidR="001B5C5F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1B5C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5"/>
      </w:r>
      <w:del w:id="344" w:author="Benjamin Zhu" w:date="2020-05-04T22:20:00Z">
        <w:r w:rsidR="00B85748" w:rsidRPr="00381AB4" w:rsidDel="00C96AC4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ins w:id="345" w:author="Benjamin Zhu" w:date="2020-05-04T23:29:00Z"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46" w:author="Benjamin Zhu" w:date="2020-05-05T00:07:00Z">
        <w:r w:rsidR="001817C2">
          <w:rPr>
            <w:rFonts w:ascii="Times New Roman" w:hAnsi="Times New Roman" w:cs="Times New Roman"/>
            <w:sz w:val="24"/>
            <w:szCs w:val="24"/>
            <w:lang w:val="pt-BR"/>
          </w:rPr>
          <w:t xml:space="preserve"> Pessoas com classe alta normalmente são melhor tratados pelos colegas</w:t>
        </w:r>
      </w:ins>
      <w:ins w:id="347" w:author="Benjamin Zhu" w:date="2020-05-05T00:08:00Z">
        <w:r w:rsidR="001817C2">
          <w:rPr>
            <w:rFonts w:ascii="Times New Roman" w:hAnsi="Times New Roman" w:cs="Times New Roman"/>
            <w:sz w:val="24"/>
            <w:szCs w:val="24"/>
            <w:lang w:val="pt-BR"/>
          </w:rPr>
          <w:t xml:space="preserve"> e têm </w:t>
        </w:r>
      </w:ins>
      <w:ins w:id="348" w:author="Benjamin Zhu" w:date="2020-05-05T00:09:00Z">
        <w:r w:rsidR="001817C2">
          <w:rPr>
            <w:rFonts w:ascii="Times New Roman" w:hAnsi="Times New Roman" w:cs="Times New Roman"/>
            <w:sz w:val="24"/>
            <w:szCs w:val="24"/>
            <w:lang w:val="pt-BR"/>
          </w:rPr>
          <w:t>níveis de confiança maior</w:t>
        </w:r>
      </w:ins>
      <w:ins w:id="349" w:author="Benjamin Zhu" w:date="2020-05-05T00:08:00Z">
        <w:r w:rsidR="001817C2">
          <w:rPr>
            <w:rFonts w:ascii="Times New Roman" w:hAnsi="Times New Roman" w:cs="Times New Roman"/>
            <w:sz w:val="24"/>
            <w:szCs w:val="24"/>
            <w:lang w:val="pt-BR"/>
          </w:rPr>
          <w:t xml:space="preserve"> enquanto pessoas com classe baixo podem ter mais experencias de ser enganadas</w:t>
        </w:r>
      </w:ins>
      <w:ins w:id="350" w:author="Benjamin Zhu" w:date="2020-05-05T00:09:00Z">
        <w:r w:rsidR="001817C2">
          <w:rPr>
            <w:rFonts w:ascii="Times New Roman" w:hAnsi="Times New Roman" w:cs="Times New Roman"/>
            <w:sz w:val="24"/>
            <w:szCs w:val="24"/>
            <w:lang w:val="pt-BR"/>
          </w:rPr>
          <w:t>, levando ao níveis menores de confiança.</w:t>
        </w:r>
      </w:ins>
      <w:ins w:id="351" w:author="Benjamin Zhu" w:date="2020-05-05T00:10:00Z">
        <w:r w:rsidR="001817C2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26"/>
        </w:r>
      </w:ins>
      <w:ins w:id="353" w:author="Benjamin Zhu" w:date="2020-05-05T00:09:00Z">
        <w:r w:rsidR="001817C2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54" w:author="Benjamin Zhu" w:date="2020-05-05T00:08:00Z">
        <w:r w:rsidR="001817C2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55" w:author="Benjamin Zhu" w:date="2020-05-04T23:33:00Z"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>Porém é importante para distinguir os efeitos de renda e da educação, os componentes mais proeminentes de status socioeconômico. Renda é geralmente vinculado ao apoio às autoridades estabelecidas, e por sua vez, é vinculado com confiança institucional maior enquanto educação como um mobilizador cognitiva, é ligada com confiança institucional menor e mais participação política.</w:t>
        </w:r>
        <w:r w:rsidR="0092163B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27"/>
        </w:r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358" w:author="Benjamin Zhu" w:date="2020-05-04T23:29:00Z"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 xml:space="preserve">Pessoas com renda baixa normalmente tem menos </w:t>
        </w:r>
      </w:ins>
      <w:ins w:id="359" w:author="Benjamin Zhu" w:date="2020-05-04T23:30:00Z"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>recursos para criar e manter associações cívicas e como um resultado, têm menos oportunidades para participação política.</w:t>
        </w:r>
        <w:r w:rsidR="0092163B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28"/>
        </w:r>
        <w:r w:rsidR="0092163B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</w:p>
    <w:p w14:paraId="0A8553BC" w14:textId="7AB3779E" w:rsidR="001B5C5F" w:rsidRPr="00381AB4" w:rsidDel="00517663" w:rsidRDefault="00B85748" w:rsidP="00B85748">
      <w:pPr>
        <w:autoSpaceDE w:val="0"/>
        <w:autoSpaceDN w:val="0"/>
        <w:adjustRightInd w:val="0"/>
        <w:spacing w:after="0" w:line="480" w:lineRule="auto"/>
        <w:ind w:firstLine="720"/>
        <w:rPr>
          <w:del w:id="362" w:author="Lucas Okado" w:date="2018-11-26T22:16:00Z"/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>O</w:t>
      </w:r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tamanho </w:t>
      </w:r>
      <w:del w:id="363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do grupo</w:delText>
        </w:r>
      </w:del>
      <w:ins w:id="364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da população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365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 </w:delText>
        </w:r>
      </w:del>
      <w:ins w:id="366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é 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um preditor </w:t>
      </w:r>
      <w:del w:id="367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mais </w:delText>
        </w:r>
      </w:del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>consistent</w:t>
      </w:r>
      <w:del w:id="368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ins w:id="369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370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de </w:delText>
        </w:r>
      </w:del>
      <w:ins w:id="371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da </w:t>
        </w:r>
      </w:ins>
      <w:r w:rsidR="007D5D5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atividade política de grupos </w:t>
      </w:r>
      <w:del w:id="372" w:author="Lucas Okado" w:date="2018-11-26T22:16:00Z">
        <w:r w:rsidR="007D5D59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minores</w:delText>
        </w:r>
      </w:del>
      <w:ins w:id="373" w:author="Lucas Okado" w:date="2018-11-26T22:16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minoritários.</w:t>
        </w:r>
      </w:ins>
      <w:r w:rsidR="007D5D59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9"/>
      </w:r>
    </w:p>
    <w:p w14:paraId="49111995" w14:textId="37B173C2" w:rsidR="007D5D59" w:rsidRPr="00381AB4" w:rsidRDefault="007D5D59" w:rsidP="00B85748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del w:id="374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No outro lado, e</w:delText>
        </w:r>
      </w:del>
      <w:ins w:id="375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studos em</w:t>
      </w:r>
      <w:ins w:id="376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diversos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países </w:t>
      </w:r>
      <w:ins w:id="377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de</w:t>
        </w:r>
      </w:ins>
      <w:del w:id="378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diversos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mostram que distribuição geográfica aumenta o nível d</w:t>
      </w:r>
      <w:del w:id="379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ins w:id="380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atividade política </w:t>
      </w:r>
      <w:del w:id="381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nos grupos minorias</w:delText>
        </w:r>
      </w:del>
      <w:ins w:id="382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das minorias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0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No Reino Unido, quando a proporção de </w:t>
      </w:r>
      <w:commentRangeEnd w:id="260"/>
      <w:r w:rsidR="0069247B">
        <w:rPr>
          <w:rStyle w:val="CommentReference"/>
        </w:rPr>
        <w:commentReference w:id="260"/>
      </w:r>
      <w:commentRangeEnd w:id="261"/>
      <w:r w:rsidR="00456DB0">
        <w:rPr>
          <w:rStyle w:val="CommentReference"/>
        </w:rPr>
        <w:commentReference w:id="261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um grupo </w:t>
      </w:r>
      <w:ins w:id="384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étnico </w:t>
        </w:r>
      </w:ins>
      <w:del w:id="385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minoritário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aumenta </w:t>
      </w:r>
      <w:del w:id="386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num </w:delText>
        </w:r>
      </w:del>
      <w:ins w:id="387" w:author="Lucas Okado" w:date="2018-11-26T22:17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em um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bairro, a probabilidade </w:t>
      </w:r>
      <w:del w:id="388" w:author="Lucas Okado" w:date="2018-11-26T22:18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que </w:delText>
        </w:r>
      </w:del>
      <w:ins w:id="389" w:author="Lucas Okado" w:date="2018-11-26T22:18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de seus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membros </w:t>
      </w:r>
      <w:del w:id="390" w:author="Lucas Okado" w:date="2018-11-26T22:18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 grupo </w:delText>
        </w:r>
      </w:del>
      <w:del w:id="391" w:author="Lucas Okado" w:date="2018-11-26T22:17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vai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votar</w:t>
      </w:r>
      <w:ins w:id="392" w:author="Lucas Okado" w:date="2018-11-26T22:18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em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aumenta. Estudos sobre os efeitos da participação em associações </w:t>
      </w:r>
      <w:del w:id="393" w:author="Lucas Okado" w:date="2018-11-26T22:18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voluntarias </w:delText>
        </w:r>
      </w:del>
      <w:ins w:id="394" w:author="Lucas Okado" w:date="2018-11-26T22:18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voluntárias </w:t>
        </w:r>
      </w:ins>
      <w:del w:id="395" w:author="Lucas Okado" w:date="2018-11-26T22:19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mostram que a participação nessas associações pode</w:delText>
        </w:r>
      </w:del>
      <w:ins w:id="396" w:author="Lucas Okado" w:date="2018-11-26T22:19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podem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aumentar </w:t>
      </w:r>
      <w:del w:id="397" w:author="Lucas Okado" w:date="2018-11-26T22:19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a participação</w:delText>
        </w:r>
      </w:del>
      <w:ins w:id="398" w:author="Lucas Okado" w:date="2018-11-26T22:19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o envolvimento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polític</w:t>
      </w:r>
      <w:ins w:id="399" w:author="Lucas Okado" w:date="2018-11-26T22:19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o, </w:t>
        </w:r>
      </w:ins>
      <w:del w:id="400" w:author="Lucas Okado" w:date="2018-11-26T22:19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porque </w:t>
      </w:r>
      <w:del w:id="401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ela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desenvolve habilidades cívicas que facilita</w:t>
      </w:r>
      <w:ins w:id="402" w:author="Lucas Okado" w:date="2018-11-26T22:20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m o</w:t>
        </w:r>
      </w:ins>
      <w:del w:id="403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r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404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atividade </w:delText>
        </w:r>
      </w:del>
      <w:ins w:id="405" w:author="Lucas Okado" w:date="2018-11-26T22:20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engajamento</w:t>
        </w:r>
      </w:ins>
      <w:del w:id="406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política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mobiliza</w:t>
      </w:r>
      <w:ins w:id="407" w:author="Lucas Okado" w:date="2018-11-26T22:20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m os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408" w:author="Lucas Okado" w:date="2018-11-26T22:20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individuais</w:delText>
        </w:r>
      </w:del>
      <w:r w:rsidR="00B84E75" w:rsidRPr="00381AB4">
        <w:rPr>
          <w:rFonts w:ascii="Times New Roman" w:hAnsi="Times New Roman" w:cs="Times New Roman"/>
          <w:sz w:val="24"/>
          <w:szCs w:val="24"/>
          <w:lang w:val="pt-BR"/>
        </w:rPr>
        <w:t>indivíduos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mas </w:t>
      </w:r>
      <w:del w:id="409" w:author="Lucas Okado" w:date="2018-11-26T22:21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também depende no qual</w:delText>
        </w:r>
      </w:del>
      <w:ins w:id="410" w:author="Lucas Okado" w:date="2018-11-26T22:21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condicionadas ao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tipo de associação.</w:t>
      </w:r>
      <w:del w:id="411" w:author="Lucas Okado" w:date="2018-11-26T22:21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1"/>
      </w:r>
    </w:p>
    <w:p w14:paraId="5F113F80" w14:textId="76A41F3A" w:rsidR="00B85748" w:rsidRPr="00381AB4" w:rsidRDefault="00B85748" w:rsidP="00B8574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ab/>
        <w:t>Fatores que dificultam a formação de uma identidade coletiva forte incluem</w:t>
      </w:r>
      <w:r w:rsidR="00E632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 distribuição geográfica,</w:t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 capacidade de envergonhar desertores,</w:t>
      </w:r>
      <w:r w:rsidR="00E632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o nível de integração na sociedade, </w:t>
      </w:r>
      <w:r w:rsidR="00755729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>status socioeconômico. Quando um grupo pequeno é distribuído sobre uma área grande, a formação de identidade no grupo é dificultada.</w:t>
      </w:r>
      <w:r w:rsidR="00011842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2"/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>Se o grupo étnico tem normas fortes</w:t>
      </w:r>
      <w:r w:rsidR="00534FB8">
        <w:rPr>
          <w:rFonts w:ascii="Times New Roman" w:hAnsi="Times New Roman" w:cs="Times New Roman"/>
          <w:sz w:val="24"/>
          <w:szCs w:val="24"/>
          <w:lang w:val="pt-BR"/>
        </w:rPr>
        <w:t xml:space="preserve"> e a capacidade de sancionar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534FB8">
        <w:rPr>
          <w:rFonts w:ascii="Times New Roman" w:hAnsi="Times New Roman" w:cs="Times New Roman"/>
          <w:sz w:val="24"/>
          <w:szCs w:val="24"/>
          <w:lang w:val="pt-BR"/>
        </w:rPr>
        <w:t xml:space="preserve">individuais têm que considerar os custos de divergir das normas do grupo. 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Quando a capacidade de envergonhar é fraca, </w:t>
      </w:r>
      <w:r w:rsidR="00112338" w:rsidRPr="00381AB4">
        <w:rPr>
          <w:rFonts w:ascii="Times New Roman" w:hAnsi="Times New Roman" w:cs="Times New Roman"/>
          <w:sz w:val="24"/>
          <w:szCs w:val="24"/>
          <w:lang w:val="pt-BR"/>
        </w:rPr>
        <w:t>indivíduos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sente</w:t>
      </w:r>
      <w:r w:rsidR="00057123" w:rsidRPr="00381AB4">
        <w:rPr>
          <w:rFonts w:ascii="Times New Roman" w:hAnsi="Times New Roman" w:cs="Times New Roman"/>
          <w:sz w:val="24"/>
          <w:szCs w:val="24"/>
          <w:lang w:val="pt-BR"/>
        </w:rPr>
        <w:t>m</w:t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mais liberdade ao perseguir seus interesses próprios quando eles divergem do grupo.</w:t>
      </w:r>
      <w:r w:rsidR="00E863F7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3"/>
      </w:r>
      <w:r w:rsidR="00E863F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>O nível de integração na sociedade e</w:t>
      </w:r>
      <w:r w:rsidR="00883E13">
        <w:rPr>
          <w:rFonts w:ascii="Times New Roman" w:hAnsi="Times New Roman" w:cs="Times New Roman"/>
          <w:sz w:val="24"/>
          <w:szCs w:val="24"/>
          <w:lang w:val="pt-BR"/>
        </w:rPr>
        <w:t xml:space="preserve"> o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status socioeconômico têm uma interação interessante. Quando o grupo não é </w:t>
      </w:r>
      <w:ins w:id="412" w:author="Lucas Okado" w:date="2019-01-14T10:01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bem </w:t>
        </w:r>
      </w:ins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integrado </w:t>
      </w:r>
      <w:del w:id="413" w:author="Lucas Okado" w:date="2019-01-14T10:01:00Z">
        <w:r w:rsidR="00011842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bem </w:delText>
        </w:r>
      </w:del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>na sociedade e sofre</w:t>
      </w:r>
      <w:del w:id="414" w:author="Lucas Okado" w:date="2019-01-14T10:02:00Z">
        <w:r w:rsidR="00011842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m</w:delText>
        </w:r>
      </w:del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preconceitos, verdadeiros ou percebidos, status socioeconômico alto não enfraquece a unidade do grupo e o grupo étnico </w:t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>continua a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ser importante para o processo de 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>toma</w:t>
      </w:r>
      <w:ins w:id="415" w:author="Lucas Okado" w:date="2019-01-14T10:02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da de</w:t>
        </w:r>
      </w:ins>
      <w:del w:id="416" w:author="Lucas Okado" w:date="2019-01-14T10:02:00Z">
        <w:r w:rsidR="00011842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r</w:delText>
        </w:r>
      </w:del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decisões dos individuais. Quando o grupo não sofre preconceitos,</w:t>
      </w:r>
      <w:ins w:id="417" w:author="Lucas Okado" w:date="2019-01-14T10:02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o</w:t>
        </w:r>
      </w:ins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status socioeconômico enfraquece </w:t>
      </w:r>
      <w:r w:rsidR="0040556D" w:rsidRPr="00381AB4">
        <w:rPr>
          <w:rFonts w:ascii="Times New Roman" w:hAnsi="Times New Roman" w:cs="Times New Roman"/>
          <w:sz w:val="24"/>
          <w:szCs w:val="24"/>
          <w:lang w:val="pt-BR"/>
        </w:rPr>
        <w:t>o apoio para os interesses do grupo</w:t>
      </w:r>
      <w:r w:rsidR="00D40709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01184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3874C47" w14:textId="61088047" w:rsidR="007C4DF3" w:rsidRPr="00381AB4" w:rsidDel="00517663" w:rsidRDefault="007C4DF3" w:rsidP="00F5325F">
      <w:pPr>
        <w:autoSpaceDE w:val="0"/>
        <w:autoSpaceDN w:val="0"/>
        <w:adjustRightInd w:val="0"/>
        <w:spacing w:after="0" w:line="480" w:lineRule="auto"/>
        <w:rPr>
          <w:del w:id="418" w:author="Lucas Okado" w:date="2018-11-26T22:21:00Z"/>
          <w:rFonts w:ascii="Times New Roman" w:hAnsi="Times New Roman" w:cs="Times New Roman"/>
          <w:sz w:val="24"/>
          <w:szCs w:val="24"/>
          <w:lang w:val="pt-BR"/>
        </w:rPr>
      </w:pPr>
    </w:p>
    <w:p w14:paraId="11350B52" w14:textId="1E2E14F0" w:rsidR="00EF4319" w:rsidRPr="00381AB4" w:rsidDel="00517663" w:rsidRDefault="00EF4319" w:rsidP="00F5325F">
      <w:pPr>
        <w:autoSpaceDE w:val="0"/>
        <w:autoSpaceDN w:val="0"/>
        <w:adjustRightInd w:val="0"/>
        <w:spacing w:after="0" w:line="480" w:lineRule="auto"/>
        <w:rPr>
          <w:del w:id="419" w:author="Lucas Okado" w:date="2018-11-26T22:21:00Z"/>
          <w:rFonts w:ascii="Times New Roman" w:hAnsi="Times New Roman" w:cs="Times New Roman"/>
          <w:b/>
          <w:sz w:val="24"/>
          <w:szCs w:val="24"/>
          <w:lang w:val="pt-BR"/>
        </w:rPr>
      </w:pPr>
    </w:p>
    <w:p w14:paraId="0C940AD0" w14:textId="68E6104E" w:rsidR="00EF4319" w:rsidRPr="00381AB4" w:rsidDel="00517663" w:rsidRDefault="00EF4319" w:rsidP="00F5325F">
      <w:pPr>
        <w:autoSpaceDE w:val="0"/>
        <w:autoSpaceDN w:val="0"/>
        <w:adjustRightInd w:val="0"/>
        <w:spacing w:after="0" w:line="480" w:lineRule="auto"/>
        <w:rPr>
          <w:del w:id="420" w:author="Lucas Okado" w:date="2018-11-26T22:21:00Z"/>
          <w:rFonts w:ascii="Times New Roman" w:hAnsi="Times New Roman" w:cs="Times New Roman"/>
          <w:b/>
          <w:sz w:val="24"/>
          <w:szCs w:val="24"/>
          <w:lang w:val="pt-BR"/>
        </w:rPr>
      </w:pPr>
    </w:p>
    <w:p w14:paraId="5D0C675C" w14:textId="7C165FF6" w:rsidR="00517663" w:rsidRPr="00381AB4" w:rsidRDefault="00517663">
      <w:pPr>
        <w:tabs>
          <w:tab w:val="left" w:pos="1224"/>
        </w:tabs>
        <w:autoSpaceDE w:val="0"/>
        <w:autoSpaceDN w:val="0"/>
        <w:adjustRightInd w:val="0"/>
        <w:spacing w:after="0" w:line="480" w:lineRule="auto"/>
        <w:rPr>
          <w:ins w:id="421" w:author="Lucas Okado" w:date="2018-11-26T22:21:00Z"/>
          <w:rFonts w:ascii="Times New Roman" w:hAnsi="Times New Roman" w:cs="Times New Roman"/>
          <w:b/>
          <w:sz w:val="24"/>
          <w:szCs w:val="24"/>
          <w:lang w:val="pt-BR"/>
        </w:rPr>
        <w:pPrChange w:id="422" w:author="Lucas Okado" w:date="2018-11-26T22:21:00Z">
          <w:pPr>
            <w:autoSpaceDE w:val="0"/>
            <w:autoSpaceDN w:val="0"/>
            <w:adjustRightInd w:val="0"/>
            <w:spacing w:after="0" w:line="480" w:lineRule="auto"/>
          </w:pPr>
        </w:pPrChange>
      </w:pPr>
      <w:ins w:id="423" w:author="Lucas Okado" w:date="2018-11-26T22:21:00Z">
        <w:r w:rsidRPr="00381AB4">
          <w:rPr>
            <w:rFonts w:ascii="Times New Roman" w:hAnsi="Times New Roman" w:cs="Times New Roman"/>
            <w:b/>
            <w:sz w:val="24"/>
            <w:szCs w:val="24"/>
            <w:lang w:val="pt-BR"/>
          </w:rPr>
          <w:tab/>
        </w:r>
      </w:ins>
    </w:p>
    <w:p w14:paraId="5A2B0F5F" w14:textId="266F9233" w:rsidR="006414BE" w:rsidRPr="00381AB4" w:rsidRDefault="006414BE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b/>
          <w:sz w:val="24"/>
          <w:szCs w:val="24"/>
          <w:lang w:val="pt-BR"/>
        </w:rPr>
        <w:t xml:space="preserve">Hipóteses </w:t>
      </w:r>
    </w:p>
    <w:p w14:paraId="3E395A97" w14:textId="3A2766D2" w:rsidR="003D1544" w:rsidRPr="00381AB4" w:rsidRDefault="006414BE" w:rsidP="000E57F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commentRangeStart w:id="424"/>
      <w:r w:rsidRPr="00381AB4">
        <w:rPr>
          <w:rFonts w:ascii="Times New Roman" w:hAnsi="Times New Roman" w:cs="Times New Roman"/>
          <w:sz w:val="24"/>
          <w:szCs w:val="24"/>
          <w:lang w:val="pt-BR"/>
        </w:rPr>
        <w:t>se</w:t>
      </w:r>
      <w:ins w:id="425" w:author="Benjamin Zhu" w:date="2018-12-02T20:26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>c</w:t>
        </w:r>
      </w:ins>
      <w:del w:id="426" w:author="Lucas Okado" w:date="2018-11-26T22:21:00Z">
        <w:r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c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>ção</w:t>
      </w:r>
      <w:commentRangeEnd w:id="424"/>
      <w:r w:rsidR="00517663" w:rsidRPr="00381AB4">
        <w:rPr>
          <w:rStyle w:val="CommentReference"/>
          <w:lang w:val="pt-BR"/>
        </w:rPr>
        <w:commentReference w:id="424"/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seguinte é um resumo dos fatores</w:t>
      </w:r>
      <w:r w:rsidR="00806E4E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4C113C">
        <w:rPr>
          <w:rFonts w:ascii="Times New Roman" w:hAnsi="Times New Roman" w:cs="Times New Roman"/>
          <w:sz w:val="24"/>
          <w:szCs w:val="24"/>
          <w:lang w:val="pt-BR"/>
        </w:rPr>
        <w:t>às</w:t>
      </w:r>
      <w:r w:rsidR="00806E4E">
        <w:rPr>
          <w:rFonts w:ascii="Times New Roman" w:hAnsi="Times New Roman" w:cs="Times New Roman"/>
          <w:sz w:val="24"/>
          <w:szCs w:val="24"/>
          <w:lang w:val="pt-BR"/>
        </w:rPr>
        <w:t xml:space="preserve"> vezes,</w:t>
      </w:r>
      <w:r w:rsidR="00AA0D13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contraditórios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que afetam </w:t>
      </w:r>
      <w:r w:rsidR="00AA0D13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os dois eixos que essa pesquisa pretende examinar em relação a comunidade nipo-brasileira. 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No Brasil, </w:t>
      </w:r>
      <w:del w:id="427" w:author="Lucas Okado" w:date="2018-11-26T22:22:00Z">
        <w:r w:rsidR="00D23691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nipo-brasileiros</w:delText>
        </w:r>
      </w:del>
      <w:ins w:id="428" w:author="Lucas Okado" w:date="2018-11-26T22:22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este grupo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geralmente </w:t>
      </w:r>
      <w:del w:id="429" w:author="Lucas Okado" w:date="2018-11-26T22:22:00Z">
        <w:r w:rsidR="00D23691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são </w:delText>
        </w:r>
      </w:del>
      <w:ins w:id="430" w:author="Lucas Okado" w:date="2018-11-26T22:22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é composto por pessoas 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de clas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se </w:t>
      </w:r>
      <w:del w:id="431" w:author="Lucas Okado" w:date="2018-11-26T22:22:00Z">
        <w:r w:rsidR="00F5325F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socioeconômico </w:delText>
        </w:r>
      </w:del>
      <w:ins w:id="432" w:author="Lucas Okado" w:date="2018-11-26T22:22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social </w:t>
        </w:r>
      </w:ins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mais </w:t>
      </w:r>
      <w:del w:id="433" w:author="Lucas Okado" w:date="2018-11-26T22:22:00Z">
        <w:r w:rsidR="00F5325F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alta</w:delText>
        </w:r>
      </w:del>
      <w:ins w:id="434" w:author="Lucas Okado" w:date="2018-11-26T22:22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elevada</w:t>
        </w:r>
      </w:ins>
      <w:r w:rsidR="00806E4E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F5325F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4"/>
      </w:r>
      <w:r w:rsidR="00806E4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BE4F5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61217">
        <w:rPr>
          <w:rFonts w:ascii="Times New Roman" w:hAnsi="Times New Roman" w:cs="Times New Roman"/>
          <w:sz w:val="24"/>
          <w:szCs w:val="24"/>
          <w:lang w:val="pt-BR"/>
        </w:rPr>
        <w:t>No geral, individuais que têm menos recursos socioeconômicos ou de educação têm níveis de confiança institucional menores.</w:t>
      </w:r>
      <w:r w:rsidR="00961217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5"/>
      </w:r>
      <w:r w:rsidR="0096121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06E4E">
        <w:rPr>
          <w:rFonts w:ascii="Times New Roman" w:hAnsi="Times New Roman" w:cs="Times New Roman"/>
          <w:sz w:val="24"/>
          <w:szCs w:val="24"/>
          <w:lang w:val="pt-BR"/>
        </w:rPr>
        <w:t>M</w:t>
      </w:r>
      <w:ins w:id="435" w:author="Lucas Okado" w:date="2018-11-26T22:23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esmo</w:t>
        </w:r>
      </w:ins>
      <w:del w:id="436" w:author="Lucas Okado" w:date="2018-11-26T22:23:00Z">
        <w:r w:rsidR="00BE4F5E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e</w:delText>
        </w:r>
      </w:del>
      <w:r w:rsidR="00BE4F5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população dos nipo-brasileiros </w:t>
      </w:r>
      <w:del w:id="437" w:author="Lucas Okado" w:date="2018-11-26T22:24:00Z">
        <w:r w:rsidR="00D23691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é</w:delText>
        </w:r>
        <w:r w:rsidR="00F5325F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D23691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pequeno</w:delText>
        </w:r>
      </w:del>
      <w:ins w:id="438" w:author="Lucas Okado" w:date="2018-11-26T22:24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sendo meno</w:t>
        </w:r>
      </w:ins>
      <w:ins w:id="439" w:author="Lucas Okado" w:date="2019-01-14T10:02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r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 relação </w:t>
      </w:r>
      <w:del w:id="440" w:author="Lucas Okado" w:date="2018-11-26T22:24:00Z">
        <w:r w:rsidR="00F5325F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dos </w:delText>
        </w:r>
      </w:del>
      <w:ins w:id="441" w:author="Lucas Okado" w:date="2018-11-26T22:24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aos </w:t>
        </w:r>
      </w:ins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>outros grupos</w:t>
      </w:r>
      <w:ins w:id="442" w:author="Lucas Okado" w:date="2018-11-26T22:24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étnicos</w:t>
        </w:r>
      </w:ins>
      <w:r w:rsidR="001370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del w:id="443" w:author="Lucas Okado" w:date="2018-11-26T22:24:00Z">
        <w:r w:rsidR="0013703E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só compor mais ou menos</w:delText>
        </w:r>
      </w:del>
      <w:ins w:id="444" w:author="Lucas Okado" w:date="2018-11-26T22:24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compondo pouco mais de</w:t>
        </w:r>
      </w:ins>
      <w:r w:rsidR="001370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445" w:author="Lucas Okado" w:date="2018-11-26T22:25:00Z">
        <w:r w:rsidR="0013703E" w:rsidRPr="00381AB4" w:rsidDel="00517663">
          <w:rPr>
            <w:rFonts w:ascii="Times New Roman" w:hAnsi="Times New Roman" w:cs="Times New Roman"/>
            <w:sz w:val="24"/>
            <w:szCs w:val="24"/>
            <w:lang w:val="pt-BR"/>
          </w:rPr>
          <w:delText>um porcento</w:delText>
        </w:r>
      </w:del>
      <w:ins w:id="446" w:author="Lucas Okado" w:date="2018-11-26T22:25:00Z">
        <w:r w:rsidR="00517663" w:rsidRPr="00381AB4">
          <w:rPr>
            <w:rFonts w:ascii="Times New Roman" w:hAnsi="Times New Roman" w:cs="Times New Roman"/>
            <w:sz w:val="24"/>
            <w:szCs w:val="24"/>
            <w:lang w:val="pt-BR"/>
          </w:rPr>
          <w:t>1%</w:t>
        </w:r>
      </w:ins>
      <w:r w:rsidR="001370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da população nacional</w:t>
      </w:r>
      <w:r w:rsidR="00BE4F5E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1E461B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23649" w:rsidRPr="00381AB4">
        <w:rPr>
          <w:rFonts w:ascii="Times New Roman" w:hAnsi="Times New Roman" w:cs="Times New Roman"/>
          <w:sz w:val="24"/>
          <w:szCs w:val="24"/>
          <w:lang w:val="pt-BR"/>
        </w:rPr>
        <w:t>Essa população pequena diminui os benefícios de racismo institucional contra orientai</w:t>
      </w:r>
      <w:r w:rsidR="00534FB8">
        <w:rPr>
          <w:rFonts w:ascii="Times New Roman" w:hAnsi="Times New Roman" w:cs="Times New Roman"/>
          <w:sz w:val="24"/>
          <w:szCs w:val="24"/>
          <w:lang w:val="pt-BR"/>
        </w:rPr>
        <w:t xml:space="preserve">s. </w:t>
      </w:r>
      <w:r w:rsidR="005B1C91" w:rsidRPr="00381AB4">
        <w:rPr>
          <w:rFonts w:ascii="Times New Roman" w:hAnsi="Times New Roman" w:cs="Times New Roman"/>
          <w:sz w:val="24"/>
          <w:szCs w:val="24"/>
          <w:lang w:val="pt-BR"/>
        </w:rPr>
        <w:t>N</w:t>
      </w:r>
      <w:r w:rsidR="001E461B" w:rsidRPr="00381AB4">
        <w:rPr>
          <w:rFonts w:ascii="Times New Roman" w:hAnsi="Times New Roman" w:cs="Times New Roman"/>
          <w:sz w:val="24"/>
          <w:szCs w:val="24"/>
          <w:lang w:val="pt-BR"/>
        </w:rPr>
        <w:t>ipo-brasileiros</w:t>
      </w:r>
      <w:r w:rsidR="007823E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sofrem menos</w:t>
      </w:r>
      <w:r w:rsidR="003D1F9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823E8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preconceito </w:t>
      </w:r>
      <w:r w:rsidR="003D1F9D">
        <w:rPr>
          <w:rFonts w:ascii="Times New Roman" w:hAnsi="Times New Roman" w:cs="Times New Roman"/>
          <w:sz w:val="24"/>
          <w:szCs w:val="24"/>
          <w:lang w:val="pt-BR"/>
        </w:rPr>
        <w:t xml:space="preserve">em </w:t>
      </w:r>
      <w:ins w:id="447" w:author="Ednaldo Ribeiro" w:date="2020-04-24T15:38:00Z">
        <w:r w:rsidR="00110B33">
          <w:rPr>
            <w:rFonts w:ascii="Times New Roman" w:hAnsi="Times New Roman" w:cs="Times New Roman"/>
            <w:sz w:val="24"/>
            <w:szCs w:val="24"/>
            <w:lang w:val="pt-BR"/>
          </w:rPr>
          <w:t xml:space="preserve">comparação </w:t>
        </w:r>
      </w:ins>
      <w:del w:id="448" w:author="Ednaldo Ribeiro" w:date="2020-04-24T15:38:00Z">
        <w:r w:rsidR="003D1F9D" w:rsidDel="00110B3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relação </w:delText>
        </w:r>
      </w:del>
      <w:r w:rsidR="003D1F9D">
        <w:rPr>
          <w:rFonts w:ascii="Times New Roman" w:hAnsi="Times New Roman" w:cs="Times New Roman"/>
          <w:sz w:val="24"/>
          <w:szCs w:val="24"/>
          <w:lang w:val="pt-BR"/>
        </w:rPr>
        <w:t>com outros grupos minori</w:t>
      </w:r>
      <w:ins w:id="449" w:author="Ednaldo Ribeiro" w:date="2020-04-24T15:38:00Z">
        <w:r w:rsidR="004739D2">
          <w:rPr>
            <w:rFonts w:ascii="Times New Roman" w:hAnsi="Times New Roman" w:cs="Times New Roman"/>
            <w:sz w:val="24"/>
            <w:szCs w:val="24"/>
            <w:lang w:val="pt-BR"/>
          </w:rPr>
          <w:t>tários</w:t>
        </w:r>
      </w:ins>
      <w:del w:id="450" w:author="Ednaldo Ribeiro" w:date="2020-04-24T15:38:00Z">
        <w:r w:rsidR="003D1F9D" w:rsidDel="004739D2">
          <w:rPr>
            <w:rFonts w:ascii="Times New Roman" w:hAnsi="Times New Roman" w:cs="Times New Roman"/>
            <w:sz w:val="24"/>
            <w:szCs w:val="24"/>
            <w:lang w:val="pt-BR"/>
          </w:rPr>
          <w:delText>as</w:delText>
        </w:r>
      </w:del>
      <w:r w:rsidR="003D1F9D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7823E8" w:rsidRPr="00381AB4">
        <w:rPr>
          <w:rFonts w:ascii="Times New Roman" w:hAnsi="Times New Roman" w:cs="Times New Roman"/>
          <w:sz w:val="24"/>
          <w:szCs w:val="24"/>
          <w:lang w:val="pt-BR"/>
        </w:rPr>
        <w:t>porque o custo de manter um regime de racismo institucional é maior do que os benefícios de não descriminar.</w:t>
      </w:r>
      <w:r w:rsidR="00E23649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6"/>
      </w:r>
      <w:r w:rsidR="00A0618C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>Quando um</w:t>
      </w:r>
      <w:ins w:id="451" w:author="Lucas Okado" w:date="2019-01-14T10:03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452" w:author="Lucas Okado" w:date="2019-01-14T10:03:00Z">
        <w:r w:rsidR="00186BAB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grupo pequeno </w:delText>
        </w:r>
      </w:del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>minoria obtém níveis altos de um recurso de classe escass</w:t>
      </w:r>
      <w:ins w:id="453" w:author="Lucas Okado" w:date="2019-01-14T10:03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454" w:author="Lucas Okado" w:date="2019-01-14T10:03:00Z">
        <w:r w:rsidR="00186BAB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>, neste caso educação</w:t>
      </w:r>
      <w:r w:rsidR="00534FB8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7"/>
      </w:r>
      <w:r w:rsidR="00186BAB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ins w:id="455" w:author="Lucas Okado" w:date="2019-01-14T10:03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 </w:t>
        </w:r>
      </w:ins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preconceito no mercado de trabalho pode ser diminuído. Para derivar os benefícios da supremacia branca no longo prazo, empregadores e empregados brancos têm que manter uma frente unida de preconceito. Como </w:t>
      </w:r>
      <w:del w:id="456" w:author="Lucas Okado" w:date="2019-01-14T10:04:00Z">
        <w:r w:rsidR="00EC0ED5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que </w:delText>
        </w:r>
      </w:del>
      <w:ins w:id="457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os </w:t>
        </w:r>
      </w:ins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nipo-brasileiros são um grupo proporcionalmente pequeno no Brasil, </w:t>
      </w:r>
      <w:r w:rsidR="003D1F9D" w:rsidRPr="00381AB4">
        <w:rPr>
          <w:rFonts w:ascii="Times New Roman" w:hAnsi="Times New Roman" w:cs="Times New Roman"/>
          <w:sz w:val="24"/>
          <w:szCs w:val="24"/>
          <w:lang w:val="pt-BR"/>
        </w:rPr>
        <w:t>indivíduos</w:t>
      </w:r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branc</w:t>
      </w:r>
      <w:ins w:id="458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del w:id="459" w:author="Lucas Okado" w:date="2019-01-14T10:04:00Z">
        <w:r w:rsidR="00EC0ED5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a</w:delText>
        </w:r>
      </w:del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 desertam de manter a frente unida para obter os benefícios no </w:t>
      </w:r>
      <w:del w:id="460" w:author="Lucas Okado" w:date="2019-01-14T10:04:00Z">
        <w:r w:rsidR="00EC0ED5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prazo </w:delText>
        </w:r>
      </w:del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curto </w:t>
      </w:r>
      <w:ins w:id="461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prazo </w:t>
        </w:r>
      </w:ins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r w:rsidR="00EC0ED5" w:rsidRPr="00381AB4">
        <w:rPr>
          <w:rFonts w:ascii="Times New Roman" w:hAnsi="Times New Roman" w:cs="Times New Roman"/>
          <w:sz w:val="24"/>
          <w:szCs w:val="24"/>
          <w:lang w:val="pt-BR"/>
        </w:rPr>
        <w:lastRenderedPageBreak/>
        <w:t>contratar e transacionar com membros desse grupo.</w:t>
      </w:r>
      <w:r w:rsidR="00EC0ED5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8"/>
      </w:r>
      <w:r w:rsidR="000E57FF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r w:rsidR="00C741B7" w:rsidRPr="00381AB4">
        <w:rPr>
          <w:rFonts w:ascii="Times New Roman" w:hAnsi="Times New Roman" w:cs="Times New Roman"/>
          <w:sz w:val="24"/>
          <w:szCs w:val="24"/>
          <w:lang w:val="pt-BR"/>
        </w:rPr>
        <w:t>E</w:t>
      </w:r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sses fatores </w:t>
      </w:r>
      <w:r w:rsidR="00635C22" w:rsidRPr="00381AB4">
        <w:rPr>
          <w:rFonts w:ascii="Times New Roman" w:hAnsi="Times New Roman" w:cs="Times New Roman"/>
          <w:sz w:val="24"/>
          <w:szCs w:val="24"/>
          <w:lang w:val="pt-BR"/>
        </w:rPr>
        <w:t>sugerem</w:t>
      </w:r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que nipo-brasileiros teria</w:t>
      </w:r>
      <w:ins w:id="462" w:author="Lucas Okado" w:date="2018-11-26T22:27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>m</w:t>
        </w:r>
      </w:ins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uma consciência política mais frac</w:t>
      </w:r>
      <w:del w:id="463" w:author="Lucas Okado" w:date="2018-11-26T22:27:00Z">
        <w:r w:rsidR="003D1544"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>o</w:delText>
        </w:r>
      </w:del>
      <w:ins w:id="464" w:author="Lucas Okado" w:date="2018-11-26T22:27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r w:rsidR="000E57FF">
        <w:rPr>
          <w:rFonts w:ascii="Times New Roman" w:hAnsi="Times New Roman" w:cs="Times New Roman"/>
          <w:sz w:val="24"/>
          <w:szCs w:val="24"/>
          <w:lang w:val="pt-BR"/>
        </w:rPr>
        <w:t xml:space="preserve"> e mais confiança nas instituições </w:t>
      </w:r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em relação </w:t>
      </w:r>
      <w:ins w:id="465" w:author="Lucas Okado" w:date="2019-01-14T10:04:00Z">
        <w:r w:rsidR="00057123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del w:id="466" w:author="Lucas Okado" w:date="2019-01-14T10:04:00Z">
        <w:r w:rsidR="003D1544" w:rsidRPr="00381AB4" w:rsidDel="00057123">
          <w:rPr>
            <w:rFonts w:ascii="Times New Roman" w:hAnsi="Times New Roman" w:cs="Times New Roman"/>
            <w:sz w:val="24"/>
            <w:szCs w:val="24"/>
            <w:lang w:val="pt-BR"/>
          </w:rPr>
          <w:delText>d</w:delText>
        </w:r>
      </w:del>
      <w:r w:rsidR="003D154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os outros grupos. </w:t>
      </w:r>
    </w:p>
    <w:p w14:paraId="10744A64" w14:textId="3D8A362C" w:rsidR="00D23691" w:rsidRPr="00381AB4" w:rsidRDefault="003D154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del w:id="467" w:author="Lucas Okado" w:date="2018-11-26T22:27:00Z">
        <w:r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No </w:delText>
        </w:r>
      </w:del>
      <w:ins w:id="468" w:author="Lucas Okado" w:date="2018-11-26T22:27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Por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>outro lado, nipo-brasileiros</w:t>
      </w:r>
      <w:r w:rsidR="0013703E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são concentrados no sul e sudeste</w:t>
      </w:r>
      <w:del w:id="469" w:author="Lucas Okado" w:date="2018-11-26T22:35:00Z">
        <w:r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>,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o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s estados de São Paulo</w:t>
      </w:r>
      <w:r w:rsidR="00F5325F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 Paraná </w:t>
      </w:r>
      <w:del w:id="470" w:author="Lucas Okado" w:date="2018-11-26T22:27:00Z">
        <w:r w:rsidR="00D23691"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têm </w:delText>
        </w:r>
      </w:del>
      <w:ins w:id="471" w:author="Lucas Okado" w:date="2018-11-26T22:27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possuem 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mais que 90% d</w:t>
      </w:r>
      <w:ins w:id="472" w:author="Ednaldo Ribeiro" w:date="2020-04-24T15:39:00Z">
        <w:r w:rsidR="00420E0B">
          <w:rPr>
            <w:rFonts w:ascii="Times New Roman" w:hAnsi="Times New Roman" w:cs="Times New Roman"/>
            <w:sz w:val="24"/>
            <w:szCs w:val="24"/>
            <w:lang w:val="pt-BR"/>
          </w:rPr>
          <w:t>ess</w:t>
        </w:r>
      </w:ins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a população</w:t>
      </w:r>
      <w:del w:id="473" w:author="Lucas Okado" w:date="2018-11-26T22:35:00Z">
        <w:r w:rsidR="00D23691"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nipo-brasileira</w:delText>
        </w:r>
      </w:del>
      <w:r w:rsidR="00D23691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35C2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Essa concentração geográfica </w:t>
      </w:r>
      <w:commentRangeStart w:id="474"/>
      <w:commentRangeStart w:id="475"/>
      <w:r w:rsidRPr="00381AB4">
        <w:rPr>
          <w:rFonts w:ascii="Times New Roman" w:hAnsi="Times New Roman" w:cs="Times New Roman"/>
          <w:sz w:val="24"/>
          <w:szCs w:val="24"/>
          <w:lang w:val="pt-BR"/>
        </w:rPr>
        <w:t>pre</w:t>
      </w:r>
      <w:ins w:id="476" w:author="Benjamin Zhu" w:date="2020-05-04T21:29:00Z">
        <w:r w:rsidR="00167D98">
          <w:rPr>
            <w:rFonts w:ascii="Times New Roman" w:hAnsi="Times New Roman" w:cs="Times New Roman"/>
            <w:sz w:val="24"/>
            <w:szCs w:val="24"/>
            <w:lang w:val="pt-BR"/>
          </w:rPr>
          <w:t xml:space="preserve">veria </w:t>
        </w:r>
      </w:ins>
      <w:del w:id="477" w:author="Benjamin Zhu" w:date="2020-05-04T21:29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>dicaria</w:delText>
        </w:r>
        <w:commentRangeEnd w:id="474"/>
        <w:r w:rsidR="00273CD5" w:rsidDel="00167D98">
          <w:rPr>
            <w:rStyle w:val="CommentReference"/>
          </w:rPr>
          <w:commentReference w:id="474"/>
        </w:r>
      </w:del>
      <w:commentRangeEnd w:id="475"/>
      <w:r w:rsidR="00167D98">
        <w:rPr>
          <w:rStyle w:val="CommentReference"/>
        </w:rPr>
        <w:commentReference w:id="475"/>
      </w:r>
      <w:del w:id="478" w:author="Benjamin Zhu" w:date="2020-05-04T21:29:00Z">
        <w:r w:rsidRPr="00381AB4" w:rsidDel="00167D98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</w:del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mais participação </w:t>
      </w:r>
      <w:r w:rsidR="00635C22" w:rsidRPr="00381AB4">
        <w:rPr>
          <w:rFonts w:ascii="Times New Roman" w:hAnsi="Times New Roman" w:cs="Times New Roman"/>
          <w:sz w:val="24"/>
          <w:szCs w:val="24"/>
          <w:lang w:val="pt-BR"/>
        </w:rPr>
        <w:t>política.</w:t>
      </w:r>
      <w:ins w:id="479" w:author="Benjamin Zhu" w:date="2018-12-02T20:29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As comunidades japonesas t</w:t>
        </w:r>
      </w:ins>
      <w:ins w:id="480" w:author="Benjamin Zhu" w:date="2018-12-02T20:31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>ê</w:t>
        </w:r>
      </w:ins>
      <w:ins w:id="481" w:author="Benjamin Zhu" w:date="2018-12-02T20:29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m uma </w:t>
        </w:r>
      </w:ins>
      <w:ins w:id="482" w:author="Ednaldo Ribeiro" w:date="2020-04-24T15:40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 xml:space="preserve">forte </w:t>
        </w:r>
      </w:ins>
      <w:ins w:id="483" w:author="Benjamin Zhu" w:date="2018-12-02T20:29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>tradiç</w:t>
        </w:r>
      </w:ins>
      <w:ins w:id="484" w:author="Benjamin Zhu" w:date="2018-12-02T20:30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ão </w:t>
        </w:r>
        <w:del w:id="485" w:author="Ednaldo Ribeiro" w:date="2020-04-24T15:40:00Z">
          <w:r w:rsidR="00F1458E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vivente </w:delText>
          </w:r>
        </w:del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>de participação em associações voluntarias de caráter cultural e esportivo</w:t>
        </w:r>
      </w:ins>
      <w:ins w:id="486" w:author="Benjamin Zhu" w:date="2018-12-02T20:31:00Z">
        <w:r w:rsidR="00F1458E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. Escolas </w:t>
        </w:r>
      </w:ins>
      <w:ins w:id="487" w:author="Benjamin Zhu" w:date="2018-12-03T13:24:00Z">
        <w:r w:rsidR="0020677F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japonesas </w:t>
        </w:r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existem desde </w:t>
        </w:r>
      </w:ins>
      <w:r w:rsidR="004C113C" w:rsidRPr="00381AB4">
        <w:rPr>
          <w:rFonts w:ascii="Times New Roman" w:hAnsi="Times New Roman" w:cs="Times New Roman"/>
          <w:sz w:val="24"/>
          <w:szCs w:val="24"/>
          <w:lang w:val="pt-BR"/>
        </w:rPr>
        <w:t>o</w:t>
      </w:r>
      <w:ins w:id="488" w:author="Benjamin Zhu" w:date="2018-12-03T13:24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489" w:author="Benjamin Zhu" w:date="2018-12-03T13:47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primeiro </w:t>
        </w:r>
      </w:ins>
      <w:ins w:id="490" w:author="Benjamin Zhu" w:date="2018-12-03T13:24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período de imigração japonesa</w:t>
        </w:r>
      </w:ins>
      <w:ins w:id="491" w:author="Benjamin Zhu" w:date="2018-12-03T13:26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.</w:t>
        </w:r>
      </w:ins>
      <w:ins w:id="492" w:author="Benjamin Zhu" w:date="2018-12-03T13:25:00Z">
        <w:r w:rsidR="00A748BC" w:rsidRPr="00381AB4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39"/>
        </w:r>
      </w:ins>
      <w:ins w:id="495" w:author="Benjamin Zhu" w:date="2018-12-03T13:26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Durante a segunda guerra mundial as comunidades japonesas foram </w:t>
        </w:r>
      </w:ins>
      <w:ins w:id="496" w:author="Benjamin Zhu" w:date="2018-12-03T13:27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perseguidas</w:t>
        </w:r>
      </w:ins>
      <w:ins w:id="497" w:author="Benjamin Zhu" w:date="2018-12-03T13:26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498" w:author="Benjamin Zhu" w:date="2018-12-03T13:27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e </w:t>
        </w:r>
      </w:ins>
      <w:r w:rsidR="0026546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havia proibição de ensinar ou falar o idioma de países do eixo. Músicas populares nessa </w:t>
      </w:r>
      <w:del w:id="499" w:author="Ednaldo Ribeiro" w:date="2020-04-24T15:40:00Z">
        <w:r w:rsidR="00265462" w:rsidRPr="00381AB4" w:rsidDel="00273CD5">
          <w:rPr>
            <w:rFonts w:ascii="Times New Roman" w:hAnsi="Times New Roman" w:cs="Times New Roman"/>
            <w:sz w:val="24"/>
            <w:szCs w:val="24"/>
            <w:lang w:val="pt-BR"/>
          </w:rPr>
          <w:delText>é</w:delText>
        </w:r>
      </w:del>
      <w:ins w:id="500" w:author="Ednaldo Ribeiro" w:date="2020-04-24T15:40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é</w:t>
        </w:r>
      </w:ins>
      <w:r w:rsidR="00265462" w:rsidRPr="00381AB4">
        <w:rPr>
          <w:rFonts w:ascii="Times New Roman" w:hAnsi="Times New Roman" w:cs="Times New Roman"/>
          <w:sz w:val="24"/>
          <w:szCs w:val="24"/>
          <w:lang w:val="pt-BR"/>
        </w:rPr>
        <w:t>p</w:t>
      </w:r>
      <w:del w:id="501" w:author="Ednaldo Ribeiro" w:date="2020-04-24T15:40:00Z">
        <w:r w:rsidR="00265462" w:rsidRPr="00381AB4" w:rsidDel="00273CD5">
          <w:rPr>
            <w:rFonts w:ascii="Times New Roman" w:hAnsi="Times New Roman" w:cs="Times New Roman"/>
            <w:sz w:val="24"/>
            <w:szCs w:val="24"/>
            <w:lang w:val="pt-BR"/>
          </w:rPr>
          <w:delText>i</w:delText>
        </w:r>
      </w:del>
      <w:ins w:id="502" w:author="Ednaldo Ribeiro" w:date="2020-04-24T15:40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o</w:t>
        </w:r>
      </w:ins>
      <w:r w:rsidR="0026546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ca </w:t>
      </w:r>
      <w:ins w:id="503" w:author="Ednaldo Ribeiro" w:date="2020-04-24T15:40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 xml:space="preserve">continuam versos </w:t>
        </w:r>
      </w:ins>
      <w:del w:id="504" w:author="Ednaldo Ribeiro" w:date="2020-04-24T15:40:00Z">
        <w:r w:rsidR="00265462" w:rsidRPr="00381AB4" w:rsidDel="00273CD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tinham líricos </w:delText>
        </w:r>
      </w:del>
      <w:proofErr w:type="spellStart"/>
      <w:r w:rsidR="00265462" w:rsidRPr="00381AB4">
        <w:rPr>
          <w:rFonts w:ascii="Times New Roman" w:hAnsi="Times New Roman" w:cs="Times New Roman"/>
          <w:sz w:val="24"/>
          <w:szCs w:val="24"/>
          <w:lang w:val="pt-BR"/>
        </w:rPr>
        <w:t>anti</w:t>
      </w:r>
      <w:proofErr w:type="spellEnd"/>
      <w:r w:rsidR="0026546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japoneses e muitas destas escolas foram fechadas.</w:t>
      </w:r>
      <w:r w:rsidR="005668D7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Porém,</w:t>
      </w:r>
      <w:ins w:id="505" w:author="Benjamin Zhu" w:date="2018-12-03T13:27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depois da guerra </w:t>
        </w:r>
      </w:ins>
      <w:ins w:id="506" w:author="Benjamin Zhu" w:date="2018-12-03T13:28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muitas escolas</w:t>
        </w:r>
      </w:ins>
      <w:ins w:id="507" w:author="Benjamin Zhu" w:date="2018-12-03T13:25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508" w:author="Benjamin Zhu" w:date="2018-12-03T13:43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reabrir</w:t>
        </w:r>
      </w:ins>
      <w:ins w:id="509" w:author="Benjamin Zhu" w:date="2018-12-03T13:44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ins w:id="510" w:author="Benjamin Zhu" w:date="2018-12-03T13:43:00Z">
        <w:r w:rsidR="00A748BC" w:rsidRPr="00381AB4">
          <w:rPr>
            <w:rFonts w:ascii="Times New Roman" w:hAnsi="Times New Roman" w:cs="Times New Roman"/>
            <w:sz w:val="24"/>
            <w:szCs w:val="24"/>
            <w:lang w:val="pt-BR"/>
          </w:rPr>
          <w:t>m</w:t>
        </w:r>
      </w:ins>
      <w:ins w:id="511" w:author="Benjamin Zhu" w:date="2018-12-03T13:47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, representando </w:t>
        </w:r>
        <w:del w:id="512" w:author="Lucas Okado" w:date="2019-01-14T10:05:00Z">
          <w:r w:rsidR="00F67E7B" w:rsidRPr="00381AB4" w:rsidDel="00057123">
            <w:rPr>
              <w:rFonts w:ascii="Times New Roman" w:hAnsi="Times New Roman" w:cs="Times New Roman"/>
              <w:sz w:val="24"/>
              <w:szCs w:val="24"/>
              <w:lang w:val="pt-BR"/>
            </w:rPr>
            <w:delText>um</w:delText>
          </w:r>
        </w:del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>a força da comunidade</w:t>
        </w:r>
      </w:ins>
      <w:ins w:id="513" w:author="Benjamin Zhu" w:date="2018-12-03T13:46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>.</w:t>
        </w:r>
      </w:ins>
      <w:ins w:id="514" w:author="Benjamin Zhu" w:date="2018-12-03T13:47:00Z">
        <w:r w:rsidR="00F67E7B" w:rsidRPr="00381AB4">
          <w:rPr>
            <w:rStyle w:val="FootnoteReference"/>
            <w:rFonts w:ascii="Times New Roman" w:hAnsi="Times New Roman" w:cs="Times New Roman"/>
            <w:sz w:val="24"/>
            <w:szCs w:val="24"/>
            <w:lang w:val="pt-BR"/>
          </w:rPr>
          <w:footnoteReference w:id="40"/>
        </w:r>
      </w:ins>
      <w:ins w:id="517" w:author="Benjamin Zhu" w:date="2018-12-03T13:46:00Z">
        <w:r w:rsidR="00F67E7B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>Nos estudos sobre dekasseguês, eles frequentemente</w:t>
      </w:r>
      <w:r w:rsidR="00635C22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citam </w:t>
      </w:r>
      <w:r w:rsidR="00A550B1" w:rsidRPr="00381AB4">
        <w:rPr>
          <w:rFonts w:ascii="Times New Roman" w:hAnsi="Times New Roman" w:cs="Times New Roman"/>
          <w:sz w:val="24"/>
          <w:szCs w:val="24"/>
          <w:lang w:val="pt-BR"/>
        </w:rPr>
        <w:t>experiencias</w:t>
      </w:r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de descriminação</w:t>
      </w:r>
      <w:r w:rsidR="00A550B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e um anseio por identidades</w:t>
      </w:r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como razões em porque eles </w:t>
      </w:r>
      <w:r w:rsidR="00A550B1" w:rsidRPr="00381AB4">
        <w:rPr>
          <w:rFonts w:ascii="Times New Roman" w:hAnsi="Times New Roman" w:cs="Times New Roman"/>
          <w:sz w:val="24"/>
          <w:szCs w:val="24"/>
          <w:lang w:val="pt-BR"/>
        </w:rPr>
        <w:t>saem</w:t>
      </w:r>
      <w:r w:rsidR="004C2C84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 do Brasil</w:t>
      </w:r>
      <w:r w:rsidR="00A550B1" w:rsidRPr="00381AB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A550B1"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41"/>
      </w:r>
      <w:del w:id="518" w:author="Benjamin Zhu" w:date="2018-12-03T13:47:00Z">
        <w:r w:rsidR="00D23691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>As comunidades japonesas também têm</w:delText>
        </w:r>
        <w:r w:rsidR="00F5325F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D23691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>uma reputação de insularidade e uma tradição vivente de participação em associações voluntarias</w:delText>
        </w:r>
        <w:r w:rsidR="00F5325F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</w:delText>
        </w:r>
        <w:r w:rsidR="00D23691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>como associações culturais e esportivas</w:delText>
        </w:r>
      </w:del>
      <w:ins w:id="519" w:author="Lucas Okado" w:date="2018-11-26T22:36:00Z">
        <w:del w:id="520" w:author="Benjamin Zhu" w:date="2018-12-03T13:47:00Z">
          <w:r w:rsidR="001A11CC" w:rsidRPr="00381AB4" w:rsidDel="00F67E7B">
            <w:rPr>
              <w:rFonts w:ascii="Times New Roman" w:hAnsi="Times New Roman" w:cs="Times New Roman"/>
              <w:sz w:val="24"/>
              <w:szCs w:val="24"/>
              <w:lang w:val="pt-BR"/>
            </w:rPr>
            <w:delText>de caráter cultural e esportivo</w:delText>
          </w:r>
        </w:del>
      </w:ins>
      <w:del w:id="521" w:author="Benjamin Zhu" w:date="2018-12-03T13:47:00Z">
        <w:r w:rsidR="00D23691" w:rsidRPr="00381AB4" w:rsidDel="00F67E7B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. </w:delText>
        </w:r>
      </w:del>
    </w:p>
    <w:p w14:paraId="7ED66F04" w14:textId="1578F004" w:rsidR="00EF4319" w:rsidRDefault="00EF4319" w:rsidP="00EF4319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381AB4">
        <w:rPr>
          <w:rFonts w:ascii="Times New Roman" w:hAnsi="Times New Roman" w:cs="Times New Roman"/>
          <w:sz w:val="24"/>
          <w:szCs w:val="24"/>
          <w:lang w:val="pt-BR"/>
        </w:rPr>
        <w:t>A confluência desses fatores coloca as questões</w:t>
      </w:r>
      <w:r w:rsidR="0096121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del w:id="522" w:author="Lucas Okado" w:date="2018-11-26T22:36:00Z">
        <w:r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sobre </w:delText>
        </w:r>
      </w:del>
      <w:ins w:id="523" w:author="Lucas Okado" w:date="2018-11-26T22:36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acerca da </w:t>
        </w:r>
      </w:ins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orientação cognitiva para a política </w:t>
      </w:r>
      <w:r w:rsidR="00961217">
        <w:rPr>
          <w:rFonts w:ascii="Times New Roman" w:hAnsi="Times New Roman" w:cs="Times New Roman"/>
          <w:sz w:val="24"/>
          <w:szCs w:val="24"/>
          <w:lang w:val="pt-BR"/>
        </w:rPr>
        <w:t xml:space="preserve">e confiança institucional </w:t>
      </w:r>
      <w:r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que essa pesquisa pretende </w:t>
      </w:r>
      <w:del w:id="524" w:author="Lucas Okado" w:date="2018-11-26T22:36:00Z">
        <w:r w:rsidRPr="00381AB4" w:rsidDel="001A11CC">
          <w:rPr>
            <w:rFonts w:ascii="Times New Roman" w:hAnsi="Times New Roman" w:cs="Times New Roman"/>
            <w:sz w:val="24"/>
            <w:szCs w:val="24"/>
            <w:lang w:val="pt-BR"/>
          </w:rPr>
          <w:delText>resolver</w:delText>
        </w:r>
      </w:del>
      <w:ins w:id="525" w:author="Lucas Okado" w:date="2018-11-26T22:36:00Z">
        <w:r w:rsidR="001A11CC" w:rsidRPr="00381AB4">
          <w:rPr>
            <w:rFonts w:ascii="Times New Roman" w:hAnsi="Times New Roman" w:cs="Times New Roman"/>
            <w:sz w:val="24"/>
            <w:szCs w:val="24"/>
            <w:lang w:val="pt-BR"/>
          </w:rPr>
          <w:t>investigar</w:t>
        </w:r>
      </w:ins>
      <w:ins w:id="526" w:author="Benjamin Zhu" w:date="2018-12-03T13:54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. </w:t>
        </w:r>
      </w:ins>
      <w:ins w:id="527" w:author="Ednaldo Ribeiro" w:date="2020-04-24T15:41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De um lado</w:t>
        </w:r>
      </w:ins>
      <w:ins w:id="528" w:author="Benjamin Zhu" w:date="2018-12-03T13:54:00Z">
        <w:del w:id="529" w:author="Ednaldo Ribeiro" w:date="2020-04-24T15:41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Num lado,</w:delText>
          </w:r>
        </w:del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temos fatores como concentração geográfic</w:t>
        </w:r>
        <w:del w:id="530" w:author="Ednaldo Ribeiro" w:date="2020-04-24T15:41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o</w:delText>
          </w:r>
        </w:del>
      </w:ins>
      <w:ins w:id="531" w:author="Ednaldo Ribeiro" w:date="2020-04-24T15:41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ins w:id="532" w:author="Benjamin Zhu" w:date="2018-12-03T13:54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</w:t>
        </w:r>
      </w:ins>
      <w:ins w:id="533" w:author="Benjamin Zhu" w:date="2018-12-03T13:55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>e uma tradição em participação em associações volunt</w:t>
        </w:r>
        <w:del w:id="534" w:author="Ednaldo Ribeiro" w:date="2020-04-24T15:41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a</w:delText>
          </w:r>
        </w:del>
      </w:ins>
      <w:ins w:id="535" w:author="Ednaldo Ribeiro" w:date="2020-04-24T15:41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á</w:t>
        </w:r>
      </w:ins>
      <w:ins w:id="536" w:author="Benjamin Zhu" w:date="2018-12-03T13:55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rias </w:t>
        </w:r>
      </w:ins>
      <w:ins w:id="537" w:author="Benjamin Zhu" w:date="2018-12-03T13:56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que </w:t>
        </w:r>
      </w:ins>
      <w:ins w:id="538" w:author="Ednaldo Ribeiro" w:date="2020-04-24T15:41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favorecem a</w:t>
        </w:r>
      </w:ins>
      <w:ins w:id="539" w:author="Benjamin Zhu" w:date="2018-12-03T13:56:00Z">
        <w:del w:id="540" w:author="Ednaldo Ribeiro" w:date="2020-04-24T15:41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predicam</w:delText>
          </w:r>
        </w:del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participação política forte e</w:t>
        </w:r>
      </w:ins>
      <w:r w:rsidR="00534FB8">
        <w:rPr>
          <w:rFonts w:ascii="Times New Roman" w:hAnsi="Times New Roman" w:cs="Times New Roman"/>
          <w:sz w:val="24"/>
          <w:szCs w:val="24"/>
          <w:lang w:val="pt-BR"/>
        </w:rPr>
        <w:t xml:space="preserve"> menos confiança institucional. </w:t>
      </w:r>
      <w:del w:id="541" w:author="Ednaldo Ribeiro" w:date="2020-04-24T15:42:00Z">
        <w:r w:rsidR="00534FB8" w:rsidDel="00273CD5">
          <w:rPr>
            <w:rFonts w:ascii="Times New Roman" w:hAnsi="Times New Roman" w:cs="Times New Roman"/>
            <w:sz w:val="24"/>
            <w:szCs w:val="24"/>
            <w:lang w:val="pt-BR"/>
          </w:rPr>
          <w:delText>N</w:delText>
        </w:r>
      </w:del>
      <w:ins w:id="542" w:author="Benjamin Zhu" w:date="2018-12-03T13:56:00Z">
        <w:del w:id="543" w:author="Ednaldo Ribeiro" w:date="2020-04-24T15:42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o </w:delText>
          </w:r>
        </w:del>
      </w:ins>
      <w:ins w:id="544" w:author="Ednaldo Ribeiro" w:date="2020-04-24T15:42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De outro</w:t>
        </w:r>
      </w:ins>
      <w:ins w:id="545" w:author="Benjamin Zhu" w:date="2018-12-03T13:56:00Z">
        <w:del w:id="546" w:author="Ednaldo Ribeiro" w:date="2020-04-24T15:42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outro</w:delText>
          </w:r>
        </w:del>
      </w:ins>
      <w:ins w:id="547" w:author="Benjamin Zhu" w:date="2018-12-03T13:57:00Z">
        <w:del w:id="548" w:author="Ednaldo Ribeiro" w:date="2020-04-24T15:42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 xml:space="preserve"> lado</w:delText>
          </w:r>
        </w:del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temos fatores </w:t>
        </w:r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lastRenderedPageBreak/>
          <w:t>como classe socioecon</w:t>
        </w:r>
        <w:del w:id="549" w:author="Ednaldo Ribeiro" w:date="2020-04-24T15:42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ó</w:delText>
          </w:r>
        </w:del>
      </w:ins>
      <w:ins w:id="550" w:author="Ednaldo Ribeiro" w:date="2020-04-24T15:42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ô</w:t>
        </w:r>
      </w:ins>
      <w:ins w:id="551" w:author="Benjamin Zhu" w:date="2018-12-03T13:57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>mic</w:t>
        </w:r>
        <w:del w:id="552" w:author="Ednaldo Ribeiro" w:date="2020-04-24T15:42:00Z">
          <w:r w:rsidR="00AC34C5" w:rsidRPr="00381AB4" w:rsidDel="00273CD5">
            <w:rPr>
              <w:rFonts w:ascii="Times New Roman" w:hAnsi="Times New Roman" w:cs="Times New Roman"/>
              <w:sz w:val="24"/>
              <w:szCs w:val="24"/>
              <w:lang w:val="pt-BR"/>
            </w:rPr>
            <w:delText>o</w:delText>
          </w:r>
        </w:del>
      </w:ins>
      <w:ins w:id="553" w:author="Ednaldo Ribeiro" w:date="2020-04-24T15:42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a</w:t>
        </w:r>
      </w:ins>
      <w:ins w:id="554" w:author="Benjamin Zhu" w:date="2018-12-03T13:57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alta e uma população pequena que </w:t>
        </w:r>
      </w:ins>
      <w:r w:rsidR="00381AB4" w:rsidRPr="00381AB4">
        <w:rPr>
          <w:rFonts w:ascii="Times New Roman" w:hAnsi="Times New Roman" w:cs="Times New Roman"/>
          <w:sz w:val="24"/>
          <w:szCs w:val="24"/>
          <w:lang w:val="pt-BR"/>
        </w:rPr>
        <w:t>te</w:t>
      </w:r>
      <w:r w:rsidR="00381AB4">
        <w:rPr>
          <w:rFonts w:ascii="Times New Roman" w:hAnsi="Times New Roman" w:cs="Times New Roman"/>
          <w:sz w:val="24"/>
          <w:szCs w:val="24"/>
          <w:lang w:val="pt-BR"/>
        </w:rPr>
        <w:t>oricamente</w:t>
      </w:r>
      <w:ins w:id="555" w:author="Benjamin Zhu" w:date="2018-12-03T13:57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 xml:space="preserve"> enfraquece participa</w:t>
        </w:r>
      </w:ins>
      <w:ins w:id="556" w:author="Benjamin Zhu" w:date="2018-12-03T13:58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>ção política</w:t>
        </w:r>
      </w:ins>
      <w:ins w:id="557" w:author="Ednaldo Ribeiro" w:date="2020-04-24T15:42:00Z">
        <w:r w:rsidR="00273CD5">
          <w:rPr>
            <w:rFonts w:ascii="Times New Roman" w:hAnsi="Times New Roman" w:cs="Times New Roman"/>
            <w:sz w:val="24"/>
            <w:szCs w:val="24"/>
            <w:lang w:val="pt-BR"/>
          </w:rPr>
          <w:t>. Cabe então a pergunta</w:t>
        </w:r>
      </w:ins>
      <w:ins w:id="558" w:author="Benjamin Zhu" w:date="2018-12-03T14:04:00Z">
        <w:r w:rsidR="00AC34C5" w:rsidRPr="00381AB4">
          <w:rPr>
            <w:rFonts w:ascii="Times New Roman" w:hAnsi="Times New Roman" w:cs="Times New Roman"/>
            <w:sz w:val="24"/>
            <w:szCs w:val="24"/>
            <w:lang w:val="pt-BR"/>
          </w:rPr>
          <w:t>: qual grupo de fatores dominam do outro</w:t>
        </w:r>
      </w:ins>
      <w:r w:rsidR="005B1C91" w:rsidRPr="00381AB4">
        <w:rPr>
          <w:rFonts w:ascii="Times New Roman" w:hAnsi="Times New Roman" w:cs="Times New Roman"/>
          <w:sz w:val="24"/>
          <w:szCs w:val="24"/>
          <w:lang w:val="pt-BR"/>
        </w:rPr>
        <w:t xml:space="preserve">? </w:t>
      </w:r>
      <w:del w:id="559" w:author="Benjamin Zhu" w:date="2018-12-03T13:54:00Z">
        <w:r w:rsidRPr="00381AB4" w:rsidDel="00AC34C5">
          <w:rPr>
            <w:rFonts w:ascii="Times New Roman" w:hAnsi="Times New Roman" w:cs="Times New Roman"/>
            <w:sz w:val="24"/>
            <w:szCs w:val="24"/>
            <w:lang w:val="pt-BR"/>
          </w:rPr>
          <w:delText>,</w:delText>
        </w:r>
      </w:del>
      <w:del w:id="560" w:author="Benjamin Zhu" w:date="2018-12-03T13:58:00Z">
        <w:r w:rsidRPr="00381AB4" w:rsidDel="00AC34C5">
          <w:rPr>
            <w:rFonts w:ascii="Times New Roman" w:hAnsi="Times New Roman" w:cs="Times New Roman"/>
            <w:sz w:val="24"/>
            <w:szCs w:val="24"/>
            <w:lang w:val="pt-BR"/>
          </w:rPr>
          <w:delText xml:space="preserve"> qual grupo de fatores ganham e nipo-brasileiros tem uma consciência política forte ou fraco em relação do que outros grupos no Brasil.</w:delText>
        </w:r>
      </w:del>
    </w:p>
    <w:p w14:paraId="00635C3E" w14:textId="553DA5AF" w:rsidR="00EF4319" w:rsidRPr="00381AB4" w:rsidRDefault="00EF4319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390A0BE8" w14:textId="51779B3F" w:rsidR="00BA36C1" w:rsidRPr="00381AB4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748BA32A" w14:textId="2BFF75F3" w:rsidR="00BA36C1" w:rsidRPr="00381AB4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025CB024" w14:textId="1B1BE4CD" w:rsidR="00BA36C1" w:rsidRPr="00381AB4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p w14:paraId="18254246" w14:textId="161D31AB" w:rsidR="0012561F" w:rsidRPr="002D558C" w:rsidRDefault="00D73830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558C">
        <w:rPr>
          <w:rFonts w:ascii="Times New Roman" w:hAnsi="Times New Roman" w:cs="Times New Roman"/>
          <w:sz w:val="24"/>
          <w:szCs w:val="24"/>
        </w:rPr>
        <w:t xml:space="preserve">Notes below: </w:t>
      </w:r>
    </w:p>
    <w:p w14:paraId="74C1237C" w14:textId="307B48E1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4A7AAE5" w14:textId="2F53CDC9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D0A7382" w14:textId="54FE13BF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2487834" w14:textId="2138395C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4FD496E" w14:textId="03F6AD9F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96F6A21" w14:textId="324744C3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25BF55" w14:textId="0A2A1F8F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D097836" w14:textId="3F555921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8491297" w14:textId="365B0F43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E654019" w14:textId="6D58F936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95D8FAC" w14:textId="655D611F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A63BF79" w14:textId="6FB55D4B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C90C5F" w14:textId="0AEC5163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6FAF146" w14:textId="0406C7A6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325EE25" w14:textId="312DB5D1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1A4EB7E" w14:textId="6EEB0F12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AAE1E9F" w14:textId="14D9A7FC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D0E2970" w14:textId="2358A50D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AC0A4D7" w14:textId="6B8079A9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AC83305" w14:textId="77777777" w:rsidR="00A10A64" w:rsidRPr="002D558C" w:rsidRDefault="00A10A64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1DFC48" w14:textId="77777777" w:rsidR="0012561F" w:rsidRPr="002D558C" w:rsidRDefault="0012561F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890A60C" w14:textId="203EE36B" w:rsidR="00BA36C1" w:rsidRPr="002D558C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7A7372C" w14:textId="0F53D5BE" w:rsidR="00BA36C1" w:rsidRPr="003D1F9D" w:rsidRDefault="00BA36C1" w:rsidP="0013703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1F9D">
        <w:rPr>
          <w:rFonts w:ascii="Times New Roman" w:hAnsi="Times New Roman" w:cs="Times New Roman"/>
          <w:sz w:val="24"/>
          <w:szCs w:val="24"/>
        </w:rPr>
        <w:t xml:space="preserve">We agree with this paper yay: Primary </w:t>
      </w:r>
      <w:r w:rsidR="00265462" w:rsidRPr="003D1F9D">
        <w:rPr>
          <w:rFonts w:ascii="Times New Roman" w:hAnsi="Times New Roman" w:cs="Times New Roman"/>
          <w:sz w:val="24"/>
          <w:szCs w:val="24"/>
        </w:rPr>
        <w:t>differentiator</w:t>
      </w:r>
      <w:r w:rsidRPr="003D1F9D">
        <w:rPr>
          <w:rFonts w:ascii="Times New Roman" w:hAnsi="Times New Roman" w:cs="Times New Roman"/>
          <w:sz w:val="24"/>
          <w:szCs w:val="24"/>
        </w:rPr>
        <w:t xml:space="preserve"> between Asian and White Brazilians is education.</w:t>
      </w:r>
      <w:r w:rsidRPr="00381AB4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42"/>
      </w:r>
    </w:p>
    <w:p w14:paraId="0BAE82D0" w14:textId="77777777" w:rsidR="00D23691" w:rsidRPr="003D1F9D" w:rsidRDefault="00D23691" w:rsidP="00F5325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D23691" w:rsidRPr="003D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3" w:author="Lucas Okado" w:date="2018-11-26T21:07:00Z" w:initials="LO">
    <w:p w14:paraId="7A3D4D9E" w14:textId="2D4CFF33" w:rsidR="006A7695" w:rsidRPr="00AD5FC3" w:rsidRDefault="006A7695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AD5FC3">
        <w:rPr>
          <w:lang w:val="pt-BR"/>
        </w:rPr>
        <w:t>Confere esta referência que está</w:t>
      </w:r>
      <w:r w:rsidR="00AD5FC3" w:rsidRPr="00AD5FC3">
        <w:rPr>
          <w:lang w:val="pt-BR"/>
        </w:rPr>
        <w:t xml:space="preserve"> com muitos</w:t>
      </w:r>
      <w:r w:rsidR="00AD5FC3">
        <w:rPr>
          <w:lang w:val="pt-BR"/>
        </w:rPr>
        <w:t>”</w:t>
      </w:r>
      <w:r w:rsidR="00AD5FC3" w:rsidRPr="00AD5FC3">
        <w:rPr>
          <w:lang w:val="pt-BR"/>
        </w:rPr>
        <w:t xml:space="preserve"> _”</w:t>
      </w:r>
    </w:p>
  </w:comment>
  <w:comment w:id="14" w:author="Benjamin Zhu" w:date="2018-12-06T16:45:00Z" w:initials="BZ">
    <w:p w14:paraId="6B105DA9" w14:textId="61D42CF2" w:rsidR="00E6323E" w:rsidRPr="00E6323E" w:rsidRDefault="00E6323E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5B1C91">
        <w:rPr>
          <w:lang w:val="pt-BR"/>
        </w:rPr>
        <w:t xml:space="preserve">Vou adicionar </w:t>
      </w:r>
    </w:p>
  </w:comment>
  <w:comment w:id="15" w:author="Lucas Okado" w:date="2018-11-26T21:06:00Z" w:initials="LO">
    <w:p w14:paraId="15FA7709" w14:textId="1CD998A4" w:rsidR="006A7695" w:rsidRPr="00E72A0F" w:rsidRDefault="006A7695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E72A0F">
        <w:rPr>
          <w:lang w:val="pt-PT"/>
        </w:rPr>
        <w:t>Sei bem como é isto</w:t>
      </w:r>
    </w:p>
  </w:comment>
  <w:comment w:id="37" w:author="Ednaldo Ribeiro" w:date="2020-04-24T15:28:00Z" w:initials="ER">
    <w:p w14:paraId="229B9251" w14:textId="4AAD40DD" w:rsidR="002D558C" w:rsidRPr="002D558C" w:rsidRDefault="002D558C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2D558C">
        <w:rPr>
          <w:lang w:val="pt-BR"/>
        </w:rPr>
        <w:t>Aqui parece que houve uma qu</w:t>
      </w:r>
      <w:r>
        <w:rPr>
          <w:lang w:val="pt-BR"/>
        </w:rPr>
        <w:t xml:space="preserve">ebra de argumento. Estava discutindo a falta de literatura sobre o grupo e, abruptamente, passou para o tema da imigração. Precisa suavizar essa passagem. </w:t>
      </w:r>
    </w:p>
  </w:comment>
  <w:comment w:id="114" w:author="Lucas Okado" w:date="2018-11-26T21:21:00Z" w:initials="LO">
    <w:p w14:paraId="5A2E9ADA" w14:textId="02B62CFE" w:rsidR="000D6E54" w:rsidRPr="000D6E54" w:rsidRDefault="000D6E54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D6E54">
        <w:rPr>
          <w:rStyle w:val="CommentReference"/>
          <w:lang w:val="pt-BR"/>
        </w:rPr>
        <w:t>Formalmente adotamos a mesma gramática que Portugal</w:t>
      </w:r>
      <w:r>
        <w:rPr>
          <w:rStyle w:val="CommentReference"/>
          <w:lang w:val="pt-BR"/>
        </w:rPr>
        <w:t>. Mas existem algumas diferenças na prática. Existe um dicionário Português BR no word, tente instalá-lo.</w:t>
      </w:r>
    </w:p>
  </w:comment>
  <w:comment w:id="142" w:author="Lucas Okado" w:date="2018-11-26T21:27:00Z" w:initials="LO">
    <w:p w14:paraId="6C8E701C" w14:textId="1D54178D" w:rsidR="000D6E54" w:rsidRPr="000D6E54" w:rsidRDefault="000D6E54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D6E54">
        <w:rPr>
          <w:lang w:val="pt-BR"/>
        </w:rPr>
        <w:t>Relevância e importância são sinônimos. Mas relev</w:t>
      </w:r>
      <w:r>
        <w:rPr>
          <w:lang w:val="pt-BR"/>
        </w:rPr>
        <w:t>ância tem um sentido de interesse, enquanto importância significa prioridade.</w:t>
      </w:r>
    </w:p>
  </w:comment>
  <w:comment w:id="175" w:author="Lucas Okado" w:date="2018-11-26T21:31:00Z" w:initials="LO">
    <w:p w14:paraId="0BBD6BC0" w14:textId="3ECA8D73" w:rsidR="00F5677C" w:rsidRPr="00F5677C" w:rsidRDefault="00F5677C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F5677C">
        <w:rPr>
          <w:lang w:val="pt-BR"/>
        </w:rPr>
        <w:t>Pioneiro significa aquele que está entre os primeiros</w:t>
      </w:r>
      <w:r>
        <w:rPr>
          <w:lang w:val="pt-BR"/>
        </w:rPr>
        <w:t>, desbravador. Usar primeira significaria se referir a primeira obra de almond e verba que não é, necessariamente, aquela que abre o campo do culturalismo.</w:t>
      </w:r>
    </w:p>
  </w:comment>
  <w:comment w:id="232" w:author="Lucas Okado" w:date="2018-11-26T21:50:00Z" w:initials="LO">
    <w:p w14:paraId="1A4E9CE4" w14:textId="48EA0F8D" w:rsidR="00D90E1F" w:rsidRPr="00E72A0F" w:rsidRDefault="00D90E1F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E72A0F">
        <w:rPr>
          <w:lang w:val="pt-PT"/>
        </w:rPr>
        <w:t>Só para não repetir importante</w:t>
      </w:r>
    </w:p>
  </w:comment>
  <w:comment w:id="322" w:author="Lucas Okado" w:date="2018-11-26T22:07:00Z" w:initials="LO">
    <w:p w14:paraId="43C4B0AA" w14:textId="512D5A8E" w:rsidR="00683081" w:rsidRPr="00683081" w:rsidRDefault="00683081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683081">
        <w:rPr>
          <w:lang w:val="pt-BR"/>
        </w:rPr>
        <w:t xml:space="preserve">Esta frase está desconectada </w:t>
      </w:r>
      <w:r>
        <w:rPr>
          <w:lang w:val="pt-BR"/>
        </w:rPr>
        <w:t>n</w:t>
      </w:r>
      <w:r w:rsidRPr="00683081">
        <w:rPr>
          <w:lang w:val="pt-BR"/>
        </w:rPr>
        <w:t>o par</w:t>
      </w:r>
      <w:r>
        <w:rPr>
          <w:lang w:val="pt-BR"/>
        </w:rPr>
        <w:t>ágrafo. Você começa falando de raça e de repente pula para recursos.</w:t>
      </w:r>
    </w:p>
  </w:comment>
  <w:comment w:id="260" w:author="Ednaldo Ribeiro" w:date="2020-04-24T15:36:00Z" w:initials="ER">
    <w:p w14:paraId="5D064C2A" w14:textId="01AD2CBE" w:rsidR="0069247B" w:rsidRPr="0069247B" w:rsidRDefault="0069247B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69247B">
        <w:rPr>
          <w:lang w:val="pt-BR"/>
        </w:rPr>
        <w:t xml:space="preserve">A </w:t>
      </w:r>
      <w:r>
        <w:rPr>
          <w:lang w:val="pt-BR"/>
        </w:rPr>
        <w:t xml:space="preserve">apresentação desses condicionantes ou fatores explicativas para a participação estão apresentados de forma muito rápida, quase telegráfica. Sugiro desenvolver um pouco mais, pelo menos os mais relevantes. </w:t>
      </w:r>
    </w:p>
  </w:comment>
  <w:comment w:id="261" w:author="Benjamin Zhu" w:date="2020-05-06T00:30:00Z" w:initials="BZ">
    <w:p w14:paraId="2AA3F35D" w14:textId="6D484DAF" w:rsidR="00456DB0" w:rsidRPr="00456DB0" w:rsidRDefault="00456DB0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456DB0">
        <w:rPr>
          <w:lang w:val="pt-BR"/>
        </w:rPr>
        <w:t xml:space="preserve">Tentei desenvolver mais as partes </w:t>
      </w:r>
      <w:r>
        <w:rPr>
          <w:lang w:val="pt-BR"/>
        </w:rPr>
        <w:t xml:space="preserve">sobre discriminação e classe socioeconômico </w:t>
      </w:r>
      <w:bookmarkStart w:id="383" w:name="_GoBack"/>
      <w:bookmarkEnd w:id="383"/>
    </w:p>
  </w:comment>
  <w:comment w:id="424" w:author="Lucas Okado" w:date="2018-11-26T22:21:00Z" w:initials="LO">
    <w:p w14:paraId="016C4A2C" w14:textId="33C794B7" w:rsidR="00517663" w:rsidRPr="00517663" w:rsidRDefault="00517663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517663">
        <w:rPr>
          <w:lang w:val="pt-BR"/>
        </w:rPr>
        <w:t xml:space="preserve">Português brasileiro a grafia desta palavra </w:t>
      </w:r>
      <w:r>
        <w:rPr>
          <w:lang w:val="pt-BR"/>
        </w:rPr>
        <w:t>é diferente.</w:t>
      </w:r>
    </w:p>
  </w:comment>
  <w:comment w:id="474" w:author="Ednaldo Ribeiro" w:date="2020-04-24T15:39:00Z" w:initials="ER">
    <w:p w14:paraId="68A8BCCC" w14:textId="25B3A502" w:rsidR="00273CD5" w:rsidRDefault="00273CD5">
      <w:pPr>
        <w:pStyle w:val="CommentText"/>
      </w:pPr>
      <w:r>
        <w:rPr>
          <w:rStyle w:val="CommentReference"/>
        </w:rPr>
        <w:annotationRef/>
      </w:r>
      <w:r>
        <w:t>???</w:t>
      </w:r>
    </w:p>
  </w:comment>
  <w:comment w:id="475" w:author="Benjamin Zhu" w:date="2020-05-04T21:29:00Z" w:initials="BZ">
    <w:p w14:paraId="7A4CFC54" w14:textId="47B53487" w:rsidR="00167D98" w:rsidRPr="00167D98" w:rsidRDefault="00167D98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>
        <w:t xml:space="preserve">A </w:t>
      </w:r>
      <w:proofErr w:type="spellStart"/>
      <w:r>
        <w:t>inten</w:t>
      </w:r>
      <w:r>
        <w:rPr>
          <w:lang w:val="pt-BR"/>
        </w:rPr>
        <w:t>ção</w:t>
      </w:r>
      <w:proofErr w:type="spellEnd"/>
      <w:r>
        <w:rPr>
          <w:lang w:val="pt-BR"/>
        </w:rPr>
        <w:t xml:space="preserve"> foi </w:t>
      </w:r>
      <w:proofErr w:type="spellStart"/>
      <w:r>
        <w:rPr>
          <w:lang w:val="pt-BR"/>
        </w:rPr>
        <w:t>would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predict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3D4D9E" w15:done="1"/>
  <w15:commentEx w15:paraId="6B105DA9" w15:paraIdParent="7A3D4D9E" w15:done="1"/>
  <w15:commentEx w15:paraId="15FA7709" w15:done="1"/>
  <w15:commentEx w15:paraId="229B9251" w15:done="0"/>
  <w15:commentEx w15:paraId="5A2E9ADA" w15:done="1"/>
  <w15:commentEx w15:paraId="6C8E701C" w15:done="1"/>
  <w15:commentEx w15:paraId="0BBD6BC0" w15:done="1"/>
  <w15:commentEx w15:paraId="1A4E9CE4" w15:done="1"/>
  <w15:commentEx w15:paraId="43C4B0AA" w15:done="1"/>
  <w15:commentEx w15:paraId="5D064C2A" w15:done="0"/>
  <w15:commentEx w15:paraId="2AA3F35D" w15:paraIdParent="5D064C2A" w15:done="0"/>
  <w15:commentEx w15:paraId="016C4A2C" w15:done="1"/>
  <w15:commentEx w15:paraId="68A8BCCC" w15:done="1"/>
  <w15:commentEx w15:paraId="7A4CFC54" w15:paraIdParent="68A8BCC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3D4D9E" w16cid:durableId="1FAEB83E"/>
  <w16cid:commentId w16cid:paraId="6B105DA9" w16cid:durableId="1FB3D0B9"/>
  <w16cid:commentId w16cid:paraId="15FA7709" w16cid:durableId="1FAEB83F"/>
  <w16cid:commentId w16cid:paraId="229B9251" w16cid:durableId="224D8419"/>
  <w16cid:commentId w16cid:paraId="5A2E9ADA" w16cid:durableId="1FAEB841"/>
  <w16cid:commentId w16cid:paraId="6C8E701C" w16cid:durableId="1FAEB842"/>
  <w16cid:commentId w16cid:paraId="0BBD6BC0" w16cid:durableId="1FAEB843"/>
  <w16cid:commentId w16cid:paraId="1A4E9CE4" w16cid:durableId="1FAEB845"/>
  <w16cid:commentId w16cid:paraId="43C4B0AA" w16cid:durableId="1FAEB846"/>
  <w16cid:commentId w16cid:paraId="5D064C2A" w16cid:durableId="224D8609"/>
  <w16cid:commentId w16cid:paraId="2AA3F35D" w16cid:durableId="225C83A6"/>
  <w16cid:commentId w16cid:paraId="016C4A2C" w16cid:durableId="1FAEB847"/>
  <w16cid:commentId w16cid:paraId="68A8BCCC" w16cid:durableId="224D86C5"/>
  <w16cid:commentId w16cid:paraId="7A4CFC54" w16cid:durableId="225B07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0E363" w14:textId="77777777" w:rsidR="00321A66" w:rsidRDefault="00321A66" w:rsidP="00E2281A">
      <w:pPr>
        <w:spacing w:after="0" w:line="240" w:lineRule="auto"/>
      </w:pPr>
      <w:r>
        <w:separator/>
      </w:r>
    </w:p>
  </w:endnote>
  <w:endnote w:type="continuationSeparator" w:id="0">
    <w:p w14:paraId="64C8414B" w14:textId="77777777" w:rsidR="00321A66" w:rsidRDefault="00321A66" w:rsidP="00E22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jaVu Seri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DFB15" w14:textId="77777777" w:rsidR="00321A66" w:rsidRDefault="00321A66" w:rsidP="00E2281A">
      <w:pPr>
        <w:spacing w:after="0" w:line="240" w:lineRule="auto"/>
      </w:pPr>
      <w:r>
        <w:separator/>
      </w:r>
    </w:p>
  </w:footnote>
  <w:footnote w:type="continuationSeparator" w:id="0">
    <w:p w14:paraId="7ED4B854" w14:textId="77777777" w:rsidR="00321A66" w:rsidRDefault="00321A66" w:rsidP="00E2281A">
      <w:pPr>
        <w:spacing w:after="0" w:line="240" w:lineRule="auto"/>
      </w:pPr>
      <w:r>
        <w:continuationSeparator/>
      </w:r>
    </w:p>
  </w:footnote>
  <w:footnote w:id="1">
    <w:p w14:paraId="4A417E17" w14:textId="12B18E29" w:rsidR="00EE22C3" w:rsidRPr="00116B8D" w:rsidRDefault="00EE22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East in the West: Investigating the Asian presence and influence in Brazil from the 16th to 18th centuries. By Clifford Pereira, in Proceedings of the 2nd Asia-Pacific regional Conference on Underwater Cultural Heritage. Ed. Hans Van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Tilberg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Sila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Tripati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, Veronica Walker, Brian Fahy and Jun Kimura. Honolulu, Hawai'i, USA. May 2014.</w:t>
      </w:r>
    </w:p>
  </w:footnote>
  <w:footnote w:id="2">
    <w:p w14:paraId="1C02CD56" w14:textId="77777777" w:rsidR="00E2281A" w:rsidRPr="007940D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  <w:lang w:val="pt-PT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Shari </w:t>
      </w:r>
      <w:proofErr w:type="spellStart"/>
      <w:r>
        <w:rPr>
          <w:rFonts w:ascii="F15" w:hAnsi="F15" w:cs="F15"/>
          <w:sz w:val="20"/>
          <w:szCs w:val="20"/>
        </w:rPr>
        <w:t>Wejsa</w:t>
      </w:r>
      <w:proofErr w:type="spellEnd"/>
      <w:r>
        <w:rPr>
          <w:rFonts w:ascii="F15" w:hAnsi="F15" w:cs="F15"/>
          <w:sz w:val="20"/>
          <w:szCs w:val="20"/>
        </w:rPr>
        <w:t xml:space="preserve"> e Jeffery Lesser. </w:t>
      </w:r>
      <w:r>
        <w:rPr>
          <w:rFonts w:ascii="F38" w:hAnsi="F38" w:cs="F38"/>
          <w:sz w:val="20"/>
          <w:szCs w:val="20"/>
        </w:rPr>
        <w:t>Migration in Brazil: The Making of a Multicultural Society</w:t>
      </w:r>
      <w:r>
        <w:rPr>
          <w:rFonts w:ascii="F15" w:hAnsi="F15" w:cs="F15"/>
          <w:sz w:val="20"/>
          <w:szCs w:val="20"/>
        </w:rPr>
        <w:t xml:space="preserve">. </w:t>
      </w:r>
      <w:r w:rsidRPr="007940DA">
        <w:rPr>
          <w:rFonts w:ascii="F15" w:hAnsi="F15" w:cs="F15"/>
          <w:sz w:val="20"/>
          <w:szCs w:val="20"/>
          <w:lang w:val="pt-PT"/>
        </w:rPr>
        <w:t>Rel.</w:t>
      </w:r>
    </w:p>
    <w:p w14:paraId="328C0A2D" w14:textId="77777777" w:rsidR="00E2281A" w:rsidRPr="00E2281A" w:rsidRDefault="00E2281A" w:rsidP="00E2281A">
      <w:pPr>
        <w:pStyle w:val="FootnoteText"/>
        <w:rPr>
          <w:lang w:val="pt-PT"/>
        </w:rPr>
      </w:pPr>
      <w:r w:rsidRPr="007940DA">
        <w:rPr>
          <w:rFonts w:ascii="F15" w:hAnsi="F15" w:cs="F15"/>
          <w:lang w:val="pt-PT"/>
        </w:rPr>
        <w:t>téc. Migration Policy Institute, 2018.</w:t>
      </w:r>
    </w:p>
  </w:footnote>
  <w:footnote w:id="3">
    <w:p w14:paraId="416F2116" w14:textId="77777777" w:rsidR="00E2281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E2281A">
        <w:rPr>
          <w:lang w:val="pt-PT"/>
        </w:rPr>
        <w:t xml:space="preserve"> </w:t>
      </w:r>
      <w:r w:rsidRPr="00E2281A">
        <w:rPr>
          <w:rFonts w:ascii="F15" w:hAnsi="F15" w:cs="F15"/>
          <w:sz w:val="20"/>
          <w:szCs w:val="20"/>
          <w:lang w:val="pt-PT"/>
        </w:rPr>
        <w:t xml:space="preserve">Célia Sakurai. </w:t>
      </w:r>
      <w:r w:rsidRPr="00E2281A">
        <w:rPr>
          <w:rFonts w:ascii="F38" w:hAnsi="F38" w:cs="F38"/>
          <w:sz w:val="20"/>
          <w:szCs w:val="20"/>
          <w:lang w:val="pt-PT"/>
        </w:rPr>
        <w:t>Os Primeiros Políticos de Origem Japonesa do Brasil</w:t>
      </w:r>
      <w:r w:rsidRPr="00E2281A">
        <w:rPr>
          <w:rFonts w:ascii="F15" w:hAnsi="F15" w:cs="F15"/>
          <w:sz w:val="20"/>
          <w:szCs w:val="20"/>
          <w:lang w:val="pt-PT"/>
        </w:rPr>
        <w:t xml:space="preserve">. </w:t>
      </w:r>
      <w:r>
        <w:rPr>
          <w:rFonts w:ascii="F15" w:hAnsi="F15" w:cs="F15"/>
          <w:sz w:val="20"/>
          <w:szCs w:val="20"/>
        </w:rPr>
        <w:t xml:space="preserve">Rel. </w:t>
      </w:r>
      <w:proofErr w:type="spellStart"/>
      <w:r>
        <w:rPr>
          <w:rFonts w:ascii="F15" w:hAnsi="F15" w:cs="F15"/>
          <w:sz w:val="20"/>
          <w:szCs w:val="20"/>
        </w:rPr>
        <w:t>téc</w:t>
      </w:r>
      <w:proofErr w:type="spellEnd"/>
      <w:r>
        <w:rPr>
          <w:rFonts w:ascii="F15" w:hAnsi="F15" w:cs="F15"/>
          <w:sz w:val="20"/>
          <w:szCs w:val="20"/>
        </w:rPr>
        <w:t>. Assembleia</w:t>
      </w:r>
    </w:p>
    <w:p w14:paraId="5F55206F" w14:textId="77777777" w:rsidR="00E2281A" w:rsidRPr="007940DA" w:rsidRDefault="00E2281A" w:rsidP="00E2281A">
      <w:pPr>
        <w:pStyle w:val="FootnoteText"/>
      </w:pPr>
      <w:proofErr w:type="spellStart"/>
      <w:r>
        <w:rPr>
          <w:rFonts w:ascii="F15" w:hAnsi="F15" w:cs="F15"/>
        </w:rPr>
        <w:t>Legislativa</w:t>
      </w:r>
      <w:proofErr w:type="spellEnd"/>
      <w:r>
        <w:rPr>
          <w:rFonts w:ascii="F15" w:hAnsi="F15" w:cs="F15"/>
        </w:rPr>
        <w:t>, .</w:t>
      </w:r>
    </w:p>
  </w:footnote>
  <w:footnote w:id="4">
    <w:p w14:paraId="5FCA1B30" w14:textId="2EBC52C6" w:rsidR="00E2281A" w:rsidRPr="003D1F9D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pt-B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>Peter Fry. The politics of</w:t>
      </w:r>
      <w:r w:rsidR="00116B8D">
        <w:rPr>
          <w:rFonts w:ascii="F15" w:hAnsi="F15" w:cs="F15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racial</w:t>
      </w:r>
      <w:r w:rsidR="00116B8D">
        <w:rPr>
          <w:rFonts w:ascii="F15" w:hAnsi="F15" w:cs="F15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classi</w:t>
      </w:r>
      <w:r w:rsidR="00116B8D">
        <w:rPr>
          <w:rFonts w:ascii="F15" w:hAnsi="F15" w:cs="F15"/>
          <w:sz w:val="20"/>
          <w:szCs w:val="20"/>
        </w:rPr>
        <w:t>fi</w:t>
      </w:r>
      <w:r>
        <w:rPr>
          <w:rFonts w:ascii="F15" w:hAnsi="F15" w:cs="F15"/>
          <w:sz w:val="20"/>
          <w:szCs w:val="20"/>
        </w:rPr>
        <w:t xml:space="preserve">cation in Brazil. </w:t>
      </w:r>
      <w:r w:rsidRPr="003D1F9D">
        <w:rPr>
          <w:rFonts w:ascii="F15" w:hAnsi="F15" w:cs="F15"/>
          <w:sz w:val="20"/>
          <w:szCs w:val="20"/>
          <w:lang w:val="pt-BR"/>
        </w:rPr>
        <w:t xml:space="preserve">Em: </w:t>
      </w:r>
      <w:proofErr w:type="spellStart"/>
      <w:r w:rsidRPr="003D1F9D">
        <w:rPr>
          <w:rFonts w:ascii="F38" w:hAnsi="F38" w:cs="F38"/>
          <w:sz w:val="20"/>
          <w:szCs w:val="20"/>
          <w:lang w:val="pt-BR"/>
        </w:rPr>
        <w:t>Journal</w:t>
      </w:r>
      <w:proofErr w:type="spellEnd"/>
      <w:r w:rsidRPr="003D1F9D">
        <w:rPr>
          <w:rFonts w:ascii="F38" w:hAnsi="F38" w:cs="F38"/>
          <w:sz w:val="20"/>
          <w:szCs w:val="20"/>
          <w:lang w:val="pt-BR"/>
        </w:rPr>
        <w:t xml:space="preserve"> de </w:t>
      </w:r>
      <w:proofErr w:type="spellStart"/>
      <w:r w:rsidRPr="003D1F9D">
        <w:rPr>
          <w:rFonts w:ascii="F38" w:hAnsi="F38" w:cs="F38"/>
          <w:sz w:val="20"/>
          <w:szCs w:val="20"/>
          <w:lang w:val="pt-BR"/>
        </w:rPr>
        <w:t>la</w:t>
      </w:r>
      <w:proofErr w:type="spellEnd"/>
      <w:r w:rsidRPr="003D1F9D">
        <w:rPr>
          <w:rFonts w:ascii="F38" w:hAnsi="F38" w:cs="F38"/>
          <w:sz w:val="20"/>
          <w:szCs w:val="20"/>
          <w:lang w:val="pt-BR"/>
        </w:rPr>
        <w:t xml:space="preserve"> Société</w:t>
      </w:r>
    </w:p>
    <w:p w14:paraId="6781EA9C" w14:textId="77777777" w:rsidR="00E2281A" w:rsidRPr="003D1F9D" w:rsidRDefault="00E2281A" w:rsidP="00E2281A">
      <w:pPr>
        <w:pStyle w:val="FootnoteText"/>
        <w:rPr>
          <w:lang w:val="pt-BR"/>
        </w:rPr>
      </w:pPr>
      <w:proofErr w:type="spellStart"/>
      <w:r w:rsidRPr="003D1F9D">
        <w:rPr>
          <w:rFonts w:ascii="F38" w:hAnsi="F38" w:cs="F38"/>
          <w:lang w:val="pt-BR"/>
        </w:rPr>
        <w:t>des</w:t>
      </w:r>
      <w:proofErr w:type="spellEnd"/>
      <w:r w:rsidRPr="003D1F9D">
        <w:rPr>
          <w:rFonts w:ascii="F38" w:hAnsi="F38" w:cs="F38"/>
          <w:lang w:val="pt-BR"/>
        </w:rPr>
        <w:t xml:space="preserve"> </w:t>
      </w:r>
      <w:proofErr w:type="spellStart"/>
      <w:r w:rsidRPr="003D1F9D">
        <w:rPr>
          <w:rFonts w:ascii="F38" w:hAnsi="F38" w:cs="F38"/>
          <w:lang w:val="pt-BR"/>
        </w:rPr>
        <w:t>Américanistes</w:t>
      </w:r>
      <w:proofErr w:type="spellEnd"/>
      <w:r w:rsidRPr="003D1F9D">
        <w:rPr>
          <w:rFonts w:ascii="F38" w:hAnsi="F38" w:cs="F38"/>
          <w:lang w:val="pt-BR"/>
        </w:rPr>
        <w:t xml:space="preserve"> </w:t>
      </w:r>
      <w:r w:rsidRPr="003D1F9D">
        <w:rPr>
          <w:rFonts w:ascii="F15" w:hAnsi="F15" w:cs="F15"/>
          <w:lang w:val="pt-BR"/>
        </w:rPr>
        <w:t>95.95-2 (2009), pp. 261_282</w:t>
      </w:r>
    </w:p>
  </w:footnote>
  <w:footnote w:id="5">
    <w:p w14:paraId="1BC7C432" w14:textId="51823B02" w:rsidR="006C0DF4" w:rsidRPr="006C0DF4" w:rsidRDefault="006C0DF4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6C0DF4">
        <w:rPr>
          <w:lang w:val="pt-BR"/>
        </w:rPr>
        <w:t xml:space="preserve"> « Raça e mobilidade social », in Carlos </w:t>
      </w:r>
      <w:proofErr w:type="spellStart"/>
      <w:r w:rsidRPr="006C0DF4">
        <w:rPr>
          <w:lang w:val="pt-BR"/>
        </w:rPr>
        <w:t>Hasenbalg</w:t>
      </w:r>
      <w:proofErr w:type="spellEnd"/>
      <w:r w:rsidRPr="006C0DF4">
        <w:rPr>
          <w:lang w:val="pt-BR"/>
        </w:rPr>
        <w:t xml:space="preserve"> </w:t>
      </w:r>
      <w:proofErr w:type="spellStart"/>
      <w:r w:rsidRPr="006C0DF4">
        <w:rPr>
          <w:lang w:val="pt-BR"/>
        </w:rPr>
        <w:t>and</w:t>
      </w:r>
      <w:proofErr w:type="spellEnd"/>
      <w:r w:rsidRPr="006C0DF4">
        <w:rPr>
          <w:lang w:val="pt-BR"/>
        </w:rPr>
        <w:t xml:space="preserve"> Nelson do Valle Silva (</w:t>
      </w:r>
      <w:proofErr w:type="spellStart"/>
      <w:r w:rsidRPr="006C0DF4">
        <w:rPr>
          <w:lang w:val="pt-BR"/>
        </w:rPr>
        <w:t>eds</w:t>
      </w:r>
      <w:proofErr w:type="spellEnd"/>
      <w:r w:rsidRPr="006C0DF4">
        <w:rPr>
          <w:lang w:val="pt-BR"/>
        </w:rPr>
        <w:t xml:space="preserve">), </w:t>
      </w:r>
      <w:proofErr w:type="spellStart"/>
      <w:r w:rsidRPr="006C0DF4">
        <w:rPr>
          <w:lang w:val="pt-BR"/>
        </w:rPr>
        <w:t>Estmtura</w:t>
      </w:r>
      <w:proofErr w:type="spellEnd"/>
      <w:r w:rsidRPr="006C0DF4">
        <w:rPr>
          <w:lang w:val="pt-BR"/>
        </w:rPr>
        <w:t xml:space="preserve"> social, 111obilidade e raça, pp. 164-182, IUPERJ/ </w:t>
      </w:r>
      <w:proofErr w:type="spellStart"/>
      <w:r w:rsidRPr="006C0DF4">
        <w:rPr>
          <w:lang w:val="pt-BR"/>
        </w:rPr>
        <w:t>Vertice</w:t>
      </w:r>
      <w:proofErr w:type="spellEnd"/>
      <w:r w:rsidRPr="006C0DF4">
        <w:rPr>
          <w:lang w:val="pt-BR"/>
        </w:rPr>
        <w:t>, Rio de Janeiro [1985].</w:t>
      </w:r>
    </w:p>
  </w:footnote>
  <w:footnote w:id="6">
    <w:p w14:paraId="26207882" w14:textId="77777777" w:rsidR="00F75BB0" w:rsidRDefault="007945BA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 w:rsidR="00F75BB0"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46BBD4B7" w14:textId="77777777" w:rsidR="00F75BB0" w:rsidRDefault="00F75BB0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2EDC40E1" w14:textId="77777777" w:rsidR="00F75BB0" w:rsidRDefault="00F75BB0" w:rsidP="00F75B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5C334BE9" w14:textId="52B1CDC1" w:rsidR="007945BA" w:rsidRDefault="00F75BB0" w:rsidP="00F75BB0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7">
    <w:p w14:paraId="7CC3BCD4" w14:textId="77777777" w:rsidR="00B84E75" w:rsidRDefault="00B84E75" w:rsidP="00B84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7C30035A" w14:textId="77777777" w:rsidR="00B84E75" w:rsidRDefault="00B84E75" w:rsidP="00B84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58FD9B17" w14:textId="77777777" w:rsidR="00B84E75" w:rsidRDefault="00B84E75" w:rsidP="00B84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1433A3E4" w14:textId="77777777" w:rsidR="00B84E75" w:rsidRDefault="00B84E75" w:rsidP="00B84E75">
      <w:pPr>
        <w:pStyle w:val="FootnoteText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8">
    <w:p w14:paraId="7E124B45" w14:textId="77777777" w:rsidR="00E2281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7945BA">
        <w:t xml:space="preserve"> </w:t>
      </w:r>
      <w:proofErr w:type="spellStart"/>
      <w:r w:rsidRPr="007945BA">
        <w:rPr>
          <w:rFonts w:ascii="F15" w:hAnsi="F15" w:cs="F15"/>
          <w:sz w:val="20"/>
          <w:szCs w:val="20"/>
        </w:rPr>
        <w:t>Takeyuki</w:t>
      </w:r>
      <w:proofErr w:type="spellEnd"/>
      <w:r w:rsidRPr="007945BA">
        <w:rPr>
          <w:rFonts w:ascii="F15" w:hAnsi="F15" w:cs="F15"/>
          <w:sz w:val="20"/>
          <w:szCs w:val="20"/>
        </w:rPr>
        <w:t xml:space="preserve"> </w:t>
      </w:r>
      <w:proofErr w:type="spellStart"/>
      <w:r w:rsidRPr="007945BA">
        <w:rPr>
          <w:rFonts w:ascii="F15" w:hAnsi="F15" w:cs="F15"/>
          <w:sz w:val="20"/>
          <w:szCs w:val="20"/>
        </w:rPr>
        <w:t>Gaku</w:t>
      </w:r>
      <w:proofErr w:type="spellEnd"/>
      <w:r w:rsidRPr="007945BA">
        <w:rPr>
          <w:rFonts w:ascii="F15" w:hAnsi="F15" w:cs="F15"/>
          <w:sz w:val="20"/>
          <w:szCs w:val="20"/>
        </w:rPr>
        <w:t xml:space="preserve"> Tsuda. </w:t>
      </w:r>
      <w:del w:id="29" w:author="Lucas Okado" w:date="2018-11-26T21:08:00Z">
        <w:r w:rsidRPr="007945BA" w:rsidDel="00AD5FC3">
          <w:rPr>
            <w:rFonts w:ascii="F15" w:hAnsi="F15" w:cs="F15"/>
            <w:sz w:val="20"/>
            <w:szCs w:val="20"/>
          </w:rPr>
          <w:delText>_</w:delText>
        </w:r>
      </w:del>
      <w:r>
        <w:rPr>
          <w:rFonts w:ascii="F15" w:hAnsi="F15" w:cs="F15"/>
          <w:sz w:val="20"/>
          <w:szCs w:val="20"/>
        </w:rPr>
        <w:t>Japanese-Brazilian ethnic return migration and the making of Japan's</w:t>
      </w:r>
    </w:p>
    <w:p w14:paraId="1EDE85C9" w14:textId="77777777" w:rsidR="00E2281A" w:rsidRPr="0007752C" w:rsidRDefault="00E2281A" w:rsidP="00E2281A">
      <w:pPr>
        <w:pStyle w:val="FootnoteText"/>
      </w:pPr>
      <w:r>
        <w:rPr>
          <w:rFonts w:ascii="F15" w:hAnsi="F15" w:cs="F15"/>
        </w:rPr>
        <w:t xml:space="preserve">newest immigrant minority_.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>Japan's Minorities</w:t>
      </w:r>
      <w:r>
        <w:rPr>
          <w:rFonts w:ascii="F15" w:hAnsi="F15" w:cs="F15"/>
        </w:rPr>
        <w:t xml:space="preserve">. </w:t>
      </w:r>
      <w:r w:rsidRPr="0007752C">
        <w:rPr>
          <w:rFonts w:ascii="F15" w:hAnsi="F15" w:cs="F15"/>
        </w:rPr>
        <w:t>Routledge, 2003, pp. 228_249.</w:t>
      </w:r>
    </w:p>
  </w:footnote>
  <w:footnote w:id="9">
    <w:p w14:paraId="6E3CE3C8" w14:textId="2BEE2A9A" w:rsidR="0007752C" w:rsidRDefault="0007752C">
      <w:pPr>
        <w:pStyle w:val="FootnoteText"/>
      </w:pPr>
      <w:r>
        <w:rPr>
          <w:rStyle w:val="FootnoteReference"/>
        </w:rPr>
        <w:footnoteRef/>
      </w:r>
      <w:r>
        <w:t xml:space="preserve"> Japanese-Brazilians and the Future of Brazilian Migration to Japan David McKenzie* and Alejandrina Salcedo**</w:t>
      </w:r>
    </w:p>
  </w:footnote>
  <w:footnote w:id="10">
    <w:p w14:paraId="59BF4343" w14:textId="77777777" w:rsidR="00E2281A" w:rsidRDefault="00E2281A" w:rsidP="00E2281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E2281A">
        <w:rPr>
          <w:lang w:val="pt-PT"/>
        </w:rPr>
        <w:t xml:space="preserve"> </w:t>
      </w:r>
      <w:r w:rsidRPr="00E2281A">
        <w:rPr>
          <w:rFonts w:ascii="F15" w:hAnsi="F15" w:cs="F15"/>
          <w:sz w:val="20"/>
          <w:szCs w:val="20"/>
          <w:lang w:val="pt-PT"/>
        </w:rPr>
        <w:t xml:space="preserve">Alexander Kuo, Neil Malhotra e Cecilia Mo. </w:t>
      </w:r>
      <w:r>
        <w:rPr>
          <w:rFonts w:ascii="F15" w:hAnsi="F15" w:cs="F15"/>
          <w:sz w:val="20"/>
          <w:szCs w:val="20"/>
        </w:rPr>
        <w:t>_Why Do Asian Americans Identify as Democrats?</w:t>
      </w:r>
    </w:p>
    <w:p w14:paraId="198459FA" w14:textId="77777777" w:rsidR="00E2281A" w:rsidRPr="006A7695" w:rsidRDefault="00E2281A" w:rsidP="00E2281A">
      <w:pPr>
        <w:pStyle w:val="FootnoteText"/>
        <w:rPr>
          <w:lang w:val="pt-BR"/>
          <w:rPrChange w:id="32" w:author="Lucas Okado" w:date="2018-11-26T20:58:00Z">
            <w:rPr/>
          </w:rPrChange>
        </w:rPr>
      </w:pPr>
      <w:r>
        <w:rPr>
          <w:rFonts w:ascii="F15" w:hAnsi="F15" w:cs="F15"/>
        </w:rPr>
        <w:t xml:space="preserve">Testing Theories of Social Exclusion and Intergroup Solidarity_. </w:t>
      </w:r>
      <w:r w:rsidRPr="006A7695">
        <w:rPr>
          <w:rFonts w:ascii="F15" w:hAnsi="F15" w:cs="F15"/>
          <w:lang w:val="pt-BR"/>
          <w:rPrChange w:id="33" w:author="Lucas Okado" w:date="2018-11-26T20:58:00Z">
            <w:rPr>
              <w:rFonts w:ascii="F15" w:hAnsi="F15" w:cs="F15"/>
            </w:rPr>
          </w:rPrChange>
        </w:rPr>
        <w:t>Em: (2014</w:t>
      </w:r>
    </w:p>
  </w:footnote>
  <w:footnote w:id="11">
    <w:p w14:paraId="6898CD2F" w14:textId="05733DD3" w:rsidR="004B3F02" w:rsidRPr="004B3F02" w:rsidDel="00167D98" w:rsidRDefault="004B3F02">
      <w:pPr>
        <w:pStyle w:val="FootnoteText"/>
        <w:rPr>
          <w:del w:id="82" w:author="Benjamin Zhu" w:date="2020-05-04T21:28:00Z"/>
          <w:lang w:val="pt-PT"/>
        </w:rPr>
      </w:pPr>
      <w:del w:id="83" w:author="Benjamin Zhu" w:date="2020-05-04T21:28:00Z">
        <w:r w:rsidDel="00167D98">
          <w:rPr>
            <w:rStyle w:val="FootnoteReference"/>
          </w:rPr>
          <w:footnoteRef/>
        </w:r>
        <w:r w:rsidRPr="004B3F02" w:rsidDel="00167D98">
          <w:rPr>
            <w:lang w:val="pt-PT"/>
          </w:rPr>
          <w:delText xml:space="preserve"> https://www.economist.com/the-americas/2015/11/14/no-golden-door</w:delText>
        </w:r>
      </w:del>
    </w:p>
  </w:footnote>
  <w:footnote w:id="12">
    <w:p w14:paraId="057C903C" w14:textId="77777777" w:rsidR="00D23691" w:rsidDel="00167D98" w:rsidRDefault="00D23691" w:rsidP="00D23691">
      <w:pPr>
        <w:autoSpaceDE w:val="0"/>
        <w:autoSpaceDN w:val="0"/>
        <w:adjustRightInd w:val="0"/>
        <w:spacing w:after="0" w:line="240" w:lineRule="auto"/>
        <w:rPr>
          <w:del w:id="160" w:author="Benjamin Zhu" w:date="2020-05-04T21:28:00Z"/>
          <w:rFonts w:ascii="F15" w:hAnsi="F15" w:cs="F15"/>
          <w:sz w:val="20"/>
          <w:szCs w:val="20"/>
        </w:rPr>
      </w:pPr>
      <w:del w:id="161" w:author="Benjamin Zhu" w:date="2020-05-04T21:28:00Z">
        <w:r w:rsidDel="00167D98">
          <w:rPr>
            <w:rStyle w:val="FootnoteReference"/>
          </w:rPr>
          <w:footnoteRef/>
        </w:r>
        <w:r w:rsidRPr="004B3F02" w:rsidDel="00167D98">
          <w:rPr>
            <w:lang w:val="pt-PT"/>
          </w:rPr>
          <w:delText xml:space="preserve"> </w:delText>
        </w:r>
        <w:r w:rsidRPr="004B3F02" w:rsidDel="00167D98">
          <w:rPr>
            <w:rFonts w:ascii="F15" w:hAnsi="F15" w:cs="F15"/>
            <w:sz w:val="20"/>
            <w:szCs w:val="20"/>
            <w:lang w:val="pt-PT"/>
          </w:rPr>
          <w:delText xml:space="preserve">Diana C Mutz. </w:delText>
        </w:r>
        <w:r w:rsidDel="00167D98">
          <w:rPr>
            <w:rFonts w:ascii="F15" w:hAnsi="F15" w:cs="F15"/>
            <w:sz w:val="20"/>
            <w:szCs w:val="20"/>
          </w:rPr>
          <w:delText>_Status threat, not economic hardship, explains the 2016 presidential vote_.</w:delText>
        </w:r>
      </w:del>
    </w:p>
    <w:p w14:paraId="16B5FB0E" w14:textId="77777777" w:rsidR="00D23691" w:rsidRPr="00D23691" w:rsidDel="00167D98" w:rsidRDefault="00D23691" w:rsidP="00D23691">
      <w:pPr>
        <w:pStyle w:val="FootnoteText"/>
        <w:rPr>
          <w:del w:id="162" w:author="Benjamin Zhu" w:date="2020-05-04T21:28:00Z"/>
        </w:rPr>
      </w:pPr>
      <w:del w:id="163" w:author="Benjamin Zhu" w:date="2020-05-04T21:28:00Z">
        <w:r w:rsidDel="00167D98">
          <w:rPr>
            <w:rFonts w:ascii="F15" w:hAnsi="F15" w:cs="F15"/>
          </w:rPr>
          <w:delText xml:space="preserve">Em: </w:delText>
        </w:r>
        <w:r w:rsidDel="00167D98">
          <w:rPr>
            <w:rFonts w:ascii="F38" w:hAnsi="F38" w:cs="F38"/>
          </w:rPr>
          <w:delText xml:space="preserve">Proceedings of the National Academy of Sciences </w:delText>
        </w:r>
        <w:r w:rsidDel="00167D98">
          <w:rPr>
            <w:rFonts w:ascii="F15" w:hAnsi="F15" w:cs="F15"/>
          </w:rPr>
          <w:delText>(2018), p. 201718155.</w:delText>
        </w:r>
      </w:del>
    </w:p>
  </w:footnote>
  <w:footnote w:id="13">
    <w:p w14:paraId="5E6D16D6" w14:textId="77777777" w:rsidR="00D23691" w:rsidRPr="006A7695" w:rsidDel="00167D98" w:rsidRDefault="00D23691" w:rsidP="00D23691">
      <w:pPr>
        <w:autoSpaceDE w:val="0"/>
        <w:autoSpaceDN w:val="0"/>
        <w:adjustRightInd w:val="0"/>
        <w:spacing w:after="0" w:line="240" w:lineRule="auto"/>
        <w:rPr>
          <w:del w:id="164" w:author="Benjamin Zhu" w:date="2020-05-04T21:28:00Z"/>
          <w:rFonts w:ascii="F15" w:hAnsi="F15" w:cs="F15"/>
          <w:sz w:val="20"/>
          <w:szCs w:val="20"/>
          <w:lang w:val="pt-BR"/>
          <w:rPrChange w:id="165" w:author="Lucas Okado" w:date="2018-11-26T20:58:00Z">
            <w:rPr>
              <w:del w:id="166" w:author="Benjamin Zhu" w:date="2020-05-04T21:28:00Z"/>
              <w:rFonts w:ascii="F15" w:hAnsi="F15" w:cs="F15"/>
              <w:sz w:val="20"/>
              <w:szCs w:val="20"/>
            </w:rPr>
          </w:rPrChange>
        </w:rPr>
      </w:pPr>
      <w:del w:id="167" w:author="Benjamin Zhu" w:date="2020-05-04T21:28:00Z">
        <w:r w:rsidDel="00167D98">
          <w:rPr>
            <w:rStyle w:val="FootnoteReference"/>
          </w:rPr>
          <w:footnoteRef/>
        </w:r>
        <w:r w:rsidDel="00167D98">
          <w:delText xml:space="preserve"> </w:delText>
        </w:r>
        <w:r w:rsidDel="00167D98">
          <w:rPr>
            <w:rFonts w:ascii="F15" w:hAnsi="F15" w:cs="F15"/>
            <w:sz w:val="20"/>
            <w:szCs w:val="20"/>
          </w:rPr>
          <w:delText xml:space="preserve">Ryan Pougiales e Lange Erickson. </w:delText>
        </w:r>
        <w:r w:rsidDel="00167D98">
          <w:rPr>
            <w:rFonts w:ascii="F38" w:hAnsi="F38" w:cs="F38"/>
            <w:sz w:val="20"/>
            <w:szCs w:val="20"/>
          </w:rPr>
          <w:delText xml:space="preserve">Which Voters Will Be The Deciders of 2020? </w:delText>
        </w:r>
        <w:r w:rsidRPr="006A7695" w:rsidDel="00167D98">
          <w:rPr>
            <w:rFonts w:ascii="F15" w:hAnsi="F15" w:cs="F15"/>
            <w:sz w:val="20"/>
            <w:szCs w:val="20"/>
            <w:lang w:val="pt-BR"/>
            <w:rPrChange w:id="168" w:author="Lucas Okado" w:date="2018-11-26T20:58:00Z">
              <w:rPr>
                <w:rFonts w:ascii="F15" w:hAnsi="F15" w:cs="F15"/>
                <w:sz w:val="20"/>
                <w:szCs w:val="20"/>
              </w:rPr>
            </w:rPrChange>
          </w:rPr>
          <w:delText>Rel. téc.</w:delText>
        </w:r>
      </w:del>
    </w:p>
    <w:p w14:paraId="1A11E5EA" w14:textId="77777777" w:rsidR="00D23691" w:rsidRPr="006A7695" w:rsidDel="00167D98" w:rsidRDefault="00D23691" w:rsidP="00D23691">
      <w:pPr>
        <w:pStyle w:val="FootnoteText"/>
        <w:rPr>
          <w:del w:id="169" w:author="Benjamin Zhu" w:date="2020-05-04T21:28:00Z"/>
          <w:lang w:val="pt-BR"/>
          <w:rPrChange w:id="170" w:author="Lucas Okado" w:date="2018-11-26T20:58:00Z">
            <w:rPr>
              <w:del w:id="171" w:author="Benjamin Zhu" w:date="2020-05-04T21:28:00Z"/>
            </w:rPr>
          </w:rPrChange>
        </w:rPr>
      </w:pPr>
      <w:del w:id="172" w:author="Benjamin Zhu" w:date="2020-05-04T21:28:00Z">
        <w:r w:rsidRPr="006A7695" w:rsidDel="00167D98">
          <w:rPr>
            <w:rFonts w:ascii="F15" w:hAnsi="F15" w:cs="F15"/>
            <w:lang w:val="pt-BR"/>
            <w:rPrChange w:id="173" w:author="Lucas Okado" w:date="2018-11-26T20:58:00Z">
              <w:rPr>
                <w:rFonts w:ascii="F15" w:hAnsi="F15" w:cs="F15"/>
              </w:rPr>
            </w:rPrChange>
          </w:rPr>
          <w:delText>Third Way, 2018.</w:delText>
        </w:r>
      </w:del>
    </w:p>
  </w:footnote>
  <w:footnote w:id="14">
    <w:p w14:paraId="552BD22E" w14:textId="77777777" w:rsidR="007C30A7" w:rsidRPr="007C30A7" w:rsidRDefault="007C30A7" w:rsidP="007C30A7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</w:pPr>
      <w:r>
        <w:rPr>
          <w:rStyle w:val="FootnoteReference"/>
        </w:rPr>
        <w:footnoteRef/>
      </w:r>
      <w:r w:rsidRPr="007C30A7">
        <w:rPr>
          <w:lang w:val="pt-PT"/>
        </w:rPr>
        <w:t xml:space="preserve"> </w:t>
      </w:r>
      <w:r w:rsidRPr="007C30A7"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>A Raça na construção de uma identidade política:</w:t>
      </w:r>
    </w:p>
    <w:p w14:paraId="4C3E55A7" w14:textId="5CD1D30C" w:rsidR="007C30A7" w:rsidRPr="007C30A7" w:rsidRDefault="007C30A7" w:rsidP="007C30A7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7C30A7"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>alguns conceitos preliminare</w:t>
      </w:r>
      <w:r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 xml:space="preserve">s </w:t>
      </w:r>
      <w:r w:rsidRPr="007C30A7">
        <w:rPr>
          <w:rFonts w:ascii="TimesNewRomanPSMT" w:hAnsi="TimesNewRomanPSMT" w:cs="TimesNewRomanPSMT"/>
          <w:lang w:val="pt-PT"/>
        </w:rPr>
        <w:t>Johanna Katiuska Monagreda</w:t>
      </w:r>
      <w:r w:rsidRPr="007C30A7">
        <w:rPr>
          <w:rFonts w:ascii="TimesNewRomanPSMT" w:hAnsi="TimesNewRomanPSMT" w:cs="TimesNewRomanPSMT"/>
          <w:sz w:val="13"/>
          <w:szCs w:val="13"/>
          <w:lang w:val="pt-PT"/>
        </w:rPr>
        <w:t>2</w:t>
      </w:r>
    </w:p>
  </w:footnote>
  <w:footnote w:id="15">
    <w:p w14:paraId="7CFE23F0" w14:textId="77777777" w:rsidR="001B5C5F" w:rsidRPr="001B5C5F" w:rsidRDefault="001B5C5F" w:rsidP="001B5C5F">
      <w:pPr>
        <w:pStyle w:val="FootnoteText"/>
      </w:pPr>
      <w:r>
        <w:rPr>
          <w:rStyle w:val="FootnoteReference"/>
        </w:rPr>
        <w:footnoteRef/>
      </w:r>
      <w:r w:rsidRPr="001B5C5F">
        <w:t xml:space="preserve"> </w:t>
      </w:r>
      <w:proofErr w:type="spellStart"/>
      <w:r w:rsidRPr="001B5C5F">
        <w:rPr>
          <w:rFonts w:ascii="F15" w:hAnsi="F15" w:cs="F15"/>
        </w:rPr>
        <w:t>Jóhanna</w:t>
      </w:r>
      <w:proofErr w:type="spellEnd"/>
      <w:r w:rsidRPr="001B5C5F">
        <w:rPr>
          <w:rFonts w:ascii="F15" w:hAnsi="F15" w:cs="F15"/>
        </w:rPr>
        <w:t xml:space="preserve"> </w:t>
      </w:r>
      <w:proofErr w:type="spellStart"/>
      <w:r w:rsidRPr="001B5C5F">
        <w:rPr>
          <w:rFonts w:ascii="F15" w:hAnsi="F15" w:cs="F15"/>
        </w:rPr>
        <w:t>Krist_n</w:t>
      </w:r>
      <w:proofErr w:type="spellEnd"/>
      <w:r w:rsidRPr="001B5C5F">
        <w:rPr>
          <w:rFonts w:ascii="F15" w:hAnsi="F15" w:cs="F15"/>
        </w:rPr>
        <w:t xml:space="preserve"> </w:t>
      </w:r>
      <w:proofErr w:type="spellStart"/>
      <w:r w:rsidRPr="001B5C5F">
        <w:rPr>
          <w:rFonts w:ascii="F15" w:hAnsi="F15" w:cs="F15"/>
        </w:rPr>
        <w:t>Birnir</w:t>
      </w:r>
      <w:proofErr w:type="spellEnd"/>
      <w:r w:rsidRPr="001B5C5F">
        <w:rPr>
          <w:rFonts w:ascii="F15" w:hAnsi="F15" w:cs="F15"/>
        </w:rPr>
        <w:t xml:space="preserve">. </w:t>
      </w:r>
      <w:r>
        <w:rPr>
          <w:rFonts w:ascii="F38" w:hAnsi="F38" w:cs="F38"/>
        </w:rPr>
        <w:t>Ethnicity and electoral politics</w:t>
      </w:r>
      <w:r>
        <w:rPr>
          <w:rFonts w:ascii="F15" w:hAnsi="F15" w:cs="F15"/>
        </w:rPr>
        <w:t>. Cambridge University Press, 2006</w:t>
      </w:r>
    </w:p>
  </w:footnote>
  <w:footnote w:id="16">
    <w:p w14:paraId="3CB5B908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Kanchan Chandra. _What is ethnic identity and does it matter?_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proofErr w:type="spellStart"/>
      <w:r>
        <w:rPr>
          <w:rFonts w:ascii="F38" w:hAnsi="F38" w:cs="F38"/>
          <w:sz w:val="20"/>
          <w:szCs w:val="20"/>
        </w:rPr>
        <w:t>Annu</w:t>
      </w:r>
      <w:proofErr w:type="spellEnd"/>
      <w:r>
        <w:rPr>
          <w:rFonts w:ascii="F38" w:hAnsi="F38" w:cs="F38"/>
          <w:sz w:val="20"/>
          <w:szCs w:val="20"/>
        </w:rPr>
        <w:t>. Rev. Polit. Sci.</w:t>
      </w:r>
    </w:p>
    <w:p w14:paraId="228831B6" w14:textId="77777777" w:rsidR="001B5C5F" w:rsidRPr="007940DA" w:rsidRDefault="001B5C5F" w:rsidP="001B5C5F">
      <w:pPr>
        <w:pStyle w:val="FootnoteText"/>
      </w:pPr>
      <w:r>
        <w:rPr>
          <w:rFonts w:ascii="F15" w:hAnsi="F15" w:cs="F15"/>
        </w:rPr>
        <w:t>9 (2006), pp. 397_424.</w:t>
      </w:r>
    </w:p>
  </w:footnote>
  <w:footnote w:id="17">
    <w:p w14:paraId="5DE7E9BC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24FEAA3D" w14:textId="77777777" w:rsidR="001B5C5F" w:rsidRPr="007940DA" w:rsidRDefault="001B5C5F" w:rsidP="001B5C5F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18">
    <w:p w14:paraId="58D5B0F0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Dennis Chong e </w:t>
      </w:r>
      <w:proofErr w:type="spellStart"/>
      <w:r>
        <w:rPr>
          <w:rFonts w:ascii="F15" w:hAnsi="F15" w:cs="F15"/>
          <w:sz w:val="20"/>
          <w:szCs w:val="20"/>
        </w:rPr>
        <w:t>Dukhong</w:t>
      </w:r>
      <w:proofErr w:type="spellEnd"/>
      <w:r>
        <w:rPr>
          <w:rFonts w:ascii="F15" w:hAnsi="F15" w:cs="F15"/>
          <w:sz w:val="20"/>
          <w:szCs w:val="20"/>
        </w:rPr>
        <w:t xml:space="preserve"> Kim. _The experiences and </w:t>
      </w:r>
      <w:proofErr w:type="spellStart"/>
      <w:r>
        <w:rPr>
          <w:rFonts w:ascii="F15" w:hAnsi="F15" w:cs="F15"/>
          <w:sz w:val="20"/>
          <w:szCs w:val="20"/>
        </w:rPr>
        <w:t>e_ects</w:t>
      </w:r>
      <w:proofErr w:type="spellEnd"/>
      <w:r>
        <w:rPr>
          <w:rFonts w:ascii="F15" w:hAnsi="F15" w:cs="F15"/>
          <w:sz w:val="20"/>
          <w:szCs w:val="20"/>
        </w:rPr>
        <w:t xml:space="preserve"> of economic status among racial</w:t>
      </w:r>
    </w:p>
    <w:p w14:paraId="18F1CBAB" w14:textId="77777777" w:rsidR="001B5C5F" w:rsidRPr="00D23691" w:rsidRDefault="001B5C5F" w:rsidP="001B5C5F">
      <w:pPr>
        <w:pStyle w:val="FootnoteText"/>
      </w:pPr>
      <w:r>
        <w:rPr>
          <w:rFonts w:ascii="F15" w:hAnsi="F15" w:cs="F15"/>
        </w:rPr>
        <w:t xml:space="preserve">and ethnic minorities_.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American Political Science Review </w:t>
      </w:r>
      <w:r>
        <w:rPr>
          <w:rFonts w:ascii="F15" w:hAnsi="F15" w:cs="F15"/>
        </w:rPr>
        <w:t>100.3 (2006), pp. 335_351.</w:t>
      </w:r>
    </w:p>
  </w:footnote>
  <w:footnote w:id="19">
    <w:p w14:paraId="27EA6D6A" w14:textId="77777777" w:rsidR="001B5C5F" w:rsidRPr="005B1C91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David Sanders et al. _The Calculus of Ethnic Minority Voting in B </w:t>
      </w:r>
      <w:proofErr w:type="spellStart"/>
      <w:r>
        <w:rPr>
          <w:rFonts w:ascii="F15" w:hAnsi="F15" w:cs="F15"/>
          <w:sz w:val="20"/>
          <w:szCs w:val="20"/>
        </w:rPr>
        <w:t>ritain</w:t>
      </w:r>
      <w:proofErr w:type="spellEnd"/>
      <w:r>
        <w:rPr>
          <w:rFonts w:ascii="F15" w:hAnsi="F15" w:cs="F15"/>
          <w:sz w:val="20"/>
          <w:szCs w:val="20"/>
        </w:rPr>
        <w:t xml:space="preserve">_. </w:t>
      </w:r>
      <w:proofErr w:type="spellStart"/>
      <w:r w:rsidRPr="005B1C91">
        <w:rPr>
          <w:rFonts w:ascii="F15" w:hAnsi="F15" w:cs="F15"/>
          <w:sz w:val="20"/>
          <w:szCs w:val="20"/>
        </w:rPr>
        <w:t>Em</w:t>
      </w:r>
      <w:proofErr w:type="spellEnd"/>
      <w:r w:rsidRPr="005B1C91">
        <w:rPr>
          <w:rFonts w:ascii="F15" w:hAnsi="F15" w:cs="F15"/>
          <w:sz w:val="20"/>
          <w:szCs w:val="20"/>
        </w:rPr>
        <w:t xml:space="preserve">: </w:t>
      </w:r>
      <w:r w:rsidRPr="005B1C91">
        <w:rPr>
          <w:rFonts w:ascii="F38" w:hAnsi="F38" w:cs="F38"/>
          <w:sz w:val="20"/>
          <w:szCs w:val="20"/>
        </w:rPr>
        <w:t>Political</w:t>
      </w:r>
    </w:p>
    <w:p w14:paraId="677441DD" w14:textId="77777777" w:rsidR="001B5C5F" w:rsidRPr="005B1C91" w:rsidRDefault="001B5C5F" w:rsidP="001B5C5F">
      <w:pPr>
        <w:pStyle w:val="FootnoteText"/>
      </w:pPr>
      <w:r w:rsidRPr="005B1C91">
        <w:rPr>
          <w:rFonts w:ascii="F38" w:hAnsi="F38" w:cs="F38"/>
        </w:rPr>
        <w:t xml:space="preserve">Studies </w:t>
      </w:r>
      <w:r w:rsidRPr="005B1C91">
        <w:rPr>
          <w:rFonts w:ascii="F15" w:hAnsi="F15" w:cs="F15"/>
        </w:rPr>
        <w:t>62.2 (2014), pp. 230_251.</w:t>
      </w:r>
    </w:p>
  </w:footnote>
  <w:footnote w:id="20">
    <w:p w14:paraId="25D89D87" w14:textId="77777777" w:rsidR="00D40709" w:rsidRPr="000A4EC1" w:rsidRDefault="00D40709" w:rsidP="00D40709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rPrChange w:id="286" w:author="Benjamin Zhu" w:date="2020-05-06T00:18:00Z">
            <w:rPr>
              <w:rFonts w:ascii="F38" w:hAnsi="F38" w:cs="F38"/>
              <w:sz w:val="20"/>
              <w:szCs w:val="20"/>
            </w:rPr>
          </w:rPrChange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David Sanders et al. _The Calculus of Ethnic Minority Voting in B </w:t>
      </w:r>
      <w:proofErr w:type="spellStart"/>
      <w:r>
        <w:rPr>
          <w:rFonts w:ascii="F15" w:hAnsi="F15" w:cs="F15"/>
          <w:sz w:val="20"/>
          <w:szCs w:val="20"/>
        </w:rPr>
        <w:t>ritain</w:t>
      </w:r>
      <w:proofErr w:type="spellEnd"/>
      <w:r>
        <w:rPr>
          <w:rFonts w:ascii="F15" w:hAnsi="F15" w:cs="F15"/>
          <w:sz w:val="20"/>
          <w:szCs w:val="20"/>
        </w:rPr>
        <w:t xml:space="preserve">_. </w:t>
      </w:r>
      <w:r w:rsidRPr="000A4EC1">
        <w:rPr>
          <w:rFonts w:ascii="F15" w:hAnsi="F15" w:cs="F15"/>
          <w:sz w:val="20"/>
          <w:szCs w:val="20"/>
          <w:rPrChange w:id="287" w:author="Benjamin Zhu" w:date="2020-05-06T00:18:00Z">
            <w:rPr>
              <w:rFonts w:ascii="F15" w:hAnsi="F15" w:cs="F15"/>
              <w:sz w:val="20"/>
              <w:szCs w:val="20"/>
            </w:rPr>
          </w:rPrChange>
        </w:rPr>
        <w:t xml:space="preserve">Em: </w:t>
      </w:r>
      <w:r w:rsidRPr="000A4EC1">
        <w:rPr>
          <w:rFonts w:ascii="F38" w:hAnsi="F38" w:cs="F38"/>
          <w:sz w:val="20"/>
          <w:szCs w:val="20"/>
          <w:rPrChange w:id="288" w:author="Benjamin Zhu" w:date="2020-05-06T00:18:00Z">
            <w:rPr>
              <w:rFonts w:ascii="F38" w:hAnsi="F38" w:cs="F38"/>
              <w:sz w:val="20"/>
              <w:szCs w:val="20"/>
            </w:rPr>
          </w:rPrChange>
        </w:rPr>
        <w:t>Political</w:t>
      </w:r>
    </w:p>
    <w:p w14:paraId="02200815" w14:textId="77777777" w:rsidR="00D40709" w:rsidRPr="000A4EC1" w:rsidRDefault="00D40709" w:rsidP="00D40709">
      <w:pPr>
        <w:pStyle w:val="FootnoteText"/>
        <w:rPr>
          <w:rPrChange w:id="289" w:author="Benjamin Zhu" w:date="2020-05-06T00:18:00Z">
            <w:rPr/>
          </w:rPrChange>
        </w:rPr>
      </w:pPr>
      <w:r w:rsidRPr="000A4EC1">
        <w:rPr>
          <w:rFonts w:ascii="F38" w:hAnsi="F38" w:cs="F38"/>
          <w:rPrChange w:id="290" w:author="Benjamin Zhu" w:date="2020-05-06T00:18:00Z">
            <w:rPr>
              <w:rFonts w:ascii="F38" w:hAnsi="F38" w:cs="F38"/>
            </w:rPr>
          </w:rPrChange>
        </w:rPr>
        <w:t xml:space="preserve">Studies </w:t>
      </w:r>
      <w:r w:rsidRPr="000A4EC1">
        <w:rPr>
          <w:rFonts w:ascii="F15" w:hAnsi="F15" w:cs="F15"/>
          <w:rPrChange w:id="291" w:author="Benjamin Zhu" w:date="2020-05-06T00:18:00Z">
            <w:rPr>
              <w:rFonts w:ascii="F15" w:hAnsi="F15" w:cs="F15"/>
            </w:rPr>
          </w:rPrChange>
        </w:rPr>
        <w:t>62.2 (2014), pp. 230_251.</w:t>
      </w:r>
    </w:p>
  </w:footnote>
  <w:footnote w:id="21">
    <w:p w14:paraId="5A94F4C0" w14:textId="13E52A3D" w:rsidR="00446B68" w:rsidRPr="00A833B6" w:rsidRDefault="00446B68">
      <w:pPr>
        <w:pStyle w:val="FootnoteText"/>
      </w:pPr>
      <w:ins w:id="303" w:author="Benjamin Zhu" w:date="2020-05-04T23:14:00Z">
        <w:r>
          <w:rPr>
            <w:rStyle w:val="FootnoteReference"/>
          </w:rPr>
          <w:footnoteRef/>
        </w:r>
        <w:r w:rsidRPr="00446B68">
          <w:t xml:space="preserve"> </w:t>
        </w:r>
      </w:ins>
      <w:proofErr w:type="spellStart"/>
      <w:ins w:id="304" w:author="Benjamin Zhu" w:date="2020-05-04T23:15:00Z">
        <w:r>
          <w:rPr>
            <w:rFonts w:ascii="Helvetica" w:hAnsi="Helvetica"/>
            <w:color w:val="181817"/>
            <w:shd w:val="clear" w:color="auto" w:fill="FFFFFF"/>
          </w:rPr>
          <w:t>Oskooii</w:t>
        </w:r>
        <w:proofErr w:type="spellEnd"/>
        <w:r>
          <w:rPr>
            <w:rFonts w:ascii="Helvetica" w:hAnsi="Helvetica"/>
            <w:color w:val="181817"/>
            <w:shd w:val="clear" w:color="auto" w:fill="FFFFFF"/>
          </w:rPr>
          <w:t>, K. (2018). Perceived Discrimination and Political Behavior. </w:t>
        </w:r>
        <w:r>
          <w:rPr>
            <w:rFonts w:ascii="Helvetica" w:hAnsi="Helvetica"/>
            <w:i/>
            <w:iCs/>
            <w:color w:val="181817"/>
            <w:bdr w:val="none" w:sz="0" w:space="0" w:color="auto" w:frame="1"/>
            <w:shd w:val="clear" w:color="auto" w:fill="FFFFFF"/>
          </w:rPr>
          <w:t>British Journal of Political Science,</w:t>
        </w:r>
        <w:r>
          <w:rPr>
            <w:rFonts w:ascii="Helvetica" w:hAnsi="Helvetica"/>
            <w:color w:val="181817"/>
            <w:shd w:val="clear" w:color="auto" w:fill="FFFFFF"/>
          </w:rPr>
          <w:t> 1-26. doi:10.1017/S0007123418000133</w:t>
        </w:r>
      </w:ins>
    </w:p>
  </w:footnote>
  <w:footnote w:id="22">
    <w:p w14:paraId="21D5706E" w14:textId="3C0F571A" w:rsidR="00A833B6" w:rsidRDefault="00A833B6">
      <w:pPr>
        <w:pStyle w:val="FootnoteText"/>
      </w:pPr>
      <w:ins w:id="319" w:author="Benjamin Zhu" w:date="2020-05-04T23:18:00Z">
        <w:r>
          <w:rPr>
            <w:rStyle w:val="FootnoteReference"/>
          </w:rPr>
          <w:footnoteRef/>
        </w:r>
        <w:r>
          <w:t xml:space="preserve"> </w:t>
        </w:r>
        <w:proofErr w:type="spellStart"/>
        <w:r>
          <w:rPr>
            <w:rFonts w:ascii="Helvetica" w:hAnsi="Helvetica"/>
            <w:color w:val="181817"/>
            <w:shd w:val="clear" w:color="auto" w:fill="FFFFFF"/>
          </w:rPr>
          <w:t>Oskooii</w:t>
        </w:r>
        <w:proofErr w:type="spellEnd"/>
        <w:r>
          <w:rPr>
            <w:rFonts w:ascii="Helvetica" w:hAnsi="Helvetica"/>
            <w:color w:val="181817"/>
            <w:shd w:val="clear" w:color="auto" w:fill="FFFFFF"/>
          </w:rPr>
          <w:t>, K. (2018). Perceived Discrimination and Political Behavior. </w:t>
        </w:r>
        <w:r>
          <w:rPr>
            <w:rFonts w:ascii="Helvetica" w:hAnsi="Helvetica"/>
            <w:i/>
            <w:iCs/>
            <w:color w:val="181817"/>
            <w:bdr w:val="none" w:sz="0" w:space="0" w:color="auto" w:frame="1"/>
            <w:shd w:val="clear" w:color="auto" w:fill="FFFFFF"/>
          </w:rPr>
          <w:t>British Journal of Political Science,</w:t>
        </w:r>
        <w:r>
          <w:rPr>
            <w:rFonts w:ascii="Helvetica" w:hAnsi="Helvetica"/>
            <w:color w:val="181817"/>
            <w:shd w:val="clear" w:color="auto" w:fill="FFFFFF"/>
          </w:rPr>
          <w:t> 1-26. doi:10.1017/S0007123418000133</w:t>
        </w:r>
      </w:ins>
    </w:p>
  </w:footnote>
  <w:footnote w:id="23">
    <w:p w14:paraId="425AA451" w14:textId="77777777" w:rsidR="007D5D59" w:rsidRPr="007940DA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0A4EC1">
        <w:rPr>
          <w:rPrChange w:id="336" w:author="Benjamin Zhu" w:date="2020-05-06T00:18:00Z">
            <w:rPr>
              <w:lang w:val="pt-PT"/>
            </w:rPr>
          </w:rPrChange>
        </w:rPr>
        <w:t xml:space="preserve"> </w:t>
      </w:r>
      <w:r w:rsidRPr="000A4EC1">
        <w:rPr>
          <w:rFonts w:ascii="F15" w:hAnsi="F15" w:cs="F15"/>
          <w:sz w:val="20"/>
          <w:szCs w:val="20"/>
          <w:rPrChange w:id="337" w:author="Benjamin Zhu" w:date="2020-05-06T00:18:00Z">
            <w:rPr>
              <w:rFonts w:ascii="F15" w:hAnsi="F15" w:cs="F15"/>
              <w:sz w:val="20"/>
              <w:szCs w:val="20"/>
              <w:lang w:val="pt-PT"/>
            </w:rPr>
          </w:rPrChange>
        </w:rPr>
        <w:t xml:space="preserve">Natália Salgado Bueno e Fabr_cio Mendes Fialho. </w:t>
      </w:r>
      <w:r w:rsidRPr="007940DA">
        <w:rPr>
          <w:rFonts w:ascii="F15" w:hAnsi="F15" w:cs="F15"/>
          <w:sz w:val="20"/>
          <w:szCs w:val="20"/>
        </w:rPr>
        <w:t>_Race, resources, and political participation</w:t>
      </w:r>
    </w:p>
    <w:p w14:paraId="2A5E958A" w14:textId="77777777" w:rsidR="007D5D59" w:rsidRPr="00F5325F" w:rsidRDefault="007D5D59" w:rsidP="007D5D59">
      <w:pPr>
        <w:pStyle w:val="FootnoteText"/>
      </w:pPr>
      <w:r>
        <w:rPr>
          <w:rFonts w:ascii="F15" w:hAnsi="F15" w:cs="F15"/>
        </w:rPr>
        <w:t xml:space="preserve">in a Brazilian city_.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Latin American Research Review </w:t>
      </w:r>
      <w:r>
        <w:rPr>
          <w:rFonts w:ascii="F15" w:hAnsi="F15" w:cs="F15"/>
        </w:rPr>
        <w:t>(2009), pp. 59_83.</w:t>
      </w:r>
    </w:p>
  </w:footnote>
  <w:footnote w:id="24">
    <w:p w14:paraId="099B8802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Sidney </w:t>
      </w:r>
      <w:proofErr w:type="spellStart"/>
      <w:r>
        <w:rPr>
          <w:rFonts w:ascii="F15" w:hAnsi="F15" w:cs="F15"/>
          <w:sz w:val="20"/>
          <w:szCs w:val="20"/>
        </w:rPr>
        <w:t>Verba</w:t>
      </w:r>
      <w:proofErr w:type="spellEnd"/>
      <w:r>
        <w:rPr>
          <w:rFonts w:ascii="F15" w:hAnsi="F15" w:cs="F15"/>
          <w:sz w:val="20"/>
          <w:szCs w:val="20"/>
        </w:rPr>
        <w:t xml:space="preserve"> et al. _Race, ethnicity and political resources: Participation in the United States</w:t>
      </w:r>
    </w:p>
    <w:p w14:paraId="2EBD6309" w14:textId="77777777" w:rsidR="007D5D59" w:rsidRPr="00F5325F" w:rsidRDefault="007D5D59" w:rsidP="007D5D59">
      <w:pPr>
        <w:pStyle w:val="FootnoteText"/>
      </w:pPr>
      <w:r>
        <w:rPr>
          <w:rFonts w:ascii="F15" w:hAnsi="F15" w:cs="F15"/>
        </w:rPr>
        <w:t xml:space="preserve">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British Journal of Political Science </w:t>
      </w:r>
      <w:r>
        <w:rPr>
          <w:rFonts w:ascii="F15" w:hAnsi="F15" w:cs="F15"/>
        </w:rPr>
        <w:t>23.4 (1993), pp. 453_497.</w:t>
      </w:r>
    </w:p>
  </w:footnote>
  <w:footnote w:id="25">
    <w:p w14:paraId="720FAAA0" w14:textId="77777777" w:rsidR="001B5C5F" w:rsidRDefault="001B5C5F" w:rsidP="001B5C5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Dennis Chong e </w:t>
      </w:r>
      <w:proofErr w:type="spellStart"/>
      <w:r>
        <w:rPr>
          <w:rFonts w:ascii="F15" w:hAnsi="F15" w:cs="F15"/>
          <w:sz w:val="20"/>
          <w:szCs w:val="20"/>
        </w:rPr>
        <w:t>Dukhong</w:t>
      </w:r>
      <w:proofErr w:type="spellEnd"/>
      <w:r>
        <w:rPr>
          <w:rFonts w:ascii="F15" w:hAnsi="F15" w:cs="F15"/>
          <w:sz w:val="20"/>
          <w:szCs w:val="20"/>
        </w:rPr>
        <w:t xml:space="preserve"> Kim. _The experiences and </w:t>
      </w:r>
      <w:proofErr w:type="spellStart"/>
      <w:r>
        <w:rPr>
          <w:rFonts w:ascii="F15" w:hAnsi="F15" w:cs="F15"/>
          <w:sz w:val="20"/>
          <w:szCs w:val="20"/>
        </w:rPr>
        <w:t>e_ects</w:t>
      </w:r>
      <w:proofErr w:type="spellEnd"/>
      <w:r>
        <w:rPr>
          <w:rFonts w:ascii="F15" w:hAnsi="F15" w:cs="F15"/>
          <w:sz w:val="20"/>
          <w:szCs w:val="20"/>
        </w:rPr>
        <w:t xml:space="preserve"> of economic status among racial</w:t>
      </w:r>
    </w:p>
    <w:p w14:paraId="5E11B92E" w14:textId="77777777" w:rsidR="001B5C5F" w:rsidRPr="00F5325F" w:rsidRDefault="001B5C5F" w:rsidP="001B5C5F">
      <w:pPr>
        <w:pStyle w:val="FootnoteText"/>
      </w:pPr>
      <w:r>
        <w:rPr>
          <w:rFonts w:ascii="F15" w:hAnsi="F15" w:cs="F15"/>
        </w:rPr>
        <w:t xml:space="preserve">and ethnic minorities_.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American Political Science Review </w:t>
      </w:r>
      <w:r>
        <w:rPr>
          <w:rFonts w:ascii="F15" w:hAnsi="F15" w:cs="F15"/>
        </w:rPr>
        <w:t>100.3 (2006), pp. 335_351.</w:t>
      </w:r>
    </w:p>
  </w:footnote>
  <w:footnote w:id="26">
    <w:p w14:paraId="35E13984" w14:textId="02D6ED5C" w:rsidR="001817C2" w:rsidRDefault="001817C2">
      <w:pPr>
        <w:pStyle w:val="FootnoteText"/>
      </w:pPr>
      <w:ins w:id="352" w:author="Benjamin Zhu" w:date="2020-05-05T00:10:00Z">
        <w:r>
          <w:rPr>
            <w:rStyle w:val="FootnoteReference"/>
          </w:rPr>
          <w:footnoteRef/>
        </w:r>
        <w:r>
          <w:t xml:space="preserve"> </w:t>
        </w:r>
        <w:r>
          <w:rPr>
            <w:rFonts w:ascii="Arial" w:hAnsi="Arial" w:cs="Arial"/>
            <w:color w:val="222222"/>
            <w:shd w:val="clear" w:color="auto" w:fill="FFFFFF"/>
          </w:rPr>
          <w:t>Brandt, M. J., Wetherell, G., &amp; Henry, P. J. (2015). Changes in income predict change in social trust: A longitudinal analysis. </w:t>
        </w:r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>Political Psychology</w:t>
        </w:r>
        <w:r>
          <w:rPr>
            <w:rFonts w:ascii="Arial" w:hAnsi="Arial" w:cs="Arial"/>
            <w:color w:val="222222"/>
            <w:shd w:val="clear" w:color="auto" w:fill="FFFFFF"/>
          </w:rPr>
          <w:t>, </w:t>
        </w:r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>36</w:t>
        </w:r>
        <w:r>
          <w:rPr>
            <w:rFonts w:ascii="Arial" w:hAnsi="Arial" w:cs="Arial"/>
            <w:color w:val="222222"/>
            <w:shd w:val="clear" w:color="auto" w:fill="FFFFFF"/>
          </w:rPr>
          <w:t>(6), 761-768.</w:t>
        </w:r>
      </w:ins>
    </w:p>
  </w:footnote>
  <w:footnote w:id="27">
    <w:p w14:paraId="0A026EB7" w14:textId="77777777" w:rsidR="0092163B" w:rsidRDefault="0092163B" w:rsidP="0092163B">
      <w:pPr>
        <w:pStyle w:val="FootnoteText"/>
        <w:rPr>
          <w:ins w:id="356" w:author="Benjamin Zhu" w:date="2020-05-04T23:33:00Z"/>
        </w:rPr>
      </w:pPr>
      <w:ins w:id="357" w:author="Benjamin Zhu" w:date="2020-05-04T23:33:00Z">
        <w:r>
          <w:rPr>
            <w:rStyle w:val="FootnoteReference"/>
          </w:rPr>
          <w:footnoteRef/>
        </w:r>
        <w:r>
          <w:t xml:space="preserve"> </w:t>
        </w:r>
        <w:r>
          <w:rPr>
            <w:rFonts w:ascii="Source Sans Pro" w:hAnsi="Source Sans Pro"/>
            <w:color w:val="2A2A2A"/>
            <w:sz w:val="23"/>
            <w:szCs w:val="23"/>
            <w:shd w:val="clear" w:color="auto" w:fill="FFFFFF"/>
          </w:rPr>
          <w:t xml:space="preserve">Gabriela </w:t>
        </w:r>
        <w:proofErr w:type="spellStart"/>
        <w:r>
          <w:rPr>
            <w:rFonts w:ascii="Source Sans Pro" w:hAnsi="Source Sans Pro"/>
            <w:color w:val="2A2A2A"/>
            <w:sz w:val="23"/>
            <w:szCs w:val="23"/>
            <w:shd w:val="clear" w:color="auto" w:fill="FFFFFF"/>
          </w:rPr>
          <w:t>Catterberg</w:t>
        </w:r>
        <w:proofErr w:type="spellEnd"/>
        <w:r>
          <w:rPr>
            <w:rFonts w:ascii="Source Sans Pro" w:hAnsi="Source Sans Pro"/>
            <w:color w:val="2A2A2A"/>
            <w:sz w:val="23"/>
            <w:szCs w:val="23"/>
            <w:shd w:val="clear" w:color="auto" w:fill="FFFFFF"/>
          </w:rPr>
          <w:t>, Alejandro Moreno, The Individual Bases of Political Trust: Trends in New and Established Democracies, </w:t>
        </w:r>
        <w:r>
          <w:rPr>
            <w:rStyle w:val="Emphasis"/>
            <w:rFonts w:ascii="Source Sans Pro" w:hAnsi="Source Sans Pro"/>
            <w:color w:val="2A2A2A"/>
            <w:sz w:val="23"/>
            <w:szCs w:val="23"/>
            <w:bdr w:val="none" w:sz="0" w:space="0" w:color="auto" w:frame="1"/>
            <w:shd w:val="clear" w:color="auto" w:fill="FFFFFF"/>
          </w:rPr>
          <w:t>International Journal of Public Opinion Research</w:t>
        </w:r>
        <w:r>
          <w:rPr>
            <w:rFonts w:ascii="Source Sans Pro" w:hAnsi="Source Sans Pro"/>
            <w:color w:val="2A2A2A"/>
            <w:sz w:val="23"/>
            <w:szCs w:val="23"/>
            <w:shd w:val="clear" w:color="auto" w:fill="FFFFFF"/>
          </w:rPr>
          <w:t>, Volume 18, Issue 1, Spring 2006, Pages 31–48, </w:t>
        </w:r>
        <w:r>
          <w:fldChar w:fldCharType="begin"/>
        </w:r>
        <w:r>
          <w:instrText xml:space="preserve"> HYPERLINK "https://doi.org/10.1093/ijpor/edh081" </w:instrText>
        </w:r>
        <w:r>
          <w:fldChar w:fldCharType="separate"/>
        </w:r>
        <w:r>
          <w:rPr>
            <w:rStyle w:val="Hyperlink"/>
            <w:rFonts w:ascii="Source Sans Pro" w:hAnsi="Source Sans Pro"/>
            <w:color w:val="006FB7"/>
            <w:sz w:val="23"/>
            <w:szCs w:val="23"/>
            <w:bdr w:val="none" w:sz="0" w:space="0" w:color="auto" w:frame="1"/>
            <w:shd w:val="clear" w:color="auto" w:fill="FFFFFF"/>
          </w:rPr>
          <w:t>https://doi.org/10.1093/ijpor/edh081</w:t>
        </w:r>
        <w:r>
          <w:fldChar w:fldCharType="end"/>
        </w:r>
      </w:ins>
    </w:p>
  </w:footnote>
  <w:footnote w:id="28">
    <w:p w14:paraId="0D9F700B" w14:textId="223AC286" w:rsidR="0092163B" w:rsidRDefault="0092163B">
      <w:pPr>
        <w:pStyle w:val="FootnoteText"/>
      </w:pPr>
      <w:ins w:id="360" w:author="Benjamin Zhu" w:date="2020-05-04T23:30:00Z">
        <w:r>
          <w:rPr>
            <w:rStyle w:val="FootnoteReference"/>
          </w:rPr>
          <w:footnoteRef/>
        </w:r>
        <w:r>
          <w:t xml:space="preserve"> </w:t>
        </w:r>
      </w:ins>
      <w:ins w:id="361" w:author="Benjamin Zhu" w:date="2020-05-04T23:31:00Z">
        <w:r>
          <w:rPr>
            <w:rFonts w:ascii="Segoe UI" w:hAnsi="Segoe UI" w:cs="Segoe UI"/>
            <w:color w:val="333333"/>
            <w:shd w:val="clear" w:color="auto" w:fill="FCFCFC"/>
          </w:rPr>
          <w:t>Stoll, M.A. Race, Neighborhood Poverty, and Participation in Voluntary Associations. </w:t>
        </w:r>
        <w:r>
          <w:rPr>
            <w:rFonts w:ascii="Segoe UI" w:hAnsi="Segoe UI" w:cs="Segoe UI"/>
            <w:i/>
            <w:iCs/>
            <w:color w:val="333333"/>
            <w:shd w:val="clear" w:color="auto" w:fill="FCFCFC"/>
          </w:rPr>
          <w:t>Sociological Forum</w:t>
        </w:r>
        <w:r>
          <w:rPr>
            <w:rFonts w:ascii="Segoe UI" w:hAnsi="Segoe UI" w:cs="Segoe UI"/>
            <w:color w:val="333333"/>
            <w:shd w:val="clear" w:color="auto" w:fill="FCFCFC"/>
          </w:rPr>
          <w:t> </w:t>
        </w:r>
        <w:r>
          <w:rPr>
            <w:rFonts w:ascii="Segoe UI" w:hAnsi="Segoe UI" w:cs="Segoe UI"/>
            <w:b/>
            <w:bCs/>
            <w:color w:val="333333"/>
            <w:shd w:val="clear" w:color="auto" w:fill="FCFCFC"/>
          </w:rPr>
          <w:t>16, </w:t>
        </w:r>
        <w:r>
          <w:rPr>
            <w:rFonts w:ascii="Segoe UI" w:hAnsi="Segoe UI" w:cs="Segoe UI"/>
            <w:color w:val="333333"/>
            <w:shd w:val="clear" w:color="auto" w:fill="FCFCFC"/>
          </w:rPr>
          <w:t>529–557 (2001). https://doi.org/10.1023/A:1011956632018</w:t>
        </w:r>
      </w:ins>
    </w:p>
  </w:footnote>
  <w:footnote w:id="29">
    <w:p w14:paraId="5D20EE5E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Aida Just. _Race, ethnicity, and political behavior_.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Oxford Research Encyclopedia of</w:t>
      </w:r>
    </w:p>
    <w:p w14:paraId="536573D9" w14:textId="77777777" w:rsidR="007D5D59" w:rsidRPr="00F5325F" w:rsidRDefault="007D5D59" w:rsidP="007D5D59">
      <w:pPr>
        <w:pStyle w:val="FootnoteText"/>
      </w:pPr>
      <w:r>
        <w:rPr>
          <w:rFonts w:ascii="F38" w:hAnsi="F38" w:cs="F38"/>
        </w:rPr>
        <w:t>Politics</w:t>
      </w:r>
      <w:r>
        <w:rPr>
          <w:rFonts w:ascii="F15" w:hAnsi="F15" w:cs="F15"/>
        </w:rPr>
        <w:t>. 2017.</w:t>
      </w:r>
    </w:p>
  </w:footnote>
  <w:footnote w:id="30">
    <w:p w14:paraId="4853207A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3811BE90" w14:textId="77777777" w:rsidR="007D5D59" w:rsidRPr="00F5325F" w:rsidRDefault="007D5D59" w:rsidP="007D5D59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31">
    <w:p w14:paraId="300F4A2A" w14:textId="77777777" w:rsidR="007D5D59" w:rsidRDefault="007D5D59" w:rsidP="007D5D59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Per </w:t>
      </w:r>
      <w:proofErr w:type="spellStart"/>
      <w:r>
        <w:rPr>
          <w:rFonts w:ascii="F15" w:hAnsi="F15" w:cs="F15"/>
          <w:sz w:val="20"/>
          <w:szCs w:val="20"/>
        </w:rPr>
        <w:t>Strömblad</w:t>
      </w:r>
      <w:proofErr w:type="spellEnd"/>
      <w:r>
        <w:rPr>
          <w:rFonts w:ascii="F15" w:hAnsi="F15" w:cs="F15"/>
          <w:sz w:val="20"/>
          <w:szCs w:val="20"/>
        </w:rPr>
        <w:t xml:space="preserve"> e Per Adman. _Political integration through ethnic or nonethnic voluntary</w:t>
      </w:r>
    </w:p>
    <w:p w14:paraId="559CE959" w14:textId="77777777" w:rsidR="007D5D59" w:rsidRPr="00F5325F" w:rsidRDefault="007D5D59" w:rsidP="007D5D59">
      <w:pPr>
        <w:pStyle w:val="FootnoteText"/>
      </w:pPr>
      <w:r>
        <w:rPr>
          <w:rFonts w:ascii="F15" w:hAnsi="F15" w:cs="F15"/>
        </w:rPr>
        <w:t xml:space="preserve">associations?_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Political Research Quarterly </w:t>
      </w:r>
      <w:r>
        <w:rPr>
          <w:rFonts w:ascii="F15" w:hAnsi="F15" w:cs="F15"/>
        </w:rPr>
        <w:t>63.4 (2010), pp. 721_730.</w:t>
      </w:r>
    </w:p>
  </w:footnote>
  <w:footnote w:id="32">
    <w:p w14:paraId="28FD79DC" w14:textId="77777777" w:rsidR="00011842" w:rsidRDefault="00011842" w:rsidP="00011842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1F38B4A1" w14:textId="77777777" w:rsidR="00011842" w:rsidRPr="00F5325F" w:rsidRDefault="00011842" w:rsidP="00011842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33">
    <w:p w14:paraId="1258FF8A" w14:textId="77777777" w:rsidR="00D90B85" w:rsidRDefault="00E863F7" w:rsidP="00D90B85">
      <w:pPr>
        <w:autoSpaceDE w:val="0"/>
        <w:autoSpaceDN w:val="0"/>
        <w:adjustRightInd w:val="0"/>
        <w:spacing w:after="0" w:line="240" w:lineRule="auto"/>
        <w:rPr>
          <w:rFonts w:ascii="DejaVu Serif" w:hAnsi="DejaVu Serif" w:cs="DejaVu Serif"/>
          <w:sz w:val="21"/>
          <w:szCs w:val="21"/>
        </w:rPr>
      </w:pPr>
      <w:r>
        <w:rPr>
          <w:rStyle w:val="FootnoteReference"/>
        </w:rPr>
        <w:footnoteRef/>
      </w:r>
      <w:r>
        <w:t xml:space="preserve"> </w:t>
      </w:r>
      <w:r w:rsidR="00D90B85">
        <w:rPr>
          <w:rFonts w:ascii="DejaVu Serif" w:hAnsi="DejaVu Serif" w:cs="DejaVu Serif"/>
          <w:sz w:val="21"/>
          <w:szCs w:val="21"/>
        </w:rPr>
        <w:t>White, I. K., Laird, C. N., &amp; Allen, T. D. (2014). Selling out? The politics of navigating</w:t>
      </w:r>
    </w:p>
    <w:p w14:paraId="7B5012B1" w14:textId="77777777" w:rsidR="00D90B85" w:rsidRDefault="00D90B85" w:rsidP="00D90B85">
      <w:pPr>
        <w:autoSpaceDE w:val="0"/>
        <w:autoSpaceDN w:val="0"/>
        <w:adjustRightInd w:val="0"/>
        <w:spacing w:after="0" w:line="240" w:lineRule="auto"/>
        <w:rPr>
          <w:rFonts w:ascii="DejaVu Serif" w:hAnsi="DejaVu Serif" w:cs="DejaVu Serif"/>
          <w:i/>
          <w:iCs/>
          <w:sz w:val="21"/>
          <w:szCs w:val="21"/>
        </w:rPr>
      </w:pPr>
      <w:r>
        <w:rPr>
          <w:rFonts w:ascii="DejaVu Serif" w:hAnsi="DejaVu Serif" w:cs="DejaVu Serif"/>
          <w:sz w:val="21"/>
          <w:szCs w:val="21"/>
        </w:rPr>
        <w:t xml:space="preserve">conflicts between racial group interest and self-interest. </w:t>
      </w:r>
      <w:r>
        <w:rPr>
          <w:rFonts w:ascii="DejaVu Serif" w:hAnsi="DejaVu Serif" w:cs="DejaVu Serif"/>
          <w:i/>
          <w:iCs/>
          <w:sz w:val="21"/>
          <w:szCs w:val="21"/>
        </w:rPr>
        <w:t>American Political Science</w:t>
      </w:r>
    </w:p>
    <w:p w14:paraId="713F285A" w14:textId="49EA0E08" w:rsidR="00E863F7" w:rsidRDefault="00D90B85" w:rsidP="00D90B85">
      <w:pPr>
        <w:pStyle w:val="FootnoteText"/>
      </w:pPr>
      <w:r>
        <w:rPr>
          <w:rFonts w:ascii="DejaVu Serif" w:hAnsi="DejaVu Serif" w:cs="DejaVu Serif"/>
          <w:i/>
          <w:iCs/>
          <w:sz w:val="21"/>
          <w:szCs w:val="21"/>
        </w:rPr>
        <w:t>Review</w:t>
      </w:r>
      <w:r>
        <w:rPr>
          <w:rFonts w:ascii="DejaVu Serif" w:hAnsi="DejaVu Serif" w:cs="DejaVu Serif"/>
          <w:sz w:val="21"/>
          <w:szCs w:val="21"/>
        </w:rPr>
        <w:t xml:space="preserve">, </w:t>
      </w:r>
      <w:r>
        <w:rPr>
          <w:rFonts w:ascii="DejaVu Serif" w:hAnsi="DejaVu Serif" w:cs="DejaVu Serif"/>
          <w:i/>
          <w:iCs/>
          <w:sz w:val="21"/>
          <w:szCs w:val="21"/>
        </w:rPr>
        <w:t>108</w:t>
      </w:r>
      <w:r>
        <w:rPr>
          <w:rFonts w:ascii="DejaVu Serif" w:hAnsi="DejaVu Serif" w:cs="DejaVu Serif"/>
          <w:sz w:val="21"/>
          <w:szCs w:val="21"/>
        </w:rPr>
        <w:t>(4), 783–800.</w:t>
      </w:r>
    </w:p>
  </w:footnote>
  <w:footnote w:id="34">
    <w:p w14:paraId="2C7906E6" w14:textId="77777777" w:rsidR="00F5325F" w:rsidRDefault="00F5325F" w:rsidP="00F5325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F5325F">
        <w:t xml:space="preserve"> </w:t>
      </w:r>
      <w:r>
        <w:rPr>
          <w:rFonts w:ascii="F15" w:hAnsi="F15" w:cs="F15"/>
          <w:sz w:val="20"/>
          <w:szCs w:val="20"/>
        </w:rPr>
        <w:t xml:space="preserve">Carlos </w:t>
      </w:r>
      <w:proofErr w:type="spellStart"/>
      <w:r>
        <w:rPr>
          <w:rFonts w:ascii="F15" w:hAnsi="F15" w:cs="F15"/>
          <w:sz w:val="20"/>
          <w:szCs w:val="20"/>
        </w:rPr>
        <w:t>Grad_n</w:t>
      </w:r>
      <w:proofErr w:type="spellEnd"/>
      <w:r>
        <w:rPr>
          <w:rFonts w:ascii="F15" w:hAnsi="F15" w:cs="F15"/>
          <w:sz w:val="20"/>
          <w:szCs w:val="20"/>
        </w:rPr>
        <w:t>. _Race and Income Distribution: Evidence from the USA, Brazil and South A</w:t>
      </w:r>
    </w:p>
    <w:p w14:paraId="3A0A7F3F" w14:textId="77777777" w:rsidR="00F5325F" w:rsidRPr="00F5325F" w:rsidRDefault="00F5325F" w:rsidP="00F5325F">
      <w:pPr>
        <w:pStyle w:val="FootnoteText"/>
      </w:pPr>
      <w:proofErr w:type="spellStart"/>
      <w:r>
        <w:rPr>
          <w:rFonts w:ascii="F15" w:hAnsi="F15" w:cs="F15"/>
        </w:rPr>
        <w:t>frica</w:t>
      </w:r>
      <w:proofErr w:type="spellEnd"/>
      <w:r>
        <w:rPr>
          <w:rFonts w:ascii="F15" w:hAnsi="F15" w:cs="F15"/>
        </w:rPr>
        <w:t xml:space="preserve">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Review of Development Economics </w:t>
      </w:r>
      <w:r>
        <w:rPr>
          <w:rFonts w:ascii="F15" w:hAnsi="F15" w:cs="F15"/>
        </w:rPr>
        <w:t>18.1 (2014), pp. 73_92.</w:t>
      </w:r>
    </w:p>
  </w:footnote>
  <w:footnote w:id="35">
    <w:p w14:paraId="16A00670" w14:textId="2348A1F9" w:rsidR="00961217" w:rsidRDefault="009612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Schoon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I., &amp; Cheng, H. (2011). Determinants of political trust: A lifetime learning model. </w:t>
      </w:r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Developmental Psychology, 47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(3), 619–631. </w:t>
      </w:r>
      <w:hyperlink r:id="rId1" w:tgtFrame="_blank" w:history="1">
        <w:r>
          <w:rPr>
            <w:rStyle w:val="Hyperlink"/>
            <w:rFonts w:ascii="Arial" w:hAnsi="Arial" w:cs="Arial"/>
            <w:color w:val="337AB7"/>
            <w:sz w:val="21"/>
            <w:szCs w:val="21"/>
            <w:shd w:val="clear" w:color="auto" w:fill="FFFFFF"/>
          </w:rPr>
          <w:t>https://doi.org/10.1037/a0021817</w:t>
        </w:r>
      </w:hyperlink>
    </w:p>
  </w:footnote>
  <w:footnote w:id="36">
    <w:p w14:paraId="38FEC10C" w14:textId="315372DC" w:rsidR="00E23649" w:rsidRDefault="00E23649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7">
    <w:p w14:paraId="47B46E15" w14:textId="6F67CCF0" w:rsidR="00534FB8" w:rsidRDefault="00534FB8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8">
    <w:p w14:paraId="7774C707" w14:textId="0ADA6B6F" w:rsidR="00EC0ED5" w:rsidRDefault="00EC0ED5" w:rsidP="00EC0ED5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9">
    <w:p w14:paraId="6AC919F1" w14:textId="45643104" w:rsidR="00A748BC" w:rsidRPr="00A748BC" w:rsidRDefault="00A748BC">
      <w:pPr>
        <w:pStyle w:val="FootnoteText"/>
        <w:rPr>
          <w:lang w:val="pt-BR"/>
          <w:rPrChange w:id="493" w:author="Benjamin Zhu" w:date="2018-12-03T13:25:00Z">
            <w:rPr/>
          </w:rPrChange>
        </w:rPr>
      </w:pPr>
      <w:ins w:id="494" w:author="Benjamin Zhu" w:date="2018-12-03T13:25:00Z">
        <w:r>
          <w:rPr>
            <w:rStyle w:val="FootnoteReference"/>
          </w:rPr>
          <w:footnoteRef/>
        </w:r>
        <w:r>
          <w:t xml:space="preserve"> </w:t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 </w:t>
        </w:r>
        <w:proofErr w:type="spellStart"/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Goto</w:t>
        </w:r>
        <w:proofErr w:type="spellEnd"/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, Junichi (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"https://en.wikipedia.org/wiki/Kyoto_University" \o "Kyoto University"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Kyoto University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). </w:t>
        </w:r>
        <w:r>
          <w:rPr>
            <w:rStyle w:val="reference-text"/>
            <w:rFonts w:ascii="Arial" w:hAnsi="Arial" w:cs="Arial"/>
            <w:i/>
            <w:iCs/>
            <w:color w:val="222222"/>
            <w:sz w:val="19"/>
            <w:szCs w:val="19"/>
          </w:rPr>
          <w:t>Latin Americans of Japanese Origin (Nikkeijin) Working in Japan: A Survey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. 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"https://en.wikipedia.org/wiki/World_Bank_Publications" \o "World Bank Publications"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World Bank Publications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, 2007. p. 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"https://books.google.com/books?id=vTzUFpa10z0C&amp;pg=PA7"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7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-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begin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instrText xml:space="preserve"> HYPERLINK "https://books.google.com/books?id=vTzUFpa10z0C&amp;pg=PA8" </w:instrTex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separate"/>
        </w:r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8</w:t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fldChar w:fldCharType="end"/>
        </w:r>
        <w:r>
          <w:rPr>
            <w:rStyle w:val="reference-text"/>
            <w:rFonts w:ascii="Arial" w:hAnsi="Arial" w:cs="Arial"/>
            <w:color w:val="222222"/>
            <w:sz w:val="19"/>
            <w:szCs w:val="19"/>
          </w:rPr>
          <w:t>.</w:t>
        </w:r>
      </w:ins>
    </w:p>
  </w:footnote>
  <w:footnote w:id="40">
    <w:p w14:paraId="7B88AC22" w14:textId="65AD9286" w:rsidR="00F67E7B" w:rsidRPr="005B1C91" w:rsidRDefault="00F67E7B">
      <w:pPr>
        <w:pStyle w:val="FootnoteText"/>
      </w:pPr>
      <w:ins w:id="515" w:author="Benjamin Zhu" w:date="2018-12-03T13:47:00Z">
        <w:r>
          <w:rPr>
            <w:rStyle w:val="FootnoteReference"/>
          </w:rPr>
          <w:footnoteRef/>
        </w:r>
        <w:r>
          <w:t xml:space="preserve"> </w:t>
        </w:r>
      </w:ins>
      <w:ins w:id="516" w:author="Benjamin Zhu" w:date="2018-12-03T13:48:00Z"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Carvalho, Daniela de. </w:t>
        </w:r>
        <w:r>
          <w:rPr>
            <w:rFonts w:ascii="Arial" w:hAnsi="Arial" w:cs="Arial"/>
            <w:i/>
            <w:iCs/>
            <w:color w:val="222222"/>
            <w:sz w:val="19"/>
            <w:szCs w:val="19"/>
            <w:shd w:val="clear" w:color="auto" w:fill="EAF3FF"/>
          </w:rPr>
          <w:t>Migrants and Identity in Japan and Brazil: The Nikkeijin</w:t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. </w:t>
        </w:r>
        <w:r>
          <w:fldChar w:fldCharType="begin"/>
        </w:r>
        <w:r>
          <w:instrText xml:space="preserve"> HYPERLINK "https://en.wikipedia.org/wiki/Routledge" \o "Routledge"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Routledge</w:t>
        </w:r>
        <w:r>
          <w:fldChar w:fldCharType="end"/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, August 27, 2003. </w:t>
        </w:r>
        <w:r>
          <w:fldChar w:fldCharType="begin"/>
        </w:r>
        <w:r>
          <w:instrText xml:space="preserve"> HYPERLINK "https://en.wikipedia.org/wiki/International_Standard_Book_Number" \o "International Standard Book Number"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ISBN</w:t>
        </w:r>
        <w:r>
          <w:fldChar w:fldCharType="end"/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 </w:t>
        </w:r>
        <w:r>
          <w:fldChar w:fldCharType="begin"/>
        </w:r>
        <w:r>
          <w:instrText xml:space="preserve"> HYPERLINK "https://en.wikipedia.org/wiki/Special:BookSources/1135787654" \o "Special:BookSources/1135787654" </w:instrText>
        </w:r>
        <w:r>
          <w:fldChar w:fldCharType="separate"/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1135787654</w:t>
        </w:r>
        <w:r>
          <w:fldChar w:fldCharType="end"/>
        </w:r>
        <w:r>
          <w:rPr>
            <w:rFonts w:ascii="Arial" w:hAnsi="Arial" w:cs="Arial"/>
            <w:color w:val="222222"/>
            <w:sz w:val="19"/>
            <w:szCs w:val="19"/>
            <w:shd w:val="clear" w:color="auto" w:fill="EAF3FF"/>
          </w:rPr>
          <w:t>, 9781135787653.</w:t>
        </w:r>
      </w:ins>
    </w:p>
  </w:footnote>
  <w:footnote w:id="41">
    <w:p w14:paraId="17754E94" w14:textId="77777777" w:rsidR="00A550B1" w:rsidRDefault="00A550B1" w:rsidP="00A55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0A543D8A" w14:textId="77777777" w:rsidR="00A550B1" w:rsidRDefault="00A550B1" w:rsidP="00A55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5CC98C55" w14:textId="77777777" w:rsidR="00A550B1" w:rsidRDefault="00A550B1" w:rsidP="00A550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1F47DE24" w14:textId="3B19715F" w:rsidR="00A550B1" w:rsidRDefault="00A550B1" w:rsidP="00A550B1">
      <w:pPr>
        <w:pStyle w:val="FootnoteText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42">
    <w:p w14:paraId="01AC8BCC" w14:textId="575472E9" w:rsidR="00BA36C1" w:rsidRDefault="00BA36C1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Zhu">
    <w15:presenceInfo w15:providerId="Windows Live" w15:userId="f6dcddd67b74f243"/>
  </w15:person>
  <w15:person w15:author="Lucas Okado">
    <w15:presenceInfo w15:providerId="Windows Live" w15:userId="fe3da4934f56898e"/>
  </w15:person>
  <w15:person w15:author="Ednaldo Ribeiro">
    <w15:presenceInfo w15:providerId="Windows Live" w15:userId="2ae5bb6342fd83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81A"/>
    <w:rsid w:val="00011842"/>
    <w:rsid w:val="00014018"/>
    <w:rsid w:val="000245CA"/>
    <w:rsid w:val="00057123"/>
    <w:rsid w:val="0007349E"/>
    <w:rsid w:val="0007752C"/>
    <w:rsid w:val="000A4EC1"/>
    <w:rsid w:val="000D6E54"/>
    <w:rsid w:val="000E4FEB"/>
    <w:rsid w:val="000E57FF"/>
    <w:rsid w:val="000F2B65"/>
    <w:rsid w:val="00110B33"/>
    <w:rsid w:val="00112338"/>
    <w:rsid w:val="00116B8D"/>
    <w:rsid w:val="0012561F"/>
    <w:rsid w:val="0013703E"/>
    <w:rsid w:val="00154100"/>
    <w:rsid w:val="00167D98"/>
    <w:rsid w:val="001817C2"/>
    <w:rsid w:val="00186BAB"/>
    <w:rsid w:val="00187577"/>
    <w:rsid w:val="001A11CC"/>
    <w:rsid w:val="001A378F"/>
    <w:rsid w:val="001B5C5F"/>
    <w:rsid w:val="001E461B"/>
    <w:rsid w:val="001F2727"/>
    <w:rsid w:val="0020677F"/>
    <w:rsid w:val="00265462"/>
    <w:rsid w:val="00273CD5"/>
    <w:rsid w:val="002C13E6"/>
    <w:rsid w:val="002D1975"/>
    <w:rsid w:val="002D558C"/>
    <w:rsid w:val="00321A66"/>
    <w:rsid w:val="00353AA4"/>
    <w:rsid w:val="00357C45"/>
    <w:rsid w:val="00370CDA"/>
    <w:rsid w:val="00381AB4"/>
    <w:rsid w:val="003A6F0D"/>
    <w:rsid w:val="003D1544"/>
    <w:rsid w:val="003D1F9D"/>
    <w:rsid w:val="003D74AE"/>
    <w:rsid w:val="0040556D"/>
    <w:rsid w:val="00420E0B"/>
    <w:rsid w:val="00446B68"/>
    <w:rsid w:val="00455607"/>
    <w:rsid w:val="00456DB0"/>
    <w:rsid w:val="004739D2"/>
    <w:rsid w:val="004B3F02"/>
    <w:rsid w:val="004C113C"/>
    <w:rsid w:val="004C2C84"/>
    <w:rsid w:val="00517663"/>
    <w:rsid w:val="00534FB8"/>
    <w:rsid w:val="005355BD"/>
    <w:rsid w:val="005668D7"/>
    <w:rsid w:val="005B1C91"/>
    <w:rsid w:val="005C4308"/>
    <w:rsid w:val="00626B07"/>
    <w:rsid w:val="00635C22"/>
    <w:rsid w:val="006364DA"/>
    <w:rsid w:val="006414BE"/>
    <w:rsid w:val="00683081"/>
    <w:rsid w:val="0069247B"/>
    <w:rsid w:val="006A7695"/>
    <w:rsid w:val="006A7ECA"/>
    <w:rsid w:val="006C0DF4"/>
    <w:rsid w:val="006D6BB9"/>
    <w:rsid w:val="00740704"/>
    <w:rsid w:val="00747908"/>
    <w:rsid w:val="00755729"/>
    <w:rsid w:val="007823E8"/>
    <w:rsid w:val="007940DA"/>
    <w:rsid w:val="007945BA"/>
    <w:rsid w:val="007C30A7"/>
    <w:rsid w:val="007C4DF3"/>
    <w:rsid w:val="007D5D59"/>
    <w:rsid w:val="00806E4E"/>
    <w:rsid w:val="0083611F"/>
    <w:rsid w:val="00846DA9"/>
    <w:rsid w:val="00871EE7"/>
    <w:rsid w:val="00883E13"/>
    <w:rsid w:val="0088601A"/>
    <w:rsid w:val="008C28FC"/>
    <w:rsid w:val="008F7389"/>
    <w:rsid w:val="00906186"/>
    <w:rsid w:val="0092163B"/>
    <w:rsid w:val="00946071"/>
    <w:rsid w:val="00947350"/>
    <w:rsid w:val="00961217"/>
    <w:rsid w:val="00991F80"/>
    <w:rsid w:val="00997E32"/>
    <w:rsid w:val="009A1E61"/>
    <w:rsid w:val="009D3EBB"/>
    <w:rsid w:val="009F56A1"/>
    <w:rsid w:val="00A0618C"/>
    <w:rsid w:val="00A10A64"/>
    <w:rsid w:val="00A3691C"/>
    <w:rsid w:val="00A51234"/>
    <w:rsid w:val="00A52687"/>
    <w:rsid w:val="00A550B1"/>
    <w:rsid w:val="00A748BC"/>
    <w:rsid w:val="00A833B6"/>
    <w:rsid w:val="00A92439"/>
    <w:rsid w:val="00A96658"/>
    <w:rsid w:val="00AA0D13"/>
    <w:rsid w:val="00AA7D10"/>
    <w:rsid w:val="00AC34C5"/>
    <w:rsid w:val="00AD5FC3"/>
    <w:rsid w:val="00AF2FA9"/>
    <w:rsid w:val="00B10298"/>
    <w:rsid w:val="00B4566C"/>
    <w:rsid w:val="00B55885"/>
    <w:rsid w:val="00B84E75"/>
    <w:rsid w:val="00B85748"/>
    <w:rsid w:val="00B96FB4"/>
    <w:rsid w:val="00BA36C1"/>
    <w:rsid w:val="00BE4F5E"/>
    <w:rsid w:val="00C01BEA"/>
    <w:rsid w:val="00C741B7"/>
    <w:rsid w:val="00C8568C"/>
    <w:rsid w:val="00C904F8"/>
    <w:rsid w:val="00C96AC4"/>
    <w:rsid w:val="00CA4B60"/>
    <w:rsid w:val="00CE2D79"/>
    <w:rsid w:val="00D23691"/>
    <w:rsid w:val="00D40709"/>
    <w:rsid w:val="00D73830"/>
    <w:rsid w:val="00D90B85"/>
    <w:rsid w:val="00D90E1F"/>
    <w:rsid w:val="00DB60C4"/>
    <w:rsid w:val="00DC1879"/>
    <w:rsid w:val="00E2281A"/>
    <w:rsid w:val="00E23649"/>
    <w:rsid w:val="00E6323E"/>
    <w:rsid w:val="00E72A0F"/>
    <w:rsid w:val="00E80BE6"/>
    <w:rsid w:val="00E863F7"/>
    <w:rsid w:val="00EB2878"/>
    <w:rsid w:val="00EC0ED5"/>
    <w:rsid w:val="00ED767D"/>
    <w:rsid w:val="00EE22C3"/>
    <w:rsid w:val="00EF1B9A"/>
    <w:rsid w:val="00EF4319"/>
    <w:rsid w:val="00EF5FE0"/>
    <w:rsid w:val="00F1458E"/>
    <w:rsid w:val="00F37998"/>
    <w:rsid w:val="00F5062D"/>
    <w:rsid w:val="00F5325F"/>
    <w:rsid w:val="00F5677C"/>
    <w:rsid w:val="00F67D0D"/>
    <w:rsid w:val="00F67E7B"/>
    <w:rsid w:val="00F75BB0"/>
    <w:rsid w:val="00F82728"/>
    <w:rsid w:val="00FD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E8C3"/>
  <w15:chartTrackingRefBased/>
  <w15:docId w15:val="{E53820D5-ADC0-49F9-A15F-DA916F03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228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28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281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A7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6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6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6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95"/>
    <w:rPr>
      <w:rFonts w:ascii="Segoe UI" w:hAnsi="Segoe UI" w:cs="Segoe UI"/>
      <w:sz w:val="18"/>
      <w:szCs w:val="18"/>
    </w:rPr>
  </w:style>
  <w:style w:type="character" w:customStyle="1" w:styleId="reference-text">
    <w:name w:val="reference-text"/>
    <w:basedOn w:val="DefaultParagraphFont"/>
    <w:rsid w:val="00A748BC"/>
  </w:style>
  <w:style w:type="character" w:styleId="Hyperlink">
    <w:name w:val="Hyperlink"/>
    <w:basedOn w:val="DefaultParagraphFont"/>
    <w:uiPriority w:val="99"/>
    <w:semiHidden/>
    <w:unhideWhenUsed/>
    <w:rsid w:val="00A748B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612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0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sycnet.apa.org/doi/10.1037/a00218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1C089-6FE2-4F38-B29C-CBA280A85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2250</Words>
  <Characters>12831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Benjamin Zhu</cp:lastModifiedBy>
  <cp:revision>5</cp:revision>
  <dcterms:created xsi:type="dcterms:W3CDTF">2020-05-05T01:16:00Z</dcterms:created>
  <dcterms:modified xsi:type="dcterms:W3CDTF">2020-05-06T04:31:00Z</dcterms:modified>
</cp:coreProperties>
</file>