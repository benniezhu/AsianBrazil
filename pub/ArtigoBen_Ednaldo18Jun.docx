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60C30BA7" w14:textId="479450A5" w:rsidR="00AC15BF" w:rsidRPr="00AC15BF" w:rsidRDefault="00AC15BF" w:rsidP="00AC15BF">
      <w:pPr>
        <w:spacing w:line="480" w:lineRule="auto"/>
        <w:jc w:val="center"/>
        <w:rPr>
          <w:rFonts w:ascii="Times New Roman" w:hAnsi="Times New Roman" w:cs="Times New Roman"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Cs/>
          <w:sz w:val="24"/>
          <w:szCs w:val="24"/>
          <w:lang w:val="pt-BR"/>
        </w:rPr>
        <w:t xml:space="preserve">A Cultura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pt-BR"/>
        </w:rPr>
        <w:t>Politica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dos Brasileiros de Origem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pt-BR"/>
        </w:rPr>
        <w:t>Asiatico</w:t>
      </w:r>
      <w:proofErr w:type="spellEnd"/>
    </w:p>
    <w:p w14:paraId="18212850" w14:textId="4D0F5880" w:rsidR="009D459F" w:rsidRPr="00511193" w:rsidRDefault="009D459F" w:rsidP="009D459F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511193">
        <w:rPr>
          <w:rFonts w:ascii="Times New Roman" w:hAnsi="Times New Roman" w:cs="Times New Roman"/>
          <w:b/>
          <w:sz w:val="24"/>
          <w:szCs w:val="24"/>
          <w:lang w:val="pt-BR"/>
        </w:rPr>
        <w:t>Introdução</w:t>
      </w:r>
    </w:p>
    <w:p w14:paraId="4B143504" w14:textId="3B32BA16" w:rsidR="009D459F" w:rsidRPr="00511193" w:rsidRDefault="009D459F" w:rsidP="009D459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511193">
        <w:rPr>
          <w:rFonts w:ascii="Times New Roman" w:hAnsi="Times New Roman" w:cs="Times New Roman"/>
          <w:sz w:val="24"/>
          <w:szCs w:val="24"/>
          <w:lang w:val="pt-BR"/>
        </w:rPr>
        <w:tab/>
        <w:t>Brasil é um país de imigrantes e aqueles oriundos do continente asiático têm sido uma parte importante na história nacional. O seu início ocorreu no período colonial</w:t>
      </w:r>
      <w:r w:rsidRPr="00511193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1"/>
      </w:r>
      <w:r w:rsidRPr="00511193">
        <w:rPr>
          <w:rFonts w:ascii="Times New Roman" w:hAnsi="Times New Roman" w:cs="Times New Roman"/>
          <w:sz w:val="24"/>
          <w:szCs w:val="24"/>
          <w:lang w:val="pt-BR"/>
        </w:rPr>
        <w:t xml:space="preserve"> mas no ano 1907, o governo do estado de São Paulo autorizou a imigração japonesa que criaria a maior comunidade </w:t>
      </w:r>
      <w:ins w:id="0" w:author="Benjamin Zhu" w:date="2020-07-01T00:13:00Z">
        <w:r w:rsidR="000D1C8F">
          <w:rPr>
            <w:rFonts w:ascii="Times New Roman" w:hAnsi="Times New Roman" w:cs="Times New Roman"/>
            <w:sz w:val="24"/>
            <w:szCs w:val="24"/>
            <w:lang w:val="pt-BR"/>
          </w:rPr>
          <w:t xml:space="preserve">japonesa </w:t>
        </w:r>
      </w:ins>
      <w:r w:rsidRPr="00511193">
        <w:rPr>
          <w:rFonts w:ascii="Times New Roman" w:hAnsi="Times New Roman" w:cs="Times New Roman"/>
          <w:sz w:val="24"/>
          <w:szCs w:val="24"/>
          <w:lang w:val="pt-BR"/>
        </w:rPr>
        <w:t>fora do Japão. Hoje em dia, os japoneses formam o segundo maior contingente imigrante no território brasileiro e a chinesa a nona.</w:t>
      </w:r>
      <w:r w:rsidRPr="00511193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2"/>
      </w:r>
      <w:r w:rsidRPr="00511193">
        <w:rPr>
          <w:rFonts w:ascii="Times New Roman" w:hAnsi="Times New Roman" w:cs="Times New Roman"/>
          <w:sz w:val="24"/>
          <w:szCs w:val="24"/>
          <w:lang w:val="pt-BR"/>
        </w:rPr>
        <w:t xml:space="preserve"> Em 2010, mais de dois milhões de Brasileiros se declaravam amarelos, a maior parte descendentes de imigrantes do Japão, e esse grupo está crescendo mais rápido do que os outros grupos étnicos. Na sociedade brasileira, desde 1947 a presença de políticos relevantes de ascendência japonesa é uma constante.</w:t>
      </w:r>
      <w:r w:rsidRPr="00511193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3"/>
      </w:r>
    </w:p>
    <w:p w14:paraId="6142BDE2" w14:textId="51941888" w:rsidR="009D459F" w:rsidRPr="00511193" w:rsidRDefault="009D459F" w:rsidP="009D459F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 w:rsidRPr="00511193">
        <w:rPr>
          <w:lang w:val="pt-BR"/>
        </w:rPr>
        <w:t>Raça é uma parte importante da identidade individual e a sua relação com a política é, obviamente, bastante íntima.</w:t>
      </w:r>
      <w:r w:rsidRPr="00511193" w:rsidDel="00E72A0F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511193">
        <w:rPr>
          <w:rFonts w:ascii="Times New Roman" w:hAnsi="Times New Roman" w:cs="Times New Roman"/>
          <w:sz w:val="24"/>
          <w:szCs w:val="24"/>
          <w:lang w:val="pt-BR"/>
        </w:rPr>
        <w:t xml:space="preserve">Apesar disso, poucos são os estudos que têm se debruçado especificamente sobre </w:t>
      </w:r>
      <w:del w:id="1" w:author="Benjamin Zhu" w:date="2020-07-01T00:15:00Z">
        <w:r w:rsidRPr="00511193" w:rsidDel="000D1C8F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esse grupo de imigrantes </w:delText>
        </w:r>
      </w:del>
      <w:r w:rsidRPr="00511193">
        <w:rPr>
          <w:rFonts w:ascii="Times New Roman" w:hAnsi="Times New Roman" w:cs="Times New Roman"/>
          <w:sz w:val="24"/>
          <w:szCs w:val="24"/>
          <w:lang w:val="pt-BR"/>
        </w:rPr>
        <w:t xml:space="preserve">asiáticos, principalmente na ciência política brasileira ou sobre o Brasil. Estudos sobre questões raciais são quase exclusivamente </w:t>
      </w:r>
      <w:r w:rsidR="00AC15BF" w:rsidRPr="00511193">
        <w:rPr>
          <w:rFonts w:ascii="Times New Roman" w:hAnsi="Times New Roman" w:cs="Times New Roman"/>
          <w:sz w:val="24"/>
          <w:szCs w:val="24"/>
          <w:lang w:val="pt-BR"/>
        </w:rPr>
        <w:t>dedicadas</w:t>
      </w:r>
      <w:r w:rsidRPr="00511193">
        <w:rPr>
          <w:rFonts w:ascii="Times New Roman" w:hAnsi="Times New Roman" w:cs="Times New Roman"/>
          <w:sz w:val="24"/>
          <w:szCs w:val="24"/>
          <w:lang w:val="pt-BR"/>
        </w:rPr>
        <w:t xml:space="preserve"> as relações entre negros, pardos e brancos e discutem temas sociais como cotas, violência do estado e pobreza. Desde o começo dos estudos sobre raça no Brasil, Costa Pinto excluiu a categoria “amarelos” da classificação “de cor” em seus trabalhos</w:t>
      </w:r>
      <w:r w:rsidR="00AC15BF">
        <w:rPr>
          <w:rFonts w:ascii="Times New Roman" w:hAnsi="Times New Roman" w:cs="Times New Roman"/>
          <w:sz w:val="24"/>
          <w:szCs w:val="24"/>
          <w:lang w:val="pt-BR"/>
        </w:rPr>
        <w:t>,</w:t>
      </w:r>
      <w:commentRangeStart w:id="2"/>
      <w:commentRangeStart w:id="3"/>
      <w:r w:rsidRPr="00511193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4"/>
      </w:r>
      <w:r w:rsidRPr="00511193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5"/>
      </w:r>
      <w:commentRangeEnd w:id="2"/>
      <w:r w:rsidRPr="00511193">
        <w:rPr>
          <w:rStyle w:val="CommentReference"/>
          <w:lang w:val="pt-BR"/>
        </w:rPr>
        <w:commentReference w:id="2"/>
      </w:r>
      <w:commentRangeEnd w:id="3"/>
      <w:r w:rsidRPr="00511193">
        <w:rPr>
          <w:rStyle w:val="CommentReference"/>
          <w:lang w:val="pt-BR"/>
        </w:rPr>
        <w:commentReference w:id="3"/>
      </w:r>
      <w:r w:rsidRPr="00511193">
        <w:rPr>
          <w:rFonts w:ascii="Times New Roman" w:hAnsi="Times New Roman" w:cs="Times New Roman"/>
          <w:sz w:val="24"/>
          <w:szCs w:val="24"/>
          <w:lang w:val="pt-BR"/>
        </w:rPr>
        <w:t xml:space="preserve"> criando um sistema binário no qual </w:t>
      </w:r>
      <w:ins w:id="4" w:author="Benjamin Zhu" w:date="2020-07-01T00:17:00Z">
        <w:r w:rsidR="000D1C8F">
          <w:rPr>
            <w:rFonts w:ascii="Times New Roman" w:hAnsi="Times New Roman" w:cs="Times New Roman"/>
            <w:sz w:val="24"/>
            <w:szCs w:val="24"/>
            <w:lang w:val="pt-BR"/>
          </w:rPr>
          <w:t>asiáticos</w:t>
        </w:r>
      </w:ins>
      <w:commentRangeStart w:id="5"/>
      <w:del w:id="6" w:author="Benjamin Zhu" w:date="2020-07-01T00:17:00Z">
        <w:r w:rsidRPr="00511193" w:rsidDel="000D1C8F">
          <w:rPr>
            <w:rFonts w:ascii="Times New Roman" w:hAnsi="Times New Roman" w:cs="Times New Roman"/>
            <w:sz w:val="24"/>
            <w:szCs w:val="24"/>
            <w:lang w:val="pt-BR"/>
          </w:rPr>
          <w:delText>esse grupo</w:delText>
        </w:r>
      </w:del>
      <w:r w:rsidRPr="00511193">
        <w:rPr>
          <w:rFonts w:ascii="Times New Roman" w:hAnsi="Times New Roman" w:cs="Times New Roman"/>
          <w:sz w:val="24"/>
          <w:szCs w:val="24"/>
          <w:lang w:val="pt-BR"/>
        </w:rPr>
        <w:t xml:space="preserve"> teria </w:t>
      </w:r>
      <w:r w:rsidRPr="00511193">
        <w:rPr>
          <w:rFonts w:ascii="Times New Roman" w:hAnsi="Times New Roman" w:cs="Times New Roman"/>
          <w:sz w:val="24"/>
          <w:szCs w:val="24"/>
          <w:lang w:val="pt-BR"/>
        </w:rPr>
        <w:lastRenderedPageBreak/>
        <w:t>uma posição ambígua, nem completamente branco, nem completamente “de cor.”</w:t>
      </w:r>
      <w:commentRangeEnd w:id="5"/>
      <w:r w:rsidRPr="00511193">
        <w:rPr>
          <w:rStyle w:val="CommentReference"/>
          <w:lang w:val="pt-BR"/>
        </w:rPr>
        <w:commentReference w:id="5"/>
      </w:r>
      <w:r w:rsidRPr="00511193">
        <w:rPr>
          <w:rFonts w:ascii="Times New Roman" w:hAnsi="Times New Roman" w:cs="Times New Roman"/>
          <w:sz w:val="24"/>
          <w:szCs w:val="24"/>
          <w:lang w:val="pt-BR"/>
        </w:rPr>
        <w:t xml:space="preserve"> Na história, discussões públicas sobre japoneses frequentemente </w:t>
      </w:r>
      <w:del w:id="7" w:author="Benjamin Zhu" w:date="2020-07-01T00:18:00Z">
        <w:r w:rsidRPr="00511193" w:rsidDel="000D1C8F">
          <w:rPr>
            <w:rFonts w:ascii="Times New Roman" w:hAnsi="Times New Roman" w:cs="Times New Roman"/>
            <w:sz w:val="24"/>
            <w:szCs w:val="24"/>
            <w:lang w:val="pt-BR"/>
          </w:rPr>
          <w:delText>inclu</w:delText>
        </w:r>
      </w:del>
      <w:ins w:id="8" w:author="Benjamin Zhu" w:date="2020-07-01T00:18:00Z">
        <w:r w:rsidR="000D1C8F" w:rsidRPr="00511193">
          <w:rPr>
            <w:rFonts w:ascii="Times New Roman" w:hAnsi="Times New Roman" w:cs="Times New Roman"/>
            <w:sz w:val="24"/>
            <w:szCs w:val="24"/>
            <w:lang w:val="pt-BR"/>
          </w:rPr>
          <w:t>inclu</w:t>
        </w:r>
        <w:r w:rsidR="000D1C8F">
          <w:rPr>
            <w:rFonts w:ascii="Times New Roman" w:hAnsi="Times New Roman" w:cs="Times New Roman"/>
            <w:sz w:val="24"/>
            <w:szCs w:val="24"/>
            <w:lang w:val="pt-BR"/>
          </w:rPr>
          <w:t>íam</w:t>
        </w:r>
      </w:ins>
      <w:del w:id="9" w:author="Benjamin Zhu" w:date="2020-07-01T00:18:00Z">
        <w:r w:rsidRPr="00511193" w:rsidDel="000D1C8F">
          <w:rPr>
            <w:rFonts w:ascii="Times New Roman" w:hAnsi="Times New Roman" w:cs="Times New Roman"/>
            <w:sz w:val="24"/>
            <w:szCs w:val="24"/>
            <w:lang w:val="pt-BR"/>
          </w:rPr>
          <w:delText>em</w:delText>
        </w:r>
      </w:del>
      <w:r w:rsidRPr="00511193">
        <w:rPr>
          <w:rFonts w:ascii="Times New Roman" w:hAnsi="Times New Roman" w:cs="Times New Roman"/>
          <w:sz w:val="24"/>
          <w:szCs w:val="24"/>
          <w:lang w:val="pt-BR"/>
        </w:rPr>
        <w:t xml:space="preserve"> grupos aparentemente diferentes como os judeus e árabes, excluídos do sistema negro e branco que domina os estudos de raça.</w:t>
      </w:r>
      <w:r w:rsidRPr="00511193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6"/>
      </w:r>
      <w:r w:rsidRPr="00511193">
        <w:rPr>
          <w:rFonts w:ascii="Times New Roman" w:hAnsi="Times New Roman" w:cs="Times New Roman"/>
          <w:sz w:val="24"/>
          <w:szCs w:val="24"/>
          <w:lang w:val="pt-BR"/>
        </w:rPr>
        <w:t xml:space="preserve"> Durante o período antes da segunda guerra mundial, a identidade nacional brasileira mudou bastante e esses grupos ambíguos desafiam noções sobre identidade brasileira da elite. O sucesso político, social, e econômico desses grupos lhes deu vantagens para negociar a sua posição social e os integrou no sistema negro e branco nessa última categoria.</w:t>
      </w:r>
      <w:r w:rsidRPr="00511193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511193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7"/>
      </w:r>
    </w:p>
    <w:p w14:paraId="587B625D" w14:textId="77777777" w:rsidR="009D459F" w:rsidRPr="00511193" w:rsidRDefault="009D459F" w:rsidP="009D459F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 w:rsidRPr="00511193">
        <w:rPr>
          <w:rFonts w:ascii="Times New Roman" w:hAnsi="Times New Roman" w:cs="Times New Roman"/>
          <w:sz w:val="24"/>
          <w:szCs w:val="24"/>
          <w:lang w:val="pt-BR"/>
        </w:rPr>
        <w:t>Artigos acadêmicos sobre nipo-brasileiros publicados no Brasil têm se dedicado a imigração entre Japão e Brasil e, mais recentemente, ao fenômeno dos Dekasseguês.</w:t>
      </w:r>
      <w:r w:rsidRPr="00511193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8"/>
      </w:r>
      <w:r w:rsidRPr="00511193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9"/>
      </w:r>
      <w:r w:rsidRPr="00511193">
        <w:rPr>
          <w:rFonts w:ascii="Times New Roman" w:hAnsi="Times New Roman" w:cs="Times New Roman"/>
          <w:sz w:val="24"/>
          <w:szCs w:val="24"/>
          <w:lang w:val="pt-BR"/>
        </w:rPr>
        <w:t xml:space="preserve"> Questões sobre identidade também ganharam destaque, principalmente nos estudos literários. Nos EUA a literatura tem enfocado questões parecidas, mas o seu volume é um pouco maior. No campo dos valores e atitudes políticas, sabe-se já que Estadunidenses de ascendência asiática se identificam predominantemente com o Partido Democrata</w:t>
      </w:r>
      <w:r w:rsidRPr="00511193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10"/>
      </w:r>
      <w:r w:rsidRPr="00511193">
        <w:rPr>
          <w:rFonts w:ascii="Times New Roman" w:hAnsi="Times New Roman" w:cs="Times New Roman"/>
          <w:sz w:val="24"/>
          <w:szCs w:val="24"/>
          <w:lang w:val="pt-BR"/>
        </w:rPr>
        <w:t xml:space="preserve"> por razões como exclusão social e semelhança intergrupal.</w:t>
      </w:r>
      <w:r w:rsidRPr="00511193" w:rsidDel="00CE2D79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10796CC5" w14:textId="77777777" w:rsidR="009D459F" w:rsidRPr="00511193" w:rsidRDefault="009D459F" w:rsidP="009D459F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 w:rsidRPr="00511193">
        <w:rPr>
          <w:rFonts w:ascii="Times New Roman" w:hAnsi="Times New Roman" w:cs="Times New Roman"/>
          <w:sz w:val="24"/>
          <w:szCs w:val="24"/>
          <w:lang w:val="pt-BR"/>
        </w:rPr>
        <w:lastRenderedPageBreak/>
        <w:t xml:space="preserve">Apesar de tudo isso, desde a obra </w:t>
      </w:r>
      <w:commentRangeStart w:id="10"/>
      <w:r w:rsidRPr="00511193">
        <w:rPr>
          <w:rFonts w:ascii="Times New Roman" w:hAnsi="Times New Roman" w:cs="Times New Roman"/>
          <w:sz w:val="24"/>
          <w:szCs w:val="24"/>
          <w:lang w:val="pt-BR"/>
        </w:rPr>
        <w:t>pioneira</w:t>
      </w:r>
      <w:commentRangeEnd w:id="10"/>
      <w:r w:rsidRPr="00511193">
        <w:rPr>
          <w:rStyle w:val="CommentReference"/>
          <w:lang w:val="pt-BR"/>
        </w:rPr>
        <w:commentReference w:id="10"/>
      </w:r>
      <w:r w:rsidRPr="00511193">
        <w:rPr>
          <w:rFonts w:ascii="Times New Roman" w:hAnsi="Times New Roman" w:cs="Times New Roman"/>
          <w:sz w:val="24"/>
          <w:szCs w:val="24"/>
          <w:lang w:val="pt-BR"/>
        </w:rPr>
        <w:t xml:space="preserve"> de </w:t>
      </w:r>
      <w:proofErr w:type="spellStart"/>
      <w:r w:rsidRPr="00511193">
        <w:rPr>
          <w:rFonts w:ascii="Times New Roman" w:hAnsi="Times New Roman" w:cs="Times New Roman"/>
          <w:sz w:val="24"/>
          <w:szCs w:val="24"/>
          <w:lang w:val="pt-BR"/>
        </w:rPr>
        <w:t>Almond</w:t>
      </w:r>
      <w:proofErr w:type="spellEnd"/>
      <w:r w:rsidRPr="00511193">
        <w:rPr>
          <w:rFonts w:ascii="Times New Roman" w:hAnsi="Times New Roman" w:cs="Times New Roman"/>
          <w:sz w:val="24"/>
          <w:szCs w:val="24"/>
          <w:lang w:val="pt-BR"/>
        </w:rPr>
        <w:t xml:space="preserve"> e Verba, pesquisas sobre raça e cultura política são escassas, sendo ainda mais raros trabalhos envolvendo asiáticos. Procurando colaborar para a superação dessa lacuna nos estudos sobre este tema, neste artigo analisamos a cultura política dos brasileiros de ascendência oriental a partir de dois eixos: a orientação cognitiva para a política e a confiança institucional. Usamos dados coletados pelo </w:t>
      </w:r>
      <w:proofErr w:type="spellStart"/>
      <w:r w:rsidRPr="00511193">
        <w:rPr>
          <w:rFonts w:ascii="Times New Roman" w:hAnsi="Times New Roman" w:cs="Times New Roman"/>
          <w:sz w:val="24"/>
          <w:szCs w:val="24"/>
          <w:lang w:val="pt-BR"/>
        </w:rPr>
        <w:t>Latin</w:t>
      </w:r>
      <w:proofErr w:type="spellEnd"/>
      <w:r w:rsidRPr="00511193">
        <w:rPr>
          <w:rFonts w:ascii="Times New Roman" w:hAnsi="Times New Roman" w:cs="Times New Roman"/>
          <w:sz w:val="24"/>
          <w:szCs w:val="24"/>
          <w:lang w:val="pt-BR"/>
        </w:rPr>
        <w:t xml:space="preserve"> American </w:t>
      </w:r>
      <w:proofErr w:type="spellStart"/>
      <w:r w:rsidRPr="00511193">
        <w:rPr>
          <w:rFonts w:ascii="Times New Roman" w:hAnsi="Times New Roman" w:cs="Times New Roman"/>
          <w:sz w:val="24"/>
          <w:szCs w:val="24"/>
          <w:lang w:val="pt-BR"/>
        </w:rPr>
        <w:t>Public</w:t>
      </w:r>
      <w:proofErr w:type="spellEnd"/>
      <w:r w:rsidRPr="0051119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511193">
        <w:rPr>
          <w:rFonts w:ascii="Times New Roman" w:hAnsi="Times New Roman" w:cs="Times New Roman"/>
          <w:sz w:val="24"/>
          <w:szCs w:val="24"/>
          <w:lang w:val="pt-BR"/>
        </w:rPr>
        <w:t>Opinion</w:t>
      </w:r>
      <w:proofErr w:type="spellEnd"/>
      <w:r w:rsidRPr="00511193">
        <w:rPr>
          <w:rFonts w:ascii="Times New Roman" w:hAnsi="Times New Roman" w:cs="Times New Roman"/>
          <w:sz w:val="24"/>
          <w:szCs w:val="24"/>
          <w:lang w:val="pt-BR"/>
        </w:rPr>
        <w:t xml:space="preserve"> Project (LAPOP) para propor índices representativos destes dois eixos, usados como variáveis dependentes em modelos de regressão com preditores sociodemográficos, incluindo o componente racial. Nossa intenção foi verificar se a condição de descendente asiático de alguma forma afeta as disposições subjetivas dos cidadãos nacionais a respeito de temas e objetos políticos relevantes. </w:t>
      </w:r>
    </w:p>
    <w:p w14:paraId="1D4E7306" w14:textId="77777777" w:rsidR="009D459F" w:rsidRPr="00511193" w:rsidRDefault="009D459F" w:rsidP="009D459F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 w:rsidRPr="00511193">
        <w:rPr>
          <w:rFonts w:ascii="Times New Roman" w:hAnsi="Times New Roman" w:cs="Times New Roman"/>
          <w:sz w:val="24"/>
          <w:szCs w:val="24"/>
          <w:lang w:val="pt-BR"/>
        </w:rPr>
        <w:t>Para alcançar esse objetivo, dividimos o presente artigo em três partes. Começamos com a abordagem teórica e uma revisão da literatura. Na segunda parte apresentamos a metodologia utilizada para a construção dos índices e os modelos de regressão já mencionados. Por fim, na terceira parte apresentamos e discutimos os resultados encontrados.</w:t>
      </w:r>
    </w:p>
    <w:p w14:paraId="659F5C28" w14:textId="77777777" w:rsidR="009D459F" w:rsidRPr="00511193" w:rsidRDefault="009D459F" w:rsidP="009D459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2D9F6677" w14:textId="77777777" w:rsidR="009D459F" w:rsidRPr="00511193" w:rsidRDefault="009D459F" w:rsidP="009D459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511193">
        <w:rPr>
          <w:rFonts w:ascii="Times New Roman" w:hAnsi="Times New Roman" w:cs="Times New Roman"/>
          <w:b/>
          <w:sz w:val="24"/>
          <w:szCs w:val="24"/>
          <w:lang w:val="pt-BR"/>
        </w:rPr>
        <w:t>Abordagem Teórica</w:t>
      </w:r>
    </w:p>
    <w:p w14:paraId="572AA757" w14:textId="45BF0E04" w:rsidR="009D459F" w:rsidRPr="00511193" w:rsidRDefault="009D459F" w:rsidP="009D459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511193">
        <w:rPr>
          <w:rFonts w:ascii="Times New Roman" w:hAnsi="Times New Roman" w:cs="Times New Roman"/>
          <w:sz w:val="24"/>
          <w:szCs w:val="24"/>
          <w:lang w:val="pt-BR"/>
        </w:rPr>
        <w:tab/>
        <w:t xml:space="preserve">Raça e política são ligadas intimamente e </w:t>
      </w:r>
      <w:ins w:id="11" w:author="Benjamin Zhu" w:date="2020-07-04T13:51:00Z">
        <w:r w:rsidR="00E05F33">
          <w:rPr>
            <w:rFonts w:ascii="Times New Roman" w:hAnsi="Times New Roman" w:cs="Times New Roman"/>
            <w:sz w:val="24"/>
            <w:szCs w:val="24"/>
            <w:lang w:val="pt-BR"/>
          </w:rPr>
          <w:t>etnia</w:t>
        </w:r>
      </w:ins>
      <w:del w:id="12" w:author="Benjamin Zhu" w:date="2020-07-04T13:51:00Z">
        <w:r w:rsidRPr="00511193" w:rsidDel="00E05F33">
          <w:rPr>
            <w:rFonts w:ascii="Times New Roman" w:hAnsi="Times New Roman" w:cs="Times New Roman"/>
            <w:sz w:val="24"/>
            <w:szCs w:val="24"/>
            <w:lang w:val="pt-BR"/>
          </w:rPr>
          <w:delText>grupo étnico</w:delText>
        </w:r>
      </w:del>
      <w:r w:rsidRPr="00511193">
        <w:rPr>
          <w:rFonts w:ascii="Times New Roman" w:hAnsi="Times New Roman" w:cs="Times New Roman"/>
          <w:sz w:val="24"/>
          <w:szCs w:val="24"/>
          <w:lang w:val="pt-BR"/>
        </w:rPr>
        <w:t xml:space="preserve"> é uma das caraterísticas mais proeminentes e não mudáveis de uma pessoa. Em sociedades onde não existem impedimentos formais associados com raça, o racismo ainda permeia a vida política e constitui uma lente mediante a qual uma pessoa olha e é olhada no mundo.</w:t>
      </w:r>
      <w:r w:rsidRPr="00511193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11"/>
      </w:r>
      <w:r w:rsidRPr="0051119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1A6292B8" w14:textId="31AFA087" w:rsidR="009D459F" w:rsidRPr="00511193" w:rsidRDefault="00B91C5F" w:rsidP="00B91C5F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  <w:pPrChange w:id="13" w:author="Benjamin Zhu" w:date="2020-07-04T13:53:00Z">
          <w:pPr>
            <w:autoSpaceDE w:val="0"/>
            <w:autoSpaceDN w:val="0"/>
            <w:adjustRightInd w:val="0"/>
            <w:spacing w:after="0" w:line="480" w:lineRule="auto"/>
            <w:ind w:firstLine="720"/>
          </w:pPr>
        </w:pPrChange>
      </w:pPr>
      <w:ins w:id="14" w:author="Benjamin Zhu" w:date="2020-07-04T13:53:00Z">
        <w:r>
          <w:rPr>
            <w:rFonts w:ascii="Times New Roman" w:hAnsi="Times New Roman" w:cs="Times New Roman"/>
            <w:sz w:val="24"/>
            <w:szCs w:val="24"/>
            <w:lang w:val="pt-BR"/>
          </w:rPr>
          <w:lastRenderedPageBreak/>
          <w:t>Etnia</w:t>
        </w:r>
      </w:ins>
      <w:del w:id="15" w:author="Benjamin Zhu" w:date="2020-07-04T13:53:00Z">
        <w:r w:rsidR="009D459F" w:rsidRPr="00511193" w:rsidDel="00B91C5F">
          <w:rPr>
            <w:rFonts w:ascii="Times New Roman" w:hAnsi="Times New Roman" w:cs="Times New Roman"/>
            <w:sz w:val="24"/>
            <w:szCs w:val="24"/>
            <w:lang w:val="pt-BR"/>
          </w:rPr>
          <w:delText>O grupo étnico</w:delText>
        </w:r>
      </w:del>
      <w:r w:rsidR="009D459F" w:rsidRPr="00511193">
        <w:rPr>
          <w:rFonts w:ascii="Times New Roman" w:hAnsi="Times New Roman" w:cs="Times New Roman"/>
          <w:sz w:val="24"/>
          <w:szCs w:val="24"/>
          <w:lang w:val="pt-BR"/>
        </w:rPr>
        <w:t xml:space="preserve"> forma uma consciência coletiva importante e seus membros normalmente têm experiências compartilhadas.</w:t>
      </w:r>
      <w:bookmarkStart w:id="16" w:name="_Hlk44763243"/>
      <w:r w:rsidR="009D459F" w:rsidRPr="00511193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12"/>
      </w:r>
      <w:r w:rsidR="009D459F" w:rsidRPr="00511193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13"/>
      </w:r>
      <w:bookmarkEnd w:id="16"/>
      <w:r w:rsidR="009D459F" w:rsidRPr="00511193">
        <w:rPr>
          <w:rFonts w:ascii="Times New Roman" w:hAnsi="Times New Roman" w:cs="Times New Roman"/>
          <w:sz w:val="24"/>
          <w:szCs w:val="24"/>
          <w:lang w:val="pt-BR"/>
        </w:rPr>
        <w:t xml:space="preserve"> Uma parte </w:t>
      </w:r>
      <w:commentRangeStart w:id="17"/>
      <w:r w:rsidR="009D459F" w:rsidRPr="00511193">
        <w:rPr>
          <w:rFonts w:ascii="Times New Roman" w:hAnsi="Times New Roman" w:cs="Times New Roman"/>
          <w:sz w:val="24"/>
          <w:szCs w:val="24"/>
          <w:lang w:val="pt-BR"/>
        </w:rPr>
        <w:t>significativa</w:t>
      </w:r>
      <w:commentRangeEnd w:id="17"/>
      <w:r w:rsidR="009D459F" w:rsidRPr="00511193">
        <w:rPr>
          <w:rStyle w:val="CommentReference"/>
          <w:lang w:val="pt-BR"/>
        </w:rPr>
        <w:commentReference w:id="17"/>
      </w:r>
      <w:r w:rsidR="009D459F" w:rsidRPr="00511193">
        <w:rPr>
          <w:rFonts w:ascii="Times New Roman" w:hAnsi="Times New Roman" w:cs="Times New Roman"/>
          <w:sz w:val="24"/>
          <w:szCs w:val="24"/>
          <w:lang w:val="pt-BR"/>
        </w:rPr>
        <w:t xml:space="preserve"> desse compartilhamento envolve percepções do grupo sobre a sociedade em geral e os seus interesses políticos em </w:t>
      </w:r>
      <w:del w:id="18" w:author="Ednaldo Ribeiro" w:date="2020-06-18T16:21:00Z">
        <w:r w:rsidR="009D459F" w:rsidRPr="00511193" w:rsidDel="006B555A">
          <w:rPr>
            <w:rFonts w:ascii="Times New Roman" w:hAnsi="Times New Roman" w:cs="Times New Roman"/>
            <w:sz w:val="24"/>
            <w:szCs w:val="24"/>
            <w:lang w:val="pt-BR"/>
          </w:rPr>
          <w:delText>especifico</w:delText>
        </w:r>
      </w:del>
      <w:ins w:id="19" w:author="Ednaldo Ribeiro" w:date="2020-06-18T16:21:00Z">
        <w:r w:rsidR="006B555A" w:rsidRPr="00511193">
          <w:rPr>
            <w:rFonts w:ascii="Times New Roman" w:hAnsi="Times New Roman" w:cs="Times New Roman"/>
            <w:sz w:val="24"/>
            <w:szCs w:val="24"/>
            <w:lang w:val="pt-BR"/>
          </w:rPr>
          <w:t>específico</w:t>
        </w:r>
      </w:ins>
      <w:r w:rsidR="009D459F" w:rsidRPr="00511193">
        <w:rPr>
          <w:rFonts w:ascii="Times New Roman" w:hAnsi="Times New Roman" w:cs="Times New Roman"/>
          <w:sz w:val="24"/>
          <w:szCs w:val="24"/>
          <w:lang w:val="pt-BR"/>
        </w:rPr>
        <w:t>. Organizações que lutam pelos diretos das minorias são instituições importantes nas democracias ocidentais e fatores como classe socioeconômica, distribuição geográfica</w:t>
      </w:r>
      <w:bookmarkStart w:id="20" w:name="_Hlk44764909"/>
      <w:r w:rsidR="009D459F" w:rsidRPr="00511193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14"/>
      </w:r>
      <w:bookmarkEnd w:id="20"/>
      <w:r w:rsidR="009D459F" w:rsidRPr="00511193">
        <w:rPr>
          <w:rFonts w:ascii="Times New Roman" w:hAnsi="Times New Roman" w:cs="Times New Roman"/>
          <w:sz w:val="24"/>
          <w:szCs w:val="24"/>
          <w:lang w:val="pt-BR"/>
        </w:rPr>
        <w:t>, normas do grupo e experiências de discriminação afetam a relação entre raça e política.</w:t>
      </w:r>
      <w:bookmarkStart w:id="21" w:name="_Hlk44764916"/>
      <w:r w:rsidR="009D459F" w:rsidRPr="00511193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15"/>
      </w:r>
      <w:bookmarkEnd w:id="21"/>
      <w:r w:rsidR="009D459F" w:rsidRPr="0051119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52A355B7" w14:textId="5A0DBB1E" w:rsidR="009D459F" w:rsidRPr="00511193" w:rsidRDefault="009D459F" w:rsidP="009D459F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 w:rsidRPr="00511193">
        <w:rPr>
          <w:rFonts w:ascii="Times New Roman" w:hAnsi="Times New Roman" w:cs="Times New Roman"/>
          <w:sz w:val="24"/>
          <w:szCs w:val="24"/>
          <w:lang w:val="pt-BR"/>
        </w:rPr>
        <w:t xml:space="preserve">Experiências de discriminação e percepções de </w:t>
      </w:r>
      <w:commentRangeStart w:id="22"/>
      <w:commentRangeStart w:id="23"/>
      <w:r w:rsidRPr="00511193">
        <w:rPr>
          <w:rFonts w:ascii="Times New Roman" w:hAnsi="Times New Roman" w:cs="Times New Roman"/>
          <w:sz w:val="24"/>
          <w:szCs w:val="24"/>
          <w:lang w:val="pt-BR"/>
        </w:rPr>
        <w:t>oportunidades iguais</w:t>
      </w:r>
      <w:ins w:id="24" w:author="Benjamin Zhu" w:date="2020-07-01T01:37:00Z">
        <w:r w:rsidR="00B72CBD">
          <w:rPr>
            <w:rFonts w:ascii="Times New Roman" w:hAnsi="Times New Roman" w:cs="Times New Roman"/>
            <w:sz w:val="24"/>
            <w:szCs w:val="24"/>
            <w:lang w:val="pt-BR"/>
          </w:rPr>
          <w:t>, ou falta disso,</w:t>
        </w:r>
      </w:ins>
      <w:r w:rsidRPr="00511193">
        <w:rPr>
          <w:rFonts w:ascii="Times New Roman" w:hAnsi="Times New Roman" w:cs="Times New Roman"/>
          <w:sz w:val="24"/>
          <w:szCs w:val="24"/>
          <w:lang w:val="pt-BR"/>
        </w:rPr>
        <w:t xml:space="preserve"> numa sociedade são importantes para construir uma forte identidade de grupo. Além disso, elas dão um sentimento de alienação da sociedade que pode diminuir a confianças nas instituições e mediar a participação ou abstenção na política. Pessoas de um grupo étnico que acreditam sofrer discriminação, são mais prováveis a apoiar um partido que tem uma tradição de defender direitos de minorias.</w:t>
      </w:r>
      <w:bookmarkStart w:id="25" w:name="_Hlk44765770"/>
      <w:r w:rsidRPr="00511193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16"/>
      </w:r>
      <w:bookmarkEnd w:id="25"/>
      <w:r w:rsidRPr="00511193">
        <w:rPr>
          <w:rFonts w:ascii="Times New Roman" w:hAnsi="Times New Roman" w:cs="Times New Roman"/>
          <w:sz w:val="24"/>
          <w:szCs w:val="24"/>
          <w:lang w:val="pt-BR"/>
        </w:rPr>
        <w:t xml:space="preserve"> Porém, experiências pessoais de descriminação motivam indivíduos a castigar o partido no poder, mesmo se ele possuir uma tradição de defender minorias.</w:t>
      </w:r>
      <w:r w:rsidRPr="00511193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t xml:space="preserve"> </w:t>
      </w:r>
      <w:bookmarkStart w:id="26" w:name="_Hlk44765812"/>
      <w:r w:rsidRPr="00511193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17"/>
      </w:r>
      <w:bookmarkEnd w:id="26"/>
      <w:r w:rsidRPr="00511193">
        <w:rPr>
          <w:rFonts w:ascii="Times New Roman" w:hAnsi="Times New Roman" w:cs="Times New Roman"/>
          <w:sz w:val="24"/>
          <w:szCs w:val="24"/>
          <w:lang w:val="pt-BR"/>
        </w:rPr>
        <w:t xml:space="preserve"> Além disso, experiências de discriminação não são iguais. Discriminação política tipicamente se manifesta como leis, políticas e outras medidas sistêmicas pode motivar individuais para participar em política.</w:t>
      </w:r>
      <w:bookmarkStart w:id="27" w:name="_Hlk44765875"/>
      <w:r w:rsidRPr="00511193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18"/>
      </w:r>
      <w:bookmarkEnd w:id="27"/>
      <w:r w:rsidRPr="00511193">
        <w:rPr>
          <w:rFonts w:ascii="Times New Roman" w:hAnsi="Times New Roman" w:cs="Times New Roman"/>
          <w:sz w:val="24"/>
          <w:szCs w:val="24"/>
          <w:lang w:val="pt-BR"/>
        </w:rPr>
        <w:t xml:space="preserve"> Em contraste, discriminação societal tipicamente se manifesta em formas interpessoais </w:t>
      </w:r>
      <w:r w:rsidRPr="00511193">
        <w:rPr>
          <w:rFonts w:ascii="Times New Roman" w:hAnsi="Times New Roman" w:cs="Times New Roman"/>
          <w:sz w:val="24"/>
          <w:szCs w:val="24"/>
          <w:lang w:val="pt-BR"/>
        </w:rPr>
        <w:lastRenderedPageBreak/>
        <w:t>como ataques verbais dos colegas e pode diminuir sentimentos de eficácia que pode, por sua vez, diminuir a participação política.</w:t>
      </w:r>
      <w:bookmarkStart w:id="28" w:name="_Hlk44766081"/>
      <w:r w:rsidRPr="00511193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19"/>
      </w:r>
      <w:bookmarkEnd w:id="28"/>
      <w:r w:rsidRPr="0051119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5F1C2226" w14:textId="0017F38D" w:rsidR="009D459F" w:rsidRPr="00511193" w:rsidRDefault="009D459F" w:rsidP="009D459F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commentRangeStart w:id="29"/>
      <w:r w:rsidRPr="00511193">
        <w:rPr>
          <w:rFonts w:ascii="Times New Roman" w:hAnsi="Times New Roman" w:cs="Times New Roman"/>
          <w:sz w:val="24"/>
          <w:szCs w:val="24"/>
          <w:lang w:val="pt-BR"/>
        </w:rPr>
        <w:t>Status socioeconômico é particularmente importante porque os recursos, como educação, facilitam a participação política e podem ter um efeito moderado</w:t>
      </w:r>
      <w:commentRangeEnd w:id="29"/>
      <w:r w:rsidRPr="00511193">
        <w:rPr>
          <w:rStyle w:val="CommentReference"/>
          <w:lang w:val="pt-BR"/>
        </w:rPr>
        <w:commentReference w:id="29"/>
      </w:r>
      <w:r w:rsidRPr="00511193">
        <w:rPr>
          <w:rFonts w:ascii="Times New Roman" w:hAnsi="Times New Roman" w:cs="Times New Roman"/>
          <w:sz w:val="24"/>
          <w:szCs w:val="24"/>
          <w:lang w:val="pt-BR"/>
        </w:rPr>
        <w:t xml:space="preserve">r. </w:t>
      </w:r>
      <w:bookmarkStart w:id="30" w:name="_Hlk44779744"/>
      <w:r w:rsidRPr="00511193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20"/>
      </w:r>
      <w:r w:rsidRPr="00511193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21"/>
      </w:r>
      <w:bookmarkEnd w:id="30"/>
      <w:ins w:id="31" w:author="Benjamin Zhu" w:date="2020-07-04T18:29:00Z">
        <w:r w:rsidR="0043124F">
          <w:rPr>
            <w:rFonts w:ascii="Times New Roman" w:hAnsi="Times New Roman" w:cs="Times New Roman"/>
            <w:sz w:val="24"/>
            <w:szCs w:val="24"/>
            <w:lang w:val="pt-BR"/>
          </w:rPr>
          <w:t xml:space="preserve"> </w:t>
        </w:r>
      </w:ins>
      <w:del w:id="32" w:author="Benjamin Zhu" w:date="2020-07-04T18:29:00Z">
        <w:r w:rsidRPr="00511193" w:rsidDel="0043124F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Isto ocorre porque </w:delText>
        </w:r>
      </w:del>
      <w:del w:id="33" w:author="Benjamin Zhu" w:date="2020-07-04T18:30:00Z">
        <w:r w:rsidRPr="00511193" w:rsidDel="0043124F">
          <w:rPr>
            <w:rFonts w:ascii="Times New Roman" w:hAnsi="Times New Roman" w:cs="Times New Roman"/>
            <w:sz w:val="24"/>
            <w:szCs w:val="24"/>
            <w:lang w:val="pt-BR"/>
          </w:rPr>
          <w:delText>q</w:delText>
        </w:r>
      </w:del>
      <w:ins w:id="34" w:author="Benjamin Zhu" w:date="2020-07-04T18:30:00Z">
        <w:r w:rsidR="0043124F">
          <w:rPr>
            <w:rFonts w:ascii="Times New Roman" w:hAnsi="Times New Roman" w:cs="Times New Roman"/>
            <w:sz w:val="24"/>
            <w:szCs w:val="24"/>
            <w:lang w:val="pt-BR"/>
          </w:rPr>
          <w:t>Q</w:t>
        </w:r>
      </w:ins>
      <w:r w:rsidRPr="00511193">
        <w:rPr>
          <w:rFonts w:ascii="Times New Roman" w:hAnsi="Times New Roman" w:cs="Times New Roman"/>
          <w:sz w:val="24"/>
          <w:szCs w:val="24"/>
          <w:lang w:val="pt-BR"/>
        </w:rPr>
        <w:t>uanto mais central é a posição social</w:t>
      </w:r>
      <w:ins w:id="35" w:author="Benjamin Zhu" w:date="2020-07-04T18:30:00Z">
        <w:r w:rsidR="0043124F">
          <w:rPr>
            <w:rFonts w:ascii="Times New Roman" w:hAnsi="Times New Roman" w:cs="Times New Roman"/>
            <w:sz w:val="24"/>
            <w:szCs w:val="24"/>
            <w:lang w:val="pt-BR"/>
          </w:rPr>
          <w:t xml:space="preserve"> de um grupo</w:t>
        </w:r>
      </w:ins>
      <w:r w:rsidRPr="00511193">
        <w:rPr>
          <w:rFonts w:ascii="Times New Roman" w:hAnsi="Times New Roman" w:cs="Times New Roman"/>
          <w:sz w:val="24"/>
          <w:szCs w:val="24"/>
          <w:lang w:val="pt-BR"/>
        </w:rPr>
        <w:t>,</w:t>
      </w:r>
      <w:ins w:id="36" w:author="Benjamin Zhu" w:date="2020-07-04T18:30:00Z">
        <w:r w:rsidR="0043124F">
          <w:rPr>
            <w:rFonts w:ascii="Times New Roman" w:hAnsi="Times New Roman" w:cs="Times New Roman"/>
            <w:sz w:val="24"/>
            <w:szCs w:val="24"/>
            <w:lang w:val="pt-BR"/>
          </w:rPr>
          <w:t xml:space="preserve"> membros do grupo tendem a ter menos suporte para questões especi</w:t>
        </w:r>
      </w:ins>
      <w:ins w:id="37" w:author="Benjamin Zhu" w:date="2020-07-04T18:31:00Z">
        <w:r w:rsidR="0043124F">
          <w:rPr>
            <w:rFonts w:ascii="Times New Roman" w:hAnsi="Times New Roman" w:cs="Times New Roman"/>
            <w:sz w:val="24"/>
            <w:szCs w:val="24"/>
            <w:lang w:val="pt-BR"/>
          </w:rPr>
          <w:t>ficas do grupo</w:t>
        </w:r>
      </w:ins>
      <w:del w:id="38" w:author="Benjamin Zhu" w:date="2020-07-04T18:31:00Z">
        <w:r w:rsidRPr="00511193" w:rsidDel="0043124F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menor é o seu apoio para questões de interesse do grupo</w:delText>
        </w:r>
      </w:del>
      <w:r w:rsidRPr="00511193">
        <w:rPr>
          <w:rFonts w:ascii="Times New Roman" w:hAnsi="Times New Roman" w:cs="Times New Roman"/>
          <w:sz w:val="24"/>
          <w:szCs w:val="24"/>
          <w:lang w:val="pt-BR"/>
        </w:rPr>
        <w:t>.</w:t>
      </w:r>
      <w:bookmarkStart w:id="39" w:name="_Hlk44779898"/>
      <w:r w:rsidRPr="00511193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22"/>
      </w:r>
      <w:bookmarkEnd w:id="39"/>
      <w:r w:rsidRPr="00511193">
        <w:rPr>
          <w:rFonts w:ascii="Times New Roman" w:hAnsi="Times New Roman" w:cs="Times New Roman"/>
          <w:sz w:val="24"/>
          <w:szCs w:val="24"/>
          <w:lang w:val="pt-BR"/>
        </w:rPr>
        <w:t xml:space="preserve">  Pessoas </w:t>
      </w:r>
      <w:ins w:id="40" w:author="Ednaldo Ribeiro" w:date="2020-06-18T16:23:00Z">
        <w:r w:rsidR="006B555A">
          <w:rPr>
            <w:rFonts w:ascii="Times New Roman" w:hAnsi="Times New Roman" w:cs="Times New Roman"/>
            <w:sz w:val="24"/>
            <w:szCs w:val="24"/>
            <w:lang w:val="pt-BR"/>
          </w:rPr>
          <w:t xml:space="preserve">de classes sociais abastadas </w:t>
        </w:r>
      </w:ins>
      <w:del w:id="41" w:author="Ednaldo Ribeiro" w:date="2020-06-18T16:23:00Z">
        <w:r w:rsidRPr="00511193" w:rsidDel="006B555A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com classe alta </w:delText>
        </w:r>
      </w:del>
      <w:r w:rsidRPr="00511193">
        <w:rPr>
          <w:rFonts w:ascii="Times New Roman" w:hAnsi="Times New Roman" w:cs="Times New Roman"/>
          <w:sz w:val="24"/>
          <w:szCs w:val="24"/>
          <w:lang w:val="pt-BR"/>
        </w:rPr>
        <w:t xml:space="preserve">normalmente são melhor tratados pelos colegas e têm níveis de confiança maior enquanto pessoas </w:t>
      </w:r>
      <w:ins w:id="42" w:author="Ednaldo Ribeiro" w:date="2020-06-18T16:23:00Z">
        <w:r w:rsidR="006B555A">
          <w:rPr>
            <w:rFonts w:ascii="Times New Roman" w:hAnsi="Times New Roman" w:cs="Times New Roman"/>
            <w:sz w:val="24"/>
            <w:szCs w:val="24"/>
            <w:lang w:val="pt-BR"/>
          </w:rPr>
          <w:t>das classes socialmente subalternas</w:t>
        </w:r>
      </w:ins>
      <w:del w:id="43" w:author="Ednaldo Ribeiro" w:date="2020-06-18T16:24:00Z">
        <w:r w:rsidRPr="00511193" w:rsidDel="006B555A">
          <w:rPr>
            <w:rFonts w:ascii="Times New Roman" w:hAnsi="Times New Roman" w:cs="Times New Roman"/>
            <w:sz w:val="24"/>
            <w:szCs w:val="24"/>
            <w:lang w:val="pt-BR"/>
          </w:rPr>
          <w:delText>com classe baixo</w:delText>
        </w:r>
      </w:del>
      <w:r w:rsidRPr="00511193">
        <w:rPr>
          <w:rFonts w:ascii="Times New Roman" w:hAnsi="Times New Roman" w:cs="Times New Roman"/>
          <w:sz w:val="24"/>
          <w:szCs w:val="24"/>
          <w:lang w:val="pt-BR"/>
        </w:rPr>
        <w:t xml:space="preserve"> podem ter mais experiências de ser enganadas, levando </w:t>
      </w:r>
      <w:del w:id="44" w:author="Ednaldo Ribeiro" w:date="2020-06-18T16:24:00Z">
        <w:r w:rsidRPr="00511193" w:rsidDel="006B555A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ao </w:delText>
        </w:r>
      </w:del>
      <w:ins w:id="45" w:author="Ednaldo Ribeiro" w:date="2020-06-18T16:24:00Z">
        <w:r w:rsidR="006B555A">
          <w:rPr>
            <w:rFonts w:ascii="Times New Roman" w:hAnsi="Times New Roman" w:cs="Times New Roman"/>
            <w:sz w:val="24"/>
            <w:szCs w:val="24"/>
            <w:lang w:val="pt-BR"/>
          </w:rPr>
          <w:t xml:space="preserve">a menores </w:t>
        </w:r>
      </w:ins>
      <w:r w:rsidRPr="00511193">
        <w:rPr>
          <w:rFonts w:ascii="Times New Roman" w:hAnsi="Times New Roman" w:cs="Times New Roman"/>
          <w:sz w:val="24"/>
          <w:szCs w:val="24"/>
          <w:lang w:val="pt-BR"/>
        </w:rPr>
        <w:t>níveis</w:t>
      </w:r>
      <w:del w:id="46" w:author="Ednaldo Ribeiro" w:date="2020-06-18T16:24:00Z">
        <w:r w:rsidRPr="00511193" w:rsidDel="006B555A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menores</w:delText>
        </w:r>
      </w:del>
      <w:r w:rsidRPr="00511193">
        <w:rPr>
          <w:rFonts w:ascii="Times New Roman" w:hAnsi="Times New Roman" w:cs="Times New Roman"/>
          <w:sz w:val="24"/>
          <w:szCs w:val="24"/>
          <w:lang w:val="pt-BR"/>
        </w:rPr>
        <w:t xml:space="preserve"> de confiança.</w:t>
      </w:r>
      <w:bookmarkStart w:id="47" w:name="_Hlk44780009"/>
      <w:r w:rsidRPr="00511193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23"/>
      </w:r>
      <w:bookmarkEnd w:id="47"/>
      <w:r w:rsidRPr="00511193">
        <w:rPr>
          <w:rFonts w:ascii="Times New Roman" w:hAnsi="Times New Roman" w:cs="Times New Roman"/>
          <w:sz w:val="24"/>
          <w:szCs w:val="24"/>
          <w:lang w:val="pt-BR"/>
        </w:rPr>
        <w:t xml:space="preserve">  Porém, é importante distinguir os efeitos de renda e educação, os componentes mais proeminentes de status socioeconômico. Renda é geralmente vinculado ao apoio às autoridades estabelecidas e maior confiança institucional, enquanto educação, como um mobilizador cognitivo, é ligada à menor confiança e mais participação política.</w:t>
      </w:r>
      <w:bookmarkStart w:id="48" w:name="_Hlk44780104"/>
      <w:r w:rsidRPr="00511193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24"/>
      </w:r>
      <w:bookmarkEnd w:id="48"/>
      <w:r w:rsidRPr="00511193">
        <w:rPr>
          <w:rFonts w:ascii="Times New Roman" w:hAnsi="Times New Roman" w:cs="Times New Roman"/>
          <w:sz w:val="24"/>
          <w:szCs w:val="24"/>
          <w:lang w:val="pt-BR"/>
        </w:rPr>
        <w:t xml:space="preserve"> Pessoas com renda baixa normalmente tem menos recursos para criar e manter associações cívicas e como um resultado, têm menos oportunidades para participação política.</w:t>
      </w:r>
      <w:bookmarkStart w:id="49" w:name="_Hlk44780138"/>
      <w:r w:rsidRPr="00511193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25"/>
      </w:r>
      <w:bookmarkEnd w:id="49"/>
      <w:r w:rsidRPr="0051119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5556EF62" w14:textId="723A9892" w:rsidR="009D459F" w:rsidRPr="00511193" w:rsidRDefault="009D459F" w:rsidP="009D459F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 w:rsidRPr="00511193">
        <w:rPr>
          <w:rFonts w:ascii="Times New Roman" w:hAnsi="Times New Roman" w:cs="Times New Roman"/>
          <w:sz w:val="24"/>
          <w:szCs w:val="24"/>
          <w:lang w:val="pt-BR"/>
        </w:rPr>
        <w:lastRenderedPageBreak/>
        <w:t>O tamanho da população é um preditor consistente da atividade política de grupos minoritários.</w:t>
      </w:r>
      <w:bookmarkStart w:id="50" w:name="_Hlk44780168"/>
      <w:r w:rsidRPr="00511193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26"/>
      </w:r>
      <w:bookmarkEnd w:id="50"/>
      <w:r w:rsidRPr="00511193">
        <w:rPr>
          <w:rFonts w:ascii="Times New Roman" w:hAnsi="Times New Roman" w:cs="Times New Roman"/>
          <w:sz w:val="24"/>
          <w:szCs w:val="24"/>
          <w:lang w:val="pt-BR"/>
        </w:rPr>
        <w:t xml:space="preserve"> Estudos em diversos países demostram que </w:t>
      </w:r>
      <w:ins w:id="51" w:author="Benjamin Zhu" w:date="2020-07-04T18:36:00Z">
        <w:r w:rsidR="0043124F">
          <w:rPr>
            <w:rFonts w:ascii="Times New Roman" w:hAnsi="Times New Roman" w:cs="Times New Roman"/>
            <w:sz w:val="24"/>
            <w:szCs w:val="24"/>
            <w:lang w:val="pt-BR"/>
          </w:rPr>
          <w:t>concentra</w:t>
        </w:r>
        <w:r w:rsidR="0043124F" w:rsidRPr="0043124F">
          <w:rPr>
            <w:rFonts w:ascii="Times New Roman" w:hAnsi="Times New Roman" w:cs="Times New Roman"/>
            <w:sz w:val="24"/>
            <w:szCs w:val="24"/>
            <w:lang w:val="pt-BR"/>
            <w:rPrChange w:id="52" w:author="Benjamin Zhu" w:date="2020-07-04T18:36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ç</w:t>
        </w:r>
        <w:r w:rsidR="0043124F">
          <w:rPr>
            <w:rFonts w:ascii="Times New Roman" w:hAnsi="Times New Roman" w:cs="Times New Roman"/>
            <w:sz w:val="24"/>
            <w:szCs w:val="24"/>
            <w:lang w:val="pt-BR"/>
          </w:rPr>
          <w:t>ão</w:t>
        </w:r>
      </w:ins>
      <w:del w:id="53" w:author="Benjamin Zhu" w:date="2020-07-04T18:36:00Z">
        <w:r w:rsidRPr="00511193" w:rsidDel="0043124F">
          <w:rPr>
            <w:rFonts w:ascii="Times New Roman" w:hAnsi="Times New Roman" w:cs="Times New Roman"/>
            <w:sz w:val="24"/>
            <w:szCs w:val="24"/>
            <w:lang w:val="pt-BR"/>
          </w:rPr>
          <w:delText>distribuição</w:delText>
        </w:r>
      </w:del>
      <w:r w:rsidRPr="00511193">
        <w:rPr>
          <w:rFonts w:ascii="Times New Roman" w:hAnsi="Times New Roman" w:cs="Times New Roman"/>
          <w:sz w:val="24"/>
          <w:szCs w:val="24"/>
          <w:lang w:val="pt-BR"/>
        </w:rPr>
        <w:t xml:space="preserve"> geográfica aumenta o nível da atividade política das minorias.</w:t>
      </w:r>
      <w:bookmarkStart w:id="54" w:name="_Hlk44780247"/>
      <w:r w:rsidRPr="00511193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27"/>
      </w:r>
      <w:bookmarkEnd w:id="54"/>
      <w:r w:rsidRPr="00511193">
        <w:rPr>
          <w:rFonts w:ascii="Times New Roman" w:hAnsi="Times New Roman" w:cs="Times New Roman"/>
          <w:sz w:val="24"/>
          <w:szCs w:val="24"/>
          <w:lang w:val="pt-BR"/>
        </w:rPr>
        <w:t xml:space="preserve"> No Reino Unido, quando a proporção de </w:t>
      </w:r>
      <w:commentRangeEnd w:id="22"/>
      <w:r w:rsidRPr="00511193">
        <w:rPr>
          <w:rStyle w:val="CommentReference"/>
          <w:lang w:val="pt-BR"/>
        </w:rPr>
        <w:commentReference w:id="22"/>
      </w:r>
      <w:commentRangeEnd w:id="23"/>
      <w:r w:rsidRPr="00511193">
        <w:rPr>
          <w:rStyle w:val="CommentReference"/>
          <w:lang w:val="pt-BR"/>
        </w:rPr>
        <w:commentReference w:id="23"/>
      </w:r>
      <w:r w:rsidRPr="00511193">
        <w:rPr>
          <w:rFonts w:ascii="Times New Roman" w:hAnsi="Times New Roman" w:cs="Times New Roman"/>
          <w:sz w:val="24"/>
          <w:szCs w:val="24"/>
          <w:lang w:val="pt-BR"/>
        </w:rPr>
        <w:t>um grupo étnico aumenta em um bairro, a probabilidade de seus membros votarem aumenta. Estudos sobre os efeitos da participação em associações voluntárias podem aumentar o envolvimento político, porque desenvolve habilidades cívicas que facilitam o engajamento e mobilizam os indivíduos, mas condicionadas ao tipo de associação.</w:t>
      </w:r>
      <w:bookmarkStart w:id="55" w:name="_Hlk44780362"/>
      <w:r w:rsidRPr="00511193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28"/>
      </w:r>
      <w:bookmarkEnd w:id="55"/>
    </w:p>
    <w:p w14:paraId="032A6BCE" w14:textId="47B8B7F1" w:rsidR="009D459F" w:rsidRPr="00511193" w:rsidRDefault="009D459F" w:rsidP="009D459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511193">
        <w:rPr>
          <w:rFonts w:ascii="Times New Roman" w:hAnsi="Times New Roman" w:cs="Times New Roman"/>
          <w:sz w:val="24"/>
          <w:szCs w:val="24"/>
          <w:lang w:val="pt-BR"/>
        </w:rPr>
        <w:tab/>
        <w:t>Fatores que dificultam a formação de uma identidade coletiva forte incluem a distribuição geográfica, a capacidade de envergonhar desertores, o nível de integração na sociedade, e status socioeconômico. Quando um grupo pequeno é distribuído sobre uma área grande, a formação de identidade no grupo é dificultada.</w:t>
      </w:r>
      <w:bookmarkStart w:id="56" w:name="_Hlk44780482"/>
      <w:r w:rsidRPr="00511193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29"/>
      </w:r>
      <w:bookmarkEnd w:id="56"/>
      <w:r w:rsidRPr="00511193">
        <w:rPr>
          <w:rFonts w:ascii="Times New Roman" w:hAnsi="Times New Roman" w:cs="Times New Roman"/>
          <w:sz w:val="24"/>
          <w:szCs w:val="24"/>
          <w:lang w:val="pt-BR"/>
        </w:rPr>
        <w:t xml:space="preserve"> Se o grupo étnico tem normas fortes e a capacidade de sancionar, individuais têm que considerar os custos de divergir das normas do grupo. Quando a capacidade de envergonhar é fraca, indivíduos sentem mais liberdade ao perseguir seus interesses próprios quando eles divergem do grupo.</w:t>
      </w:r>
      <w:bookmarkStart w:id="57" w:name="_Hlk44780554"/>
      <w:r w:rsidRPr="00511193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30"/>
      </w:r>
      <w:bookmarkEnd w:id="57"/>
      <w:r w:rsidRPr="00511193">
        <w:rPr>
          <w:rFonts w:ascii="Times New Roman" w:hAnsi="Times New Roman" w:cs="Times New Roman"/>
          <w:sz w:val="24"/>
          <w:szCs w:val="24"/>
          <w:lang w:val="pt-BR"/>
        </w:rPr>
        <w:t xml:space="preserve"> O nível de integração na sociedade e o status socioeconômico têm uma interação interessante. Quando o grupo não é bem integrado na sociedade e sofre preconceitos, verdadeiros ou percebidos, status socioeconômico alto não enfraquece a unidade do grupo e </w:t>
      </w:r>
      <w:del w:id="58" w:author="Benjamin Zhu" w:date="2020-07-04T18:46:00Z">
        <w:r w:rsidRPr="00511193" w:rsidDel="008C6502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o </w:delText>
        </w:r>
      </w:del>
      <w:ins w:id="59" w:author="Benjamin Zhu" w:date="2020-07-04T18:46:00Z">
        <w:r w:rsidR="008C6502" w:rsidRPr="00511193">
          <w:rPr>
            <w:rFonts w:ascii="Times New Roman" w:hAnsi="Times New Roman" w:cs="Times New Roman"/>
            <w:sz w:val="24"/>
            <w:szCs w:val="24"/>
            <w:lang w:val="pt-BR"/>
          </w:rPr>
          <w:t>a etnia</w:t>
        </w:r>
      </w:ins>
      <w:del w:id="60" w:author="Benjamin Zhu" w:date="2020-07-04T18:46:00Z">
        <w:r w:rsidRPr="00511193" w:rsidDel="008C6502">
          <w:rPr>
            <w:rFonts w:ascii="Times New Roman" w:hAnsi="Times New Roman" w:cs="Times New Roman"/>
            <w:sz w:val="24"/>
            <w:szCs w:val="24"/>
            <w:lang w:val="pt-BR"/>
          </w:rPr>
          <w:delText>grupo étnico</w:delText>
        </w:r>
      </w:del>
      <w:r w:rsidRPr="00511193">
        <w:rPr>
          <w:rFonts w:ascii="Times New Roman" w:hAnsi="Times New Roman" w:cs="Times New Roman"/>
          <w:sz w:val="24"/>
          <w:szCs w:val="24"/>
          <w:lang w:val="pt-BR"/>
        </w:rPr>
        <w:t xml:space="preserve"> continua a ser importante para o processo de tomada de </w:t>
      </w:r>
      <w:r w:rsidRPr="00511193">
        <w:rPr>
          <w:rFonts w:ascii="Times New Roman" w:hAnsi="Times New Roman" w:cs="Times New Roman"/>
          <w:sz w:val="24"/>
          <w:szCs w:val="24"/>
          <w:lang w:val="pt-BR"/>
        </w:rPr>
        <w:lastRenderedPageBreak/>
        <w:t xml:space="preserve">decisões dos individuais. Quando o grupo não sofre preconceitos, o status socioeconômico </w:t>
      </w:r>
      <w:ins w:id="61" w:author="Benjamin Zhu" w:date="2020-07-04T18:46:00Z">
        <w:r w:rsidR="008C6502">
          <w:rPr>
            <w:rFonts w:ascii="Times New Roman" w:hAnsi="Times New Roman" w:cs="Times New Roman"/>
            <w:sz w:val="24"/>
            <w:szCs w:val="24"/>
            <w:lang w:val="pt-BR"/>
          </w:rPr>
          <w:t xml:space="preserve">alto </w:t>
        </w:r>
      </w:ins>
      <w:r w:rsidRPr="00511193">
        <w:rPr>
          <w:rFonts w:ascii="Times New Roman" w:hAnsi="Times New Roman" w:cs="Times New Roman"/>
          <w:sz w:val="24"/>
          <w:szCs w:val="24"/>
          <w:lang w:val="pt-BR"/>
        </w:rPr>
        <w:t xml:space="preserve">enfraquece o apoio para os interesses do grupo. </w:t>
      </w:r>
    </w:p>
    <w:p w14:paraId="0D767237" w14:textId="77777777" w:rsidR="009D459F" w:rsidRPr="00511193" w:rsidRDefault="009D459F" w:rsidP="009D459F">
      <w:pPr>
        <w:tabs>
          <w:tab w:val="left" w:pos="1224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511193">
        <w:rPr>
          <w:rFonts w:ascii="Times New Roman" w:hAnsi="Times New Roman" w:cs="Times New Roman"/>
          <w:b/>
          <w:sz w:val="24"/>
          <w:szCs w:val="24"/>
          <w:lang w:val="pt-BR"/>
        </w:rPr>
        <w:tab/>
      </w:r>
    </w:p>
    <w:p w14:paraId="14085A30" w14:textId="77777777" w:rsidR="009D459F" w:rsidRPr="00511193" w:rsidRDefault="009D459F" w:rsidP="009D459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511193">
        <w:rPr>
          <w:rFonts w:ascii="Times New Roman" w:hAnsi="Times New Roman" w:cs="Times New Roman"/>
          <w:b/>
          <w:sz w:val="24"/>
          <w:szCs w:val="24"/>
          <w:lang w:val="pt-BR"/>
        </w:rPr>
        <w:t xml:space="preserve">Hipóteses </w:t>
      </w:r>
    </w:p>
    <w:p w14:paraId="1F78A261" w14:textId="6043B17D" w:rsidR="009D459F" w:rsidRPr="00511193" w:rsidRDefault="009D459F" w:rsidP="009D459F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 w:rsidRPr="00511193">
        <w:rPr>
          <w:rFonts w:ascii="Times New Roman" w:hAnsi="Times New Roman" w:cs="Times New Roman"/>
          <w:sz w:val="24"/>
          <w:szCs w:val="24"/>
          <w:lang w:val="pt-BR"/>
        </w:rPr>
        <w:t xml:space="preserve">A </w:t>
      </w:r>
      <w:commentRangeStart w:id="62"/>
      <w:r w:rsidRPr="00511193">
        <w:rPr>
          <w:rFonts w:ascii="Times New Roman" w:hAnsi="Times New Roman" w:cs="Times New Roman"/>
          <w:sz w:val="24"/>
          <w:szCs w:val="24"/>
          <w:lang w:val="pt-BR"/>
        </w:rPr>
        <w:t>seção</w:t>
      </w:r>
      <w:commentRangeEnd w:id="62"/>
      <w:r w:rsidRPr="00511193">
        <w:rPr>
          <w:rStyle w:val="CommentReference"/>
          <w:lang w:val="pt-BR"/>
        </w:rPr>
        <w:commentReference w:id="62"/>
      </w:r>
      <w:r w:rsidRPr="0051119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ins w:id="63" w:author="Ednaldo Ribeiro" w:date="2020-06-18T16:26:00Z">
        <w:r w:rsidR="006B555A">
          <w:rPr>
            <w:rFonts w:ascii="Times New Roman" w:hAnsi="Times New Roman" w:cs="Times New Roman"/>
            <w:sz w:val="24"/>
            <w:szCs w:val="24"/>
            <w:lang w:val="pt-BR"/>
          </w:rPr>
          <w:t xml:space="preserve">anterior apresentou </w:t>
        </w:r>
      </w:ins>
      <w:del w:id="64" w:author="Ednaldo Ribeiro" w:date="2020-06-18T16:26:00Z">
        <w:r w:rsidRPr="00511193" w:rsidDel="006B555A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seguinte é </w:delText>
        </w:r>
      </w:del>
      <w:r w:rsidRPr="00511193">
        <w:rPr>
          <w:rFonts w:ascii="Times New Roman" w:hAnsi="Times New Roman" w:cs="Times New Roman"/>
          <w:sz w:val="24"/>
          <w:szCs w:val="24"/>
          <w:lang w:val="pt-BR"/>
        </w:rPr>
        <w:t>um resumo dos fatores, às vezes, contraditórios que afetam os dois eixos que essa pesquisa pretende examinar em relação a comunidade nipo-brasileira. No Brasil, este grupo geralmente é composto por pessoas de classe social mais elevada.</w:t>
      </w:r>
      <w:bookmarkStart w:id="65" w:name="_Hlk44781067"/>
      <w:r w:rsidRPr="00511193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31"/>
      </w:r>
      <w:bookmarkEnd w:id="65"/>
      <w:r w:rsidRPr="00511193">
        <w:rPr>
          <w:rFonts w:ascii="Times New Roman" w:hAnsi="Times New Roman" w:cs="Times New Roman"/>
          <w:sz w:val="24"/>
          <w:szCs w:val="24"/>
          <w:lang w:val="pt-BR"/>
        </w:rPr>
        <w:t xml:space="preserve">  No geral, individuais que têm menos recursos socioeconômicos ou de educação têm níveis de confiança institucional menores.</w:t>
      </w:r>
      <w:bookmarkStart w:id="66" w:name="_Hlk44781103"/>
      <w:r w:rsidRPr="00511193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32"/>
      </w:r>
      <w:bookmarkEnd w:id="66"/>
      <w:r w:rsidRPr="0051119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del w:id="67" w:author="Ednaldo Ribeiro" w:date="2020-06-18T16:26:00Z">
        <w:r w:rsidRPr="00511193" w:rsidDel="006B555A">
          <w:rPr>
            <w:rFonts w:ascii="Times New Roman" w:hAnsi="Times New Roman" w:cs="Times New Roman"/>
            <w:sz w:val="24"/>
            <w:szCs w:val="24"/>
            <w:lang w:val="pt-BR"/>
          </w:rPr>
          <w:delText>Mesmo a</w:delText>
        </w:r>
      </w:del>
      <w:ins w:id="68" w:author="Ednaldo Ribeiro" w:date="2020-06-18T16:26:00Z">
        <w:r w:rsidR="006B555A">
          <w:rPr>
            <w:rFonts w:ascii="Times New Roman" w:hAnsi="Times New Roman" w:cs="Times New Roman"/>
            <w:sz w:val="24"/>
            <w:szCs w:val="24"/>
            <w:lang w:val="pt-BR"/>
          </w:rPr>
          <w:t>A</w:t>
        </w:r>
      </w:ins>
      <w:r w:rsidRPr="00511193">
        <w:rPr>
          <w:rFonts w:ascii="Times New Roman" w:hAnsi="Times New Roman" w:cs="Times New Roman"/>
          <w:sz w:val="24"/>
          <w:szCs w:val="24"/>
          <w:lang w:val="pt-BR"/>
        </w:rPr>
        <w:t xml:space="preserve"> população dos nipo-brasileiros </w:t>
      </w:r>
      <w:del w:id="69" w:author="Ednaldo Ribeiro" w:date="2020-06-18T16:27:00Z">
        <w:r w:rsidRPr="00511193" w:rsidDel="006B555A">
          <w:rPr>
            <w:rFonts w:ascii="Times New Roman" w:hAnsi="Times New Roman" w:cs="Times New Roman"/>
            <w:sz w:val="24"/>
            <w:szCs w:val="24"/>
            <w:lang w:val="pt-BR"/>
          </w:rPr>
          <w:delText>sendo</w:delText>
        </w:r>
      </w:del>
      <w:ins w:id="70" w:author="Ednaldo Ribeiro" w:date="2020-06-18T16:27:00Z">
        <w:r w:rsidR="006B555A">
          <w:rPr>
            <w:rFonts w:ascii="Times New Roman" w:hAnsi="Times New Roman" w:cs="Times New Roman"/>
            <w:sz w:val="24"/>
            <w:szCs w:val="24"/>
            <w:lang w:val="pt-BR"/>
          </w:rPr>
          <w:t xml:space="preserve">é pequena </w:t>
        </w:r>
      </w:ins>
      <w:del w:id="71" w:author="Ednaldo Ribeiro" w:date="2020-06-18T16:27:00Z">
        <w:r w:rsidRPr="00511193" w:rsidDel="006B555A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menor </w:delText>
        </w:r>
      </w:del>
      <w:r w:rsidRPr="00511193">
        <w:rPr>
          <w:rFonts w:ascii="Times New Roman" w:hAnsi="Times New Roman" w:cs="Times New Roman"/>
          <w:sz w:val="24"/>
          <w:szCs w:val="24"/>
          <w:lang w:val="pt-BR"/>
        </w:rPr>
        <w:t xml:space="preserve">em </w:t>
      </w:r>
      <w:ins w:id="72" w:author="Ednaldo Ribeiro" w:date="2020-06-18T16:27:00Z">
        <w:r w:rsidR="006B555A">
          <w:rPr>
            <w:rFonts w:ascii="Times New Roman" w:hAnsi="Times New Roman" w:cs="Times New Roman"/>
            <w:sz w:val="24"/>
            <w:szCs w:val="24"/>
            <w:lang w:val="pt-BR"/>
          </w:rPr>
          <w:t xml:space="preserve">comparação </w:t>
        </w:r>
      </w:ins>
      <w:del w:id="73" w:author="Ednaldo Ribeiro" w:date="2020-06-18T16:27:00Z">
        <w:r w:rsidRPr="00511193" w:rsidDel="006B555A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relação </w:delText>
        </w:r>
      </w:del>
      <w:r w:rsidRPr="00511193">
        <w:rPr>
          <w:rFonts w:ascii="Times New Roman" w:hAnsi="Times New Roman" w:cs="Times New Roman"/>
          <w:sz w:val="24"/>
          <w:szCs w:val="24"/>
          <w:lang w:val="pt-BR"/>
        </w:rPr>
        <w:t>aos outros grupos étnicos, compondo pouco mais de 1% da população nacional</w:t>
      </w:r>
      <w:ins w:id="74" w:author="Ednaldo Ribeiro" w:date="2020-06-18T16:27:00Z">
        <w:r w:rsidR="006B555A">
          <w:rPr>
            <w:rFonts w:ascii="Times New Roman" w:hAnsi="Times New Roman" w:cs="Times New Roman"/>
            <w:sz w:val="24"/>
            <w:szCs w:val="24"/>
            <w:lang w:val="pt-BR"/>
          </w:rPr>
          <w:t xml:space="preserve">, o que </w:t>
        </w:r>
      </w:ins>
      <w:del w:id="75" w:author="Ednaldo Ribeiro" w:date="2020-06-18T16:27:00Z">
        <w:r w:rsidRPr="00511193" w:rsidDel="006B555A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. Essa população pequena </w:delText>
        </w:r>
      </w:del>
      <w:r w:rsidRPr="00511193">
        <w:rPr>
          <w:rFonts w:ascii="Times New Roman" w:hAnsi="Times New Roman" w:cs="Times New Roman"/>
          <w:sz w:val="24"/>
          <w:szCs w:val="24"/>
          <w:lang w:val="pt-BR"/>
        </w:rPr>
        <w:t xml:space="preserve">diminui os benefícios de racismo institucional contra orientais. Nipo-brasileiros sofrem menos preconceito em comparação com outros grupos minoritários porque o custo de manter um regime de racismo institucional é maior do que os benefícios de não </w:t>
      </w:r>
      <w:proofErr w:type="gramStart"/>
      <w:r w:rsidRPr="00511193">
        <w:rPr>
          <w:rFonts w:ascii="Times New Roman" w:hAnsi="Times New Roman" w:cs="Times New Roman"/>
          <w:sz w:val="24"/>
          <w:szCs w:val="24"/>
          <w:lang w:val="pt-BR"/>
        </w:rPr>
        <w:t>descriminar</w:t>
      </w:r>
      <w:proofErr w:type="gramEnd"/>
      <w:r w:rsidRPr="00511193">
        <w:rPr>
          <w:rFonts w:ascii="Times New Roman" w:hAnsi="Times New Roman" w:cs="Times New Roman"/>
          <w:sz w:val="24"/>
          <w:szCs w:val="24"/>
          <w:lang w:val="pt-BR"/>
        </w:rPr>
        <w:t>.</w:t>
      </w:r>
      <w:bookmarkStart w:id="76" w:name="_Hlk44781240"/>
      <w:r w:rsidRPr="00511193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33"/>
      </w:r>
      <w:bookmarkEnd w:id="76"/>
      <w:r w:rsidRPr="00511193">
        <w:rPr>
          <w:rFonts w:ascii="Times New Roman" w:hAnsi="Times New Roman" w:cs="Times New Roman"/>
          <w:sz w:val="24"/>
          <w:szCs w:val="24"/>
          <w:lang w:val="pt-BR"/>
        </w:rPr>
        <w:t xml:space="preserve"> Quando uma minoria obtém níveis altos de um recurso de classe escasso, neste caso educação</w:t>
      </w:r>
      <w:bookmarkStart w:id="77" w:name="_Hlk44781270"/>
      <w:r w:rsidRPr="00511193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34"/>
      </w:r>
      <w:bookmarkEnd w:id="77"/>
      <w:r w:rsidRPr="00511193">
        <w:rPr>
          <w:rFonts w:ascii="Times New Roman" w:hAnsi="Times New Roman" w:cs="Times New Roman"/>
          <w:sz w:val="24"/>
          <w:szCs w:val="24"/>
          <w:lang w:val="pt-BR"/>
        </w:rPr>
        <w:t xml:space="preserve">, o preconceito no mercado de trabalho pode ser diminuído. Para derivar os benefícios da supremacia branca no longo prazo, empregadores e empregados brancos têm que manter uma frente unida de preconceito. Como os nipo-brasileiros são um grupo proporcionalmente pequeno no Brasil, indivíduos brancos </w:t>
      </w:r>
      <w:ins w:id="78" w:author="Ednaldo Ribeiro" w:date="2020-06-18T16:28:00Z">
        <w:r w:rsidR="006B555A">
          <w:rPr>
            <w:rFonts w:ascii="Times New Roman" w:hAnsi="Times New Roman" w:cs="Times New Roman"/>
            <w:sz w:val="24"/>
            <w:szCs w:val="24"/>
            <w:lang w:val="pt-BR"/>
          </w:rPr>
          <w:t xml:space="preserve">abdicam </w:t>
        </w:r>
      </w:ins>
      <w:del w:id="79" w:author="Ednaldo Ribeiro" w:date="2020-06-18T16:28:00Z">
        <w:r w:rsidRPr="00511193" w:rsidDel="006B555A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desertam </w:delText>
        </w:r>
      </w:del>
      <w:r w:rsidRPr="00511193">
        <w:rPr>
          <w:rFonts w:ascii="Times New Roman" w:hAnsi="Times New Roman" w:cs="Times New Roman"/>
          <w:sz w:val="24"/>
          <w:szCs w:val="24"/>
          <w:lang w:val="pt-BR"/>
        </w:rPr>
        <w:t xml:space="preserve">de manter a frente unida para obter os benefícios no curto prazo de contratar e </w:t>
      </w:r>
      <w:r w:rsidRPr="00511193">
        <w:rPr>
          <w:rFonts w:ascii="Times New Roman" w:hAnsi="Times New Roman" w:cs="Times New Roman"/>
          <w:sz w:val="24"/>
          <w:szCs w:val="24"/>
          <w:lang w:val="pt-BR"/>
        </w:rPr>
        <w:lastRenderedPageBreak/>
        <w:t>transacionar com membros desse grupo.</w:t>
      </w:r>
      <w:bookmarkStart w:id="80" w:name="_Hlk44784862"/>
      <w:r w:rsidRPr="00511193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35"/>
      </w:r>
      <w:bookmarkEnd w:id="80"/>
      <w:r w:rsidRPr="00511193">
        <w:rPr>
          <w:rFonts w:ascii="Times New Roman" w:hAnsi="Times New Roman" w:cs="Times New Roman"/>
          <w:sz w:val="24"/>
          <w:szCs w:val="24"/>
          <w:lang w:val="pt-BR"/>
        </w:rPr>
        <w:t xml:space="preserve">  Esses fatores sugerem que nipo-brasileiros teriam uma consciência política mais fraca e mais confiança nas instituições em relação aos outros grupos. </w:t>
      </w:r>
    </w:p>
    <w:p w14:paraId="71FA2CE4" w14:textId="3C49A774" w:rsidR="009D459F" w:rsidRPr="00511193" w:rsidRDefault="009D459F" w:rsidP="009D459F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 w:rsidRPr="00511193">
        <w:rPr>
          <w:rFonts w:ascii="Times New Roman" w:hAnsi="Times New Roman" w:cs="Times New Roman"/>
          <w:sz w:val="24"/>
          <w:szCs w:val="24"/>
          <w:lang w:val="pt-BR"/>
        </w:rPr>
        <w:t xml:space="preserve">Por outro lado, nipo-brasileiros são concentrados no sul e sudeste e os estados de São Paulo e Paraná possuem mais que 90% dessa população. Essa concentração geográfica </w:t>
      </w:r>
      <w:ins w:id="81" w:author="Ednaldo Ribeiro" w:date="2020-06-18T16:29:00Z">
        <w:r w:rsidR="006B555A">
          <w:rPr>
            <w:rFonts w:ascii="Times New Roman" w:hAnsi="Times New Roman" w:cs="Times New Roman"/>
            <w:sz w:val="24"/>
            <w:szCs w:val="24"/>
            <w:lang w:val="pt-BR"/>
          </w:rPr>
          <w:t xml:space="preserve">favoreceria </w:t>
        </w:r>
      </w:ins>
      <w:del w:id="82" w:author="Ednaldo Ribeiro" w:date="2020-06-18T16:29:00Z">
        <w:r w:rsidRPr="00511193" w:rsidDel="006B555A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preveria </w:delText>
        </w:r>
      </w:del>
      <w:r w:rsidRPr="00511193">
        <w:rPr>
          <w:rFonts w:ascii="Times New Roman" w:hAnsi="Times New Roman" w:cs="Times New Roman"/>
          <w:sz w:val="24"/>
          <w:szCs w:val="24"/>
          <w:lang w:val="pt-BR"/>
        </w:rPr>
        <w:t>mais participação política. As comunidades japonesas têm uma forte tradição de participação em associações voluntarias de caráter cultural e esportivo. Escolas japonesas existem desde o primeiro período de imigração japonesa.</w:t>
      </w:r>
      <w:bookmarkStart w:id="83" w:name="_Hlk44784836"/>
      <w:r w:rsidRPr="00511193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36"/>
      </w:r>
      <w:bookmarkEnd w:id="83"/>
      <w:r w:rsidRPr="00511193">
        <w:rPr>
          <w:rFonts w:ascii="Times New Roman" w:hAnsi="Times New Roman" w:cs="Times New Roman"/>
          <w:sz w:val="24"/>
          <w:szCs w:val="24"/>
          <w:lang w:val="pt-BR"/>
        </w:rPr>
        <w:t xml:space="preserve"> Durante a segunda guerra mundial as comunidades japonesas foram perseguidas e havia proibição de ensinar ou falar o idioma de países do eixo. Músicas populares nessa época conti</w:t>
      </w:r>
      <w:ins w:id="84" w:author="Ednaldo Ribeiro" w:date="2020-06-18T16:29:00Z">
        <w:r w:rsidR="0015499F">
          <w:rPr>
            <w:rFonts w:ascii="Times New Roman" w:hAnsi="Times New Roman" w:cs="Times New Roman"/>
            <w:sz w:val="24"/>
            <w:szCs w:val="24"/>
            <w:lang w:val="pt-BR"/>
          </w:rPr>
          <w:t>nham</w:t>
        </w:r>
      </w:ins>
      <w:del w:id="85" w:author="Ednaldo Ribeiro" w:date="2020-06-18T16:30:00Z">
        <w:r w:rsidRPr="00511193" w:rsidDel="0015499F">
          <w:rPr>
            <w:rFonts w:ascii="Times New Roman" w:hAnsi="Times New Roman" w:cs="Times New Roman"/>
            <w:sz w:val="24"/>
            <w:szCs w:val="24"/>
            <w:lang w:val="pt-BR"/>
          </w:rPr>
          <w:delText>nuam</w:delText>
        </w:r>
      </w:del>
      <w:r w:rsidRPr="00511193">
        <w:rPr>
          <w:rFonts w:ascii="Times New Roman" w:hAnsi="Times New Roman" w:cs="Times New Roman"/>
          <w:sz w:val="24"/>
          <w:szCs w:val="24"/>
          <w:lang w:val="pt-BR"/>
        </w:rPr>
        <w:t xml:space="preserve"> versos </w:t>
      </w:r>
      <w:proofErr w:type="spellStart"/>
      <w:r w:rsidRPr="00511193">
        <w:rPr>
          <w:rFonts w:ascii="Times New Roman" w:hAnsi="Times New Roman" w:cs="Times New Roman"/>
          <w:sz w:val="24"/>
          <w:szCs w:val="24"/>
          <w:lang w:val="pt-BR"/>
        </w:rPr>
        <w:t>anti</w:t>
      </w:r>
      <w:proofErr w:type="spellEnd"/>
      <w:r w:rsidRPr="00511193">
        <w:rPr>
          <w:rFonts w:ascii="Times New Roman" w:hAnsi="Times New Roman" w:cs="Times New Roman"/>
          <w:sz w:val="24"/>
          <w:szCs w:val="24"/>
          <w:lang w:val="pt-BR"/>
        </w:rPr>
        <w:t xml:space="preserve"> japoneses e muitas destas escolas foram fechadas. Porém, depois da guerra muitas escolas reabriram, representando a força da comunidade.</w:t>
      </w:r>
      <w:bookmarkStart w:id="86" w:name="_Hlk44784996"/>
      <w:r w:rsidRPr="00511193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37"/>
      </w:r>
      <w:bookmarkEnd w:id="86"/>
      <w:r w:rsidRPr="00511193">
        <w:rPr>
          <w:rFonts w:ascii="Times New Roman" w:hAnsi="Times New Roman" w:cs="Times New Roman"/>
          <w:sz w:val="24"/>
          <w:szCs w:val="24"/>
          <w:lang w:val="pt-BR"/>
        </w:rPr>
        <w:t xml:space="preserve"> Nos estudos sobre dekasseguês, eles frequentemente citam experiencias de descriminação e um anseio por identidades como razões em porque eles saem do Brasil.</w:t>
      </w:r>
      <w:bookmarkStart w:id="87" w:name="_Hlk44785107"/>
      <w:r w:rsidRPr="00511193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38"/>
      </w:r>
      <w:bookmarkEnd w:id="87"/>
    </w:p>
    <w:p w14:paraId="259915E0" w14:textId="01C6F66B" w:rsidR="009D459F" w:rsidRPr="00511193" w:rsidRDefault="009D459F" w:rsidP="009D459F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 w:rsidRPr="00511193">
        <w:rPr>
          <w:rFonts w:ascii="Times New Roman" w:hAnsi="Times New Roman" w:cs="Times New Roman"/>
          <w:sz w:val="24"/>
          <w:szCs w:val="24"/>
          <w:lang w:val="pt-BR"/>
        </w:rPr>
        <w:t xml:space="preserve">A confluência desses fatores coloca as questões acerca da orientação cognitiva para a política e confiança institucional que essa pesquisa pretende investigar. De um lado temos fatores como concentração geográfica e uma tradição em participação em associações voluntárias que favorecem a participação política forte e menos confiança institucional. De outro temos fatores </w:t>
      </w:r>
      <w:r w:rsidRPr="00511193">
        <w:rPr>
          <w:rFonts w:ascii="Times New Roman" w:hAnsi="Times New Roman" w:cs="Times New Roman"/>
          <w:sz w:val="24"/>
          <w:szCs w:val="24"/>
          <w:lang w:val="pt-BR"/>
        </w:rPr>
        <w:lastRenderedPageBreak/>
        <w:t xml:space="preserve">como classe socioeconômica alta e uma população pequena que teoricamente enfraquece participação política. Cabe então a pergunta: qual grupo de fatores predomina? </w:t>
      </w:r>
    </w:p>
    <w:p w14:paraId="534BC3A1" w14:textId="77777777" w:rsidR="00B04508" w:rsidRDefault="00B04508" w:rsidP="00511193">
      <w:pPr>
        <w:spacing w:line="480" w:lineRule="auto"/>
        <w:rPr>
          <w:ins w:id="88" w:author="Ednaldo Ribeiro" w:date="2020-06-18T16:30:00Z"/>
          <w:b/>
          <w:bCs/>
          <w:lang w:val="pt-BR"/>
        </w:rPr>
      </w:pPr>
    </w:p>
    <w:p w14:paraId="098CEDED" w14:textId="049E9877" w:rsidR="00511193" w:rsidRPr="00511193" w:rsidRDefault="00511193" w:rsidP="00511193">
      <w:pPr>
        <w:spacing w:line="480" w:lineRule="auto"/>
        <w:rPr>
          <w:lang w:val="pt-BR"/>
        </w:rPr>
      </w:pPr>
      <w:r w:rsidRPr="00511193">
        <w:rPr>
          <w:b/>
          <w:bCs/>
          <w:lang w:val="pt-BR"/>
        </w:rPr>
        <w:t>Metodologia</w:t>
      </w:r>
      <w:r w:rsidRPr="00511193">
        <w:rPr>
          <w:lang w:val="pt-BR"/>
        </w:rPr>
        <w:t xml:space="preserve"> </w:t>
      </w:r>
    </w:p>
    <w:p w14:paraId="7E905597" w14:textId="0DD3C885" w:rsidR="00511193" w:rsidRDefault="00511193" w:rsidP="00511193">
      <w:pPr>
        <w:spacing w:line="480" w:lineRule="auto"/>
        <w:ind w:firstLine="720"/>
        <w:rPr>
          <w:lang w:val="pt-BR"/>
        </w:rPr>
      </w:pPr>
      <w:r w:rsidRPr="00511193">
        <w:rPr>
          <w:lang w:val="pt-BR"/>
        </w:rPr>
        <w:t>Utilizando os dados do LAPOP para os anos de 2017 e 2019, criamos dois índices usando análise fatorial. O primeiro chamamos Índice de Orientação Cogitativa (COPI) à política e reúne três variáveis: interesse por política</w:t>
      </w:r>
      <w:bookmarkStart w:id="89" w:name="_Hlk44785368"/>
      <w:r w:rsidRPr="00511193">
        <w:rPr>
          <w:rStyle w:val="FootnoteReference"/>
          <w:lang w:val="pt-BR"/>
        </w:rPr>
        <w:footnoteReference w:id="39"/>
      </w:r>
      <w:bookmarkEnd w:id="89"/>
      <w:r w:rsidRPr="00511193">
        <w:rPr>
          <w:lang w:val="pt-BR"/>
        </w:rPr>
        <w:t>, eficácia política subjetiva</w:t>
      </w:r>
      <w:bookmarkStart w:id="93" w:name="_Hlk44785376"/>
      <w:r w:rsidRPr="00511193">
        <w:rPr>
          <w:rStyle w:val="FootnoteReference"/>
          <w:lang w:val="pt-BR"/>
        </w:rPr>
        <w:footnoteReference w:id="40"/>
      </w:r>
      <w:bookmarkEnd w:id="93"/>
      <w:r w:rsidRPr="00511193">
        <w:rPr>
          <w:lang w:val="pt-BR"/>
        </w:rPr>
        <w:t xml:space="preserve"> e conhecimento político.</w:t>
      </w:r>
      <w:bookmarkStart w:id="96" w:name="_Hlk44785382"/>
      <w:r w:rsidRPr="00511193">
        <w:rPr>
          <w:rStyle w:val="FootnoteReference"/>
          <w:lang w:val="pt-BR"/>
        </w:rPr>
        <w:footnoteReference w:id="41"/>
      </w:r>
      <w:bookmarkEnd w:id="96"/>
      <w:r w:rsidRPr="00511193">
        <w:rPr>
          <w:lang w:val="pt-BR"/>
        </w:rPr>
        <w:t xml:space="preserve"> Antes de usar as variáveis na análise, padronizamos todos à mesma escala de 1-7 e invertemos a ordem da eficácia política</w:t>
      </w:r>
      <w:ins w:id="101" w:author="Benjamin Zhu" w:date="2020-07-04T20:03:00Z">
        <w:r w:rsidR="00872178">
          <w:rPr>
            <w:lang w:val="pt-BR"/>
          </w:rPr>
          <w:t xml:space="preserve"> </w:t>
        </w:r>
      </w:ins>
      <w:del w:id="102" w:author="Benjamin Zhu" w:date="2020-07-04T20:03:00Z">
        <w:r w:rsidRPr="00511193" w:rsidDel="00872178">
          <w:rPr>
            <w:lang w:val="pt-BR"/>
          </w:rPr>
          <w:delText xml:space="preserve"> </w:delText>
        </w:r>
      </w:del>
      <w:r w:rsidRPr="00511193">
        <w:rPr>
          <w:lang w:val="pt-BR"/>
        </w:rPr>
        <w:t xml:space="preserve">subjetiva para todos elas tenham a mesma direção. O segundo índice chamamos Confiança Institucional (CI) e reúne </w:t>
      </w:r>
      <w:ins w:id="103" w:author="Benjamin Zhu" w:date="2020-04-29T19:55:00Z">
        <w:r w:rsidRPr="00511193">
          <w:rPr>
            <w:lang w:val="pt-BR"/>
          </w:rPr>
          <w:t xml:space="preserve">11 </w:t>
        </w:r>
      </w:ins>
      <w:r w:rsidRPr="00511193">
        <w:rPr>
          <w:lang w:val="pt-BR"/>
        </w:rPr>
        <w:t>variáveis</w:t>
      </w:r>
      <w:bookmarkStart w:id="104" w:name="_Hlk44785495"/>
      <w:ins w:id="105" w:author="Benjamin Zhu" w:date="2020-05-16T20:49:00Z">
        <w:r w:rsidRPr="00511193">
          <w:rPr>
            <w:rStyle w:val="FootnoteReference"/>
            <w:lang w:val="pt-BR"/>
          </w:rPr>
          <w:footnoteReference w:id="42"/>
        </w:r>
      </w:ins>
      <w:bookmarkEnd w:id="104"/>
      <w:ins w:id="106" w:author="Ednaldo Ribeiro" w:date="2020-05-14T09:02:00Z">
        <w:r w:rsidRPr="00511193">
          <w:rPr>
            <w:lang w:val="pt-BR"/>
          </w:rPr>
          <w:t xml:space="preserve"> sobre </w:t>
        </w:r>
      </w:ins>
      <w:ins w:id="107" w:author="Ednaldo Ribeiro" w:date="2020-05-22T16:11:00Z">
        <w:r w:rsidRPr="00511193">
          <w:rPr>
            <w:lang w:val="pt-BR"/>
          </w:rPr>
          <w:t>diversas</w:t>
        </w:r>
      </w:ins>
      <w:ins w:id="108" w:author="Ednaldo Ribeiro" w:date="2020-05-14T09:02:00Z">
        <w:r w:rsidRPr="00511193">
          <w:rPr>
            <w:lang w:val="pt-BR"/>
          </w:rPr>
          <w:t xml:space="preserve"> </w:t>
        </w:r>
      </w:ins>
      <w:r w:rsidRPr="00511193">
        <w:rPr>
          <w:lang w:val="pt-BR"/>
        </w:rPr>
        <w:t xml:space="preserve">instituições brasileiras como os partidos políticos, o STF e o congresso. Na análise fatorial para </w:t>
      </w:r>
      <w:ins w:id="109" w:author="Ednaldo Ribeiro" w:date="2020-05-22T16:17:00Z">
        <w:r w:rsidRPr="00511193">
          <w:rPr>
            <w:lang w:val="pt-BR"/>
          </w:rPr>
          <w:t>confirmar a pertinência</w:t>
        </w:r>
      </w:ins>
      <w:ins w:id="110" w:author="Ednaldo Ribeiro" w:date="2020-05-22T16:18:00Z">
        <w:r w:rsidRPr="00511193">
          <w:rPr>
            <w:lang w:val="pt-BR"/>
          </w:rPr>
          <w:t xml:space="preserve"> dos </w:t>
        </w:r>
      </w:ins>
      <w:del w:id="111" w:author="Ednaldo Ribeiro" w:date="2020-05-22T16:18:00Z">
        <w:r w:rsidRPr="00511193" w:rsidDel="00757836">
          <w:rPr>
            <w:lang w:val="pt-BR"/>
          </w:rPr>
          <w:delText xml:space="preserve">criar os dois </w:delText>
        </w:r>
      </w:del>
      <w:r w:rsidRPr="00511193">
        <w:rPr>
          <w:lang w:val="pt-BR"/>
        </w:rPr>
        <w:t>índices</w:t>
      </w:r>
      <w:ins w:id="112" w:author="Ednaldo Ribeiro" w:date="2020-05-22T16:18:00Z">
        <w:r w:rsidRPr="00511193">
          <w:rPr>
            <w:lang w:val="pt-BR"/>
          </w:rPr>
          <w:t xml:space="preserve"> usamos correção </w:t>
        </w:r>
        <w:proofErr w:type="spellStart"/>
        <w:r w:rsidRPr="00511193">
          <w:rPr>
            <w:lang w:val="pt-BR"/>
          </w:rPr>
          <w:t>policórica</w:t>
        </w:r>
        <w:proofErr w:type="spellEnd"/>
        <w:r w:rsidRPr="00511193">
          <w:rPr>
            <w:lang w:val="pt-BR"/>
          </w:rPr>
          <w:t xml:space="preserve"> e definimos a extração de apenas um fator, sem rotaç</w:t>
        </w:r>
      </w:ins>
      <w:ins w:id="113" w:author="Ednaldo Ribeiro" w:date="2020-05-22T16:19:00Z">
        <w:r w:rsidRPr="00511193">
          <w:rPr>
            <w:lang w:val="pt-BR"/>
          </w:rPr>
          <w:t>ão.</w:t>
        </w:r>
      </w:ins>
      <w:del w:id="114" w:author="Ednaldo Ribeiro" w:date="2020-05-22T16:19:00Z">
        <w:r w:rsidRPr="00511193" w:rsidDel="00757836">
          <w:rPr>
            <w:lang w:val="pt-BR"/>
          </w:rPr>
          <w:delText xml:space="preserve">, </w:delText>
        </w:r>
      </w:del>
      <w:del w:id="115" w:author="Ednaldo Ribeiro" w:date="2020-05-22T16:17:00Z">
        <w:r w:rsidRPr="00511193" w:rsidDel="00757836">
          <w:rPr>
            <w:lang w:val="pt-BR"/>
          </w:rPr>
          <w:delText xml:space="preserve">mantemos </w:delText>
        </w:r>
      </w:del>
      <w:del w:id="116" w:author="Ednaldo Ribeiro" w:date="2020-05-22T16:19:00Z">
        <w:r w:rsidRPr="00511193" w:rsidDel="00757836">
          <w:rPr>
            <w:lang w:val="pt-BR"/>
          </w:rPr>
          <w:delText>apenas um fator, usamos a correção policórica, e não usamos rotação.</w:delText>
        </w:r>
      </w:del>
      <w:r w:rsidRPr="00511193">
        <w:rPr>
          <w:lang w:val="pt-BR"/>
        </w:rPr>
        <w:t xml:space="preserve"> Tabela 1 apresenta os resultados de análise fatorial, incluindo as cargas fatoriais.</w:t>
      </w:r>
    </w:p>
    <w:p w14:paraId="6AA04A53" w14:textId="225045FE" w:rsidR="00071CD7" w:rsidRDefault="00071CD7" w:rsidP="00511193">
      <w:pPr>
        <w:spacing w:line="480" w:lineRule="auto"/>
        <w:ind w:firstLine="720"/>
        <w:rPr>
          <w:lang w:val="pt-BR"/>
        </w:rPr>
      </w:pPr>
    </w:p>
    <w:p w14:paraId="7C99F411" w14:textId="77777777" w:rsidR="00071CD7" w:rsidRPr="00511193" w:rsidRDefault="00071CD7" w:rsidP="00511193">
      <w:pPr>
        <w:spacing w:line="480" w:lineRule="auto"/>
        <w:ind w:firstLine="720"/>
        <w:rPr>
          <w:lang w:val="pt-BR"/>
        </w:rPr>
      </w:pPr>
    </w:p>
    <w:p w14:paraId="0230806A" w14:textId="77777777" w:rsidR="00511193" w:rsidRPr="00511193" w:rsidRDefault="00511193" w:rsidP="00511193">
      <w:pPr>
        <w:ind w:firstLine="720"/>
        <w:rPr>
          <w:lang w:val="pt-BR"/>
        </w:rPr>
      </w:pPr>
    </w:p>
    <w:p w14:paraId="19BB0E0B" w14:textId="77777777" w:rsidR="00511193" w:rsidRPr="00511193" w:rsidDel="000F6889" w:rsidRDefault="00511193">
      <w:pPr>
        <w:jc w:val="center"/>
        <w:rPr>
          <w:lang w:val="pt-BR"/>
        </w:rPr>
        <w:pPrChange w:id="117" w:author="Ednaldo Ribeiro" w:date="2020-05-22T16:22:00Z">
          <w:pPr/>
        </w:pPrChange>
      </w:pPr>
      <w:commentRangeStart w:id="118"/>
      <w:commentRangeStart w:id="119"/>
      <w:r w:rsidRPr="00511193">
        <w:rPr>
          <w:lang w:val="pt-BR"/>
        </w:rPr>
        <w:t xml:space="preserve">Tabela 1. </w:t>
      </w:r>
      <w:del w:id="120" w:author="Ednaldo Ribeiro" w:date="2020-05-22T16:19:00Z">
        <w:r w:rsidRPr="00511193" w:rsidDel="00757836">
          <w:rPr>
            <w:lang w:val="pt-BR"/>
          </w:rPr>
          <w:delText xml:space="preserve">Resultados de </w:delText>
        </w:r>
      </w:del>
      <w:r w:rsidRPr="00511193">
        <w:rPr>
          <w:lang w:val="pt-BR"/>
        </w:rPr>
        <w:t>Análise Fatorial</w:t>
      </w:r>
      <w:ins w:id="121" w:author="Ednaldo Ribeiro" w:date="2020-05-22T16:20:00Z">
        <w:r w:rsidRPr="00511193">
          <w:rPr>
            <w:lang w:val="pt-BR"/>
          </w:rPr>
          <w:t xml:space="preserve"> </w:t>
        </w:r>
        <w:proofErr w:type="spellStart"/>
        <w:r w:rsidRPr="00511193">
          <w:rPr>
            <w:lang w:val="pt-BR"/>
          </w:rPr>
          <w:t>Policórica</w:t>
        </w:r>
        <w:proofErr w:type="spellEnd"/>
        <w:r w:rsidRPr="00511193">
          <w:rPr>
            <w:lang w:val="pt-BR"/>
          </w:rPr>
          <w:t xml:space="preserve"> para COPI e CI, Brasil, 2017-19</w:t>
        </w:r>
      </w:ins>
      <w:del w:id="122" w:author="Ednaldo Ribeiro" w:date="2020-05-22T16:20:00Z">
        <w:r w:rsidRPr="00511193" w:rsidDel="00CA6ABB">
          <w:rPr>
            <w:lang w:val="pt-BR"/>
          </w:rPr>
          <w:delText>, Cargas fatoriais</w:delText>
        </w:r>
      </w:del>
      <w:r w:rsidRPr="00511193">
        <w:rPr>
          <w:lang w:val="pt-BR"/>
        </w:rPr>
        <w:t xml:space="preserve"> </w:t>
      </w:r>
      <w:commentRangeEnd w:id="118"/>
      <w:r w:rsidRPr="00511193">
        <w:rPr>
          <w:rStyle w:val="CommentReference"/>
          <w:lang w:val="pt-BR"/>
        </w:rPr>
        <w:commentReference w:id="118"/>
      </w:r>
      <w:commentRangeEnd w:id="119"/>
      <w:r w:rsidRPr="00511193">
        <w:rPr>
          <w:rStyle w:val="CommentReference"/>
          <w:lang w:val="pt-BR"/>
        </w:rPr>
        <w:commentReference w:id="119"/>
      </w:r>
    </w:p>
    <w:tbl>
      <w:tblPr>
        <w:tblW w:w="7340" w:type="dxa"/>
        <w:jc w:val="center"/>
        <w:tblLook w:val="04A0" w:firstRow="1" w:lastRow="0" w:firstColumn="1" w:lastColumn="0" w:noHBand="0" w:noVBand="1"/>
        <w:tblPrChange w:id="123" w:author="Ednaldo Ribeiro" w:date="2020-05-22T16:22:00Z">
          <w:tblPr>
            <w:tblW w:w="7340" w:type="dxa"/>
            <w:tblLook w:val="04A0" w:firstRow="1" w:lastRow="0" w:firstColumn="1" w:lastColumn="0" w:noHBand="0" w:noVBand="1"/>
          </w:tblPr>
        </w:tblPrChange>
      </w:tblPr>
      <w:tblGrid>
        <w:gridCol w:w="5420"/>
        <w:gridCol w:w="960"/>
        <w:gridCol w:w="960"/>
        <w:tblGridChange w:id="124">
          <w:tblGrid>
            <w:gridCol w:w="5420"/>
            <w:gridCol w:w="960"/>
            <w:gridCol w:w="960"/>
          </w:tblGrid>
        </w:tblGridChange>
      </w:tblGrid>
      <w:tr w:rsidR="00511193" w:rsidRPr="00511193" w14:paraId="454174C1" w14:textId="77777777" w:rsidTr="00511193">
        <w:trPr>
          <w:trHeight w:val="300"/>
          <w:jc w:val="center"/>
          <w:trPrChange w:id="125" w:author="Ednaldo Ribeiro" w:date="2020-05-22T16:22:00Z">
            <w:trPr>
              <w:trHeight w:val="300"/>
            </w:trPr>
          </w:trPrChange>
        </w:trPr>
        <w:tc>
          <w:tcPr>
            <w:tcW w:w="54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26" w:author="Ednaldo Ribeiro" w:date="2020-05-22T16:22:00Z">
              <w:tcPr>
                <w:tcW w:w="5420" w:type="dxa"/>
                <w:tcBorders>
                  <w:top w:val="single" w:sz="8" w:space="0" w:color="auto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81683EE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11193">
              <w:rPr>
                <w:rFonts w:ascii="Calibri" w:eastAsia="Times New Roman" w:hAnsi="Calibri" w:cs="Calibri"/>
                <w:color w:val="000000"/>
                <w:lang w:val="pt-BR"/>
              </w:rPr>
              <w:t>Variável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27" w:author="Ednaldo Ribeiro" w:date="2020-05-22T16:22:00Z">
              <w:tcPr>
                <w:tcW w:w="960" w:type="dxa"/>
                <w:tcBorders>
                  <w:top w:val="single" w:sz="8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2D01A53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11193">
              <w:rPr>
                <w:rFonts w:ascii="Calibri" w:eastAsia="Times New Roman" w:hAnsi="Calibri" w:cs="Calibri"/>
                <w:color w:val="000000"/>
                <w:lang w:val="pt-BR"/>
              </w:rPr>
              <w:t>CI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128" w:author="Ednaldo Ribeiro" w:date="2020-05-22T16:22:00Z">
              <w:tcPr>
                <w:tcW w:w="960" w:type="dxa"/>
                <w:tcBorders>
                  <w:top w:val="single" w:sz="8" w:space="0" w:color="auto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48ECC54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11193">
              <w:rPr>
                <w:rFonts w:ascii="Calibri" w:eastAsia="Times New Roman" w:hAnsi="Calibri" w:cs="Calibri"/>
                <w:color w:val="000000"/>
                <w:lang w:val="pt-BR"/>
              </w:rPr>
              <w:t>COPI</w:t>
            </w:r>
          </w:p>
        </w:tc>
      </w:tr>
      <w:tr w:rsidR="00511193" w:rsidRPr="00511193" w14:paraId="234D4080" w14:textId="77777777" w:rsidTr="00511193">
        <w:trPr>
          <w:trHeight w:val="300"/>
          <w:jc w:val="center"/>
          <w:trPrChange w:id="129" w:author="Ednaldo Ribeiro" w:date="2020-05-22T16:22:00Z">
            <w:trPr>
              <w:trHeight w:val="300"/>
            </w:trPr>
          </w:trPrChange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130" w:author="Ednaldo Ribeiro" w:date="2020-05-22T16:22:00Z">
              <w:tcPr>
                <w:tcW w:w="5420" w:type="dxa"/>
                <w:tcBorders>
                  <w:top w:val="single" w:sz="4" w:space="0" w:color="auto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B28D977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11193">
              <w:rPr>
                <w:rFonts w:ascii="Calibri" w:eastAsia="Times New Roman" w:hAnsi="Calibri" w:cs="Calibri"/>
                <w:color w:val="000000"/>
                <w:lang w:val="pt-BR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131" w:author="Ednaldo Ribeiro" w:date="2020-05-22T16:22:00Z">
              <w:tcPr>
                <w:tcW w:w="9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92BA3C3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132" w:author="Ednaldo Ribeiro" w:date="2020-05-22T16:22:00Z">
              <w:tcPr>
                <w:tcW w:w="9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A3661A8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11193">
              <w:rPr>
                <w:rFonts w:ascii="Calibri" w:eastAsia="Times New Roman" w:hAnsi="Calibri" w:cs="Calibri"/>
                <w:color w:val="000000"/>
                <w:lang w:val="pt-BR"/>
              </w:rPr>
              <w:t> </w:t>
            </w:r>
          </w:p>
        </w:tc>
      </w:tr>
      <w:tr w:rsidR="00511193" w:rsidRPr="00511193" w14:paraId="31D19527" w14:textId="77777777" w:rsidTr="00511193">
        <w:trPr>
          <w:trHeight w:val="300"/>
          <w:jc w:val="center"/>
          <w:trPrChange w:id="133" w:author="Ednaldo Ribeiro" w:date="2020-05-22T16:22:00Z">
            <w:trPr>
              <w:trHeight w:val="300"/>
            </w:trPr>
          </w:trPrChange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134" w:author="Ednaldo Ribeiro" w:date="2020-05-22T16:22:00Z">
              <w:tcPr>
                <w:tcW w:w="5420" w:type="dxa"/>
                <w:tcBorders>
                  <w:top w:val="single" w:sz="4" w:space="0" w:color="auto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5B03980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11193">
              <w:rPr>
                <w:rFonts w:ascii="Calibri" w:eastAsia="Times New Roman" w:hAnsi="Calibri" w:cs="Calibri"/>
                <w:color w:val="000000"/>
                <w:lang w:val="pt-BR"/>
              </w:rPr>
              <w:t>Tribunais de justiça garantem um julgamento justo?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135" w:author="Ednaldo Ribeiro" w:date="2020-05-22T16:22:00Z">
              <w:tcPr>
                <w:tcW w:w="9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49ADCE3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11193">
              <w:rPr>
                <w:rFonts w:ascii="Calibri" w:eastAsia="Times New Roman" w:hAnsi="Calibri" w:cs="Calibri"/>
                <w:color w:val="000000"/>
                <w:lang w:val="pt-BR"/>
              </w:rPr>
              <w:t>0,56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136" w:author="Ednaldo Ribeiro" w:date="2020-05-22T16:22:00Z">
              <w:tcPr>
                <w:tcW w:w="9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418ADD5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11193">
              <w:rPr>
                <w:rFonts w:ascii="Calibri" w:eastAsia="Times New Roman" w:hAnsi="Calibri" w:cs="Calibri"/>
                <w:color w:val="000000"/>
                <w:lang w:val="pt-BR"/>
              </w:rPr>
              <w:t> </w:t>
            </w:r>
          </w:p>
        </w:tc>
      </w:tr>
      <w:tr w:rsidR="00511193" w:rsidRPr="00511193" w14:paraId="241936C5" w14:textId="77777777" w:rsidTr="00511193">
        <w:trPr>
          <w:trHeight w:val="300"/>
          <w:jc w:val="center"/>
          <w:trPrChange w:id="137" w:author="Ednaldo Ribeiro" w:date="2020-05-22T16:22:00Z">
            <w:trPr>
              <w:trHeight w:val="300"/>
            </w:trPr>
          </w:trPrChange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138" w:author="Ednaldo Ribeiro" w:date="2020-05-22T16:22:00Z">
              <w:tcPr>
                <w:tcW w:w="5420" w:type="dxa"/>
                <w:tcBorders>
                  <w:top w:val="single" w:sz="4" w:space="0" w:color="auto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053CBAA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11193">
              <w:rPr>
                <w:rFonts w:ascii="Calibri" w:eastAsia="Times New Roman" w:hAnsi="Calibri" w:cs="Calibri"/>
                <w:color w:val="000000"/>
                <w:lang w:val="pt-BR"/>
              </w:rPr>
              <w:t>Respeito pelas instituições políticas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139" w:author="Ednaldo Ribeiro" w:date="2020-05-22T16:22:00Z">
              <w:tcPr>
                <w:tcW w:w="9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9B91213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11193">
              <w:rPr>
                <w:rFonts w:ascii="Calibri" w:eastAsia="Times New Roman" w:hAnsi="Calibri" w:cs="Calibri"/>
                <w:color w:val="000000"/>
                <w:lang w:val="pt-BR"/>
              </w:rPr>
              <w:t>0,61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140" w:author="Ednaldo Ribeiro" w:date="2020-05-22T16:22:00Z">
              <w:tcPr>
                <w:tcW w:w="9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BF72A2A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11193">
              <w:rPr>
                <w:rFonts w:ascii="Calibri" w:eastAsia="Times New Roman" w:hAnsi="Calibri" w:cs="Calibri"/>
                <w:color w:val="000000"/>
                <w:lang w:val="pt-BR"/>
              </w:rPr>
              <w:t> </w:t>
            </w:r>
          </w:p>
        </w:tc>
      </w:tr>
      <w:tr w:rsidR="00511193" w:rsidRPr="00511193" w14:paraId="65EDE81B" w14:textId="77777777" w:rsidTr="00511193">
        <w:trPr>
          <w:trHeight w:val="300"/>
          <w:jc w:val="center"/>
          <w:trPrChange w:id="141" w:author="Ednaldo Ribeiro" w:date="2020-05-22T16:22:00Z">
            <w:trPr>
              <w:trHeight w:val="300"/>
            </w:trPr>
          </w:trPrChange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142" w:author="Ednaldo Ribeiro" w:date="2020-05-22T16:22:00Z">
              <w:tcPr>
                <w:tcW w:w="5420" w:type="dxa"/>
                <w:tcBorders>
                  <w:top w:val="single" w:sz="4" w:space="0" w:color="auto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656EF2B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11193">
              <w:rPr>
                <w:rFonts w:ascii="Calibri" w:eastAsia="Times New Roman" w:hAnsi="Calibri" w:cs="Calibri"/>
                <w:color w:val="000000"/>
                <w:lang w:val="pt-BR"/>
              </w:rPr>
              <w:t>Direitos básicos estão bem protegidos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143" w:author="Ednaldo Ribeiro" w:date="2020-05-22T16:22:00Z">
              <w:tcPr>
                <w:tcW w:w="9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0222907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11193">
              <w:rPr>
                <w:rFonts w:ascii="Calibri" w:eastAsia="Times New Roman" w:hAnsi="Calibri" w:cs="Calibri"/>
                <w:color w:val="000000"/>
                <w:lang w:val="pt-BR"/>
              </w:rPr>
              <w:t>0,73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144" w:author="Ednaldo Ribeiro" w:date="2020-05-22T16:22:00Z">
              <w:tcPr>
                <w:tcW w:w="9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98CB44E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11193">
              <w:rPr>
                <w:rFonts w:ascii="Calibri" w:eastAsia="Times New Roman" w:hAnsi="Calibri" w:cs="Calibri"/>
                <w:color w:val="000000"/>
                <w:lang w:val="pt-BR"/>
              </w:rPr>
              <w:t> </w:t>
            </w:r>
          </w:p>
        </w:tc>
      </w:tr>
      <w:tr w:rsidR="00511193" w:rsidRPr="00511193" w14:paraId="06DFDE7B" w14:textId="77777777" w:rsidTr="00511193">
        <w:trPr>
          <w:trHeight w:val="300"/>
          <w:jc w:val="center"/>
          <w:trPrChange w:id="145" w:author="Ednaldo Ribeiro" w:date="2020-05-22T16:22:00Z">
            <w:trPr>
              <w:trHeight w:val="300"/>
            </w:trPr>
          </w:trPrChange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146" w:author="Ednaldo Ribeiro" w:date="2020-05-22T16:22:00Z">
              <w:tcPr>
                <w:tcW w:w="5420" w:type="dxa"/>
                <w:tcBorders>
                  <w:top w:val="single" w:sz="4" w:space="0" w:color="auto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2EE3EE1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11193">
              <w:rPr>
                <w:rFonts w:ascii="Calibri" w:eastAsia="Times New Roman" w:hAnsi="Calibri" w:cs="Calibri"/>
                <w:color w:val="000000"/>
                <w:lang w:val="pt-BR"/>
              </w:rPr>
              <w:t>Sente orgulhoso de viver no sistema político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147" w:author="Ednaldo Ribeiro" w:date="2020-05-22T16:22:00Z">
              <w:tcPr>
                <w:tcW w:w="9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8EF2D3B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11193">
              <w:rPr>
                <w:rFonts w:ascii="Calibri" w:eastAsia="Times New Roman" w:hAnsi="Calibri" w:cs="Calibri"/>
                <w:color w:val="000000"/>
                <w:lang w:val="pt-BR"/>
              </w:rPr>
              <w:t>0,74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148" w:author="Ednaldo Ribeiro" w:date="2020-05-22T16:22:00Z">
              <w:tcPr>
                <w:tcW w:w="9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AA71510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11193">
              <w:rPr>
                <w:rFonts w:ascii="Calibri" w:eastAsia="Times New Roman" w:hAnsi="Calibri" w:cs="Calibri"/>
                <w:color w:val="000000"/>
                <w:lang w:val="pt-BR"/>
              </w:rPr>
              <w:t> </w:t>
            </w:r>
          </w:p>
        </w:tc>
      </w:tr>
      <w:tr w:rsidR="00511193" w:rsidRPr="00511193" w14:paraId="20A58257" w14:textId="77777777" w:rsidTr="00511193">
        <w:trPr>
          <w:trHeight w:val="300"/>
          <w:jc w:val="center"/>
          <w:trPrChange w:id="149" w:author="Ednaldo Ribeiro" w:date="2020-05-22T16:22:00Z">
            <w:trPr>
              <w:trHeight w:val="300"/>
            </w:trPr>
          </w:trPrChange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150" w:author="Ednaldo Ribeiro" w:date="2020-05-22T16:22:00Z">
              <w:tcPr>
                <w:tcW w:w="5420" w:type="dxa"/>
                <w:tcBorders>
                  <w:top w:val="single" w:sz="4" w:space="0" w:color="auto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566DC17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11193">
              <w:rPr>
                <w:rFonts w:ascii="Calibri" w:eastAsia="Times New Roman" w:hAnsi="Calibri" w:cs="Calibri"/>
                <w:color w:val="000000"/>
                <w:lang w:val="pt-BR"/>
              </w:rPr>
              <w:t>Deve apoiar o sistema político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151" w:author="Ednaldo Ribeiro" w:date="2020-05-22T16:22:00Z">
              <w:tcPr>
                <w:tcW w:w="9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6163C2A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11193">
              <w:rPr>
                <w:rFonts w:ascii="Calibri" w:eastAsia="Times New Roman" w:hAnsi="Calibri" w:cs="Calibri"/>
                <w:color w:val="000000"/>
                <w:lang w:val="pt-BR"/>
              </w:rPr>
              <w:t>0,74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152" w:author="Ednaldo Ribeiro" w:date="2020-05-22T16:22:00Z">
              <w:tcPr>
                <w:tcW w:w="9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E0F00FA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11193">
              <w:rPr>
                <w:rFonts w:ascii="Calibri" w:eastAsia="Times New Roman" w:hAnsi="Calibri" w:cs="Calibri"/>
                <w:color w:val="000000"/>
                <w:lang w:val="pt-BR"/>
              </w:rPr>
              <w:t> </w:t>
            </w:r>
          </w:p>
        </w:tc>
      </w:tr>
      <w:tr w:rsidR="00511193" w:rsidRPr="00511193" w14:paraId="3D858DB8" w14:textId="77777777" w:rsidTr="00511193">
        <w:trPr>
          <w:trHeight w:val="300"/>
          <w:jc w:val="center"/>
          <w:trPrChange w:id="153" w:author="Ednaldo Ribeiro" w:date="2020-05-22T16:22:00Z">
            <w:trPr>
              <w:trHeight w:val="300"/>
            </w:trPr>
          </w:trPrChange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154" w:author="Ednaldo Ribeiro" w:date="2020-05-22T16:22:00Z">
              <w:tcPr>
                <w:tcW w:w="5420" w:type="dxa"/>
                <w:tcBorders>
                  <w:top w:val="single" w:sz="4" w:space="0" w:color="auto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885FF7A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11193">
              <w:rPr>
                <w:rFonts w:ascii="Calibri" w:eastAsia="Times New Roman" w:hAnsi="Calibri" w:cs="Calibri"/>
                <w:color w:val="000000"/>
                <w:lang w:val="pt-BR"/>
              </w:rPr>
              <w:t>Confiança nas forças armadas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155" w:author="Ednaldo Ribeiro" w:date="2020-05-22T16:22:00Z">
              <w:tcPr>
                <w:tcW w:w="9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7A6A3D2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11193">
              <w:rPr>
                <w:rFonts w:ascii="Calibri" w:eastAsia="Times New Roman" w:hAnsi="Calibri" w:cs="Calibri"/>
                <w:color w:val="000000"/>
                <w:lang w:val="pt-BR"/>
              </w:rPr>
              <w:t>0,46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156" w:author="Ednaldo Ribeiro" w:date="2020-05-22T16:22:00Z">
              <w:tcPr>
                <w:tcW w:w="9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EE7611D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11193">
              <w:rPr>
                <w:rFonts w:ascii="Calibri" w:eastAsia="Times New Roman" w:hAnsi="Calibri" w:cs="Calibri"/>
                <w:color w:val="000000"/>
                <w:lang w:val="pt-BR"/>
              </w:rPr>
              <w:t> </w:t>
            </w:r>
          </w:p>
        </w:tc>
      </w:tr>
      <w:tr w:rsidR="00511193" w:rsidRPr="00511193" w14:paraId="22889485" w14:textId="77777777" w:rsidTr="00511193">
        <w:trPr>
          <w:trHeight w:val="300"/>
          <w:jc w:val="center"/>
          <w:trPrChange w:id="157" w:author="Ednaldo Ribeiro" w:date="2020-05-22T16:22:00Z">
            <w:trPr>
              <w:trHeight w:val="300"/>
            </w:trPr>
          </w:trPrChange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158" w:author="Ednaldo Ribeiro" w:date="2020-05-22T16:22:00Z">
              <w:tcPr>
                <w:tcW w:w="5420" w:type="dxa"/>
                <w:tcBorders>
                  <w:top w:val="single" w:sz="4" w:space="0" w:color="auto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79AB32B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11193">
              <w:rPr>
                <w:rFonts w:ascii="Calibri" w:eastAsia="Times New Roman" w:hAnsi="Calibri" w:cs="Calibri"/>
                <w:color w:val="000000"/>
                <w:lang w:val="pt-BR"/>
              </w:rPr>
              <w:t>Confiança no congresso nacional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159" w:author="Ednaldo Ribeiro" w:date="2020-05-22T16:22:00Z">
              <w:tcPr>
                <w:tcW w:w="9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4D864F8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11193">
              <w:rPr>
                <w:rFonts w:ascii="Calibri" w:eastAsia="Times New Roman" w:hAnsi="Calibri" w:cs="Calibri"/>
                <w:color w:val="000000"/>
                <w:lang w:val="pt-BR"/>
              </w:rPr>
              <w:t>0,75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160" w:author="Ednaldo Ribeiro" w:date="2020-05-22T16:22:00Z">
              <w:tcPr>
                <w:tcW w:w="9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CA64A98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11193">
              <w:rPr>
                <w:rFonts w:ascii="Calibri" w:eastAsia="Times New Roman" w:hAnsi="Calibri" w:cs="Calibri"/>
                <w:color w:val="000000"/>
                <w:lang w:val="pt-BR"/>
              </w:rPr>
              <w:t> </w:t>
            </w:r>
          </w:p>
        </w:tc>
      </w:tr>
      <w:tr w:rsidR="00511193" w:rsidRPr="00511193" w14:paraId="184C1BAA" w14:textId="77777777" w:rsidTr="00511193">
        <w:trPr>
          <w:trHeight w:val="300"/>
          <w:jc w:val="center"/>
          <w:trPrChange w:id="161" w:author="Ednaldo Ribeiro" w:date="2020-05-22T16:22:00Z">
            <w:trPr>
              <w:trHeight w:val="300"/>
            </w:trPr>
          </w:trPrChange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162" w:author="Ednaldo Ribeiro" w:date="2020-05-22T16:22:00Z">
              <w:tcPr>
                <w:tcW w:w="5420" w:type="dxa"/>
                <w:tcBorders>
                  <w:top w:val="single" w:sz="4" w:space="0" w:color="auto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CB669FC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11193">
              <w:rPr>
                <w:rFonts w:ascii="Calibri" w:eastAsia="Times New Roman" w:hAnsi="Calibri" w:cs="Calibri"/>
                <w:color w:val="000000"/>
                <w:lang w:val="pt-BR"/>
              </w:rPr>
              <w:t>Confiança nos partidos políticos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163" w:author="Ednaldo Ribeiro" w:date="2020-05-22T16:22:00Z">
              <w:tcPr>
                <w:tcW w:w="9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D0CE72D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11193">
              <w:rPr>
                <w:rFonts w:ascii="Calibri" w:eastAsia="Times New Roman" w:hAnsi="Calibri" w:cs="Calibri"/>
                <w:color w:val="000000"/>
                <w:lang w:val="pt-BR"/>
              </w:rPr>
              <w:t>0,78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164" w:author="Ednaldo Ribeiro" w:date="2020-05-22T16:22:00Z">
              <w:tcPr>
                <w:tcW w:w="9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30D8249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11193">
              <w:rPr>
                <w:rFonts w:ascii="Calibri" w:eastAsia="Times New Roman" w:hAnsi="Calibri" w:cs="Calibri"/>
                <w:color w:val="000000"/>
                <w:lang w:val="pt-BR"/>
              </w:rPr>
              <w:t> </w:t>
            </w:r>
          </w:p>
        </w:tc>
      </w:tr>
      <w:tr w:rsidR="00511193" w:rsidRPr="00511193" w14:paraId="730A8590" w14:textId="77777777" w:rsidTr="00511193">
        <w:trPr>
          <w:trHeight w:val="300"/>
          <w:jc w:val="center"/>
          <w:trPrChange w:id="165" w:author="Ednaldo Ribeiro" w:date="2020-05-22T16:22:00Z">
            <w:trPr>
              <w:trHeight w:val="300"/>
            </w:trPr>
          </w:trPrChange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166" w:author="Ednaldo Ribeiro" w:date="2020-05-22T16:22:00Z">
              <w:tcPr>
                <w:tcW w:w="5420" w:type="dxa"/>
                <w:tcBorders>
                  <w:top w:val="single" w:sz="4" w:space="0" w:color="auto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ACE06E0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11193">
              <w:rPr>
                <w:rFonts w:ascii="Calibri" w:eastAsia="Times New Roman" w:hAnsi="Calibri" w:cs="Calibri"/>
                <w:color w:val="000000"/>
                <w:lang w:val="pt-BR"/>
              </w:rPr>
              <w:t>Confiança no Presidente da República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167" w:author="Ednaldo Ribeiro" w:date="2020-05-22T16:22:00Z">
              <w:tcPr>
                <w:tcW w:w="9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CEA891C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11193">
              <w:rPr>
                <w:rFonts w:ascii="Calibri" w:eastAsia="Times New Roman" w:hAnsi="Calibri" w:cs="Calibri"/>
                <w:color w:val="000000"/>
                <w:lang w:val="pt-BR"/>
              </w:rPr>
              <w:t>0,66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168" w:author="Ednaldo Ribeiro" w:date="2020-05-22T16:22:00Z">
              <w:tcPr>
                <w:tcW w:w="9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C9AA076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11193">
              <w:rPr>
                <w:rFonts w:ascii="Calibri" w:eastAsia="Times New Roman" w:hAnsi="Calibri" w:cs="Calibri"/>
                <w:color w:val="000000"/>
                <w:lang w:val="pt-BR"/>
              </w:rPr>
              <w:t> </w:t>
            </w:r>
          </w:p>
        </w:tc>
      </w:tr>
      <w:tr w:rsidR="00511193" w:rsidRPr="00511193" w14:paraId="08A7972C" w14:textId="77777777" w:rsidTr="00511193">
        <w:trPr>
          <w:trHeight w:val="300"/>
          <w:jc w:val="center"/>
          <w:trPrChange w:id="169" w:author="Ednaldo Ribeiro" w:date="2020-05-22T16:22:00Z">
            <w:trPr>
              <w:trHeight w:val="300"/>
            </w:trPr>
          </w:trPrChange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170" w:author="Ednaldo Ribeiro" w:date="2020-05-22T16:22:00Z">
              <w:tcPr>
                <w:tcW w:w="5420" w:type="dxa"/>
                <w:tcBorders>
                  <w:top w:val="single" w:sz="4" w:space="0" w:color="auto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5B2D614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11193">
              <w:rPr>
                <w:rFonts w:ascii="Calibri" w:eastAsia="Times New Roman" w:hAnsi="Calibri" w:cs="Calibri"/>
                <w:color w:val="000000"/>
                <w:lang w:val="pt-BR"/>
              </w:rPr>
              <w:t>Confiança na Prefeitura Municipal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171" w:author="Ednaldo Ribeiro" w:date="2020-05-22T16:22:00Z">
              <w:tcPr>
                <w:tcW w:w="9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8CBA557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11193">
              <w:rPr>
                <w:rFonts w:ascii="Calibri" w:eastAsia="Times New Roman" w:hAnsi="Calibri" w:cs="Calibri"/>
                <w:color w:val="000000"/>
                <w:lang w:val="pt-BR"/>
              </w:rPr>
              <w:t>0,59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172" w:author="Ednaldo Ribeiro" w:date="2020-05-22T16:22:00Z">
              <w:tcPr>
                <w:tcW w:w="9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792DFFB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11193">
              <w:rPr>
                <w:rFonts w:ascii="Calibri" w:eastAsia="Times New Roman" w:hAnsi="Calibri" w:cs="Calibri"/>
                <w:color w:val="000000"/>
                <w:lang w:val="pt-BR"/>
              </w:rPr>
              <w:t> </w:t>
            </w:r>
          </w:p>
        </w:tc>
      </w:tr>
      <w:tr w:rsidR="00511193" w:rsidRPr="00511193" w14:paraId="794E9A35" w14:textId="77777777" w:rsidTr="00511193">
        <w:trPr>
          <w:trHeight w:val="300"/>
          <w:jc w:val="center"/>
          <w:trPrChange w:id="173" w:author="Ednaldo Ribeiro" w:date="2020-05-22T16:22:00Z">
            <w:trPr>
              <w:trHeight w:val="300"/>
            </w:trPr>
          </w:trPrChange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174" w:author="Ednaldo Ribeiro" w:date="2020-05-22T16:22:00Z">
              <w:tcPr>
                <w:tcW w:w="5420" w:type="dxa"/>
                <w:tcBorders>
                  <w:top w:val="single" w:sz="4" w:space="0" w:color="auto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05F378C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11193">
              <w:rPr>
                <w:rFonts w:ascii="Calibri" w:eastAsia="Times New Roman" w:hAnsi="Calibri" w:cs="Calibri"/>
                <w:color w:val="000000"/>
                <w:lang w:val="pt-BR"/>
              </w:rPr>
              <w:t>Confiança nas eleições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175" w:author="Ednaldo Ribeiro" w:date="2020-05-22T16:22:00Z">
              <w:tcPr>
                <w:tcW w:w="9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FE2B10D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11193">
              <w:rPr>
                <w:rFonts w:ascii="Calibri" w:eastAsia="Times New Roman" w:hAnsi="Calibri" w:cs="Calibri"/>
                <w:color w:val="000000"/>
                <w:lang w:val="pt-BR"/>
              </w:rPr>
              <w:t>0,66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176" w:author="Ednaldo Ribeiro" w:date="2020-05-22T16:22:00Z">
              <w:tcPr>
                <w:tcW w:w="9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6AF2C98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11193">
              <w:rPr>
                <w:rFonts w:ascii="Calibri" w:eastAsia="Times New Roman" w:hAnsi="Calibri" w:cs="Calibri"/>
                <w:color w:val="000000"/>
                <w:lang w:val="pt-BR"/>
              </w:rPr>
              <w:t> </w:t>
            </w:r>
          </w:p>
        </w:tc>
      </w:tr>
      <w:tr w:rsidR="00511193" w:rsidRPr="00511193" w14:paraId="603398EC" w14:textId="77777777" w:rsidTr="00511193">
        <w:trPr>
          <w:trHeight w:val="300"/>
          <w:jc w:val="center"/>
          <w:trPrChange w:id="177" w:author="Ednaldo Ribeiro" w:date="2020-05-22T16:22:00Z">
            <w:trPr>
              <w:trHeight w:val="300"/>
            </w:trPr>
          </w:trPrChange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178" w:author="Ednaldo Ribeiro" w:date="2020-05-22T16:22:00Z">
              <w:tcPr>
                <w:tcW w:w="5420" w:type="dxa"/>
                <w:tcBorders>
                  <w:top w:val="single" w:sz="4" w:space="0" w:color="auto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77EDF09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11193">
              <w:rPr>
                <w:rFonts w:ascii="Calibri" w:eastAsia="Times New Roman" w:hAnsi="Calibri" w:cs="Calibri"/>
                <w:color w:val="000000"/>
                <w:lang w:val="pt-BR"/>
              </w:rPr>
              <w:t>Autoavaliação de entendimento política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179" w:author="Ednaldo Ribeiro" w:date="2020-05-22T16:22:00Z">
              <w:tcPr>
                <w:tcW w:w="9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93F38CF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180" w:author="Ednaldo Ribeiro" w:date="2020-05-22T16:22:00Z">
              <w:tcPr>
                <w:tcW w:w="9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9731D30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11193">
              <w:rPr>
                <w:rFonts w:ascii="Calibri" w:eastAsia="Times New Roman" w:hAnsi="Calibri" w:cs="Calibri"/>
                <w:color w:val="000000"/>
                <w:lang w:val="pt-BR"/>
              </w:rPr>
              <w:t>0,59</w:t>
            </w:r>
          </w:p>
        </w:tc>
      </w:tr>
      <w:tr w:rsidR="00511193" w:rsidRPr="00511193" w14:paraId="5A6D168A" w14:textId="77777777" w:rsidTr="00511193">
        <w:trPr>
          <w:trHeight w:val="300"/>
          <w:jc w:val="center"/>
          <w:trPrChange w:id="181" w:author="Ednaldo Ribeiro" w:date="2020-05-22T16:22:00Z">
            <w:trPr>
              <w:trHeight w:val="300"/>
            </w:trPr>
          </w:trPrChange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182" w:author="Ednaldo Ribeiro" w:date="2020-05-22T16:22:00Z">
              <w:tcPr>
                <w:tcW w:w="5420" w:type="dxa"/>
                <w:tcBorders>
                  <w:top w:val="single" w:sz="4" w:space="0" w:color="auto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67E7173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11193">
              <w:rPr>
                <w:rFonts w:ascii="Calibri" w:eastAsia="Times New Roman" w:hAnsi="Calibri" w:cs="Calibri"/>
                <w:color w:val="000000"/>
                <w:lang w:val="pt-BR"/>
              </w:rPr>
              <w:t>Autoavaliação de interesse política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183" w:author="Ednaldo Ribeiro" w:date="2020-05-22T16:22:00Z">
              <w:tcPr>
                <w:tcW w:w="9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BD308D8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184" w:author="Ednaldo Ribeiro" w:date="2020-05-22T16:22:00Z">
              <w:tcPr>
                <w:tcW w:w="9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A07058F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11193">
              <w:rPr>
                <w:rFonts w:ascii="Calibri" w:eastAsia="Times New Roman" w:hAnsi="Calibri" w:cs="Calibri"/>
                <w:color w:val="000000"/>
                <w:lang w:val="pt-BR"/>
              </w:rPr>
              <w:t>0,71</w:t>
            </w:r>
          </w:p>
        </w:tc>
      </w:tr>
      <w:tr w:rsidR="00511193" w:rsidRPr="00511193" w14:paraId="7FC5948A" w14:textId="77777777" w:rsidTr="00511193">
        <w:trPr>
          <w:trHeight w:val="300"/>
          <w:jc w:val="center"/>
          <w:trPrChange w:id="185" w:author="Ednaldo Ribeiro" w:date="2020-05-22T16:22:00Z">
            <w:trPr>
              <w:trHeight w:val="300"/>
            </w:trPr>
          </w:trPrChange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186" w:author="Ednaldo Ribeiro" w:date="2020-05-22T16:22:00Z">
              <w:tcPr>
                <w:tcW w:w="5420" w:type="dxa"/>
                <w:tcBorders>
                  <w:top w:val="single" w:sz="4" w:space="0" w:color="auto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60692F0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11193">
              <w:rPr>
                <w:rFonts w:ascii="Calibri" w:eastAsia="Times New Roman" w:hAnsi="Calibri" w:cs="Calibri"/>
                <w:color w:val="000000"/>
                <w:lang w:val="pt-BR"/>
              </w:rPr>
              <w:t>Avaliação do entrevistador sobre conhecimento político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187" w:author="Ednaldo Ribeiro" w:date="2020-05-22T16:22:00Z">
              <w:tcPr>
                <w:tcW w:w="9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53FBCC1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188" w:author="Ednaldo Ribeiro" w:date="2020-05-22T16:22:00Z">
              <w:tcPr>
                <w:tcW w:w="9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9392176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11193">
              <w:rPr>
                <w:rFonts w:ascii="Calibri" w:eastAsia="Times New Roman" w:hAnsi="Calibri" w:cs="Calibri"/>
                <w:color w:val="000000"/>
                <w:lang w:val="pt-BR"/>
              </w:rPr>
              <w:t>0,44</w:t>
            </w:r>
          </w:p>
        </w:tc>
      </w:tr>
      <w:tr w:rsidR="00511193" w:rsidRPr="00511193" w14:paraId="12E8DD88" w14:textId="77777777" w:rsidTr="00511193">
        <w:trPr>
          <w:trHeight w:val="300"/>
          <w:jc w:val="center"/>
          <w:trPrChange w:id="189" w:author="Ednaldo Ribeiro" w:date="2020-05-22T16:22:00Z">
            <w:trPr>
              <w:trHeight w:val="300"/>
            </w:trPr>
          </w:trPrChange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190" w:author="Ednaldo Ribeiro" w:date="2020-05-22T16:22:00Z">
              <w:tcPr>
                <w:tcW w:w="5420" w:type="dxa"/>
                <w:tcBorders>
                  <w:top w:val="single" w:sz="4" w:space="0" w:color="auto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9E068D1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11193">
              <w:rPr>
                <w:rFonts w:ascii="Calibri" w:eastAsia="Times New Roman" w:hAnsi="Calibri" w:cs="Calibri"/>
                <w:color w:val="000000"/>
                <w:lang w:val="pt-BR"/>
              </w:rPr>
              <w:t>% variação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191" w:author="Ednaldo Ribeiro" w:date="2020-05-22T16:22:00Z">
              <w:tcPr>
                <w:tcW w:w="9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1220F57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11193">
              <w:rPr>
                <w:rFonts w:ascii="Calibri" w:eastAsia="Times New Roman" w:hAnsi="Calibri" w:cs="Calibri"/>
                <w:color w:val="000000"/>
                <w:lang w:val="pt-BR"/>
              </w:rPr>
              <w:t>0,45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192" w:author="Ednaldo Ribeiro" w:date="2020-05-22T16:22:00Z">
              <w:tcPr>
                <w:tcW w:w="9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2B34848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11193">
              <w:rPr>
                <w:rFonts w:ascii="Calibri" w:eastAsia="Times New Roman" w:hAnsi="Calibri" w:cs="Calibri"/>
                <w:color w:val="000000"/>
                <w:lang w:val="pt-BR"/>
              </w:rPr>
              <w:t>0,35</w:t>
            </w:r>
          </w:p>
        </w:tc>
      </w:tr>
      <w:tr w:rsidR="00511193" w:rsidRPr="00511193" w14:paraId="30DB4F3A" w14:textId="77777777" w:rsidTr="00511193">
        <w:trPr>
          <w:trHeight w:val="300"/>
          <w:jc w:val="center"/>
          <w:trPrChange w:id="193" w:author="Ednaldo Ribeiro" w:date="2020-05-22T16:22:00Z">
            <w:trPr>
              <w:trHeight w:val="300"/>
            </w:trPr>
          </w:trPrChange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194" w:author="Ednaldo Ribeiro" w:date="2020-05-22T16:22:00Z">
              <w:tcPr>
                <w:tcW w:w="5420" w:type="dxa"/>
                <w:tcBorders>
                  <w:top w:val="single" w:sz="4" w:space="0" w:color="auto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A87690D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11193">
              <w:rPr>
                <w:rFonts w:ascii="Calibri" w:eastAsia="Times New Roman" w:hAnsi="Calibri" w:cs="Calibri"/>
                <w:color w:val="000000"/>
                <w:lang w:val="pt-BR"/>
              </w:rPr>
              <w:t xml:space="preserve">Alfa de </w:t>
            </w:r>
            <w:proofErr w:type="spellStart"/>
            <w:r w:rsidRPr="00511193">
              <w:rPr>
                <w:rFonts w:ascii="Calibri" w:eastAsia="Times New Roman" w:hAnsi="Calibri" w:cs="Calibri"/>
                <w:color w:val="000000"/>
                <w:lang w:val="pt-BR"/>
              </w:rPr>
              <w:t>Crombach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195" w:author="Ednaldo Ribeiro" w:date="2020-05-22T16:22:00Z">
              <w:tcPr>
                <w:tcW w:w="9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7D5C582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11193">
              <w:rPr>
                <w:rFonts w:ascii="Calibri" w:eastAsia="Times New Roman" w:hAnsi="Calibri" w:cs="Calibri"/>
                <w:color w:val="000000"/>
                <w:lang w:val="pt-BR"/>
              </w:rPr>
              <w:t>0,8676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196" w:author="Ednaldo Ribeiro" w:date="2020-05-22T16:22:00Z">
              <w:tcPr>
                <w:tcW w:w="9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F06BF08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11193">
              <w:rPr>
                <w:rFonts w:ascii="Calibri" w:eastAsia="Times New Roman" w:hAnsi="Calibri" w:cs="Calibri"/>
                <w:color w:val="000000"/>
                <w:lang w:val="pt-BR"/>
              </w:rPr>
              <w:t>0,5524</w:t>
            </w:r>
          </w:p>
        </w:tc>
      </w:tr>
      <w:tr w:rsidR="00511193" w:rsidRPr="00511193" w14:paraId="5023447D" w14:textId="77777777" w:rsidTr="00511193">
        <w:trPr>
          <w:trHeight w:val="315"/>
          <w:jc w:val="center"/>
          <w:trPrChange w:id="197" w:author="Ednaldo Ribeiro" w:date="2020-05-22T16:22:00Z">
            <w:trPr>
              <w:trHeight w:val="315"/>
            </w:trPr>
          </w:trPrChange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198" w:author="Ednaldo Ribeiro" w:date="2020-05-22T16:22:00Z">
              <w:tcPr>
                <w:tcW w:w="5420" w:type="dxa"/>
                <w:tcBorders>
                  <w:top w:val="single" w:sz="4" w:space="0" w:color="auto"/>
                  <w:left w:val="single" w:sz="8" w:space="0" w:color="auto"/>
                  <w:bottom w:val="single" w:sz="8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87B3C2F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11193">
              <w:rPr>
                <w:rFonts w:ascii="Calibri" w:eastAsia="Times New Roman" w:hAnsi="Calibri" w:cs="Calibri"/>
                <w:color w:val="000000"/>
                <w:lang w:val="pt-BR"/>
              </w:rPr>
              <w:t>KMO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199" w:author="Ednaldo Ribeiro" w:date="2020-05-22T16:22:00Z">
              <w:tcPr>
                <w:tcW w:w="960" w:type="dxa"/>
                <w:tcBorders>
                  <w:top w:val="single" w:sz="4" w:space="0" w:color="auto"/>
                  <w:left w:val="nil"/>
                  <w:bottom w:val="single" w:sz="8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AC0C84A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11193">
              <w:rPr>
                <w:rFonts w:ascii="Calibri" w:eastAsia="Times New Roman" w:hAnsi="Calibri" w:cs="Calibri"/>
                <w:color w:val="000000"/>
                <w:lang w:val="pt-BR"/>
              </w:rPr>
              <w:t>0,931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200" w:author="Ednaldo Ribeiro" w:date="2020-05-22T16:22:00Z">
              <w:tcPr>
                <w:tcW w:w="960" w:type="dxa"/>
                <w:tcBorders>
                  <w:top w:val="single" w:sz="4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0D0AA55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11193">
              <w:rPr>
                <w:rFonts w:ascii="Calibri" w:eastAsia="Times New Roman" w:hAnsi="Calibri" w:cs="Calibri"/>
                <w:color w:val="000000"/>
                <w:lang w:val="pt-BR"/>
              </w:rPr>
              <w:t>0,609</w:t>
            </w:r>
          </w:p>
        </w:tc>
      </w:tr>
    </w:tbl>
    <w:p w14:paraId="74073F6E" w14:textId="77777777" w:rsidR="00511193" w:rsidRPr="00511193" w:rsidRDefault="00511193" w:rsidP="00511193">
      <w:pPr>
        <w:ind w:firstLine="1134"/>
        <w:rPr>
          <w:lang w:val="pt-BR"/>
        </w:rPr>
      </w:pPr>
      <w:ins w:id="201" w:author="Ednaldo Ribeiro" w:date="2020-05-22T16:23:00Z">
        <w:r w:rsidRPr="00511193">
          <w:rPr>
            <w:lang w:val="pt-BR"/>
          </w:rPr>
          <w:t xml:space="preserve">Fonte: </w:t>
        </w:r>
        <w:proofErr w:type="spellStart"/>
        <w:r w:rsidRPr="00511193">
          <w:rPr>
            <w:lang w:val="pt-BR"/>
          </w:rPr>
          <w:t>Lapop</w:t>
        </w:r>
        <w:proofErr w:type="spellEnd"/>
        <w:r w:rsidRPr="00511193">
          <w:rPr>
            <w:lang w:val="pt-BR"/>
          </w:rPr>
          <w:t>, 2017 e 2019</w:t>
        </w:r>
      </w:ins>
      <w:ins w:id="202" w:author="Ednaldo Ribeiro" w:date="2020-05-22T16:41:00Z">
        <w:r w:rsidRPr="00511193">
          <w:rPr>
            <w:lang w:val="pt-BR"/>
          </w:rPr>
          <w:t>.</w:t>
        </w:r>
      </w:ins>
    </w:p>
    <w:p w14:paraId="55195EDD" w14:textId="77777777" w:rsidR="00511193" w:rsidRPr="00511193" w:rsidRDefault="00511193" w:rsidP="00511193">
      <w:pPr>
        <w:spacing w:line="480" w:lineRule="auto"/>
        <w:rPr>
          <w:lang w:val="pt-BR"/>
        </w:rPr>
      </w:pPr>
      <w:r w:rsidRPr="00511193">
        <w:rPr>
          <w:lang w:val="pt-BR"/>
        </w:rPr>
        <w:tab/>
      </w:r>
    </w:p>
    <w:p w14:paraId="49592086" w14:textId="77777777" w:rsidR="00511193" w:rsidRPr="00511193" w:rsidRDefault="00511193" w:rsidP="00511193">
      <w:pPr>
        <w:spacing w:line="480" w:lineRule="auto"/>
        <w:ind w:firstLine="720"/>
        <w:rPr>
          <w:lang w:val="pt-BR"/>
        </w:rPr>
      </w:pPr>
      <w:r w:rsidRPr="00511193">
        <w:rPr>
          <w:lang w:val="pt-BR"/>
        </w:rPr>
        <w:t>Os dois índices foram na sequência padronizamos para escalas de 0 e 1 e usados como variáveis dependentes em modelos de regressão que tem no grupo étnico seu principal preditor. Os efeitos dessa medida demográfica são controlados por educação, renda familiar, sexo, idade e ano da pesquisa. Dada a centralidade do controle educacional sobre diferentes dimensões da cultura política, também propormos interações entre grupo étnico e educação. As equações do modelo estimado são:</w:t>
      </w:r>
    </w:p>
    <w:p w14:paraId="7B417F28" w14:textId="77777777" w:rsidR="00511193" w:rsidRPr="00511193" w:rsidRDefault="00B91C5F" w:rsidP="00511193">
      <w:pPr>
        <w:spacing w:line="480" w:lineRule="auto"/>
        <w:rPr>
          <w:lang w:val="pt-B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Y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=FormaçãoSuperio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r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+Etnic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o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+RendaFamilia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r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+Feminin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a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+An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o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+Idad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e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u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</m:oMath>
      </m:oMathPara>
    </w:p>
    <w:p w14:paraId="1AB81081" w14:textId="77777777" w:rsidR="00511193" w:rsidRPr="00511193" w:rsidRDefault="00B91C5F" w:rsidP="00511193">
      <w:pPr>
        <w:spacing w:line="480" w:lineRule="auto"/>
        <w:jc w:val="center"/>
        <w:rPr>
          <w:lang w:val="pt-B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Y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=FormaçãoSuperio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r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+Etnic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o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+FormaçãoSuperio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r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*Etnic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o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+RendaFamilia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r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+Feminin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a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+An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o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+Idad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e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u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</m:oMath>
      </m:oMathPara>
    </w:p>
    <w:p w14:paraId="225DD8CA" w14:textId="77777777" w:rsidR="00511193" w:rsidRPr="00511193" w:rsidRDefault="00511193" w:rsidP="00511193">
      <w:pPr>
        <w:spacing w:line="480" w:lineRule="auto"/>
        <w:ind w:firstLine="720"/>
        <w:rPr>
          <w:lang w:val="pt-BR"/>
        </w:rPr>
      </w:pPr>
    </w:p>
    <w:p w14:paraId="05529281" w14:textId="77777777" w:rsidR="00511193" w:rsidRPr="00511193" w:rsidRDefault="00511193" w:rsidP="00511193">
      <w:pPr>
        <w:spacing w:line="480" w:lineRule="auto"/>
        <w:ind w:firstLine="720"/>
        <w:rPr>
          <w:lang w:val="pt-BR"/>
        </w:rPr>
      </w:pPr>
      <w:r w:rsidRPr="00511193">
        <w:rPr>
          <w:lang w:val="pt-BR"/>
        </w:rPr>
        <w:t>Onde Y</w:t>
      </w:r>
      <w:r w:rsidRPr="00511193">
        <w:rPr>
          <w:vertAlign w:val="subscript"/>
          <w:lang w:val="pt-BR"/>
        </w:rPr>
        <w:t>i</w:t>
      </w:r>
      <w:r w:rsidRPr="00511193">
        <w:rPr>
          <w:lang w:val="pt-BR"/>
        </w:rPr>
        <w:t xml:space="preserve"> e o índice de COPI ou CI e educação, étnico, renda familiar, sexo e ano são variáveis </w:t>
      </w:r>
      <w:ins w:id="203" w:author="Ednaldo Ribeiro" w:date="2020-05-22T16:28:00Z">
        <w:r w:rsidRPr="00511193">
          <w:rPr>
            <w:lang w:val="pt-BR"/>
          </w:rPr>
          <w:t>preditoras</w:t>
        </w:r>
      </w:ins>
      <w:del w:id="204" w:author="Ednaldo Ribeiro" w:date="2020-05-22T16:29:00Z">
        <w:r w:rsidRPr="00511193" w:rsidDel="00CA6ABB">
          <w:rPr>
            <w:lang w:val="pt-BR"/>
          </w:rPr>
          <w:delText>dummy</w:delText>
        </w:r>
      </w:del>
      <w:r w:rsidRPr="00511193">
        <w:rPr>
          <w:lang w:val="pt-BR"/>
        </w:rPr>
        <w:t xml:space="preserve">. Tabela 2 mostra as proporções ou, no caso de idade, média, dessas variáveis. </w:t>
      </w:r>
    </w:p>
    <w:p w14:paraId="4BCB1F87" w14:textId="77777777" w:rsidR="00511193" w:rsidRPr="00511193" w:rsidRDefault="00511193" w:rsidP="00511193">
      <w:pPr>
        <w:spacing w:line="480" w:lineRule="auto"/>
        <w:rPr>
          <w:b/>
          <w:bCs/>
          <w:lang w:val="pt-BR"/>
        </w:rPr>
      </w:pPr>
    </w:p>
    <w:p w14:paraId="4A854E84" w14:textId="77777777" w:rsidR="00511193" w:rsidRPr="00511193" w:rsidRDefault="00511193" w:rsidP="00511193">
      <w:pPr>
        <w:spacing w:line="480" w:lineRule="auto"/>
        <w:rPr>
          <w:b/>
          <w:bCs/>
          <w:lang w:val="pt-BR"/>
        </w:rPr>
      </w:pPr>
      <w:r w:rsidRPr="00511193">
        <w:rPr>
          <w:b/>
          <w:bCs/>
          <w:lang w:val="pt-BR"/>
        </w:rPr>
        <w:t>Resultados</w:t>
      </w:r>
    </w:p>
    <w:p w14:paraId="7721FAF0" w14:textId="77777777" w:rsidR="00511193" w:rsidRPr="00511193" w:rsidDel="0039090B" w:rsidRDefault="00511193" w:rsidP="00511193">
      <w:pPr>
        <w:spacing w:line="480" w:lineRule="auto"/>
        <w:ind w:firstLine="720"/>
        <w:rPr>
          <w:del w:id="205" w:author="Benjamin Zhu" w:date="2020-05-16T21:02:00Z"/>
          <w:lang w:val="pt-BR"/>
        </w:rPr>
      </w:pPr>
      <w:r w:rsidRPr="00511193">
        <w:rPr>
          <w:lang w:val="pt-BR"/>
        </w:rPr>
        <w:t>Tabela 2 apresenta as estatísticas descritivas das variáveis independentes usadas nos modelos e dos índices.</w:t>
      </w:r>
      <w:r w:rsidRPr="00511193">
        <w:rPr>
          <w:b/>
          <w:bCs/>
          <w:lang w:val="pt-BR"/>
        </w:rPr>
        <w:tab/>
      </w:r>
      <w:ins w:id="206" w:author="Ednaldo Ribeiro" w:date="2020-05-14T09:10:00Z">
        <w:del w:id="207" w:author="Benjamin Zhu" w:date="2020-05-16T21:02:00Z">
          <w:r w:rsidRPr="00511193" w:rsidDel="0039090B">
            <w:rPr>
              <w:lang w:val="pt-BR"/>
            </w:rPr>
            <w:delText>e</w:delText>
          </w:r>
        </w:del>
      </w:ins>
      <w:del w:id="208" w:author="Benjamin Zhu" w:date="2020-04-29T20:00:00Z">
        <w:r w:rsidRPr="00511193" w:rsidDel="005218B6">
          <w:rPr>
            <w:b/>
            <w:bCs/>
            <w:lang w:val="pt-BR"/>
          </w:rPr>
          <w:tab/>
        </w:r>
        <w:r w:rsidRPr="00511193" w:rsidDel="005218B6">
          <w:rPr>
            <w:lang w:val="pt-BR"/>
          </w:rPr>
          <w:delText xml:space="preserve">Tabelas 1- X apresentam os resultados de análise fatorial, e as estatísticas descritivas das variáveis usados na analise fatorial e nos modelos de regressão. </w:delText>
        </w:r>
      </w:del>
      <w:del w:id="209" w:author="Benjamin Zhu" w:date="2020-04-29T19:52:00Z">
        <w:r w:rsidRPr="00511193" w:rsidDel="00A01E4B">
          <w:rPr>
            <w:lang w:val="pt-BR"/>
          </w:rPr>
          <w:delText xml:space="preserve">Na análise fatorial, </w:delText>
        </w:r>
      </w:del>
      <w:del w:id="210" w:author="Benjamin Zhu" w:date="2020-04-29T19:23:00Z">
        <w:r w:rsidRPr="00511193" w:rsidDel="007F4368">
          <w:rPr>
            <w:lang w:val="pt-BR"/>
          </w:rPr>
          <w:delText>identificamos cargas fatorais suficientes para identificar um componente reunindo entre as variáveis usadas para criar os índices.</w:delText>
        </w:r>
      </w:del>
      <w:del w:id="211" w:author="Benjamin Zhu" w:date="2020-04-29T19:52:00Z">
        <w:r w:rsidRPr="00511193" w:rsidDel="00A01E4B">
          <w:rPr>
            <w:lang w:val="pt-BR"/>
          </w:rPr>
          <w:delText xml:space="preserve"> </w:delText>
        </w:r>
      </w:del>
    </w:p>
    <w:p w14:paraId="6DA4B2FC" w14:textId="77777777" w:rsidR="00511193" w:rsidRPr="00511193" w:rsidDel="000F6889" w:rsidRDefault="00511193" w:rsidP="00511193">
      <w:pPr>
        <w:spacing w:line="480" w:lineRule="auto"/>
        <w:ind w:firstLine="720"/>
        <w:rPr>
          <w:del w:id="212" w:author="Benjamin Zhu" w:date="2020-04-29T00:09:00Z"/>
          <w:lang w:val="pt-BR"/>
        </w:rPr>
      </w:pPr>
      <w:commentRangeStart w:id="213"/>
      <w:commentRangeStart w:id="214"/>
      <w:del w:id="215" w:author="Benjamin Zhu" w:date="2020-05-16T21:02:00Z">
        <w:r w:rsidRPr="00511193" w:rsidDel="0039090B">
          <w:rPr>
            <w:lang w:val="pt-BR"/>
          </w:rPr>
          <w:delText xml:space="preserve">Tabela 1. Resultados de Análise Fatorial, Cargas fatoriais </w:delText>
        </w:r>
        <w:commentRangeEnd w:id="213"/>
        <w:r w:rsidRPr="00511193" w:rsidDel="0039090B">
          <w:rPr>
            <w:rStyle w:val="CommentReference"/>
            <w:lang w:val="pt-BR"/>
            <w:rPrChange w:id="216" w:author="Benjamin Zhu" w:date="2020-05-16T21:03:00Z">
              <w:rPr>
                <w:rStyle w:val="CommentReference"/>
              </w:rPr>
            </w:rPrChange>
          </w:rPr>
          <w:commentReference w:id="213"/>
        </w:r>
        <w:commentRangeEnd w:id="214"/>
        <w:r w:rsidRPr="00511193" w:rsidDel="0039090B">
          <w:rPr>
            <w:rStyle w:val="CommentReference"/>
            <w:lang w:val="pt-BR"/>
            <w:rPrChange w:id="217" w:author="Benjamin Zhu" w:date="2020-05-16T21:03:00Z">
              <w:rPr>
                <w:rStyle w:val="CommentReference"/>
              </w:rPr>
            </w:rPrChange>
          </w:rPr>
          <w:commentReference w:id="214"/>
        </w:r>
      </w:del>
    </w:p>
    <w:tbl>
      <w:tblPr>
        <w:tblW w:w="7600" w:type="dxa"/>
        <w:tblLook w:val="04A0" w:firstRow="1" w:lastRow="0" w:firstColumn="1" w:lastColumn="0" w:noHBand="0" w:noVBand="1"/>
      </w:tblPr>
      <w:tblGrid>
        <w:gridCol w:w="5680"/>
        <w:gridCol w:w="1549"/>
        <w:gridCol w:w="1549"/>
      </w:tblGrid>
      <w:tr w:rsidR="00511193" w:rsidRPr="00E05F33" w:rsidDel="000F6889" w14:paraId="5FCED40C" w14:textId="77777777" w:rsidTr="00511193">
        <w:trPr>
          <w:trHeight w:val="290"/>
          <w:del w:id="218" w:author="Benjamin Zhu" w:date="2020-04-29T00:09:00Z"/>
        </w:trPr>
        <w:tc>
          <w:tcPr>
            <w:tcW w:w="56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359AB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219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220" w:author="Benjamin Zhu" w:date="2020-05-16T22:22:00Z">
                <w:pPr/>
              </w:pPrChange>
            </w:pPr>
            <w:del w:id="221" w:author="Benjamin Zhu" w:date="2020-04-29T00:09:00Z">
              <w:r w:rsidRPr="00511193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Variável</w:delText>
              </w:r>
            </w:del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3D327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222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223" w:author="Benjamin Zhu" w:date="2020-05-16T22:22:00Z">
                <w:pPr/>
              </w:pPrChange>
            </w:pPr>
            <w:del w:id="224" w:author="Benjamin Zhu" w:date="2020-04-29T00:09:00Z">
              <w:r w:rsidRPr="00511193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CI</w:delText>
              </w:r>
            </w:del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087DCD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225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226" w:author="Benjamin Zhu" w:date="2020-05-16T22:22:00Z">
                <w:pPr/>
              </w:pPrChange>
            </w:pPr>
            <w:del w:id="227" w:author="Benjamin Zhu" w:date="2020-04-29T00:09:00Z">
              <w:r w:rsidRPr="00511193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COPI</w:delText>
              </w:r>
            </w:del>
          </w:p>
        </w:tc>
      </w:tr>
      <w:tr w:rsidR="00511193" w:rsidRPr="00E05F33" w:rsidDel="000F6889" w14:paraId="2033D5A9" w14:textId="77777777" w:rsidTr="00511193">
        <w:trPr>
          <w:trHeight w:val="290"/>
          <w:del w:id="228" w:author="Benjamin Zhu" w:date="2020-04-29T00:09:00Z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9C181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229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230" w:author="Benjamin Zhu" w:date="2020-05-16T22:22:00Z">
                <w:pPr/>
              </w:pPrChange>
            </w:pPr>
            <w:del w:id="231" w:author="Benjamin Zhu" w:date="2020-04-29T00:09:00Z">
              <w:r w:rsidRPr="00511193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 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12FFB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232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233" w:author="Benjamin Zhu" w:date="2020-05-16T22:22:00Z">
                <w:pPr/>
              </w:pPrChange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4A79EB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234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235" w:author="Benjamin Zhu" w:date="2020-05-16T22:22:00Z">
                <w:pPr/>
              </w:pPrChange>
            </w:pPr>
            <w:del w:id="236" w:author="Benjamin Zhu" w:date="2020-04-29T00:09:00Z">
              <w:r w:rsidRPr="00511193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 </w:delText>
              </w:r>
            </w:del>
          </w:p>
        </w:tc>
      </w:tr>
      <w:tr w:rsidR="00511193" w:rsidRPr="00E05F33" w:rsidDel="000F6889" w14:paraId="03EED38D" w14:textId="77777777" w:rsidTr="00511193">
        <w:trPr>
          <w:trHeight w:val="290"/>
          <w:del w:id="237" w:author="Benjamin Zhu" w:date="2020-04-29T00:09:00Z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86B17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238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239" w:author="Benjamin Zhu" w:date="2020-05-16T22:22:00Z">
                <w:pPr/>
              </w:pPrChange>
            </w:pPr>
            <w:del w:id="240" w:author="Benjamin Zhu" w:date="2020-04-29T00:09:00Z">
              <w:r w:rsidRPr="00511193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Tribunais de justiça garantem um julgamento justo?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14220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241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242" w:author="Benjamin Zhu" w:date="2020-05-16T22:22:00Z">
                <w:pPr/>
              </w:pPrChange>
            </w:pPr>
            <w:del w:id="243" w:author="Benjamin Zhu" w:date="2020-04-29T00:09:00Z">
              <w:r w:rsidRPr="00511193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0,53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628756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244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245" w:author="Benjamin Zhu" w:date="2020-05-16T22:22:00Z">
                <w:pPr/>
              </w:pPrChange>
            </w:pPr>
            <w:del w:id="246" w:author="Benjamin Zhu" w:date="2020-04-29T00:09:00Z">
              <w:r w:rsidRPr="00511193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 </w:delText>
              </w:r>
            </w:del>
          </w:p>
        </w:tc>
      </w:tr>
      <w:tr w:rsidR="00511193" w:rsidRPr="00E05F33" w:rsidDel="000F6889" w14:paraId="640C920A" w14:textId="77777777" w:rsidTr="00511193">
        <w:trPr>
          <w:trHeight w:val="290"/>
          <w:del w:id="247" w:author="Benjamin Zhu" w:date="2020-04-29T00:09:00Z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66B83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248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249" w:author="Benjamin Zhu" w:date="2020-05-16T22:22:00Z">
                <w:pPr/>
              </w:pPrChange>
            </w:pPr>
            <w:del w:id="250" w:author="Benjamin Zhu" w:date="2020-04-29T00:09:00Z">
              <w:r w:rsidRPr="00511193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Respeito pelas instituições políticas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76FA2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251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252" w:author="Benjamin Zhu" w:date="2020-05-16T22:22:00Z">
                <w:pPr/>
              </w:pPrChange>
            </w:pPr>
            <w:del w:id="253" w:author="Benjamin Zhu" w:date="2020-04-29T00:09:00Z">
              <w:r w:rsidRPr="00511193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0,57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127B2F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254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255" w:author="Benjamin Zhu" w:date="2020-05-16T22:22:00Z">
                <w:pPr/>
              </w:pPrChange>
            </w:pPr>
            <w:del w:id="256" w:author="Benjamin Zhu" w:date="2020-04-29T00:09:00Z">
              <w:r w:rsidRPr="00511193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 </w:delText>
              </w:r>
            </w:del>
          </w:p>
        </w:tc>
      </w:tr>
      <w:tr w:rsidR="00511193" w:rsidRPr="00E05F33" w:rsidDel="000F6889" w14:paraId="1AA72E84" w14:textId="77777777" w:rsidTr="00511193">
        <w:trPr>
          <w:trHeight w:val="290"/>
          <w:del w:id="257" w:author="Benjamin Zhu" w:date="2020-04-29T00:09:00Z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B6CE9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258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259" w:author="Benjamin Zhu" w:date="2020-05-16T22:22:00Z">
                <w:pPr/>
              </w:pPrChange>
            </w:pPr>
            <w:del w:id="260" w:author="Benjamin Zhu" w:date="2020-04-29T00:09:00Z">
              <w:r w:rsidRPr="00511193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Direitos básicos estão bem protegidos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E1A55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261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262" w:author="Benjamin Zhu" w:date="2020-05-16T22:22:00Z">
                <w:pPr/>
              </w:pPrChange>
            </w:pPr>
            <w:del w:id="263" w:author="Benjamin Zhu" w:date="2020-04-29T00:09:00Z">
              <w:r w:rsidRPr="00511193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0,69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651A1A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264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265" w:author="Benjamin Zhu" w:date="2020-05-16T22:22:00Z">
                <w:pPr/>
              </w:pPrChange>
            </w:pPr>
            <w:del w:id="266" w:author="Benjamin Zhu" w:date="2020-04-29T00:09:00Z">
              <w:r w:rsidRPr="00511193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 </w:delText>
              </w:r>
            </w:del>
          </w:p>
        </w:tc>
      </w:tr>
      <w:tr w:rsidR="00511193" w:rsidRPr="00E05F33" w:rsidDel="000F6889" w14:paraId="5808C9B7" w14:textId="77777777" w:rsidTr="00511193">
        <w:trPr>
          <w:trHeight w:val="290"/>
          <w:del w:id="267" w:author="Benjamin Zhu" w:date="2020-04-29T00:09:00Z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033FB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268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269" w:author="Benjamin Zhu" w:date="2020-05-16T22:22:00Z">
                <w:pPr/>
              </w:pPrChange>
            </w:pPr>
            <w:del w:id="270" w:author="Benjamin Zhu" w:date="2020-04-29T00:09:00Z">
              <w:r w:rsidRPr="00511193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Sente orgulhoso de viver no sistema político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6D63C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271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272" w:author="Benjamin Zhu" w:date="2020-05-16T22:22:00Z">
                <w:pPr/>
              </w:pPrChange>
            </w:pPr>
            <w:del w:id="273" w:author="Benjamin Zhu" w:date="2020-04-29T00:09:00Z">
              <w:r w:rsidRPr="00511193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0,68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15A287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274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275" w:author="Benjamin Zhu" w:date="2020-05-16T22:22:00Z">
                <w:pPr/>
              </w:pPrChange>
            </w:pPr>
            <w:del w:id="276" w:author="Benjamin Zhu" w:date="2020-04-29T00:09:00Z">
              <w:r w:rsidRPr="00511193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 </w:delText>
              </w:r>
            </w:del>
          </w:p>
        </w:tc>
      </w:tr>
      <w:tr w:rsidR="00511193" w:rsidRPr="00E05F33" w:rsidDel="000F6889" w14:paraId="3D5AFC2F" w14:textId="77777777" w:rsidTr="00511193">
        <w:trPr>
          <w:trHeight w:val="290"/>
          <w:del w:id="277" w:author="Benjamin Zhu" w:date="2020-04-29T00:09:00Z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F65EB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278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279" w:author="Benjamin Zhu" w:date="2020-05-16T22:22:00Z">
                <w:pPr/>
              </w:pPrChange>
            </w:pPr>
            <w:del w:id="280" w:author="Benjamin Zhu" w:date="2020-04-29T00:09:00Z">
              <w:r w:rsidRPr="00511193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Deve apoiar o sistema político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5CC8E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281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282" w:author="Benjamin Zhu" w:date="2020-05-16T22:22:00Z">
                <w:pPr/>
              </w:pPrChange>
            </w:pPr>
            <w:del w:id="283" w:author="Benjamin Zhu" w:date="2020-04-29T00:09:00Z">
              <w:r w:rsidRPr="00511193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0,70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651172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284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285" w:author="Benjamin Zhu" w:date="2020-05-16T22:22:00Z">
                <w:pPr/>
              </w:pPrChange>
            </w:pPr>
            <w:del w:id="286" w:author="Benjamin Zhu" w:date="2020-04-29T00:09:00Z">
              <w:r w:rsidRPr="00511193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 </w:delText>
              </w:r>
            </w:del>
          </w:p>
        </w:tc>
      </w:tr>
      <w:tr w:rsidR="00511193" w:rsidRPr="00E05F33" w:rsidDel="000F6889" w14:paraId="0BCC74D6" w14:textId="77777777" w:rsidTr="00511193">
        <w:trPr>
          <w:trHeight w:val="290"/>
          <w:del w:id="287" w:author="Benjamin Zhu" w:date="2020-04-29T00:09:00Z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972A2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288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289" w:author="Benjamin Zhu" w:date="2020-05-16T22:22:00Z">
                <w:pPr/>
              </w:pPrChange>
            </w:pPr>
            <w:del w:id="290" w:author="Benjamin Zhu" w:date="2020-04-29T00:09:00Z">
              <w:r w:rsidRPr="00511193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Confiança nas forças armadas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FAFB5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291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292" w:author="Benjamin Zhu" w:date="2020-05-16T22:22:00Z">
                <w:pPr/>
              </w:pPrChange>
            </w:pPr>
            <w:del w:id="293" w:author="Benjamin Zhu" w:date="2020-04-29T00:09:00Z">
              <w:r w:rsidRPr="00511193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0,42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047A17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294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295" w:author="Benjamin Zhu" w:date="2020-05-16T22:22:00Z">
                <w:pPr/>
              </w:pPrChange>
            </w:pPr>
            <w:del w:id="296" w:author="Benjamin Zhu" w:date="2020-04-29T00:09:00Z">
              <w:r w:rsidRPr="00511193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 </w:delText>
              </w:r>
            </w:del>
          </w:p>
        </w:tc>
      </w:tr>
      <w:tr w:rsidR="00511193" w:rsidRPr="00E05F33" w:rsidDel="000F6889" w14:paraId="5A772FD5" w14:textId="77777777" w:rsidTr="00511193">
        <w:trPr>
          <w:trHeight w:val="290"/>
          <w:del w:id="297" w:author="Benjamin Zhu" w:date="2020-04-29T00:09:00Z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AFD39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298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299" w:author="Benjamin Zhu" w:date="2020-05-16T22:22:00Z">
                <w:pPr/>
              </w:pPrChange>
            </w:pPr>
            <w:del w:id="300" w:author="Benjamin Zhu" w:date="2020-04-29T00:09:00Z">
              <w:r w:rsidRPr="00511193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Confiança no congresso nacional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1587C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301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302" w:author="Benjamin Zhu" w:date="2020-05-16T22:22:00Z">
                <w:pPr/>
              </w:pPrChange>
            </w:pPr>
            <w:del w:id="303" w:author="Benjamin Zhu" w:date="2020-04-29T00:09:00Z">
              <w:r w:rsidRPr="00511193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0,71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6C72A7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304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305" w:author="Benjamin Zhu" w:date="2020-05-16T22:22:00Z">
                <w:pPr/>
              </w:pPrChange>
            </w:pPr>
            <w:del w:id="306" w:author="Benjamin Zhu" w:date="2020-04-29T00:09:00Z">
              <w:r w:rsidRPr="00511193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 </w:delText>
              </w:r>
            </w:del>
          </w:p>
        </w:tc>
      </w:tr>
      <w:tr w:rsidR="00511193" w:rsidRPr="00E05F33" w:rsidDel="000F6889" w14:paraId="0446F179" w14:textId="77777777" w:rsidTr="00511193">
        <w:trPr>
          <w:trHeight w:val="290"/>
          <w:del w:id="307" w:author="Benjamin Zhu" w:date="2020-04-29T00:09:00Z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2DCF1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308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309" w:author="Benjamin Zhu" w:date="2020-05-16T22:22:00Z">
                <w:pPr/>
              </w:pPrChange>
            </w:pPr>
            <w:del w:id="310" w:author="Benjamin Zhu" w:date="2020-04-29T00:09:00Z">
              <w:r w:rsidRPr="00511193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Confiança nos partidos políticos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2C5DE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311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312" w:author="Benjamin Zhu" w:date="2020-05-16T22:22:00Z">
                <w:pPr/>
              </w:pPrChange>
            </w:pPr>
            <w:del w:id="313" w:author="Benjamin Zhu" w:date="2020-04-29T00:09:00Z">
              <w:r w:rsidRPr="00511193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0,70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BDB7F5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314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315" w:author="Benjamin Zhu" w:date="2020-05-16T22:22:00Z">
                <w:pPr/>
              </w:pPrChange>
            </w:pPr>
            <w:del w:id="316" w:author="Benjamin Zhu" w:date="2020-04-29T00:09:00Z">
              <w:r w:rsidRPr="00511193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 </w:delText>
              </w:r>
            </w:del>
          </w:p>
        </w:tc>
      </w:tr>
      <w:tr w:rsidR="00511193" w:rsidRPr="00E05F33" w:rsidDel="000F6889" w14:paraId="3DF0C028" w14:textId="77777777" w:rsidTr="00511193">
        <w:trPr>
          <w:trHeight w:val="290"/>
          <w:del w:id="317" w:author="Benjamin Zhu" w:date="2020-04-29T00:09:00Z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CAA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318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319" w:author="Benjamin Zhu" w:date="2020-05-16T22:22:00Z">
                <w:pPr/>
              </w:pPrChange>
            </w:pPr>
            <w:del w:id="320" w:author="Benjamin Zhu" w:date="2020-04-29T00:09:00Z">
              <w:r w:rsidRPr="00511193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Confiança no Presidente da República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1B7F5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321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322" w:author="Benjamin Zhu" w:date="2020-05-16T22:22:00Z">
                <w:pPr/>
              </w:pPrChange>
            </w:pPr>
            <w:del w:id="323" w:author="Benjamin Zhu" w:date="2020-04-29T00:09:00Z">
              <w:r w:rsidRPr="00511193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0,60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EAEF72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324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325" w:author="Benjamin Zhu" w:date="2020-05-16T22:22:00Z">
                <w:pPr/>
              </w:pPrChange>
            </w:pPr>
            <w:del w:id="326" w:author="Benjamin Zhu" w:date="2020-04-29T00:09:00Z">
              <w:r w:rsidRPr="00511193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 </w:delText>
              </w:r>
            </w:del>
          </w:p>
        </w:tc>
      </w:tr>
      <w:tr w:rsidR="00511193" w:rsidRPr="00E05F33" w:rsidDel="000F6889" w14:paraId="57137E6E" w14:textId="77777777" w:rsidTr="00511193">
        <w:trPr>
          <w:trHeight w:val="290"/>
          <w:del w:id="327" w:author="Benjamin Zhu" w:date="2020-04-29T00:09:00Z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88CE8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328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329" w:author="Benjamin Zhu" w:date="2020-05-16T22:22:00Z">
                <w:pPr/>
              </w:pPrChange>
            </w:pPr>
            <w:del w:id="330" w:author="Benjamin Zhu" w:date="2020-04-29T00:09:00Z">
              <w:r w:rsidRPr="00511193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Confiança na Prefeitura Municipal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279F8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331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332" w:author="Benjamin Zhu" w:date="2020-05-16T22:22:00Z">
                <w:pPr/>
              </w:pPrChange>
            </w:pPr>
            <w:del w:id="333" w:author="Benjamin Zhu" w:date="2020-04-29T00:09:00Z">
              <w:r w:rsidRPr="00511193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0,56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DE0931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334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335" w:author="Benjamin Zhu" w:date="2020-05-16T22:22:00Z">
                <w:pPr/>
              </w:pPrChange>
            </w:pPr>
            <w:del w:id="336" w:author="Benjamin Zhu" w:date="2020-04-29T00:09:00Z">
              <w:r w:rsidRPr="00511193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 </w:delText>
              </w:r>
            </w:del>
          </w:p>
        </w:tc>
      </w:tr>
      <w:tr w:rsidR="00511193" w:rsidRPr="00E05F33" w:rsidDel="000F6889" w14:paraId="4717F52B" w14:textId="77777777" w:rsidTr="00511193">
        <w:trPr>
          <w:trHeight w:val="290"/>
          <w:del w:id="337" w:author="Benjamin Zhu" w:date="2020-04-29T00:09:00Z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635E1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338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339" w:author="Benjamin Zhu" w:date="2020-05-16T22:22:00Z">
                <w:pPr/>
              </w:pPrChange>
            </w:pPr>
            <w:del w:id="340" w:author="Benjamin Zhu" w:date="2020-04-29T00:09:00Z">
              <w:r w:rsidRPr="00511193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Confiança nas eleições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DAC24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341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342" w:author="Benjamin Zhu" w:date="2020-05-16T22:22:00Z">
                <w:pPr/>
              </w:pPrChange>
            </w:pPr>
            <w:del w:id="343" w:author="Benjamin Zhu" w:date="2020-04-29T00:09:00Z">
              <w:r w:rsidRPr="00511193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0,61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B1ABC7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344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345" w:author="Benjamin Zhu" w:date="2020-05-16T22:22:00Z">
                <w:pPr/>
              </w:pPrChange>
            </w:pPr>
            <w:del w:id="346" w:author="Benjamin Zhu" w:date="2020-04-29T00:09:00Z">
              <w:r w:rsidRPr="00511193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 </w:delText>
              </w:r>
            </w:del>
          </w:p>
        </w:tc>
      </w:tr>
      <w:tr w:rsidR="00511193" w:rsidRPr="00E05F33" w:rsidDel="000F6889" w14:paraId="69398934" w14:textId="77777777" w:rsidTr="00511193">
        <w:trPr>
          <w:trHeight w:val="290"/>
          <w:del w:id="347" w:author="Benjamin Zhu" w:date="2020-04-29T00:09:00Z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54078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348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349" w:author="Benjamin Zhu" w:date="2020-05-16T22:22:00Z">
                <w:pPr/>
              </w:pPrChange>
            </w:pPr>
            <w:del w:id="350" w:author="Benjamin Zhu" w:date="2020-04-29T00:09:00Z">
              <w:r w:rsidRPr="00511193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Autoavaliação de entendimento política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7313C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351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352" w:author="Benjamin Zhu" w:date="2020-05-16T22:22:00Z">
                <w:pPr/>
              </w:pPrChange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98852B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353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354" w:author="Benjamin Zhu" w:date="2020-05-16T22:22:00Z">
                <w:pPr/>
              </w:pPrChange>
            </w:pPr>
            <w:del w:id="355" w:author="Benjamin Zhu" w:date="2020-04-29T00:09:00Z">
              <w:r w:rsidRPr="00511193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0,58</w:delText>
              </w:r>
            </w:del>
          </w:p>
        </w:tc>
      </w:tr>
      <w:tr w:rsidR="00511193" w:rsidRPr="00E05F33" w:rsidDel="000F6889" w14:paraId="68984F33" w14:textId="77777777" w:rsidTr="00511193">
        <w:trPr>
          <w:trHeight w:val="290"/>
          <w:del w:id="356" w:author="Benjamin Zhu" w:date="2020-04-29T00:09:00Z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16DC6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357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358" w:author="Benjamin Zhu" w:date="2020-05-16T22:22:00Z">
                <w:pPr/>
              </w:pPrChange>
            </w:pPr>
            <w:del w:id="359" w:author="Benjamin Zhu" w:date="2020-04-29T00:09:00Z">
              <w:r w:rsidRPr="00511193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Autoavaliação de interesse política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D359F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360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361" w:author="Benjamin Zhu" w:date="2020-05-16T22:22:00Z">
                <w:pPr/>
              </w:pPrChange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2EF5CC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362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363" w:author="Benjamin Zhu" w:date="2020-05-16T22:22:00Z">
                <w:pPr/>
              </w:pPrChange>
            </w:pPr>
            <w:del w:id="364" w:author="Benjamin Zhu" w:date="2020-04-29T00:09:00Z">
              <w:r w:rsidRPr="00511193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0,64</w:delText>
              </w:r>
            </w:del>
          </w:p>
        </w:tc>
      </w:tr>
      <w:tr w:rsidR="00511193" w:rsidRPr="00E05F33" w:rsidDel="000F6889" w14:paraId="710D0898" w14:textId="77777777" w:rsidTr="00511193">
        <w:trPr>
          <w:trHeight w:val="290"/>
          <w:del w:id="365" w:author="Benjamin Zhu" w:date="2020-04-29T00:09:00Z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34B4B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366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367" w:author="Benjamin Zhu" w:date="2020-05-16T22:22:00Z">
                <w:pPr/>
              </w:pPrChange>
            </w:pPr>
            <w:del w:id="368" w:author="Benjamin Zhu" w:date="2020-04-29T00:09:00Z">
              <w:r w:rsidRPr="00511193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Avaliação do entrevistador sobre conhecimento político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C4814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369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370" w:author="Benjamin Zhu" w:date="2020-05-16T22:22:00Z">
                <w:pPr/>
              </w:pPrChange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35D3DA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371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372" w:author="Benjamin Zhu" w:date="2020-05-16T22:22:00Z">
                <w:pPr/>
              </w:pPrChange>
            </w:pPr>
            <w:del w:id="373" w:author="Benjamin Zhu" w:date="2020-04-29T00:09:00Z">
              <w:r w:rsidRPr="00511193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0,42</w:delText>
              </w:r>
            </w:del>
          </w:p>
        </w:tc>
      </w:tr>
      <w:tr w:rsidR="00511193" w:rsidRPr="00E05F33" w:rsidDel="000F6889" w14:paraId="2E8C03CF" w14:textId="77777777" w:rsidTr="00511193">
        <w:trPr>
          <w:trHeight w:val="290"/>
          <w:del w:id="374" w:author="Benjamin Zhu" w:date="2020-04-29T00:09:00Z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F9B1C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375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376" w:author="Benjamin Zhu" w:date="2020-05-16T22:22:00Z">
                <w:pPr/>
              </w:pPrChange>
            </w:pPr>
            <w:del w:id="377" w:author="Benjamin Zhu" w:date="2020-04-29T00:09:00Z">
              <w:r w:rsidRPr="00511193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% variação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E3B18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378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379" w:author="Benjamin Zhu" w:date="2020-05-16T22:22:00Z">
                <w:pPr/>
              </w:pPrChange>
            </w:pPr>
            <w:del w:id="380" w:author="Benjamin Zhu" w:date="2020-04-29T00:09:00Z">
              <w:r w:rsidRPr="00511193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39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EDCADB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381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382" w:author="Benjamin Zhu" w:date="2020-05-16T22:22:00Z">
                <w:pPr/>
              </w:pPrChange>
            </w:pPr>
            <w:del w:id="383" w:author="Benjamin Zhu" w:date="2020-04-29T00:09:00Z">
              <w:r w:rsidRPr="00511193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31</w:delText>
              </w:r>
            </w:del>
          </w:p>
        </w:tc>
      </w:tr>
      <w:tr w:rsidR="00511193" w:rsidRPr="00E05F33" w:rsidDel="000F6889" w14:paraId="196399BE" w14:textId="77777777" w:rsidTr="00511193">
        <w:trPr>
          <w:trHeight w:val="290"/>
          <w:del w:id="384" w:author="Benjamin Zhu" w:date="2020-04-29T00:09:00Z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AE448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385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386" w:author="Benjamin Zhu" w:date="2020-05-16T22:22:00Z">
                <w:pPr/>
              </w:pPrChange>
            </w:pPr>
            <w:del w:id="387" w:author="Benjamin Zhu" w:date="2020-04-29T00:09:00Z">
              <w:r w:rsidRPr="00511193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Alfa de Crombach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46DF5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388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389" w:author="Benjamin Zhu" w:date="2020-05-16T22:22:00Z">
                <w:pPr/>
              </w:pPrChange>
            </w:pPr>
            <w:del w:id="390" w:author="Benjamin Zhu" w:date="2020-04-29T00:09:00Z">
              <w:r w:rsidRPr="00511193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0,8676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4B14A3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391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392" w:author="Benjamin Zhu" w:date="2020-05-16T22:22:00Z">
                <w:pPr/>
              </w:pPrChange>
            </w:pPr>
            <w:del w:id="393" w:author="Benjamin Zhu" w:date="2020-04-29T00:09:00Z">
              <w:r w:rsidRPr="00511193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0,4977</w:delText>
              </w:r>
            </w:del>
          </w:p>
        </w:tc>
      </w:tr>
      <w:tr w:rsidR="00511193" w:rsidRPr="00E05F33" w:rsidDel="000F6889" w14:paraId="33705B74" w14:textId="77777777" w:rsidTr="00511193">
        <w:trPr>
          <w:trHeight w:val="300"/>
          <w:del w:id="394" w:author="Benjamin Zhu" w:date="2020-04-29T00:09:00Z"/>
        </w:trPr>
        <w:tc>
          <w:tcPr>
            <w:tcW w:w="56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0DD06A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395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396" w:author="Benjamin Zhu" w:date="2020-05-16T22:22:00Z">
                <w:pPr/>
              </w:pPrChange>
            </w:pPr>
            <w:del w:id="397" w:author="Benjamin Zhu" w:date="2020-04-29T00:09:00Z">
              <w:r w:rsidRPr="00511193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KMO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012370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398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399" w:author="Benjamin Zhu" w:date="2020-05-16T22:22:00Z">
                <w:pPr/>
              </w:pPrChange>
            </w:pPr>
            <w:del w:id="400" w:author="Benjamin Zhu" w:date="2020-04-29T00:09:00Z">
              <w:r w:rsidRPr="00511193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0,931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B94A9D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401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402" w:author="Benjamin Zhu" w:date="2020-05-16T22:22:00Z">
                <w:pPr/>
              </w:pPrChange>
            </w:pPr>
            <w:del w:id="403" w:author="Benjamin Zhu" w:date="2020-04-29T00:09:00Z">
              <w:r w:rsidRPr="00511193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0,609</w:delText>
              </w:r>
            </w:del>
          </w:p>
        </w:tc>
      </w:tr>
    </w:tbl>
    <w:p w14:paraId="787132A0" w14:textId="77777777" w:rsidR="00511193" w:rsidRPr="00511193" w:rsidDel="0039376F" w:rsidRDefault="00511193" w:rsidP="00511193">
      <w:pPr>
        <w:spacing w:line="480" w:lineRule="auto"/>
        <w:ind w:firstLine="720"/>
        <w:rPr>
          <w:del w:id="404" w:author="Benjamin Zhu" w:date="2020-04-29T00:02:00Z"/>
          <w:lang w:val="pt-BR"/>
        </w:rPr>
      </w:pPr>
      <w:commentRangeStart w:id="405"/>
      <w:del w:id="406" w:author="Benjamin Zhu" w:date="2020-04-29T00:02:00Z">
        <w:r w:rsidRPr="00511193" w:rsidDel="0039376F">
          <w:rPr>
            <w:lang w:val="pt-BR"/>
          </w:rPr>
          <w:delText>Tabela 2. Média e Desavio Padrão das variáveis usados para criar a COPI</w:delText>
        </w:r>
      </w:del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56"/>
        <w:gridCol w:w="1656"/>
        <w:gridCol w:w="1656"/>
      </w:tblGrid>
      <w:tr w:rsidR="00511193" w:rsidRPr="00E05F33" w:rsidDel="0039376F" w14:paraId="72F28194" w14:textId="77777777" w:rsidTr="00511193">
        <w:trPr>
          <w:del w:id="407" w:author="Benjamin Zhu" w:date="2020-04-29T00:02:00Z"/>
        </w:trPr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B01AE3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408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409" w:author="Benjamin Zhu" w:date="2020-05-16T22:22:00Z">
                <w:pPr/>
              </w:pPrChange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044C8E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410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411" w:author="Benjamin Zhu" w:date="2020-05-16T22:22:00Z">
                <w:pPr/>
              </w:pPrChange>
            </w:pPr>
            <w:del w:id="412" w:author="Benjamin Zhu" w:date="2020-04-29T00:02:00Z">
              <w:r w:rsidRPr="00511193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(1)</w:delText>
              </w:r>
            </w:del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F9D87A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413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414" w:author="Benjamin Zhu" w:date="2020-05-16T22:22:00Z">
                <w:pPr/>
              </w:pPrChange>
            </w:pPr>
          </w:p>
        </w:tc>
      </w:tr>
      <w:tr w:rsidR="00511193" w:rsidRPr="00E05F33" w:rsidDel="0039376F" w14:paraId="24838BEC" w14:textId="77777777" w:rsidTr="00511193">
        <w:trPr>
          <w:del w:id="415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C6212FC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416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417" w:author="Benjamin Zhu" w:date="2020-05-16T22:22:00Z">
                <w:pPr/>
              </w:pPrChange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97F3014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418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419" w:author="Benjamin Zhu" w:date="2020-05-16T22:22:00Z">
                <w:pPr/>
              </w:pPrChange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F6443A2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420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421" w:author="Benjamin Zhu" w:date="2020-05-16T22:22:00Z">
                <w:pPr/>
              </w:pPrChange>
            </w:pPr>
          </w:p>
        </w:tc>
      </w:tr>
      <w:tr w:rsidR="00511193" w:rsidRPr="00E05F33" w:rsidDel="0039376F" w14:paraId="391462D5" w14:textId="77777777" w:rsidTr="00511193">
        <w:trPr>
          <w:del w:id="422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59BB00D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423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424" w:author="Benjamin Zhu" w:date="2020-05-16T22:22:00Z">
                <w:pPr/>
              </w:pPrChange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0BDE254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425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426" w:author="Benjamin Zhu" w:date="2020-05-16T22:22:00Z">
                <w:pPr/>
              </w:pPrChange>
            </w:pPr>
            <w:del w:id="427" w:author="Benjamin Zhu" w:date="2020-04-29T00:02:00Z">
              <w:r w:rsidRPr="00511193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Média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FA070CE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428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429" w:author="Benjamin Zhu" w:date="2020-05-16T22:22:00Z">
                <w:pPr/>
              </w:pPrChange>
            </w:pPr>
            <w:del w:id="430" w:author="Benjamin Zhu" w:date="2020-04-29T00:02:00Z">
              <w:r w:rsidRPr="00511193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Desavio Padrão</w:delText>
              </w:r>
            </w:del>
          </w:p>
        </w:tc>
      </w:tr>
      <w:tr w:rsidR="00511193" w:rsidRPr="00E05F33" w:rsidDel="0039376F" w14:paraId="0F39C028" w14:textId="77777777" w:rsidTr="00511193">
        <w:trPr>
          <w:del w:id="431" w:author="Benjamin Zhu" w:date="2020-04-29T00:02:00Z"/>
        </w:trPr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20509B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432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433" w:author="Benjamin Zhu" w:date="2020-05-16T22:22:00Z">
                <w:pPr/>
              </w:pPrChange>
            </w:pPr>
            <w:del w:id="434" w:author="Benjamin Zhu" w:date="2020-04-29T00:02:00Z">
              <w:r w:rsidRPr="00511193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pol1</w:delText>
              </w:r>
            </w:del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C1323D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435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436" w:author="Benjamin Zhu" w:date="2020-05-16T22:22:00Z">
                <w:pPr/>
              </w:pPrChange>
            </w:pPr>
            <w:del w:id="437" w:author="Benjamin Zhu" w:date="2020-04-29T00:01:00Z">
              <w:r w:rsidRPr="00511193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2.95079</w:delText>
              </w:r>
            </w:del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B0FF2A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438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439" w:author="Benjamin Zhu" w:date="2020-05-16T22:22:00Z">
                <w:pPr/>
              </w:pPrChange>
            </w:pPr>
            <w:del w:id="440" w:author="Benjamin Zhu" w:date="2020-04-29T00:01:00Z">
              <w:r w:rsidRPr="00511193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.9837305</w:delText>
              </w:r>
            </w:del>
          </w:p>
        </w:tc>
      </w:tr>
      <w:tr w:rsidR="00511193" w:rsidRPr="00E05F33" w:rsidDel="0039376F" w14:paraId="77098CFE" w14:textId="77777777" w:rsidTr="00511193">
        <w:trPr>
          <w:del w:id="441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58D8677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442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443" w:author="Benjamin Zhu" w:date="2020-05-16T22:22:00Z">
                <w:pPr/>
              </w:pPrChange>
            </w:pPr>
            <w:del w:id="444" w:author="Benjamin Zhu" w:date="2020-04-29T00:02:00Z">
              <w:r w:rsidRPr="00511193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eff2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16C4518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445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446" w:author="Benjamin Zhu" w:date="2020-05-16T22:22:00Z">
                <w:pPr/>
              </w:pPrChange>
            </w:pPr>
            <w:del w:id="447" w:author="Benjamin Zhu" w:date="2020-04-29T00:02:00Z">
              <w:r w:rsidRPr="00511193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4</w:delText>
              </w:r>
            </w:del>
            <w:del w:id="448" w:author="Benjamin Zhu" w:date="2020-04-29T00:01:00Z">
              <w:r w:rsidRPr="00511193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.</w:delText>
              </w:r>
            </w:del>
            <w:del w:id="449" w:author="Benjamin Zhu" w:date="2020-04-29T00:02:00Z">
              <w:r w:rsidRPr="00511193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149571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1A37699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450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451" w:author="Benjamin Zhu" w:date="2020-05-16T22:22:00Z">
                <w:pPr/>
              </w:pPrChange>
            </w:pPr>
            <w:del w:id="452" w:author="Benjamin Zhu" w:date="2020-04-29T00:02:00Z">
              <w:r w:rsidRPr="00511193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1</w:delText>
              </w:r>
            </w:del>
            <w:del w:id="453" w:author="Benjamin Zhu" w:date="2020-04-29T00:01:00Z">
              <w:r w:rsidRPr="00511193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.</w:delText>
              </w:r>
            </w:del>
            <w:del w:id="454" w:author="Benjamin Zhu" w:date="2020-04-29T00:02:00Z">
              <w:r w:rsidRPr="00511193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852412</w:delText>
              </w:r>
            </w:del>
          </w:p>
        </w:tc>
      </w:tr>
      <w:tr w:rsidR="00511193" w:rsidRPr="00E05F33" w:rsidDel="0039376F" w14:paraId="19CC40BE" w14:textId="77777777" w:rsidTr="00511193">
        <w:trPr>
          <w:del w:id="455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72DC11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456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457" w:author="Benjamin Zhu" w:date="2020-05-16T22:22:00Z">
                <w:pPr/>
              </w:pPrChange>
            </w:pPr>
            <w:del w:id="458" w:author="Benjamin Zhu" w:date="2020-04-29T00:02:00Z">
              <w:r w:rsidRPr="00511193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conocim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715DDB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459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460" w:author="Benjamin Zhu" w:date="2020-05-16T22:22:00Z">
                <w:pPr/>
              </w:pPrChange>
            </w:pPr>
            <w:del w:id="461" w:author="Benjamin Zhu" w:date="2020-04-29T00:02:00Z">
              <w:r w:rsidRPr="00511193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2.801781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2A60B0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462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463" w:author="Benjamin Zhu" w:date="2020-05-16T22:22:00Z">
                <w:pPr/>
              </w:pPrChange>
            </w:pPr>
            <w:del w:id="464" w:author="Benjamin Zhu" w:date="2020-04-29T00:02:00Z">
              <w:r w:rsidRPr="00511193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1.063992</w:delText>
              </w:r>
            </w:del>
          </w:p>
        </w:tc>
      </w:tr>
      <w:tr w:rsidR="00511193" w:rsidRPr="00E05F33" w:rsidDel="0039376F" w14:paraId="0969E30B" w14:textId="77777777" w:rsidTr="00511193">
        <w:trPr>
          <w:del w:id="465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DC75B7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466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467" w:author="Benjamin Zhu" w:date="2020-05-16T22:22:00Z">
                <w:pPr/>
              </w:pPrChange>
            </w:pPr>
            <w:del w:id="468" w:author="Benjamin Zhu" w:date="2020-04-29T00:02:00Z">
              <w:r w:rsidRPr="00511193" w:rsidDel="0039376F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pt-BR"/>
                </w:rPr>
                <w:delText>N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9CCC43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469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470" w:author="Benjamin Zhu" w:date="2020-05-16T22:22:00Z">
                <w:pPr/>
              </w:pPrChange>
            </w:pPr>
            <w:del w:id="471" w:author="Benjamin Zhu" w:date="2020-04-29T00:02:00Z">
              <w:r w:rsidRPr="00511193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3030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551DEE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472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473" w:author="Benjamin Zhu" w:date="2020-05-16T22:22:00Z">
                <w:pPr/>
              </w:pPrChange>
            </w:pPr>
          </w:p>
        </w:tc>
      </w:tr>
    </w:tbl>
    <w:p w14:paraId="3E37DD96" w14:textId="77777777" w:rsidR="00511193" w:rsidRPr="00511193" w:rsidDel="0039376F" w:rsidRDefault="00511193" w:rsidP="00511193">
      <w:pPr>
        <w:spacing w:line="480" w:lineRule="auto"/>
        <w:ind w:firstLine="720"/>
        <w:rPr>
          <w:del w:id="474" w:author="Benjamin Zhu" w:date="2020-04-29T00:02:00Z"/>
          <w:lang w:val="pt-BR"/>
        </w:rPr>
      </w:pPr>
    </w:p>
    <w:p w14:paraId="003C8D00" w14:textId="77777777" w:rsidR="00511193" w:rsidRPr="00511193" w:rsidDel="0039376F" w:rsidRDefault="00511193" w:rsidP="00511193">
      <w:pPr>
        <w:spacing w:line="480" w:lineRule="auto"/>
        <w:ind w:firstLine="720"/>
        <w:rPr>
          <w:del w:id="475" w:author="Benjamin Zhu" w:date="2020-04-29T00:02:00Z"/>
          <w:lang w:val="pt-BR"/>
        </w:rPr>
      </w:pPr>
      <w:del w:id="476" w:author="Benjamin Zhu" w:date="2020-04-29T00:02:00Z">
        <w:r w:rsidRPr="00511193" w:rsidDel="0039376F">
          <w:rPr>
            <w:lang w:val="pt-BR"/>
          </w:rPr>
          <w:delText>Tabela 3. Média e Desavio Padrão das variáveis usados para criar a CI</w:delText>
        </w:r>
      </w:del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56"/>
        <w:gridCol w:w="1656"/>
        <w:gridCol w:w="1656"/>
      </w:tblGrid>
      <w:tr w:rsidR="00511193" w:rsidRPr="00E05F33" w:rsidDel="0039376F" w14:paraId="5F6E74D2" w14:textId="77777777" w:rsidTr="00511193">
        <w:trPr>
          <w:del w:id="477" w:author="Benjamin Zhu" w:date="2020-04-29T00:02:00Z"/>
        </w:trPr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F9F3BF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478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479" w:author="Benjamin Zhu" w:date="2020-05-16T22:22:00Z">
                <w:pPr/>
              </w:pPrChange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08A972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480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481" w:author="Benjamin Zhu" w:date="2020-05-16T22:22:00Z">
                <w:pPr/>
              </w:pPrChange>
            </w:pPr>
            <w:del w:id="482" w:author="Benjamin Zhu" w:date="2020-04-29T00:02:00Z">
              <w:r w:rsidRPr="00511193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(1)</w:delText>
              </w:r>
            </w:del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597872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483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484" w:author="Benjamin Zhu" w:date="2020-05-16T22:22:00Z">
                <w:pPr/>
              </w:pPrChange>
            </w:pPr>
          </w:p>
        </w:tc>
      </w:tr>
      <w:tr w:rsidR="00511193" w:rsidRPr="00E05F33" w:rsidDel="0039376F" w14:paraId="440CECFE" w14:textId="77777777" w:rsidTr="00511193">
        <w:trPr>
          <w:del w:id="485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B847A1A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486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487" w:author="Benjamin Zhu" w:date="2020-05-16T22:22:00Z">
                <w:pPr/>
              </w:pPrChange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44CFACF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488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489" w:author="Benjamin Zhu" w:date="2020-05-16T22:22:00Z">
                <w:pPr/>
              </w:pPrChange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83E95FD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490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491" w:author="Benjamin Zhu" w:date="2020-05-16T22:22:00Z">
                <w:pPr/>
              </w:pPrChange>
            </w:pPr>
          </w:p>
        </w:tc>
      </w:tr>
      <w:tr w:rsidR="00511193" w:rsidRPr="00E05F33" w:rsidDel="0039376F" w14:paraId="3000DA0A" w14:textId="77777777" w:rsidTr="00511193">
        <w:trPr>
          <w:del w:id="492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EEC9D32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493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494" w:author="Benjamin Zhu" w:date="2020-05-16T22:22:00Z">
                <w:pPr/>
              </w:pPrChange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657679A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495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496" w:author="Benjamin Zhu" w:date="2020-05-16T22:22:00Z">
                <w:pPr/>
              </w:pPrChange>
            </w:pPr>
            <w:del w:id="497" w:author="Benjamin Zhu" w:date="2020-04-29T00:02:00Z">
              <w:r w:rsidRPr="00511193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Média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22E29A8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498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499" w:author="Benjamin Zhu" w:date="2020-05-16T22:22:00Z">
                <w:pPr/>
              </w:pPrChange>
            </w:pPr>
            <w:del w:id="500" w:author="Benjamin Zhu" w:date="2020-04-29T00:02:00Z">
              <w:r w:rsidRPr="00511193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Desavio Padrão</w:delText>
              </w:r>
            </w:del>
          </w:p>
        </w:tc>
      </w:tr>
      <w:tr w:rsidR="00511193" w:rsidRPr="00E05F33" w:rsidDel="0039376F" w14:paraId="59D35EEF" w14:textId="77777777" w:rsidTr="00511193">
        <w:trPr>
          <w:del w:id="501" w:author="Benjamin Zhu" w:date="2020-04-29T00:02:00Z"/>
        </w:trPr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B97A77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502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503" w:author="Benjamin Zhu" w:date="2020-05-16T22:22:00Z">
                <w:pPr/>
              </w:pPrChange>
            </w:pPr>
            <w:del w:id="504" w:author="Benjamin Zhu" w:date="2020-04-29T00:02:00Z">
              <w:r w:rsidRPr="00511193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b1</w:delText>
              </w:r>
            </w:del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9BEFFD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505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506" w:author="Benjamin Zhu" w:date="2020-05-16T22:22:00Z">
                <w:pPr/>
              </w:pPrChange>
            </w:pPr>
            <w:del w:id="507" w:author="Benjamin Zhu" w:date="2020-04-29T00:02:00Z">
              <w:r w:rsidRPr="00511193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3.426956</w:delText>
              </w:r>
            </w:del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527EB2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508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509" w:author="Benjamin Zhu" w:date="2020-05-16T22:22:00Z">
                <w:pPr/>
              </w:pPrChange>
            </w:pPr>
            <w:del w:id="510" w:author="Benjamin Zhu" w:date="2020-04-29T00:02:00Z">
              <w:r w:rsidRPr="00511193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1.819571</w:delText>
              </w:r>
            </w:del>
          </w:p>
        </w:tc>
      </w:tr>
      <w:tr w:rsidR="00511193" w:rsidRPr="00E05F33" w:rsidDel="0039376F" w14:paraId="40CC9FF0" w14:textId="77777777" w:rsidTr="00511193">
        <w:trPr>
          <w:del w:id="511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CEDE2B9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512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513" w:author="Benjamin Zhu" w:date="2020-05-16T22:22:00Z">
                <w:pPr/>
              </w:pPrChange>
            </w:pPr>
            <w:del w:id="514" w:author="Benjamin Zhu" w:date="2020-04-29T00:02:00Z">
              <w:r w:rsidRPr="00511193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b2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D1F9C42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515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516" w:author="Benjamin Zhu" w:date="2020-05-16T22:22:00Z">
                <w:pPr/>
              </w:pPrChange>
            </w:pPr>
            <w:del w:id="517" w:author="Benjamin Zhu" w:date="2020-04-29T00:02:00Z">
              <w:r w:rsidRPr="00511193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4.071827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0BA93FF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518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519" w:author="Benjamin Zhu" w:date="2020-05-16T22:22:00Z">
                <w:pPr/>
              </w:pPrChange>
            </w:pPr>
            <w:del w:id="520" w:author="Benjamin Zhu" w:date="2020-04-29T00:02:00Z">
              <w:r w:rsidRPr="00511193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2.059753</w:delText>
              </w:r>
            </w:del>
          </w:p>
        </w:tc>
      </w:tr>
      <w:tr w:rsidR="00511193" w:rsidRPr="00E05F33" w:rsidDel="0039376F" w14:paraId="66268AC2" w14:textId="77777777" w:rsidTr="00511193">
        <w:trPr>
          <w:del w:id="521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5208F3C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522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523" w:author="Benjamin Zhu" w:date="2020-05-16T22:22:00Z">
                <w:pPr/>
              </w:pPrChange>
            </w:pPr>
            <w:del w:id="524" w:author="Benjamin Zhu" w:date="2020-04-29T00:02:00Z">
              <w:r w:rsidRPr="00511193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b3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D23AA7E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525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526" w:author="Benjamin Zhu" w:date="2020-05-16T22:22:00Z">
                <w:pPr/>
              </w:pPrChange>
            </w:pPr>
            <w:del w:id="527" w:author="Benjamin Zhu" w:date="2020-04-29T00:02:00Z">
              <w:r w:rsidRPr="00511193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2.804628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C50785D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528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529" w:author="Benjamin Zhu" w:date="2020-05-16T22:22:00Z">
                <w:pPr/>
              </w:pPrChange>
            </w:pPr>
            <w:del w:id="530" w:author="Benjamin Zhu" w:date="2020-04-29T00:02:00Z">
              <w:r w:rsidRPr="00511193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1.739748</w:delText>
              </w:r>
            </w:del>
          </w:p>
        </w:tc>
      </w:tr>
      <w:tr w:rsidR="00511193" w:rsidRPr="00E05F33" w:rsidDel="0039376F" w14:paraId="31E4FFA5" w14:textId="77777777" w:rsidTr="00511193">
        <w:trPr>
          <w:del w:id="531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FA621CB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532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533" w:author="Benjamin Zhu" w:date="2020-05-16T22:22:00Z">
                <w:pPr/>
              </w:pPrChange>
            </w:pPr>
            <w:del w:id="534" w:author="Benjamin Zhu" w:date="2020-04-29T00:02:00Z">
              <w:r w:rsidRPr="00511193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b4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36B6979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535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536" w:author="Benjamin Zhu" w:date="2020-05-16T22:22:00Z">
                <w:pPr/>
              </w:pPrChange>
            </w:pPr>
            <w:del w:id="537" w:author="Benjamin Zhu" w:date="2020-04-29T00:02:00Z">
              <w:r w:rsidRPr="00511193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2.721777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ABA2331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538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539" w:author="Benjamin Zhu" w:date="2020-05-16T22:22:00Z">
                <w:pPr/>
              </w:pPrChange>
            </w:pPr>
            <w:del w:id="540" w:author="Benjamin Zhu" w:date="2020-04-29T00:02:00Z">
              <w:r w:rsidRPr="00511193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1.900617</w:delText>
              </w:r>
            </w:del>
          </w:p>
        </w:tc>
      </w:tr>
      <w:commentRangeEnd w:id="405"/>
      <w:tr w:rsidR="00511193" w:rsidRPr="00E05F33" w:rsidDel="0039376F" w14:paraId="2F327EDF" w14:textId="77777777" w:rsidTr="00511193">
        <w:trPr>
          <w:del w:id="541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930258C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542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543" w:author="Benjamin Zhu" w:date="2020-05-16T22:22:00Z">
                <w:pPr/>
              </w:pPrChange>
            </w:pPr>
            <w:del w:id="544" w:author="Benjamin Zhu" w:date="2020-04-29T00:02:00Z">
              <w:r w:rsidRPr="00511193" w:rsidDel="0039376F">
                <w:rPr>
                  <w:rStyle w:val="CommentReference"/>
                  <w:lang w:val="pt-BR"/>
                  <w:rPrChange w:id="545" w:author="Benjamin Zhu" w:date="2020-05-16T21:03:00Z">
                    <w:rPr>
                      <w:rStyle w:val="CommentReference"/>
                    </w:rPr>
                  </w:rPrChange>
                </w:rPr>
                <w:commentReference w:id="405"/>
              </w:r>
              <w:r w:rsidRPr="00511193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b6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71D4614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546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547" w:author="Benjamin Zhu" w:date="2020-05-16T22:22:00Z">
                <w:pPr/>
              </w:pPrChange>
            </w:pPr>
            <w:del w:id="548" w:author="Benjamin Zhu" w:date="2020-04-29T00:02:00Z">
              <w:r w:rsidRPr="00511193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3.33425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916150E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549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550" w:author="Benjamin Zhu" w:date="2020-05-16T22:22:00Z">
                <w:pPr/>
              </w:pPrChange>
            </w:pPr>
            <w:del w:id="551" w:author="Benjamin Zhu" w:date="2020-04-29T00:02:00Z">
              <w:r w:rsidRPr="00511193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2.06756</w:delText>
              </w:r>
            </w:del>
          </w:p>
        </w:tc>
      </w:tr>
      <w:tr w:rsidR="00511193" w:rsidRPr="00E05F33" w:rsidDel="0039376F" w14:paraId="67B7077F" w14:textId="77777777" w:rsidTr="00511193">
        <w:trPr>
          <w:del w:id="552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F3A011C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553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554" w:author="Benjamin Zhu" w:date="2020-05-16T22:22:00Z">
                <w:pPr/>
              </w:pPrChange>
            </w:pPr>
            <w:del w:id="555" w:author="Benjamin Zhu" w:date="2020-04-29T00:02:00Z">
              <w:r w:rsidRPr="00511193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b12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F496FAE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556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557" w:author="Benjamin Zhu" w:date="2020-05-16T22:22:00Z">
                <w:pPr/>
              </w:pPrChange>
            </w:pPr>
            <w:del w:id="558" w:author="Benjamin Zhu" w:date="2020-04-29T00:02:00Z">
              <w:r w:rsidRPr="00511193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5.112029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F4E3E41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559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560" w:author="Benjamin Zhu" w:date="2020-05-16T22:22:00Z">
                <w:pPr/>
              </w:pPrChange>
            </w:pPr>
            <w:del w:id="561" w:author="Benjamin Zhu" w:date="2020-04-29T00:02:00Z">
              <w:r w:rsidRPr="00511193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1.924139</w:delText>
              </w:r>
            </w:del>
          </w:p>
        </w:tc>
      </w:tr>
      <w:tr w:rsidR="00511193" w:rsidRPr="00E05F33" w:rsidDel="0039376F" w14:paraId="2C16875D" w14:textId="77777777" w:rsidTr="00511193">
        <w:trPr>
          <w:del w:id="562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3A782B4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563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564" w:author="Benjamin Zhu" w:date="2020-05-16T22:22:00Z">
                <w:pPr/>
              </w:pPrChange>
            </w:pPr>
            <w:del w:id="565" w:author="Benjamin Zhu" w:date="2020-04-29T00:02:00Z">
              <w:r w:rsidRPr="00511193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b13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C4E1EFC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566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567" w:author="Benjamin Zhu" w:date="2020-05-16T22:22:00Z">
                <w:pPr/>
              </w:pPrChange>
            </w:pPr>
            <w:del w:id="568" w:author="Benjamin Zhu" w:date="2020-04-29T00:02:00Z">
              <w:r w:rsidRPr="00511193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3.066493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C07A374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569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570" w:author="Benjamin Zhu" w:date="2020-05-16T22:22:00Z">
                <w:pPr/>
              </w:pPrChange>
            </w:pPr>
            <w:del w:id="571" w:author="Benjamin Zhu" w:date="2020-04-29T00:02:00Z">
              <w:r w:rsidRPr="00511193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1.941934</w:delText>
              </w:r>
            </w:del>
          </w:p>
        </w:tc>
      </w:tr>
      <w:tr w:rsidR="00511193" w:rsidRPr="00E05F33" w:rsidDel="0039376F" w14:paraId="16B2DEDB" w14:textId="77777777" w:rsidTr="00511193">
        <w:trPr>
          <w:del w:id="572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753B5AD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573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574" w:author="Benjamin Zhu" w:date="2020-05-16T22:22:00Z">
                <w:pPr/>
              </w:pPrChange>
            </w:pPr>
            <w:del w:id="575" w:author="Benjamin Zhu" w:date="2020-04-29T00:02:00Z">
              <w:r w:rsidRPr="00511193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b21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16DA535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576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577" w:author="Benjamin Zhu" w:date="2020-05-16T22:22:00Z">
                <w:pPr/>
              </w:pPrChange>
            </w:pPr>
            <w:del w:id="578" w:author="Benjamin Zhu" w:date="2020-04-29T00:02:00Z">
              <w:r w:rsidRPr="00511193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2.222281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667C9BB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579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580" w:author="Benjamin Zhu" w:date="2020-05-16T22:22:00Z">
                <w:pPr/>
              </w:pPrChange>
            </w:pPr>
            <w:del w:id="581" w:author="Benjamin Zhu" w:date="2020-04-29T00:02:00Z">
              <w:r w:rsidRPr="00511193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1.621907</w:delText>
              </w:r>
            </w:del>
          </w:p>
        </w:tc>
      </w:tr>
      <w:tr w:rsidR="00511193" w:rsidRPr="00E05F33" w:rsidDel="0039376F" w14:paraId="228A4833" w14:textId="77777777" w:rsidTr="00511193">
        <w:trPr>
          <w:del w:id="582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71C3BD1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583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584" w:author="Benjamin Zhu" w:date="2020-05-16T22:22:00Z">
                <w:pPr/>
              </w:pPrChange>
            </w:pPr>
            <w:del w:id="585" w:author="Benjamin Zhu" w:date="2020-04-29T00:02:00Z">
              <w:r w:rsidRPr="00511193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b21a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12FACF9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586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587" w:author="Benjamin Zhu" w:date="2020-05-16T22:22:00Z">
                <w:pPr/>
              </w:pPrChange>
            </w:pPr>
            <w:del w:id="588" w:author="Benjamin Zhu" w:date="2020-04-29T00:02:00Z">
              <w:r w:rsidRPr="00511193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3.261056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D0BA373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589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590" w:author="Benjamin Zhu" w:date="2020-05-16T22:22:00Z">
                <w:pPr/>
              </w:pPrChange>
            </w:pPr>
            <w:del w:id="591" w:author="Benjamin Zhu" w:date="2020-04-29T00:02:00Z">
              <w:r w:rsidRPr="00511193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2.250339</w:delText>
              </w:r>
            </w:del>
          </w:p>
        </w:tc>
      </w:tr>
      <w:tr w:rsidR="00511193" w:rsidRPr="00E05F33" w:rsidDel="0039376F" w14:paraId="23BECAEC" w14:textId="77777777" w:rsidTr="00511193">
        <w:trPr>
          <w:del w:id="592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E0082B4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593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594" w:author="Benjamin Zhu" w:date="2020-05-16T22:22:00Z">
                <w:pPr/>
              </w:pPrChange>
            </w:pPr>
            <w:del w:id="595" w:author="Benjamin Zhu" w:date="2020-04-29T00:02:00Z">
              <w:r w:rsidRPr="00511193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b32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4A2F361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596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597" w:author="Benjamin Zhu" w:date="2020-05-16T22:22:00Z">
                <w:pPr/>
              </w:pPrChange>
            </w:pPr>
            <w:del w:id="598" w:author="Benjamin Zhu" w:date="2020-04-29T00:02:00Z">
              <w:r w:rsidRPr="00511193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3.372535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A5FAEB9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599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600" w:author="Benjamin Zhu" w:date="2020-05-16T22:22:00Z">
                <w:pPr/>
              </w:pPrChange>
            </w:pPr>
            <w:del w:id="601" w:author="Benjamin Zhu" w:date="2020-04-29T00:02:00Z">
              <w:r w:rsidRPr="00511193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1.977211</w:delText>
              </w:r>
            </w:del>
          </w:p>
        </w:tc>
      </w:tr>
      <w:tr w:rsidR="00511193" w:rsidRPr="00E05F33" w:rsidDel="0039376F" w14:paraId="7F2F4DB7" w14:textId="77777777" w:rsidTr="00511193">
        <w:trPr>
          <w:del w:id="602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7B7FCC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603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604" w:author="Benjamin Zhu" w:date="2020-05-16T22:22:00Z">
                <w:pPr/>
              </w:pPrChange>
            </w:pPr>
            <w:del w:id="605" w:author="Benjamin Zhu" w:date="2020-04-29T00:02:00Z">
              <w:r w:rsidRPr="00511193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b47a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E29A90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606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607" w:author="Benjamin Zhu" w:date="2020-05-16T22:22:00Z">
                <w:pPr/>
              </w:pPrChange>
            </w:pPr>
            <w:del w:id="608" w:author="Benjamin Zhu" w:date="2020-04-29T00:02:00Z">
              <w:r w:rsidRPr="00511193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3.165352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505DE8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609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610" w:author="Benjamin Zhu" w:date="2020-05-16T22:22:00Z">
                <w:pPr/>
              </w:pPrChange>
            </w:pPr>
            <w:del w:id="611" w:author="Benjamin Zhu" w:date="2020-04-29T00:02:00Z">
              <w:r w:rsidRPr="00511193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1.982984</w:delText>
              </w:r>
            </w:del>
          </w:p>
        </w:tc>
      </w:tr>
      <w:tr w:rsidR="00511193" w:rsidRPr="00E05F33" w:rsidDel="0039376F" w14:paraId="0B2E2FD0" w14:textId="77777777" w:rsidTr="00511193">
        <w:trPr>
          <w:del w:id="612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C56DC6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613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614" w:author="Benjamin Zhu" w:date="2020-05-16T22:22:00Z">
                <w:pPr/>
              </w:pPrChange>
            </w:pPr>
            <w:del w:id="615" w:author="Benjamin Zhu" w:date="2020-04-29T00:02:00Z">
              <w:r w:rsidRPr="00511193" w:rsidDel="0039376F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pt-BR"/>
                </w:rPr>
                <w:delText>N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112E5B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616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617" w:author="Benjamin Zhu" w:date="2020-05-16T22:22:00Z">
                <w:pPr/>
              </w:pPrChange>
            </w:pPr>
            <w:del w:id="618" w:author="Benjamin Zhu" w:date="2020-04-29T00:02:00Z">
              <w:r w:rsidRPr="00511193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3028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2C2256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619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620" w:author="Benjamin Zhu" w:date="2020-05-16T22:22:00Z">
                <w:pPr/>
              </w:pPrChange>
            </w:pPr>
          </w:p>
        </w:tc>
      </w:tr>
    </w:tbl>
    <w:p w14:paraId="05ECE7B4" w14:textId="77777777" w:rsidR="00511193" w:rsidRPr="00511193" w:rsidDel="00C77D4A" w:rsidRDefault="00511193" w:rsidP="00511193">
      <w:pPr>
        <w:spacing w:line="480" w:lineRule="auto"/>
        <w:ind w:firstLine="720"/>
        <w:rPr>
          <w:del w:id="621" w:author="Benjamin Zhu" w:date="2020-04-29T00:02:00Z"/>
          <w:lang w:val="pt-BR"/>
        </w:rPr>
      </w:pPr>
    </w:p>
    <w:p w14:paraId="6C818D26" w14:textId="77777777" w:rsidR="00511193" w:rsidRPr="00511193" w:rsidRDefault="00511193" w:rsidP="00511193">
      <w:pPr>
        <w:spacing w:line="480" w:lineRule="auto"/>
        <w:ind w:firstLine="720"/>
        <w:rPr>
          <w:ins w:id="622" w:author="Benjamin Zhu" w:date="2020-05-16T22:22:00Z"/>
          <w:lang w:val="pt-BR"/>
        </w:rPr>
      </w:pPr>
    </w:p>
    <w:p w14:paraId="4110E3D0" w14:textId="77777777" w:rsidR="00511193" w:rsidRPr="00511193" w:rsidRDefault="00511193" w:rsidP="00511193">
      <w:pPr>
        <w:jc w:val="center"/>
        <w:rPr>
          <w:lang w:val="pt-BR"/>
        </w:rPr>
      </w:pPr>
      <w:r w:rsidRPr="00511193">
        <w:rPr>
          <w:lang w:val="pt-BR"/>
        </w:rPr>
        <w:t xml:space="preserve">Tabela </w:t>
      </w:r>
      <w:ins w:id="623" w:author="Benjamin Zhu" w:date="2020-04-29T20:02:00Z">
        <w:r w:rsidRPr="00511193">
          <w:rPr>
            <w:lang w:val="pt-BR"/>
          </w:rPr>
          <w:t>2</w:t>
        </w:r>
      </w:ins>
      <w:del w:id="624" w:author="Benjamin Zhu" w:date="2020-04-29T20:02:00Z">
        <w:r w:rsidRPr="00511193" w:rsidDel="005218B6">
          <w:rPr>
            <w:lang w:val="pt-BR"/>
          </w:rPr>
          <w:delText>4</w:delText>
        </w:r>
      </w:del>
      <w:r w:rsidRPr="00511193">
        <w:rPr>
          <w:lang w:val="pt-BR"/>
        </w:rPr>
        <w:t xml:space="preserve">. </w:t>
      </w:r>
      <w:del w:id="625" w:author="Ednaldo Ribeiro" w:date="2020-05-22T16:30:00Z">
        <w:r w:rsidRPr="00511193" w:rsidDel="00CA6ABB">
          <w:rPr>
            <w:lang w:val="pt-BR"/>
          </w:rPr>
          <w:delText>Média e Desavio Padrão d</w:delText>
        </w:r>
      </w:del>
      <w:ins w:id="626" w:author="Benjamin Zhu" w:date="2020-05-16T22:23:00Z">
        <w:del w:id="627" w:author="Ednaldo Ribeiro" w:date="2020-05-22T16:30:00Z">
          <w:r w:rsidRPr="00511193" w:rsidDel="00CA6ABB">
            <w:rPr>
              <w:lang w:val="pt-BR"/>
            </w:rPr>
            <w:delText>a</w:delText>
          </w:r>
        </w:del>
      </w:ins>
      <w:del w:id="628" w:author="Ednaldo Ribeiro" w:date="2020-05-22T16:30:00Z">
        <w:r w:rsidRPr="00511193" w:rsidDel="00CA6ABB">
          <w:rPr>
            <w:lang w:val="pt-BR"/>
          </w:rPr>
          <w:delText>os variáveis</w:delText>
        </w:r>
      </w:del>
      <w:ins w:id="629" w:author="Benjamin Zhu" w:date="2020-05-16T22:23:00Z">
        <w:del w:id="630" w:author="Ednaldo Ribeiro" w:date="2020-05-22T16:30:00Z">
          <w:r w:rsidRPr="00511193" w:rsidDel="00CA6ABB">
            <w:rPr>
              <w:lang w:val="pt-BR"/>
            </w:rPr>
            <w:delText xml:space="preserve"> </w:delText>
          </w:r>
        </w:del>
      </w:ins>
      <w:ins w:id="631" w:author="Ednaldo Ribeiro" w:date="2020-05-22T16:30:00Z">
        <w:r w:rsidRPr="00511193">
          <w:rPr>
            <w:lang w:val="pt-BR"/>
          </w:rPr>
          <w:t>Descritivas das variáveis, Brasil, 2017-19.</w:t>
        </w:r>
      </w:ins>
      <w:del w:id="632" w:author="Benjamin Zhu" w:date="2020-05-16T22:23:00Z">
        <w:r w:rsidRPr="00511193" w:rsidDel="00C77D4A">
          <w:rPr>
            <w:lang w:val="pt-BR"/>
          </w:rPr>
          <w:delText xml:space="preserve"> </w:delText>
        </w:r>
      </w:del>
      <w:del w:id="633" w:author="Ednaldo Ribeiro" w:date="2020-05-22T16:29:00Z">
        <w:r w:rsidRPr="00511193" w:rsidDel="00CA6ABB">
          <w:rPr>
            <w:lang w:val="pt-BR"/>
          </w:rPr>
          <w:delText>controles</w:delText>
        </w:r>
      </w:del>
      <w:ins w:id="634" w:author="Benjamin Zhu" w:date="2020-05-16T22:23:00Z">
        <w:del w:id="635" w:author="Ednaldo Ribeiro" w:date="2020-05-22T16:29:00Z">
          <w:r w:rsidRPr="00511193" w:rsidDel="00CA6ABB">
            <w:rPr>
              <w:lang w:val="pt-BR"/>
            </w:rPr>
            <w:delText xml:space="preserve"> e os </w:delText>
          </w:r>
        </w:del>
      </w:ins>
      <w:ins w:id="636" w:author="Benjamin Zhu" w:date="2020-05-16T22:24:00Z">
        <w:del w:id="637" w:author="Ednaldo Ribeiro" w:date="2020-05-22T16:29:00Z">
          <w:r w:rsidRPr="00511193" w:rsidDel="00CA6ABB">
            <w:rPr>
              <w:lang w:val="pt-BR"/>
            </w:rPr>
            <w:delText>í</w:delText>
          </w:r>
        </w:del>
      </w:ins>
      <w:ins w:id="638" w:author="Benjamin Zhu" w:date="2020-05-16T22:23:00Z">
        <w:del w:id="639" w:author="Ednaldo Ribeiro" w:date="2020-05-22T16:29:00Z">
          <w:r w:rsidRPr="00511193" w:rsidDel="00CA6ABB">
            <w:rPr>
              <w:lang w:val="pt-BR"/>
            </w:rPr>
            <w:delText>ndices</w:delText>
          </w:r>
        </w:del>
      </w:ins>
    </w:p>
    <w:tbl>
      <w:tblPr>
        <w:tblpPr w:leftFromText="180" w:rightFromText="180" w:vertAnchor="text" w:tblpXSpec="center" w:tblpY="1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1656"/>
        <w:gridCol w:w="1656"/>
      </w:tblGrid>
      <w:tr w:rsidR="00511193" w:rsidRPr="00511193" w14:paraId="25ED8630" w14:textId="77777777" w:rsidTr="00511193">
        <w:tc>
          <w:tcPr>
            <w:tcW w:w="3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0089E4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B6B5CF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Proporção (Média para Idade)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69B910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Desavio Padrão</w:t>
            </w:r>
          </w:p>
        </w:tc>
      </w:tr>
      <w:tr w:rsidR="00511193" w:rsidRPr="00511193" w14:paraId="40849862" w14:textId="77777777" w:rsidTr="00511193">
        <w:tc>
          <w:tcPr>
            <w:tcW w:w="30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419E14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Feminina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5A396A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0,5025053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594A50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0,5000763</w:t>
            </w:r>
          </w:p>
        </w:tc>
      </w:tr>
      <w:tr w:rsidR="00511193" w:rsidRPr="00511193" w14:paraId="2EC7164B" w14:textId="77777777" w:rsidTr="00511193"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</w:tcPr>
          <w:p w14:paraId="39D6BFB8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Idade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E85C0B2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38,87245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C3E581C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15,91045</w:t>
            </w:r>
          </w:p>
        </w:tc>
      </w:tr>
      <w:tr w:rsidR="00511193" w:rsidRPr="00511193" w14:paraId="01E56064" w14:textId="77777777" w:rsidTr="00511193"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</w:tcPr>
          <w:p w14:paraId="26AF1948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Formação Superior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669B76C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0,1020371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0AE8306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0,302747</w:t>
            </w:r>
          </w:p>
        </w:tc>
      </w:tr>
      <w:tr w:rsidR="00511193" w:rsidRPr="00511193" w14:paraId="0DAEFE35" w14:textId="77777777" w:rsidTr="00511193"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</w:tcPr>
          <w:p w14:paraId="57AF7C52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Renda Familiar 0-1050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2414524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0,2825094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D06170D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0,4502941</w:t>
            </w:r>
          </w:p>
        </w:tc>
      </w:tr>
      <w:tr w:rsidR="00511193" w:rsidRPr="00511193" w14:paraId="28F255E7" w14:textId="77777777" w:rsidTr="00511193"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</w:tcPr>
          <w:p w14:paraId="0D5AEF61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Renda Familiar 1051-1950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49E1196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0,2860213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F158DEB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0,4519741</w:t>
            </w:r>
          </w:p>
        </w:tc>
      </w:tr>
      <w:tr w:rsidR="00511193" w:rsidRPr="00511193" w14:paraId="0913EC5F" w14:textId="77777777" w:rsidTr="00511193"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</w:tcPr>
          <w:p w14:paraId="73D63730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Renda Familiar 1951-2550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C101615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0,1523037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02C2855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0,3593743</w:t>
            </w:r>
          </w:p>
        </w:tc>
      </w:tr>
      <w:tr w:rsidR="00511193" w:rsidRPr="00511193" w14:paraId="2EE812F4" w14:textId="77777777" w:rsidTr="00511193"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</w:tcPr>
          <w:p w14:paraId="5C5FA16C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Renda Familiar 4951p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BC08CD1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0,1451925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4E70CF0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0,352353</w:t>
            </w:r>
          </w:p>
        </w:tc>
      </w:tr>
      <w:tr w:rsidR="00511193" w:rsidRPr="00511193" w14:paraId="1FBA1E01" w14:textId="77777777" w:rsidTr="00511193"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</w:tcPr>
          <w:p w14:paraId="182BE439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Branco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6DF206B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0,2971485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8EB8E2D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0,4570789</w:t>
            </w:r>
          </w:p>
        </w:tc>
      </w:tr>
      <w:tr w:rsidR="00511193" w:rsidRPr="00511193" w14:paraId="36339C2F" w14:textId="77777777" w:rsidTr="00511193"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</w:tcPr>
          <w:p w14:paraId="421DD50B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Negro/Pardo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D82E82E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0,6055005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211F6BD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0,4888246</w:t>
            </w:r>
          </w:p>
        </w:tc>
      </w:tr>
      <w:tr w:rsidR="00511193" w:rsidRPr="00511193" w14:paraId="4CBA7C4D" w14:textId="77777777" w:rsidTr="00511193"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</w:tcPr>
          <w:p w14:paraId="74FB83B9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Outro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FF94970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0,0370604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98349FE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0,1889413</w:t>
            </w:r>
          </w:p>
        </w:tc>
      </w:tr>
      <w:tr w:rsidR="00511193" w:rsidRPr="00511193" w14:paraId="7FF1C151" w14:textId="77777777" w:rsidTr="00511193"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</w:tcPr>
          <w:p w14:paraId="293F6673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Amarelo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04A0067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0,0602907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1FE32DB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0,2380643</w:t>
            </w:r>
          </w:p>
        </w:tc>
      </w:tr>
      <w:tr w:rsidR="00511193" w:rsidRPr="00511193" w14:paraId="36C9F4AA" w14:textId="77777777" w:rsidTr="00511193"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</w:tcPr>
          <w:p w14:paraId="78922CC5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2017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ACC7495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0,5056106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0A14B13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0,500051</w:t>
            </w:r>
          </w:p>
        </w:tc>
      </w:tr>
      <w:tr w:rsidR="00511193" w:rsidRPr="00511193" w14:paraId="04B6EC36" w14:textId="77777777" w:rsidTr="00511193">
        <w:tc>
          <w:tcPr>
            <w:tcW w:w="3074" w:type="dxa"/>
            <w:tcBorders>
              <w:top w:val="nil"/>
              <w:left w:val="nil"/>
              <w:right w:val="nil"/>
            </w:tcBorders>
          </w:tcPr>
          <w:p w14:paraId="7CBBF2A6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2019</w:t>
            </w:r>
          </w:p>
        </w:tc>
        <w:tc>
          <w:tcPr>
            <w:tcW w:w="1656" w:type="dxa"/>
            <w:tcBorders>
              <w:top w:val="nil"/>
              <w:left w:val="nil"/>
              <w:right w:val="nil"/>
            </w:tcBorders>
          </w:tcPr>
          <w:p w14:paraId="5158C2CA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0,4943894</w:t>
            </w:r>
          </w:p>
        </w:tc>
        <w:tc>
          <w:tcPr>
            <w:tcW w:w="1656" w:type="dxa"/>
            <w:tcBorders>
              <w:top w:val="nil"/>
              <w:left w:val="nil"/>
              <w:right w:val="nil"/>
            </w:tcBorders>
          </w:tcPr>
          <w:p w14:paraId="55359C38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0,500051</w:t>
            </w:r>
          </w:p>
        </w:tc>
      </w:tr>
      <w:tr w:rsidR="00511193" w:rsidRPr="00511193" w14:paraId="0A391F09" w14:textId="77777777" w:rsidTr="00511193">
        <w:tc>
          <w:tcPr>
            <w:tcW w:w="3074" w:type="dxa"/>
            <w:tcBorders>
              <w:top w:val="nil"/>
              <w:left w:val="nil"/>
              <w:right w:val="nil"/>
            </w:tcBorders>
          </w:tcPr>
          <w:p w14:paraId="78907B40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COPI</w:t>
            </w:r>
          </w:p>
        </w:tc>
        <w:tc>
          <w:tcPr>
            <w:tcW w:w="1656" w:type="dxa"/>
            <w:tcBorders>
              <w:top w:val="nil"/>
              <w:left w:val="nil"/>
              <w:right w:val="nil"/>
            </w:tcBorders>
          </w:tcPr>
          <w:p w14:paraId="59D549D3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0,4281259</w:t>
            </w:r>
          </w:p>
        </w:tc>
        <w:tc>
          <w:tcPr>
            <w:tcW w:w="1656" w:type="dxa"/>
            <w:tcBorders>
              <w:top w:val="nil"/>
              <w:left w:val="nil"/>
              <w:right w:val="nil"/>
            </w:tcBorders>
          </w:tcPr>
          <w:p w14:paraId="667DFBFE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0,2337673</w:t>
            </w:r>
          </w:p>
        </w:tc>
      </w:tr>
      <w:tr w:rsidR="00511193" w:rsidRPr="00511193" w14:paraId="67CEF086" w14:textId="77777777" w:rsidTr="00511193">
        <w:tc>
          <w:tcPr>
            <w:tcW w:w="3074" w:type="dxa"/>
            <w:tcBorders>
              <w:top w:val="nil"/>
              <w:left w:val="nil"/>
              <w:right w:val="nil"/>
            </w:tcBorders>
          </w:tcPr>
          <w:p w14:paraId="4C6854FD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CI</w:t>
            </w:r>
          </w:p>
        </w:tc>
        <w:tc>
          <w:tcPr>
            <w:tcW w:w="1656" w:type="dxa"/>
            <w:tcBorders>
              <w:top w:val="nil"/>
              <w:left w:val="nil"/>
              <w:right w:val="nil"/>
            </w:tcBorders>
          </w:tcPr>
          <w:p w14:paraId="59915B01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0,3555311</w:t>
            </w:r>
          </w:p>
        </w:tc>
        <w:tc>
          <w:tcPr>
            <w:tcW w:w="1656" w:type="dxa"/>
            <w:tcBorders>
              <w:top w:val="nil"/>
              <w:left w:val="nil"/>
              <w:right w:val="nil"/>
            </w:tcBorders>
          </w:tcPr>
          <w:p w14:paraId="385D2130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0,2155426</w:t>
            </w:r>
          </w:p>
        </w:tc>
      </w:tr>
      <w:tr w:rsidR="00511193" w:rsidRPr="00511193" w14:paraId="4BE3F1B1" w14:textId="77777777" w:rsidTr="00511193">
        <w:tc>
          <w:tcPr>
            <w:tcW w:w="3074" w:type="dxa"/>
            <w:tcBorders>
              <w:left w:val="nil"/>
              <w:bottom w:val="single" w:sz="4" w:space="0" w:color="auto"/>
              <w:right w:val="nil"/>
            </w:tcBorders>
          </w:tcPr>
          <w:p w14:paraId="08EE2677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pt-BR"/>
              </w:rPr>
              <w:t>N</w:t>
            </w:r>
          </w:p>
        </w:tc>
        <w:tc>
          <w:tcPr>
            <w:tcW w:w="1656" w:type="dxa"/>
            <w:tcBorders>
              <w:left w:val="nil"/>
              <w:bottom w:val="single" w:sz="4" w:space="0" w:color="auto"/>
              <w:right w:val="nil"/>
            </w:tcBorders>
          </w:tcPr>
          <w:p w14:paraId="33465848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3030</w:t>
            </w:r>
          </w:p>
        </w:tc>
        <w:tc>
          <w:tcPr>
            <w:tcW w:w="1656" w:type="dxa"/>
            <w:tcBorders>
              <w:left w:val="nil"/>
              <w:bottom w:val="single" w:sz="4" w:space="0" w:color="auto"/>
              <w:right w:val="nil"/>
            </w:tcBorders>
          </w:tcPr>
          <w:p w14:paraId="2CB58CB6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</w:tbl>
    <w:p w14:paraId="02BBE966" w14:textId="77777777" w:rsidR="00511193" w:rsidRPr="00511193" w:rsidRDefault="00511193">
      <w:pPr>
        <w:ind w:firstLine="1560"/>
        <w:rPr>
          <w:ins w:id="640" w:author="Ednaldo Ribeiro" w:date="2020-05-22T16:43:00Z"/>
          <w:lang w:val="pt-BR"/>
        </w:rPr>
        <w:pPrChange w:id="641" w:author="Ednaldo Ribeiro" w:date="2020-05-22T16:43:00Z">
          <w:pPr>
            <w:ind w:firstLine="1134"/>
          </w:pPr>
        </w:pPrChange>
      </w:pPr>
      <w:del w:id="642" w:author="Ednaldo Ribeiro" w:date="2020-05-22T16:43:00Z">
        <w:r w:rsidRPr="00511193" w:rsidDel="00D46D62">
          <w:rPr>
            <w:lang w:val="pt-BR"/>
          </w:rPr>
          <w:br w:type="textWrapping" w:clear="all"/>
        </w:r>
      </w:del>
      <w:ins w:id="643" w:author="Ednaldo Ribeiro" w:date="2020-05-22T16:43:00Z">
        <w:r w:rsidRPr="00511193">
          <w:rPr>
            <w:lang w:val="pt-BR"/>
          </w:rPr>
          <w:t xml:space="preserve">Fonte: </w:t>
        </w:r>
        <w:proofErr w:type="spellStart"/>
        <w:r w:rsidRPr="00511193">
          <w:rPr>
            <w:lang w:val="pt-BR"/>
          </w:rPr>
          <w:t>Lapop</w:t>
        </w:r>
        <w:proofErr w:type="spellEnd"/>
        <w:r w:rsidRPr="00511193">
          <w:rPr>
            <w:lang w:val="pt-BR"/>
          </w:rPr>
          <w:t>, 2017 e 2019.</w:t>
        </w:r>
      </w:ins>
    </w:p>
    <w:p w14:paraId="7DF59636" w14:textId="77777777" w:rsidR="00511193" w:rsidRPr="00511193" w:rsidRDefault="00511193" w:rsidP="00511193">
      <w:pPr>
        <w:rPr>
          <w:lang w:val="pt-BR"/>
        </w:rPr>
      </w:pPr>
    </w:p>
    <w:p w14:paraId="5190A39C" w14:textId="46430C5C" w:rsidR="00511193" w:rsidRDefault="00511193" w:rsidP="00511193">
      <w:pPr>
        <w:spacing w:line="480" w:lineRule="auto"/>
        <w:ind w:firstLine="720"/>
        <w:rPr>
          <w:lang w:val="pt-BR"/>
        </w:rPr>
      </w:pPr>
      <w:r w:rsidRPr="00511193">
        <w:rPr>
          <w:lang w:val="pt-BR"/>
        </w:rPr>
        <w:lastRenderedPageBreak/>
        <w:t xml:space="preserve">Tabela 3 apresenta os resultados dos modelos de regressão. </w:t>
      </w:r>
      <w:ins w:id="644" w:author="Ednaldo Ribeiro" w:date="2020-05-22T16:37:00Z">
        <w:r w:rsidRPr="00511193">
          <w:rPr>
            <w:lang w:val="pt-BR"/>
          </w:rPr>
          <w:t xml:space="preserve">As </w:t>
        </w:r>
      </w:ins>
      <w:del w:id="645" w:author="Ednaldo Ribeiro" w:date="2020-05-22T16:37:00Z">
        <w:r w:rsidRPr="00511193" w:rsidDel="003B5FA6">
          <w:rPr>
            <w:lang w:val="pt-BR"/>
          </w:rPr>
          <w:delText xml:space="preserve">Colunas </w:delText>
        </w:r>
      </w:del>
      <w:ins w:id="646" w:author="Ednaldo Ribeiro" w:date="2020-05-22T16:37:00Z">
        <w:r w:rsidRPr="00511193">
          <w:rPr>
            <w:lang w:val="pt-BR"/>
          </w:rPr>
          <w:t xml:space="preserve">colunas </w:t>
        </w:r>
      </w:ins>
      <w:r w:rsidRPr="00511193">
        <w:rPr>
          <w:lang w:val="pt-BR"/>
        </w:rPr>
        <w:t>1 e 2 apresentam os modelos usando os índices de COPI e CI, respetivamente, sem interação, e</w:t>
      </w:r>
      <w:ins w:id="647" w:author="Ednaldo Ribeiro" w:date="2020-05-22T16:37:00Z">
        <w:r w:rsidRPr="00511193">
          <w:rPr>
            <w:lang w:val="pt-BR"/>
          </w:rPr>
          <w:t>nquanto as</w:t>
        </w:r>
      </w:ins>
      <w:del w:id="648" w:author="Ednaldo Ribeiro" w:date="2020-05-22T16:37:00Z">
        <w:r w:rsidRPr="00511193" w:rsidDel="003B5FA6">
          <w:rPr>
            <w:lang w:val="pt-BR"/>
          </w:rPr>
          <w:delText xml:space="preserve"> colunas</w:delText>
        </w:r>
      </w:del>
      <w:r w:rsidRPr="00511193">
        <w:rPr>
          <w:lang w:val="pt-BR"/>
        </w:rPr>
        <w:t xml:space="preserve"> 3 e 4 </w:t>
      </w:r>
      <w:ins w:id="649" w:author="Ednaldo Ribeiro" w:date="2020-05-22T16:37:00Z">
        <w:r w:rsidRPr="00511193">
          <w:rPr>
            <w:lang w:val="pt-BR"/>
          </w:rPr>
          <w:t>mostram</w:t>
        </w:r>
      </w:ins>
      <w:del w:id="650" w:author="Ednaldo Ribeiro" w:date="2020-05-22T16:37:00Z">
        <w:r w:rsidRPr="00511193" w:rsidDel="003B5FA6">
          <w:rPr>
            <w:lang w:val="pt-BR"/>
          </w:rPr>
          <w:delText>apresentam</w:delText>
        </w:r>
      </w:del>
      <w:r w:rsidRPr="00511193">
        <w:rPr>
          <w:lang w:val="pt-BR"/>
        </w:rPr>
        <w:t xml:space="preserve"> os mesmos modelos com interação entre formação superior e grupo étnico. </w:t>
      </w:r>
    </w:p>
    <w:p w14:paraId="46B2CCEF" w14:textId="77777777" w:rsidR="00511193" w:rsidRPr="00511193" w:rsidDel="003B5FA6" w:rsidRDefault="00511193" w:rsidP="00511193">
      <w:pPr>
        <w:rPr>
          <w:del w:id="651" w:author="Ednaldo Ribeiro" w:date="2020-05-22T16:37:00Z"/>
          <w:lang w:val="pt-BR"/>
        </w:rPr>
      </w:pPr>
    </w:p>
    <w:p w14:paraId="546CDA72" w14:textId="77777777" w:rsidR="00511193" w:rsidRPr="00511193" w:rsidDel="003B5FA6" w:rsidRDefault="00511193" w:rsidP="00511193">
      <w:pPr>
        <w:rPr>
          <w:del w:id="652" w:author="Ednaldo Ribeiro" w:date="2020-05-22T16:37:00Z"/>
          <w:lang w:val="pt-BR"/>
        </w:rPr>
      </w:pPr>
    </w:p>
    <w:p w14:paraId="6F051749" w14:textId="77777777" w:rsidR="00511193" w:rsidRPr="00511193" w:rsidDel="003B5FA6" w:rsidRDefault="00511193" w:rsidP="00511193">
      <w:pPr>
        <w:rPr>
          <w:del w:id="653" w:author="Ednaldo Ribeiro" w:date="2020-05-22T16:37:00Z"/>
          <w:lang w:val="pt-BR"/>
        </w:rPr>
      </w:pPr>
    </w:p>
    <w:p w14:paraId="315B3D7D" w14:textId="77777777" w:rsidR="00511193" w:rsidRPr="00511193" w:rsidDel="003B5FA6" w:rsidRDefault="00511193" w:rsidP="00511193">
      <w:pPr>
        <w:rPr>
          <w:del w:id="654" w:author="Ednaldo Ribeiro" w:date="2020-05-22T16:37:00Z"/>
          <w:lang w:val="pt-BR"/>
        </w:rPr>
      </w:pPr>
    </w:p>
    <w:p w14:paraId="1452A287" w14:textId="77777777" w:rsidR="00511193" w:rsidRPr="00511193" w:rsidDel="003B5FA6" w:rsidRDefault="00511193" w:rsidP="00511193">
      <w:pPr>
        <w:rPr>
          <w:del w:id="655" w:author="Ednaldo Ribeiro" w:date="2020-05-22T16:37:00Z"/>
          <w:lang w:val="pt-BR"/>
        </w:rPr>
      </w:pPr>
    </w:p>
    <w:p w14:paraId="4131DEC6" w14:textId="77777777" w:rsidR="00511193" w:rsidRPr="00511193" w:rsidDel="003B5FA6" w:rsidRDefault="00511193" w:rsidP="00511193">
      <w:pPr>
        <w:rPr>
          <w:del w:id="656" w:author="Ednaldo Ribeiro" w:date="2020-05-22T16:37:00Z"/>
          <w:lang w:val="pt-BR"/>
        </w:rPr>
      </w:pPr>
    </w:p>
    <w:p w14:paraId="313C2194" w14:textId="77777777" w:rsidR="00511193" w:rsidRPr="00511193" w:rsidDel="003B5FA6" w:rsidRDefault="00511193" w:rsidP="00511193">
      <w:pPr>
        <w:rPr>
          <w:del w:id="657" w:author="Ednaldo Ribeiro" w:date="2020-05-22T16:37:00Z"/>
          <w:lang w:val="pt-BR"/>
        </w:rPr>
      </w:pPr>
    </w:p>
    <w:p w14:paraId="6AE107D3" w14:textId="77777777" w:rsidR="00511193" w:rsidRPr="00511193" w:rsidDel="003B5FA6" w:rsidRDefault="00511193" w:rsidP="00511193">
      <w:pPr>
        <w:rPr>
          <w:del w:id="658" w:author="Ednaldo Ribeiro" w:date="2020-05-22T16:37:00Z"/>
          <w:lang w:val="pt-BR"/>
        </w:rPr>
      </w:pPr>
    </w:p>
    <w:p w14:paraId="55F61A6B" w14:textId="77777777" w:rsidR="00511193" w:rsidRPr="00511193" w:rsidDel="003B5FA6" w:rsidRDefault="00511193" w:rsidP="00511193">
      <w:pPr>
        <w:rPr>
          <w:del w:id="659" w:author="Ednaldo Ribeiro" w:date="2020-05-22T16:37:00Z"/>
          <w:lang w:val="pt-BR"/>
        </w:rPr>
      </w:pPr>
    </w:p>
    <w:p w14:paraId="5D6062F2" w14:textId="77777777" w:rsidR="00511193" w:rsidRPr="00511193" w:rsidDel="003B5FA6" w:rsidRDefault="00511193" w:rsidP="00511193">
      <w:pPr>
        <w:rPr>
          <w:del w:id="660" w:author="Ednaldo Ribeiro" w:date="2020-05-22T16:37:00Z"/>
          <w:lang w:val="pt-BR"/>
        </w:rPr>
      </w:pPr>
    </w:p>
    <w:p w14:paraId="55C0C337" w14:textId="77777777" w:rsidR="00511193" w:rsidRPr="00511193" w:rsidDel="003B5FA6" w:rsidRDefault="00511193" w:rsidP="00511193">
      <w:pPr>
        <w:rPr>
          <w:del w:id="661" w:author="Ednaldo Ribeiro" w:date="2020-05-22T16:37:00Z"/>
          <w:lang w:val="pt-BR"/>
        </w:rPr>
      </w:pPr>
    </w:p>
    <w:p w14:paraId="5F0E04FF" w14:textId="77777777" w:rsidR="00511193" w:rsidRPr="00511193" w:rsidDel="003B5FA6" w:rsidRDefault="00511193" w:rsidP="00511193">
      <w:pPr>
        <w:rPr>
          <w:del w:id="662" w:author="Ednaldo Ribeiro" w:date="2020-05-22T16:37:00Z"/>
          <w:lang w:val="pt-BR"/>
        </w:rPr>
      </w:pPr>
    </w:p>
    <w:p w14:paraId="37E299AE" w14:textId="77777777" w:rsidR="00511193" w:rsidRPr="00511193" w:rsidDel="003B5FA6" w:rsidRDefault="00511193" w:rsidP="00511193">
      <w:pPr>
        <w:rPr>
          <w:del w:id="663" w:author="Ednaldo Ribeiro" w:date="2020-05-22T16:37:00Z"/>
          <w:lang w:val="pt-BR"/>
        </w:rPr>
      </w:pPr>
    </w:p>
    <w:p w14:paraId="0B2E8965" w14:textId="77777777" w:rsidR="00511193" w:rsidRPr="00511193" w:rsidDel="003B5FA6" w:rsidRDefault="00511193" w:rsidP="00511193">
      <w:pPr>
        <w:rPr>
          <w:del w:id="664" w:author="Ednaldo Ribeiro" w:date="2020-05-22T16:37:00Z"/>
          <w:lang w:val="pt-BR"/>
        </w:rPr>
      </w:pPr>
    </w:p>
    <w:p w14:paraId="1359B1B9" w14:textId="77777777" w:rsidR="00511193" w:rsidRPr="00511193" w:rsidDel="003B5FA6" w:rsidRDefault="00511193" w:rsidP="00511193">
      <w:pPr>
        <w:rPr>
          <w:del w:id="665" w:author="Ednaldo Ribeiro" w:date="2020-05-22T16:37:00Z"/>
          <w:lang w:val="pt-BR"/>
        </w:rPr>
      </w:pPr>
    </w:p>
    <w:p w14:paraId="7303CB5D" w14:textId="77777777" w:rsidR="00511193" w:rsidRPr="00511193" w:rsidDel="003B5FA6" w:rsidRDefault="00511193" w:rsidP="00511193">
      <w:pPr>
        <w:rPr>
          <w:del w:id="666" w:author="Ednaldo Ribeiro" w:date="2020-05-22T16:37:00Z"/>
          <w:lang w:val="pt-BR"/>
        </w:rPr>
      </w:pPr>
    </w:p>
    <w:p w14:paraId="739DA1B9" w14:textId="77777777" w:rsidR="00511193" w:rsidRPr="00511193" w:rsidDel="003B5FA6" w:rsidRDefault="00511193" w:rsidP="00511193">
      <w:pPr>
        <w:rPr>
          <w:del w:id="667" w:author="Ednaldo Ribeiro" w:date="2020-05-22T16:37:00Z"/>
          <w:lang w:val="pt-BR"/>
        </w:rPr>
      </w:pPr>
    </w:p>
    <w:p w14:paraId="015228A0" w14:textId="77777777" w:rsidR="00511193" w:rsidRPr="00511193" w:rsidDel="003B5FA6" w:rsidRDefault="00511193" w:rsidP="00511193">
      <w:pPr>
        <w:rPr>
          <w:del w:id="668" w:author="Ednaldo Ribeiro" w:date="2020-05-22T16:37:00Z"/>
          <w:lang w:val="pt-BR"/>
        </w:rPr>
      </w:pPr>
    </w:p>
    <w:p w14:paraId="47ED43B0" w14:textId="77777777" w:rsidR="00511193" w:rsidRPr="00511193" w:rsidRDefault="00511193">
      <w:pPr>
        <w:jc w:val="center"/>
        <w:rPr>
          <w:rFonts w:ascii="Times New Roman" w:hAnsi="Times New Roman"/>
          <w:sz w:val="20"/>
          <w:szCs w:val="20"/>
          <w:lang w:val="pt-BR"/>
        </w:rPr>
        <w:pPrChange w:id="669" w:author="Ednaldo Ribeiro" w:date="2020-05-22T16:38:00Z">
          <w:pPr/>
        </w:pPrChange>
      </w:pPr>
      <w:bookmarkStart w:id="670" w:name="_Hlk39095572"/>
      <w:r w:rsidRPr="00511193">
        <w:rPr>
          <w:lang w:val="pt-BR"/>
        </w:rPr>
        <w:t xml:space="preserve">Tabela 3. </w:t>
      </w:r>
      <w:del w:id="671" w:author="Ednaldo Ribeiro" w:date="2020-05-22T16:38:00Z">
        <w:r w:rsidRPr="00511193" w:rsidDel="003B5FA6">
          <w:rPr>
            <w:lang w:val="pt-BR"/>
          </w:rPr>
          <w:delText>Resultados dos m</w:delText>
        </w:r>
      </w:del>
      <w:ins w:id="672" w:author="Ednaldo Ribeiro" w:date="2020-05-22T16:38:00Z">
        <w:r w:rsidRPr="00511193">
          <w:rPr>
            <w:lang w:val="pt-BR"/>
          </w:rPr>
          <w:t>M</w:t>
        </w:r>
      </w:ins>
      <w:r w:rsidRPr="00511193">
        <w:rPr>
          <w:lang w:val="pt-BR"/>
        </w:rPr>
        <w:t>odelos de regressão</w:t>
      </w:r>
      <w:ins w:id="673" w:author="Ednaldo Ribeiro" w:date="2020-05-22T16:38:00Z">
        <w:r w:rsidRPr="00511193">
          <w:rPr>
            <w:lang w:val="pt-BR"/>
          </w:rPr>
          <w:t xml:space="preserve"> linear para COPI e CI, Brasil, 2017-19</w:t>
        </w:r>
      </w:ins>
      <w:r w:rsidRPr="00511193">
        <w:rPr>
          <w:lang w:val="pt-BR"/>
        </w:rPr>
        <w:t>.</w:t>
      </w:r>
    </w:p>
    <w:tbl>
      <w:tblPr>
        <w:tblW w:w="10680" w:type="dxa"/>
        <w:tblLayout w:type="fixed"/>
        <w:tblLook w:val="0000" w:firstRow="0" w:lastRow="0" w:firstColumn="0" w:lastColumn="0" w:noHBand="0" w:noVBand="0"/>
        <w:tblPrChange w:id="674" w:author="Ednaldo Ribeiro" w:date="2020-05-22T16:40:00Z">
          <w:tblPr>
            <w:tblW w:w="10680" w:type="dxa"/>
            <w:tblLayout w:type="fixed"/>
            <w:tblLook w:val="0000" w:firstRow="0" w:lastRow="0" w:firstColumn="0" w:lastColumn="0" w:noHBand="0" w:noVBand="0"/>
          </w:tblPr>
        </w:tblPrChange>
      </w:tblPr>
      <w:tblGrid>
        <w:gridCol w:w="2410"/>
        <w:gridCol w:w="2222"/>
        <w:gridCol w:w="2016"/>
        <w:gridCol w:w="2016"/>
        <w:gridCol w:w="2016"/>
        <w:tblGridChange w:id="675">
          <w:tblGrid>
            <w:gridCol w:w="2340"/>
            <w:gridCol w:w="2292"/>
            <w:gridCol w:w="2016"/>
            <w:gridCol w:w="2016"/>
            <w:gridCol w:w="2016"/>
          </w:tblGrid>
        </w:tblGridChange>
      </w:tblGrid>
      <w:tr w:rsidR="00511193" w:rsidRPr="00511193" w14:paraId="4CC94313" w14:textId="77777777" w:rsidTr="00511193"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tcPrChange w:id="676" w:author="Ednaldo Ribeiro" w:date="2020-05-22T16:40:00Z">
              <w:tcPr>
                <w:tcW w:w="2340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</w:tcPrChange>
          </w:tcPr>
          <w:p w14:paraId="744A8E4D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nil"/>
              <w:bottom w:val="nil"/>
              <w:right w:val="nil"/>
            </w:tcBorders>
            <w:tcPrChange w:id="677" w:author="Ednaldo Ribeiro" w:date="2020-05-22T16:40:00Z">
              <w:tcPr>
                <w:tcW w:w="229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</w:tcPrChange>
          </w:tcPr>
          <w:p w14:paraId="6B4223B2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(1)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  <w:tcPrChange w:id="678" w:author="Ednaldo Ribeiro" w:date="2020-05-22T16:40:00Z">
              <w:tcPr>
                <w:tcW w:w="2016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</w:tcPrChange>
          </w:tcPr>
          <w:p w14:paraId="63604A17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(2)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  <w:tcPrChange w:id="679" w:author="Ednaldo Ribeiro" w:date="2020-05-22T16:40:00Z">
              <w:tcPr>
                <w:tcW w:w="2016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</w:tcPrChange>
          </w:tcPr>
          <w:p w14:paraId="000739E3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(3)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  <w:tcPrChange w:id="680" w:author="Ednaldo Ribeiro" w:date="2020-05-22T16:40:00Z">
              <w:tcPr>
                <w:tcW w:w="2016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</w:tcPrChange>
          </w:tcPr>
          <w:p w14:paraId="304471AA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(4)</w:t>
            </w:r>
          </w:p>
        </w:tc>
      </w:tr>
      <w:tr w:rsidR="00511193" w:rsidRPr="00511193" w14:paraId="703A9B4D" w14:textId="77777777" w:rsidTr="00511193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681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01F1FD8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682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515898C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COPI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83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64A7ECD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CI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84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2EF4821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COPI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85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0AEE2AC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CI</w:t>
            </w:r>
          </w:p>
        </w:tc>
      </w:tr>
      <w:tr w:rsidR="00511193" w:rsidRPr="00511193" w14:paraId="3E82EA68" w14:textId="77777777" w:rsidTr="00511193"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tcPrChange w:id="686" w:author="Ednaldo Ribeiro" w:date="2020-05-22T16:40:00Z">
              <w:tcPr>
                <w:tcW w:w="2340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</w:tcPrChange>
          </w:tcPr>
          <w:p w14:paraId="1364C95E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Branco</w:t>
            </w:r>
          </w:p>
        </w:tc>
        <w:tc>
          <w:tcPr>
            <w:tcW w:w="2222" w:type="dxa"/>
            <w:tcBorders>
              <w:top w:val="single" w:sz="4" w:space="0" w:color="auto"/>
              <w:left w:val="nil"/>
              <w:bottom w:val="nil"/>
              <w:right w:val="nil"/>
            </w:tcBorders>
            <w:tcPrChange w:id="687" w:author="Ednaldo Ribeiro" w:date="2020-05-22T16:40:00Z">
              <w:tcPr>
                <w:tcW w:w="229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</w:tcPrChange>
          </w:tcPr>
          <w:p w14:paraId="1C8DE04F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  <w:tcPrChange w:id="688" w:author="Ednaldo Ribeiro" w:date="2020-05-22T16:40:00Z">
              <w:tcPr>
                <w:tcW w:w="2016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</w:tcPrChange>
          </w:tcPr>
          <w:p w14:paraId="09E30348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  <w:tcPrChange w:id="689" w:author="Ednaldo Ribeiro" w:date="2020-05-22T16:40:00Z">
              <w:tcPr>
                <w:tcW w:w="2016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</w:tcPrChange>
          </w:tcPr>
          <w:p w14:paraId="650186B2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  <w:tcPrChange w:id="690" w:author="Ednaldo Ribeiro" w:date="2020-05-22T16:40:00Z">
              <w:tcPr>
                <w:tcW w:w="2016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</w:tcPrChange>
          </w:tcPr>
          <w:p w14:paraId="06993495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</w:t>
            </w:r>
          </w:p>
        </w:tc>
      </w:tr>
      <w:tr w:rsidR="00511193" w:rsidRPr="00511193" w14:paraId="6044F7E9" w14:textId="77777777" w:rsidTr="00511193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691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F676D0D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692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DCF5A52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93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6C8EA63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94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4D48F56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95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98BB8FF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(.)</w:t>
            </w:r>
          </w:p>
        </w:tc>
      </w:tr>
      <w:tr w:rsidR="00511193" w:rsidRPr="00511193" w14:paraId="19857BFB" w14:textId="77777777" w:rsidTr="00511193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696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0E7875A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Negro/Pardo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697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D405C23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-0.0162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98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91B9FC2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-0.00223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99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3CC7E51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-0.0196</w:t>
            </w:r>
            <w:r w:rsidRPr="0051119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+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00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7169CAD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-0.00275</w:t>
            </w:r>
          </w:p>
        </w:tc>
      </w:tr>
      <w:tr w:rsidR="00511193" w:rsidRPr="00511193" w14:paraId="0A8A2E76" w14:textId="77777777" w:rsidTr="00511193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701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0F20B93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702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0B2D381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(-1.52)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03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768D22D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(-0.25)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04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B541225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(-1.74)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05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348CA6B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(-0.29)</w:t>
            </w:r>
          </w:p>
        </w:tc>
      </w:tr>
      <w:tr w:rsidR="00511193" w:rsidRPr="00511193" w14:paraId="7AA2B024" w14:textId="77777777" w:rsidTr="00511193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706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2251232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Outro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707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3380440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-0.0238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08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707B6EE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0.0192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09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E01C4B2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-0.0263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10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4E39A49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0.0120</w:t>
            </w:r>
          </w:p>
        </w:tc>
      </w:tr>
      <w:tr w:rsidR="00511193" w:rsidRPr="00511193" w14:paraId="32F8AB6C" w14:textId="77777777" w:rsidTr="00511193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711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E4C5C2C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712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278F101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(-0.95)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13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4C29837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(0.90)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14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856628D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(-1.03)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15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50F9CA1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(0.55)</w:t>
            </w:r>
          </w:p>
        </w:tc>
      </w:tr>
      <w:tr w:rsidR="00511193" w:rsidRPr="00511193" w14:paraId="386970D3" w14:textId="77777777" w:rsidTr="00511193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716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8D52D66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Amarelo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717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53B4964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-0.0204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18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E7B6907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-0.0120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19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F791A5E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-0.0366</w:t>
            </w:r>
            <w:r w:rsidRPr="0051119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+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20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3F5667C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-0.0151</w:t>
            </w:r>
          </w:p>
        </w:tc>
      </w:tr>
      <w:tr w:rsidR="00511193" w:rsidRPr="00511193" w14:paraId="417AD18C" w14:textId="77777777" w:rsidTr="00511193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721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01A16F5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722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3EF99B5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(-0.98)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23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9E89363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(-0.69)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24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A6B269D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(-1.68)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25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BB53339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(-0.82)</w:t>
            </w:r>
          </w:p>
        </w:tc>
      </w:tr>
      <w:tr w:rsidR="00511193" w:rsidRPr="00511193" w14:paraId="7917BD35" w14:textId="77777777" w:rsidTr="00511193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726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FC5B869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Formação Superior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727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F4051BB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0.147</w:t>
            </w:r>
            <w:r w:rsidRPr="0051119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28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18C7EF9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-0.0247</w:t>
            </w:r>
            <w:r w:rsidRPr="0051119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+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29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5F00307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0.122</w:t>
            </w:r>
            <w:r w:rsidRPr="0051119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30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3B104F3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-0.0318</w:t>
            </w:r>
          </w:p>
        </w:tc>
      </w:tr>
      <w:tr w:rsidR="00511193" w:rsidRPr="00511193" w14:paraId="13171C6B" w14:textId="77777777" w:rsidTr="00511193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731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EC29FC7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732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B786325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(9.33)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33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48051B7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(-1.88)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34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9CBBA11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(4.77)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35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7ADD6D2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(-1.45)</w:t>
            </w:r>
          </w:p>
        </w:tc>
      </w:tr>
      <w:tr w:rsidR="00511193" w:rsidRPr="00511193" w14:paraId="4FEAD500" w14:textId="77777777" w:rsidTr="00511193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736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8A9FE73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Feminina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737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C9369DB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-0.0976</w:t>
            </w:r>
            <w:r w:rsidRPr="0051119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38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E50B593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-0.0188</w:t>
            </w:r>
            <w:r w:rsidRPr="0051119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39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9529906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-0.0979</w:t>
            </w:r>
            <w:r w:rsidRPr="0051119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40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0C5661B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-0.0190</w:t>
            </w:r>
            <w:r w:rsidRPr="0051119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*</w:t>
            </w:r>
          </w:p>
        </w:tc>
      </w:tr>
      <w:tr w:rsidR="00511193" w:rsidRPr="00511193" w14:paraId="18D2B449" w14:textId="77777777" w:rsidTr="00511193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741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EFA4DDE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742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38A3AED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(-10.36)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43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9038AE9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(-2.37)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44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7F4ED4E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(-10.40)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45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A4088F2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(-2.41)</w:t>
            </w:r>
          </w:p>
        </w:tc>
      </w:tr>
      <w:tr w:rsidR="00511193" w:rsidRPr="00511193" w14:paraId="7FAA0802" w14:textId="77777777" w:rsidTr="00511193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746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65B1E79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Idade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747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0ACEC83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-0.000779</w:t>
            </w:r>
            <w:r w:rsidRPr="0051119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48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4FA2E4A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0.000732</w:t>
            </w:r>
            <w:r w:rsidRPr="0051119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49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CCE9869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-0.000788</w:t>
            </w:r>
            <w:r w:rsidRPr="0051119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50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CB9D194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0.000738</w:t>
            </w:r>
            <w:r w:rsidRPr="0051119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**</w:t>
            </w:r>
          </w:p>
        </w:tc>
      </w:tr>
      <w:tr w:rsidR="00511193" w:rsidRPr="00511193" w14:paraId="701CA091" w14:textId="77777777" w:rsidTr="00511193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751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9022EA3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752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3C3EB13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(-2.58)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53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E1DF2CC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(2.89)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54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DF84D1B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(-2.61)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55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9B2EC36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(2.92)</w:t>
            </w:r>
          </w:p>
        </w:tc>
      </w:tr>
      <w:tr w:rsidR="00511193" w:rsidRPr="00511193" w14:paraId="20A89CD8" w14:textId="77777777" w:rsidTr="00511193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756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548C96C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&lt;1050R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757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463F9B2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58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A6EE3C1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59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B241E87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60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3B422D2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</w:t>
            </w:r>
          </w:p>
        </w:tc>
      </w:tr>
      <w:tr w:rsidR="00511193" w:rsidRPr="00511193" w14:paraId="100ED82A" w14:textId="77777777" w:rsidTr="00511193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761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F95DA0A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762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2DAAE17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63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A5576F5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64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BC15D3D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65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422A489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(.)</w:t>
            </w:r>
          </w:p>
        </w:tc>
      </w:tr>
      <w:tr w:rsidR="00511193" w:rsidRPr="00511193" w14:paraId="4A4F31AB" w14:textId="77777777" w:rsidTr="00511193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766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487862C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1051R-1950R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767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E330153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0.0214</w:t>
            </w:r>
            <w:r w:rsidRPr="0051119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+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68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5C6C7F7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-0.0262</w:t>
            </w:r>
            <w:r w:rsidRPr="0051119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69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5F1F71E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0.0210</w:t>
            </w:r>
            <w:r w:rsidRPr="0051119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+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70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EA21011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-0.0261</w:t>
            </w:r>
            <w:r w:rsidRPr="0051119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*</w:t>
            </w:r>
          </w:p>
        </w:tc>
      </w:tr>
      <w:tr w:rsidR="00511193" w:rsidRPr="00511193" w14:paraId="26D305AE" w14:textId="77777777" w:rsidTr="00511193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771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B3150A0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772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DEEEC5C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(1.74)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73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1EE3DEC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(-2.50)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74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BCA3890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(1.70)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75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7E8BE23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(-2.49)</w:t>
            </w:r>
          </w:p>
        </w:tc>
      </w:tr>
      <w:tr w:rsidR="00511193" w:rsidRPr="00511193" w14:paraId="682130D5" w14:textId="77777777" w:rsidTr="00511193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776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88DAA33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1951R-2550R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777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DC70CAB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0.0589</w:t>
            </w:r>
            <w:r w:rsidRPr="0051119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78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83DC10F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-0.0384</w:t>
            </w:r>
            <w:r w:rsidRPr="0051119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79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4241420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0.0584</w:t>
            </w:r>
            <w:r w:rsidRPr="0051119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80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724C187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-0.0378</w:t>
            </w:r>
            <w:r w:rsidRPr="0051119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**</w:t>
            </w:r>
          </w:p>
        </w:tc>
      </w:tr>
      <w:tr w:rsidR="00511193" w:rsidRPr="00511193" w14:paraId="16E00528" w14:textId="77777777" w:rsidTr="00511193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781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C5B3E95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782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37CC6DA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(3.88)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83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4E5622D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(-3.05)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84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EF42F09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(3.84)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85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8BD728A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(-3.01)</w:t>
            </w:r>
          </w:p>
        </w:tc>
      </w:tr>
      <w:tr w:rsidR="00511193" w:rsidRPr="00511193" w14:paraId="5BCF6402" w14:textId="77777777" w:rsidTr="00511193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786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B328E19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2551R-4950R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787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D822242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0.102</w:t>
            </w:r>
            <w:r w:rsidRPr="0051119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88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4691B44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-0.0627</w:t>
            </w:r>
            <w:r w:rsidRPr="0051119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89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F47B8A7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0.102</w:t>
            </w:r>
            <w:r w:rsidRPr="0051119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90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D8393F2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-0.0626</w:t>
            </w:r>
            <w:r w:rsidRPr="0051119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**</w:t>
            </w:r>
          </w:p>
        </w:tc>
      </w:tr>
      <w:tr w:rsidR="00511193" w:rsidRPr="00511193" w14:paraId="68CCCB98" w14:textId="77777777" w:rsidTr="00511193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791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E3C8A4D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792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3928331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(6.49)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93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6BFB2C3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(-4.75)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94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339B303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(6.46)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95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7956190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(-4.75)</w:t>
            </w:r>
          </w:p>
        </w:tc>
      </w:tr>
      <w:tr w:rsidR="00511193" w:rsidRPr="00511193" w14:paraId="603B71EF" w14:textId="77777777" w:rsidTr="00511193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796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3AB70D8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4951R+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797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314D427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0.0601</w:t>
            </w:r>
            <w:r w:rsidRPr="0051119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98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11BB329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-0.0347</w:t>
            </w:r>
            <w:r w:rsidRPr="0051119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99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EB50150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0.0611</w:t>
            </w:r>
            <w:r w:rsidRPr="0051119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800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1003699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-0.0338</w:t>
            </w:r>
            <w:r w:rsidRPr="0051119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*</w:t>
            </w:r>
          </w:p>
        </w:tc>
      </w:tr>
      <w:tr w:rsidR="00511193" w:rsidRPr="00511193" w14:paraId="4DF6536C" w14:textId="77777777" w:rsidTr="00511193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801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38EBC4F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802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5DAFE69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(3.81)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803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D5EE892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(-2.59)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804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D0D0E91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(3.87)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805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8F4AF50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(-2.52)</w:t>
            </w:r>
          </w:p>
        </w:tc>
      </w:tr>
      <w:tr w:rsidR="00511193" w:rsidRPr="00511193" w14:paraId="5EED31BE" w14:textId="77777777" w:rsidTr="00511193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806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DEB3B62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2017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807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452270C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808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EB0C85C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809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F033275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810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8B3A5D2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</w:t>
            </w:r>
          </w:p>
        </w:tc>
      </w:tr>
      <w:tr w:rsidR="00511193" w:rsidRPr="00511193" w14:paraId="58E32281" w14:textId="77777777" w:rsidTr="00511193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811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C9A38AA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812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37CA826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813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04BA433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814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0E73609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815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110B456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(.)</w:t>
            </w:r>
          </w:p>
        </w:tc>
      </w:tr>
      <w:tr w:rsidR="00511193" w:rsidRPr="00511193" w14:paraId="7355963A" w14:textId="77777777" w:rsidTr="00511193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816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CAF91D9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2019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817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67AE34A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0.0360</w:t>
            </w:r>
            <w:r w:rsidRPr="0051119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818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36E3CDE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0.0992</w:t>
            </w:r>
            <w:r w:rsidRPr="0051119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819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721BFDB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0.0361</w:t>
            </w:r>
            <w:r w:rsidRPr="0051119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820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4C9F8AC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0.0994</w:t>
            </w:r>
            <w:r w:rsidRPr="0051119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**</w:t>
            </w:r>
          </w:p>
        </w:tc>
      </w:tr>
      <w:tr w:rsidR="00511193" w:rsidRPr="00511193" w14:paraId="40D3E072" w14:textId="77777777" w:rsidTr="00511193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821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57134AB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822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2FE58DD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(3.57)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823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2A400D6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(12.53)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824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8C0D074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(3.59)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825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809F39E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(12.55)</w:t>
            </w:r>
          </w:p>
        </w:tc>
      </w:tr>
      <w:tr w:rsidR="00511193" w:rsidRPr="00511193" w14:paraId="2E7721BD" w14:textId="77777777" w:rsidTr="00511193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826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B564C69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827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8BE0733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828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D270C11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829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E06A82A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830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06E31BE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511193" w:rsidRPr="00511193" w14:paraId="2E3078B1" w14:textId="77777777" w:rsidTr="00511193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831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B560FBA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proofErr w:type="spellStart"/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Branco</w:t>
            </w:r>
            <w:del w:id="832" w:author="Ednaldo Ribeiro" w:date="2020-05-22T16:40:00Z">
              <w:r w:rsidRPr="00511193" w:rsidDel="003B5FA6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 xml:space="preserve"> </w:delText>
              </w:r>
            </w:del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#</w:t>
            </w:r>
            <w:del w:id="833" w:author="Ednaldo Ribeiro" w:date="2020-05-22T16:40:00Z">
              <w:r w:rsidRPr="00511193" w:rsidDel="003B5FA6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 xml:space="preserve"> </w:delText>
              </w:r>
            </w:del>
            <w:del w:id="834" w:author="Ednaldo Ribeiro" w:date="2020-05-22T16:39:00Z">
              <w:r w:rsidRPr="00511193" w:rsidDel="003B5FA6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 xml:space="preserve">Formação </w:delText>
              </w:r>
            </w:del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Superior</w:t>
            </w:r>
            <w:proofErr w:type="spellEnd"/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835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FA611AA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836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10057FC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837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53C4559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838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43D4944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</w:t>
            </w:r>
          </w:p>
        </w:tc>
      </w:tr>
      <w:tr w:rsidR="00511193" w:rsidRPr="00511193" w14:paraId="56B00DB6" w14:textId="77777777" w:rsidTr="00511193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839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492E09E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840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1BFB75B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841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2EA1379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842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8F9D4A3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843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35F3639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(.)</w:t>
            </w:r>
          </w:p>
        </w:tc>
      </w:tr>
      <w:tr w:rsidR="00511193" w:rsidRPr="00511193" w14:paraId="2AE4DEEF" w14:textId="77777777" w:rsidTr="00511193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844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B0AD343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Negro/</w:t>
            </w:r>
            <w:proofErr w:type="spellStart"/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Pardo</w:t>
            </w:r>
            <w:del w:id="845" w:author="Ednaldo Ribeiro" w:date="2020-05-22T16:40:00Z">
              <w:r w:rsidRPr="00511193" w:rsidDel="003B5FA6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 xml:space="preserve"> </w:delText>
              </w:r>
            </w:del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#</w:t>
            </w:r>
            <w:del w:id="846" w:author="Ednaldo Ribeiro" w:date="2020-05-22T16:40:00Z">
              <w:r w:rsidRPr="00511193" w:rsidDel="003B5FA6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 xml:space="preserve"> </w:delText>
              </w:r>
            </w:del>
            <w:del w:id="847" w:author="Ednaldo Ribeiro" w:date="2020-05-22T16:39:00Z">
              <w:r w:rsidRPr="00511193" w:rsidDel="003B5FA6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 xml:space="preserve">Formação </w:delText>
              </w:r>
            </w:del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Superior</w:t>
            </w:r>
            <w:proofErr w:type="spellEnd"/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848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9578A82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849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E69568D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850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A2A10FA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0.0272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851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ADA11AC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0.00427</w:t>
            </w:r>
          </w:p>
        </w:tc>
      </w:tr>
      <w:tr w:rsidR="00511193" w:rsidRPr="00511193" w14:paraId="7D705389" w14:textId="77777777" w:rsidTr="00511193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852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9493C6F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853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9A03E58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854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384B5E0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855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542083F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(0.83)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856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14349BB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(0.16)</w:t>
            </w:r>
          </w:p>
        </w:tc>
      </w:tr>
      <w:tr w:rsidR="00511193" w:rsidRPr="00511193" w14:paraId="4BE9FBED" w14:textId="77777777" w:rsidTr="00511193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857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941AF58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proofErr w:type="spellStart"/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Outro</w:t>
            </w:r>
            <w:del w:id="858" w:author="Ednaldo Ribeiro" w:date="2020-05-22T16:41:00Z">
              <w:r w:rsidRPr="00511193" w:rsidDel="003B5FA6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 xml:space="preserve"> </w:delText>
              </w:r>
            </w:del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#</w:t>
            </w:r>
            <w:del w:id="859" w:author="Ednaldo Ribeiro" w:date="2020-05-22T16:41:00Z">
              <w:r w:rsidRPr="00511193" w:rsidDel="003B5FA6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 xml:space="preserve"> Formação </w:delText>
              </w:r>
            </w:del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Superior</w:t>
            </w:r>
            <w:proofErr w:type="spellEnd"/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860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7F0B77B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861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8BBD4D4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862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8E0BF7A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0.00755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863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11E8BE7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0.183</w:t>
            </w:r>
            <w:r w:rsidRPr="0051119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+</w:t>
            </w:r>
          </w:p>
        </w:tc>
      </w:tr>
      <w:tr w:rsidR="00511193" w:rsidRPr="00511193" w14:paraId="258B8BED" w14:textId="77777777" w:rsidTr="00511193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864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A729939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865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96D0FA6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866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7FE3B61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867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F38DD8A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(0.06)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868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397E726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(1.68)</w:t>
            </w:r>
          </w:p>
        </w:tc>
      </w:tr>
      <w:tr w:rsidR="00511193" w:rsidRPr="00511193" w14:paraId="2094BD8A" w14:textId="77777777" w:rsidTr="00511193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869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583C4F5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proofErr w:type="spellStart"/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Amarelo</w:t>
            </w:r>
            <w:del w:id="870" w:author="Ednaldo Ribeiro" w:date="2020-05-22T16:41:00Z">
              <w:r w:rsidRPr="00511193" w:rsidDel="003B5FA6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 xml:space="preserve"> </w:delText>
              </w:r>
            </w:del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#</w:t>
            </w:r>
            <w:del w:id="871" w:author="Ednaldo Ribeiro" w:date="2020-05-22T16:41:00Z">
              <w:r w:rsidRPr="00511193" w:rsidDel="003B5FA6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 xml:space="preserve"> </w:delText>
              </w:r>
            </w:del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Formação</w:t>
            </w:r>
            <w:proofErr w:type="spellEnd"/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</w:t>
            </w:r>
            <w:del w:id="872" w:author="Ednaldo Ribeiro" w:date="2020-05-22T16:41:00Z">
              <w:r w:rsidRPr="00511193" w:rsidDel="003B5FA6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Superior</w:delText>
              </w:r>
            </w:del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873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B27DE3E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874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385D873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875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0CD8B24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0.171</w:t>
            </w:r>
            <w:r w:rsidRPr="0051119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876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85FDC56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0.0369</w:t>
            </w:r>
          </w:p>
        </w:tc>
      </w:tr>
      <w:tr w:rsidR="00511193" w:rsidRPr="00511193" w14:paraId="78C28576" w14:textId="77777777" w:rsidTr="00511193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877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5381900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878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423BB83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879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9DD785D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880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05F7794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(2.42)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881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97B42E8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(0.57)</w:t>
            </w:r>
          </w:p>
        </w:tc>
      </w:tr>
      <w:tr w:rsidR="00511193" w:rsidRPr="00511193" w14:paraId="1DFA0456" w14:textId="77777777" w:rsidTr="00511193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882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986EF22" w14:textId="609086CC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Constant</w:t>
            </w:r>
            <w:r w:rsidR="007C6ED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e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883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890E184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0.457</w:t>
            </w:r>
            <w:r w:rsidRPr="0051119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884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9284996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0.319</w:t>
            </w:r>
            <w:r w:rsidRPr="0051119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885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99BE804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0.461</w:t>
            </w:r>
            <w:r w:rsidRPr="0051119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886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D20CA33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0.319</w:t>
            </w:r>
            <w:r w:rsidRPr="0051119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**</w:t>
            </w:r>
          </w:p>
        </w:tc>
      </w:tr>
      <w:tr w:rsidR="00511193" w:rsidRPr="00511193" w14:paraId="27AADE79" w14:textId="77777777" w:rsidTr="00511193"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tcPrChange w:id="887" w:author="Ednaldo Ribeiro" w:date="2020-05-22T16:40:00Z">
              <w:tcPr>
                <w:tcW w:w="2340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</w:tcPrChange>
          </w:tcPr>
          <w:p w14:paraId="1B8509D2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nil"/>
            </w:tcBorders>
            <w:tcPrChange w:id="888" w:author="Ednaldo Ribeiro" w:date="2020-05-22T16:40:00Z">
              <w:tcPr>
                <w:tcW w:w="2292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</w:tcPrChange>
          </w:tcPr>
          <w:p w14:paraId="59D68811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(25.74)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  <w:tcPrChange w:id="889" w:author="Ednaldo Ribeiro" w:date="2020-05-22T16:40:00Z">
              <w:tcPr>
                <w:tcW w:w="2016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</w:tcPrChange>
          </w:tcPr>
          <w:p w14:paraId="162ED8A8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(20.89)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  <w:tcPrChange w:id="890" w:author="Ednaldo Ribeiro" w:date="2020-05-22T16:40:00Z">
              <w:tcPr>
                <w:tcW w:w="2016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</w:tcPrChange>
          </w:tcPr>
          <w:p w14:paraId="1E3A6EC3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(25.60)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  <w:tcPrChange w:id="891" w:author="Ednaldo Ribeiro" w:date="2020-05-22T16:40:00Z">
              <w:tcPr>
                <w:tcW w:w="2016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</w:tcPrChange>
          </w:tcPr>
          <w:p w14:paraId="42B7FE7D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(20.61)</w:t>
            </w:r>
          </w:p>
        </w:tc>
      </w:tr>
      <w:tr w:rsidR="00511193" w:rsidRPr="00511193" w14:paraId="60A92207" w14:textId="77777777" w:rsidTr="00511193"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tcPrChange w:id="892" w:author="Ednaldo Ribeiro" w:date="2020-05-22T16:40:00Z">
              <w:tcPr>
                <w:tcW w:w="2340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</w:tcPrChange>
          </w:tcPr>
          <w:p w14:paraId="6125925C" w14:textId="4518B9ED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Observações 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nil"/>
            </w:tcBorders>
            <w:tcPrChange w:id="893" w:author="Ednaldo Ribeiro" w:date="2020-05-22T16:40:00Z">
              <w:tcPr>
                <w:tcW w:w="2292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</w:tcPrChange>
          </w:tcPr>
          <w:p w14:paraId="796CBB6B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2215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  <w:tcPrChange w:id="894" w:author="Ednaldo Ribeiro" w:date="2020-05-22T16:40:00Z">
              <w:tcPr>
                <w:tcW w:w="2016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</w:tcPrChange>
          </w:tcPr>
          <w:p w14:paraId="5B5EFC91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2861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  <w:tcPrChange w:id="895" w:author="Ednaldo Ribeiro" w:date="2020-05-22T16:40:00Z">
              <w:tcPr>
                <w:tcW w:w="2016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</w:tcPrChange>
          </w:tcPr>
          <w:p w14:paraId="660C3AE3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2215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  <w:tcPrChange w:id="896" w:author="Ednaldo Ribeiro" w:date="2020-05-22T16:40:00Z">
              <w:tcPr>
                <w:tcW w:w="2016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</w:tcPrChange>
          </w:tcPr>
          <w:p w14:paraId="7E3C0C19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2861</w:t>
            </w:r>
          </w:p>
        </w:tc>
      </w:tr>
    </w:tbl>
    <w:p w14:paraId="538B45A0" w14:textId="58A6A2DC" w:rsidR="00511193" w:rsidRPr="00511193" w:rsidRDefault="00511193" w:rsidP="005111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r w:rsidRPr="00511193">
        <w:rPr>
          <w:rFonts w:ascii="Times New Roman" w:hAnsi="Times New Roman" w:cs="Times New Roman"/>
          <w:i/>
          <w:iCs/>
          <w:sz w:val="20"/>
          <w:szCs w:val="20"/>
          <w:lang w:val="pt-BR"/>
        </w:rPr>
        <w:t xml:space="preserve">Estatística t em parênteses </w:t>
      </w:r>
    </w:p>
    <w:p w14:paraId="20FAF839" w14:textId="03C79CA5" w:rsidR="00511193" w:rsidRPr="00511193" w:rsidRDefault="00511193" w:rsidP="005111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r w:rsidRPr="00511193"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r w:rsidRPr="00511193">
        <w:rPr>
          <w:rFonts w:ascii="Times New Roman" w:hAnsi="Times New Roman" w:cs="Times New Roman"/>
          <w:i/>
          <w:iCs/>
          <w:sz w:val="20"/>
          <w:szCs w:val="20"/>
          <w:lang w:val="pt-BR"/>
        </w:rPr>
        <w:t>p</w:t>
      </w:r>
      <w:r w:rsidRPr="00511193">
        <w:rPr>
          <w:rFonts w:ascii="Times New Roman" w:hAnsi="Times New Roman" w:cs="Times New Roman"/>
          <w:sz w:val="20"/>
          <w:szCs w:val="20"/>
          <w:lang w:val="pt-BR"/>
        </w:rPr>
        <w:t xml:space="preserve"> &lt; 0.1, </w:t>
      </w:r>
      <w:r w:rsidRPr="00511193">
        <w:rPr>
          <w:rFonts w:ascii="Times New Roman" w:hAnsi="Times New Roman" w:cs="Times New Roman"/>
          <w:sz w:val="20"/>
          <w:szCs w:val="20"/>
          <w:vertAlign w:val="superscript"/>
          <w:lang w:val="pt-BR"/>
        </w:rPr>
        <w:t>*</w:t>
      </w:r>
      <w:r w:rsidRPr="00511193"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r w:rsidRPr="00511193">
        <w:rPr>
          <w:rFonts w:ascii="Times New Roman" w:hAnsi="Times New Roman" w:cs="Times New Roman"/>
          <w:i/>
          <w:iCs/>
          <w:sz w:val="20"/>
          <w:szCs w:val="20"/>
          <w:lang w:val="pt-BR"/>
        </w:rPr>
        <w:t>p</w:t>
      </w:r>
      <w:r w:rsidRPr="00511193">
        <w:rPr>
          <w:rFonts w:ascii="Times New Roman" w:hAnsi="Times New Roman" w:cs="Times New Roman"/>
          <w:sz w:val="20"/>
          <w:szCs w:val="20"/>
          <w:lang w:val="pt-BR"/>
        </w:rPr>
        <w:t xml:space="preserve"> &lt; 0.05, </w:t>
      </w:r>
      <w:r w:rsidRPr="00511193">
        <w:rPr>
          <w:rFonts w:ascii="Times New Roman" w:hAnsi="Times New Roman" w:cs="Times New Roman"/>
          <w:sz w:val="20"/>
          <w:szCs w:val="20"/>
          <w:vertAlign w:val="superscript"/>
          <w:lang w:val="pt-BR"/>
        </w:rPr>
        <w:t>**</w:t>
      </w:r>
      <w:r w:rsidRPr="00511193"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r w:rsidRPr="00511193">
        <w:rPr>
          <w:rFonts w:ascii="Times New Roman" w:hAnsi="Times New Roman" w:cs="Times New Roman"/>
          <w:i/>
          <w:iCs/>
          <w:sz w:val="20"/>
          <w:szCs w:val="20"/>
          <w:lang w:val="pt-BR"/>
        </w:rPr>
        <w:t>p</w:t>
      </w:r>
      <w:r w:rsidRPr="00511193">
        <w:rPr>
          <w:rFonts w:ascii="Times New Roman" w:hAnsi="Times New Roman" w:cs="Times New Roman"/>
          <w:sz w:val="20"/>
          <w:szCs w:val="20"/>
          <w:lang w:val="pt-BR"/>
        </w:rPr>
        <w:t xml:space="preserve"> &lt; 0.01</w:t>
      </w:r>
    </w:p>
    <w:p w14:paraId="5711682A" w14:textId="77777777" w:rsidR="00511193" w:rsidRPr="00511193" w:rsidRDefault="00511193">
      <w:pPr>
        <w:rPr>
          <w:ins w:id="897" w:author="Ednaldo Ribeiro" w:date="2020-05-22T16:43:00Z"/>
          <w:lang w:val="pt-BR"/>
        </w:rPr>
        <w:pPrChange w:id="898" w:author="Ednaldo Ribeiro" w:date="2020-05-22T16:43:00Z">
          <w:pPr>
            <w:ind w:firstLine="1134"/>
          </w:pPr>
        </w:pPrChange>
      </w:pPr>
      <w:ins w:id="899" w:author="Ednaldo Ribeiro" w:date="2020-05-22T16:43:00Z">
        <w:r w:rsidRPr="00511193">
          <w:rPr>
            <w:lang w:val="pt-BR"/>
          </w:rPr>
          <w:t xml:space="preserve">Fonte: </w:t>
        </w:r>
        <w:proofErr w:type="spellStart"/>
        <w:r w:rsidRPr="00511193">
          <w:rPr>
            <w:lang w:val="pt-BR"/>
          </w:rPr>
          <w:t>Lapop</w:t>
        </w:r>
        <w:proofErr w:type="spellEnd"/>
        <w:r w:rsidRPr="00511193">
          <w:rPr>
            <w:lang w:val="pt-BR"/>
          </w:rPr>
          <w:t>, 2017 e 2019.</w:t>
        </w:r>
      </w:ins>
    </w:p>
    <w:bookmarkEnd w:id="670"/>
    <w:p w14:paraId="51D5FBB5" w14:textId="77777777" w:rsidR="00511193" w:rsidRPr="00511193" w:rsidRDefault="00511193" w:rsidP="00511193">
      <w:pPr>
        <w:spacing w:line="480" w:lineRule="auto"/>
        <w:rPr>
          <w:lang w:val="pt-BR"/>
        </w:rPr>
      </w:pPr>
    </w:p>
    <w:p w14:paraId="1926308A" w14:textId="77777777" w:rsidR="00511193" w:rsidRPr="00511193" w:rsidRDefault="00511193" w:rsidP="00511193">
      <w:pPr>
        <w:spacing w:line="480" w:lineRule="auto"/>
        <w:rPr>
          <w:lang w:val="pt-BR"/>
        </w:rPr>
      </w:pPr>
      <w:r w:rsidRPr="00511193">
        <w:rPr>
          <w:lang w:val="pt-BR"/>
        </w:rPr>
        <w:tab/>
        <w:t>Para os modelos sem interações, só o grupo étnico não foi significado, um resultado inesperado dada a riqueza da literatura sobre a relação entre grupo étnico e cultura política. Renda familiar e escolaridade apresentaram efeitos positivos, indicando a existência de relação entre o status socioeconômico e os dois índices, corroborando grande parte da literatura sobre atitudes e comportamentos políticos que associam o nível educacional ao maior ativismo político através do desenvolvimento de habilidades</w:t>
      </w:r>
      <w:bookmarkStart w:id="900" w:name="_Hlk44786024"/>
      <w:r w:rsidRPr="00511193">
        <w:rPr>
          <w:rStyle w:val="FootnoteReference"/>
          <w:lang w:val="pt-BR"/>
        </w:rPr>
        <w:footnoteReference w:id="43"/>
      </w:r>
      <w:bookmarkEnd w:id="900"/>
      <w:r w:rsidRPr="00511193">
        <w:rPr>
          <w:lang w:val="pt-BR"/>
        </w:rPr>
        <w:t xml:space="preserve"> cognitivas ou cívicas, a cultivação de interesse política</w:t>
      </w:r>
      <w:bookmarkStart w:id="901" w:name="_Hlk44786042"/>
      <w:r w:rsidRPr="00511193">
        <w:rPr>
          <w:rStyle w:val="FootnoteReference"/>
          <w:lang w:val="pt-BR"/>
        </w:rPr>
        <w:footnoteReference w:id="44"/>
      </w:r>
      <w:bookmarkEnd w:id="901"/>
      <w:r w:rsidRPr="00511193">
        <w:rPr>
          <w:lang w:val="pt-BR"/>
        </w:rPr>
        <w:t xml:space="preserve"> e a provisão de informação política.</w:t>
      </w:r>
      <w:bookmarkStart w:id="902" w:name="_Hlk44786059"/>
      <w:r w:rsidRPr="00511193">
        <w:rPr>
          <w:rStyle w:val="FootnoteReference"/>
          <w:lang w:val="pt-BR"/>
        </w:rPr>
        <w:footnoteReference w:id="45"/>
      </w:r>
      <w:bookmarkEnd w:id="902"/>
      <w:r w:rsidRPr="00511193">
        <w:rPr>
          <w:lang w:val="pt-BR"/>
        </w:rPr>
        <w:t xml:space="preserve"> O efeito de tempo mostrou que os dois índices aumentaram entre 2017 e 2019. A idade apresentou um efeito positivo </w:t>
      </w:r>
      <w:ins w:id="903" w:author="Ednaldo Ribeiro" w:date="2020-05-22T16:46:00Z">
        <w:r w:rsidRPr="00511193">
          <w:rPr>
            <w:lang w:val="pt-BR"/>
          </w:rPr>
          <w:t xml:space="preserve">sobre  </w:t>
        </w:r>
      </w:ins>
      <w:del w:id="904" w:author="Ednaldo Ribeiro" w:date="2020-05-22T16:46:00Z">
        <w:r w:rsidRPr="00511193" w:rsidDel="00D46D62">
          <w:rPr>
            <w:lang w:val="pt-BR"/>
          </w:rPr>
          <w:delText xml:space="preserve">com </w:delText>
        </w:r>
      </w:del>
      <w:r w:rsidRPr="00511193">
        <w:rPr>
          <w:lang w:val="pt-BR"/>
        </w:rPr>
        <w:t xml:space="preserve">o CI e um efeito negativo </w:t>
      </w:r>
      <w:ins w:id="905" w:author="Ednaldo Ribeiro" w:date="2020-05-22T16:46:00Z">
        <w:r w:rsidRPr="00511193">
          <w:rPr>
            <w:lang w:val="pt-BR"/>
          </w:rPr>
          <w:t xml:space="preserve">sobre </w:t>
        </w:r>
      </w:ins>
      <w:del w:id="906" w:author="Ednaldo Ribeiro" w:date="2020-05-22T16:46:00Z">
        <w:r w:rsidRPr="00511193" w:rsidDel="00D46D62">
          <w:rPr>
            <w:lang w:val="pt-BR"/>
          </w:rPr>
          <w:delText xml:space="preserve">com </w:delText>
        </w:r>
      </w:del>
      <w:r w:rsidRPr="00511193">
        <w:rPr>
          <w:lang w:val="pt-BR"/>
        </w:rPr>
        <w:t xml:space="preserve">o COPI, indicando que mais velhos tendem a ter mais confiança institucional e menos orientação a política. </w:t>
      </w:r>
      <w:ins w:id="907" w:author="Ednaldo Ribeiro" w:date="2020-05-22T16:47:00Z">
        <w:r w:rsidRPr="00511193">
          <w:rPr>
            <w:lang w:val="pt-BR"/>
          </w:rPr>
          <w:t xml:space="preserve">Sobre o gênero, </w:t>
        </w:r>
      </w:ins>
      <w:del w:id="908" w:author="Ednaldo Ribeiro" w:date="2020-05-22T16:47:00Z">
        <w:r w:rsidRPr="00511193" w:rsidDel="00D46D62">
          <w:rPr>
            <w:lang w:val="pt-BR"/>
          </w:rPr>
          <w:delText xml:space="preserve">Mulheres </w:delText>
        </w:r>
      </w:del>
      <w:ins w:id="909" w:author="Ednaldo Ribeiro" w:date="2020-05-22T16:47:00Z">
        <w:r w:rsidRPr="00511193">
          <w:rPr>
            <w:lang w:val="pt-BR"/>
          </w:rPr>
          <w:t xml:space="preserve">mulheres </w:t>
        </w:r>
      </w:ins>
      <w:r w:rsidRPr="00511193">
        <w:rPr>
          <w:lang w:val="pt-BR"/>
        </w:rPr>
        <w:t xml:space="preserve">tem menos confiança institucional e uma orientação cogitativa à política menor do que os homens. Esse resultado confirma achados da literatura internacional que mostra que mulheres geralmente participam menos </w:t>
      </w:r>
      <w:del w:id="910" w:author="Ednaldo Ribeiro" w:date="2020-05-22T16:48:00Z">
        <w:r w:rsidRPr="00511193" w:rsidDel="00D46D62">
          <w:rPr>
            <w:lang w:val="pt-BR"/>
          </w:rPr>
          <w:delText>políticamente</w:delText>
        </w:r>
      </w:del>
      <w:ins w:id="911" w:author="Ednaldo Ribeiro" w:date="2020-05-22T16:48:00Z">
        <w:r w:rsidRPr="00511193">
          <w:rPr>
            <w:lang w:val="pt-BR"/>
          </w:rPr>
          <w:t>politicamente</w:t>
        </w:r>
      </w:ins>
      <w:ins w:id="912" w:author="Benjamin Zhu" w:date="2020-04-29T23:03:00Z">
        <w:del w:id="913" w:author="Ednaldo Ribeiro" w:date="2020-05-14T09:19:00Z">
          <w:r w:rsidRPr="00511193" w:rsidDel="00087555">
            <w:rPr>
              <w:lang w:val="pt-BR"/>
            </w:rPr>
            <w:delText>em menos na área de política</w:delText>
          </w:r>
        </w:del>
        <w:bookmarkStart w:id="914" w:name="_Hlk44787240"/>
        <w:r w:rsidRPr="00511193">
          <w:rPr>
            <w:rStyle w:val="FootnoteReference"/>
            <w:lang w:val="pt-BR"/>
          </w:rPr>
          <w:footnoteReference w:id="46"/>
        </w:r>
      </w:ins>
      <w:bookmarkEnd w:id="914"/>
      <w:r w:rsidRPr="00511193">
        <w:rPr>
          <w:lang w:val="pt-BR"/>
        </w:rPr>
        <w:t xml:space="preserve"> e têm menos confiança nas instituições</w:t>
      </w:r>
      <w:bookmarkStart w:id="915" w:name="_Hlk44787246"/>
      <w:r w:rsidRPr="00511193">
        <w:rPr>
          <w:rStyle w:val="FootnoteReference"/>
          <w:lang w:val="pt-BR"/>
        </w:rPr>
        <w:footnoteReference w:id="47"/>
      </w:r>
      <w:bookmarkEnd w:id="915"/>
      <w:r w:rsidRPr="00511193">
        <w:rPr>
          <w:lang w:val="pt-BR"/>
        </w:rPr>
        <w:t xml:space="preserve"> em razão de </w:t>
      </w:r>
      <w:del w:id="916" w:author="Ednaldo Ribeiro" w:date="2020-05-14T09:20:00Z">
        <w:r w:rsidRPr="00511193" w:rsidDel="00087555">
          <w:rPr>
            <w:lang w:val="pt-BR"/>
          </w:rPr>
          <w:delText xml:space="preserve">por </w:delText>
        </w:r>
      </w:del>
      <w:r w:rsidRPr="00511193">
        <w:rPr>
          <w:lang w:val="pt-BR"/>
        </w:rPr>
        <w:t xml:space="preserve">vários condicionantes, como </w:t>
      </w:r>
      <w:del w:id="917" w:author="Ednaldo Ribeiro" w:date="2020-05-14T09:20:00Z">
        <w:r w:rsidRPr="00511193" w:rsidDel="00087555">
          <w:rPr>
            <w:lang w:val="pt-BR"/>
          </w:rPr>
          <w:delText xml:space="preserve">mecanismos como </w:delText>
        </w:r>
      </w:del>
      <w:r w:rsidRPr="00511193">
        <w:rPr>
          <w:lang w:val="pt-BR"/>
        </w:rPr>
        <w:t xml:space="preserve">responsabilidades familiares que desproporcionalmente caem nas suas </w:t>
      </w:r>
      <w:r w:rsidRPr="00511193">
        <w:rPr>
          <w:lang w:val="pt-BR"/>
        </w:rPr>
        <w:lastRenderedPageBreak/>
        <w:t>costas</w:t>
      </w:r>
      <w:del w:id="918" w:author="Ednaldo Ribeiro" w:date="2020-05-22T16:48:00Z">
        <w:r w:rsidRPr="00511193" w:rsidDel="00D46D62">
          <w:rPr>
            <w:lang w:val="pt-BR"/>
          </w:rPr>
          <w:delText xml:space="preserve"> das mulheres</w:delText>
        </w:r>
      </w:del>
      <w:r w:rsidRPr="00511193">
        <w:rPr>
          <w:lang w:val="pt-BR"/>
        </w:rPr>
        <w:t xml:space="preserve"> e também em virtude </w:t>
      </w:r>
      <w:ins w:id="919" w:author="Ednaldo Ribeiro" w:date="2020-05-22T16:49:00Z">
        <w:r w:rsidRPr="00511193">
          <w:rPr>
            <w:lang w:val="pt-BR"/>
          </w:rPr>
          <w:t xml:space="preserve">do </w:t>
        </w:r>
      </w:ins>
      <w:del w:id="920" w:author="Ednaldo Ribeiro" w:date="2020-05-14T09:20:00Z">
        <w:r w:rsidRPr="00511193" w:rsidDel="00087555">
          <w:rPr>
            <w:lang w:val="pt-BR"/>
          </w:rPr>
          <w:delText xml:space="preserve">o </w:delText>
        </w:r>
      </w:del>
      <w:r w:rsidRPr="00511193">
        <w:rPr>
          <w:lang w:val="pt-BR"/>
        </w:rPr>
        <w:t xml:space="preserve">processo de socialização política replicar padrões de desigualdade entre os gêneros. </w:t>
      </w:r>
    </w:p>
    <w:p w14:paraId="6920D32E" w14:textId="68DBE74D" w:rsidR="00511193" w:rsidRPr="00511193" w:rsidRDefault="00511193" w:rsidP="00511193">
      <w:pPr>
        <w:spacing w:line="480" w:lineRule="auto"/>
        <w:rPr>
          <w:lang w:val="pt-BR"/>
        </w:rPr>
      </w:pPr>
      <w:r w:rsidRPr="00511193">
        <w:rPr>
          <w:lang w:val="pt-BR"/>
        </w:rPr>
        <w:tab/>
        <w:t xml:space="preserve">Quando adicionamos uma interação entre escolaridade e </w:t>
      </w:r>
      <w:del w:id="921" w:author="Benjamin Zhu" w:date="2020-07-04T20:35:00Z">
        <w:r w:rsidRPr="00511193" w:rsidDel="00411DBF">
          <w:rPr>
            <w:lang w:val="pt-BR"/>
          </w:rPr>
          <w:delText>grupo étnico</w:delText>
        </w:r>
      </w:del>
      <w:ins w:id="922" w:author="Benjamin Zhu" w:date="2020-07-04T20:35:00Z">
        <w:r w:rsidR="00411DBF">
          <w:rPr>
            <w:lang w:val="pt-BR"/>
          </w:rPr>
          <w:t>etnia</w:t>
        </w:r>
      </w:ins>
      <w:r w:rsidRPr="00511193">
        <w:rPr>
          <w:lang w:val="pt-BR"/>
        </w:rPr>
        <w:t>, os efeitos d</w:t>
      </w:r>
      <w:ins w:id="923" w:author="Ednaldo Ribeiro" w:date="2020-05-22T16:52:00Z">
        <w:r w:rsidRPr="00511193">
          <w:rPr>
            <w:lang w:val="pt-BR"/>
          </w:rPr>
          <w:t xml:space="preserve">as categorias </w:t>
        </w:r>
      </w:ins>
      <w:del w:id="924" w:author="Ednaldo Ribeiro" w:date="2020-05-22T16:52:00Z">
        <w:r w:rsidRPr="00511193" w:rsidDel="005F746C">
          <w:rPr>
            <w:lang w:val="pt-BR"/>
          </w:rPr>
          <w:delText xml:space="preserve">os </w:delText>
        </w:r>
      </w:del>
      <w:r w:rsidRPr="00511193">
        <w:rPr>
          <w:lang w:val="pt-BR"/>
        </w:rPr>
        <w:t xml:space="preserve">negros/pardos e </w:t>
      </w:r>
      <w:del w:id="925" w:author="Ednaldo Ribeiro" w:date="2020-05-22T16:52:00Z">
        <w:r w:rsidRPr="00511193" w:rsidDel="005F746C">
          <w:rPr>
            <w:lang w:val="pt-BR"/>
          </w:rPr>
          <w:delText xml:space="preserve">os </w:delText>
        </w:r>
      </w:del>
      <w:r w:rsidRPr="00511193">
        <w:rPr>
          <w:lang w:val="pt-BR"/>
        </w:rPr>
        <w:t xml:space="preserve">amarelos foram negativos para o COPI, enquanto os impactos de renda, idade e sexo não </w:t>
      </w:r>
      <w:ins w:id="926" w:author="Ednaldo Ribeiro" w:date="2020-05-22T16:52:00Z">
        <w:r w:rsidRPr="00511193">
          <w:rPr>
            <w:lang w:val="pt-BR"/>
          </w:rPr>
          <w:t xml:space="preserve">tiveram seus impactos alterados. </w:t>
        </w:r>
      </w:ins>
      <w:del w:id="927" w:author="Ednaldo Ribeiro" w:date="2020-05-22T16:52:00Z">
        <w:r w:rsidRPr="00511193" w:rsidDel="005F746C">
          <w:rPr>
            <w:lang w:val="pt-BR"/>
          </w:rPr>
          <w:delText xml:space="preserve">mudaram com essa adição. </w:delText>
        </w:r>
      </w:del>
      <w:r w:rsidRPr="00511193">
        <w:rPr>
          <w:lang w:val="pt-BR"/>
        </w:rPr>
        <w:t xml:space="preserve">O efeito </w:t>
      </w:r>
      <w:del w:id="928" w:author="Ednaldo Ribeiro" w:date="2020-05-22T16:53:00Z">
        <w:r w:rsidRPr="00511193" w:rsidDel="005F746C">
          <w:rPr>
            <w:lang w:val="pt-BR"/>
          </w:rPr>
          <w:delText xml:space="preserve">de </w:delText>
        </w:r>
      </w:del>
      <w:ins w:id="929" w:author="Ednaldo Ribeiro" w:date="2020-05-22T16:53:00Z">
        <w:r w:rsidRPr="00511193">
          <w:rPr>
            <w:lang w:val="pt-BR"/>
          </w:rPr>
          <w:t xml:space="preserve">da </w:t>
        </w:r>
      </w:ins>
      <w:r w:rsidRPr="00511193">
        <w:rPr>
          <w:lang w:val="pt-BR"/>
        </w:rPr>
        <w:t xml:space="preserve">escolaridade continuou ser positivo e significativo para o COPI, mas deixou de ser relevante no modelo </w:t>
      </w:r>
      <w:del w:id="930" w:author="Benjamin Zhu" w:date="2020-06-27T00:04:00Z">
        <w:r w:rsidRPr="00511193" w:rsidDel="00FA582A">
          <w:rPr>
            <w:lang w:val="pt-BR"/>
          </w:rPr>
          <w:delText>para  CI</w:delText>
        </w:r>
      </w:del>
      <w:ins w:id="931" w:author="Benjamin Zhu" w:date="2020-06-27T00:04:00Z">
        <w:r w:rsidR="00FA582A" w:rsidRPr="00511193">
          <w:rPr>
            <w:lang w:val="pt-BR"/>
          </w:rPr>
          <w:t>para CI</w:t>
        </w:r>
      </w:ins>
      <w:r w:rsidRPr="00511193">
        <w:rPr>
          <w:lang w:val="pt-BR"/>
        </w:rPr>
        <w:t xml:space="preserve">. A interação entre escolaridade e amarelo foi significativa e positiva para o COPI, indicando que a formação superior tem uma relação positiva particularmente forte para os brasileiros asiáticos. Uma suposição na teoria sobre a relação entre escolaridade e participação política é que ela tem um efeito semelhante em grupos étnicos diferentes, mas a evidências a esse respeito ainda não são conclusivas na literatura especializada. </w:t>
      </w:r>
      <w:proofErr w:type="spellStart"/>
      <w:r w:rsidRPr="00511193">
        <w:rPr>
          <w:lang w:val="pt-BR"/>
        </w:rPr>
        <w:t>Lien</w:t>
      </w:r>
      <w:proofErr w:type="spellEnd"/>
      <w:r w:rsidRPr="00511193">
        <w:rPr>
          <w:lang w:val="pt-BR"/>
        </w:rPr>
        <w:t xml:space="preserve"> mostrou que, nos EUA, educação tem uma relação forte com participação política para Americanos com ascendência Mexicanas, mas não para os Americanos Asiáticos.</w:t>
      </w:r>
      <w:bookmarkStart w:id="932" w:name="_Hlk44788880"/>
      <w:r w:rsidRPr="00511193">
        <w:rPr>
          <w:rStyle w:val="FootnoteReference"/>
          <w:lang w:val="pt-BR"/>
        </w:rPr>
        <w:footnoteReference w:id="48"/>
      </w:r>
      <w:bookmarkEnd w:id="932"/>
      <w:r w:rsidRPr="00511193">
        <w:rPr>
          <w:lang w:val="pt-BR"/>
        </w:rPr>
        <w:t xml:space="preserve"> A literatura</w:t>
      </w:r>
      <w:ins w:id="933" w:author="Ednaldo Ribeiro" w:date="2020-05-22T16:54:00Z">
        <w:r w:rsidRPr="00511193">
          <w:rPr>
            <w:lang w:val="pt-BR"/>
          </w:rPr>
          <w:t>,</w:t>
        </w:r>
      </w:ins>
      <w:r w:rsidRPr="00511193">
        <w:rPr>
          <w:lang w:val="pt-BR"/>
        </w:rPr>
        <w:t xml:space="preserve"> </w:t>
      </w:r>
      <w:ins w:id="934" w:author="Ednaldo Ribeiro" w:date="2020-05-22T16:54:00Z">
        <w:r w:rsidRPr="00511193">
          <w:rPr>
            <w:lang w:val="pt-BR"/>
          </w:rPr>
          <w:t xml:space="preserve">em termos gerais, </w:t>
        </w:r>
      </w:ins>
      <w:del w:id="935" w:author="Ednaldo Ribeiro" w:date="2020-05-22T16:54:00Z">
        <w:r w:rsidRPr="00511193" w:rsidDel="005F746C">
          <w:rPr>
            <w:lang w:val="pt-BR"/>
          </w:rPr>
          <w:delText xml:space="preserve">geralmente </w:delText>
        </w:r>
      </w:del>
      <w:r w:rsidRPr="00511193">
        <w:rPr>
          <w:lang w:val="pt-BR"/>
        </w:rPr>
        <w:t>é escassa sobre esse efeito n</w:t>
      </w:r>
      <w:ins w:id="936" w:author="Ednaldo Ribeiro" w:date="2020-05-22T16:54:00Z">
        <w:r w:rsidRPr="00511193">
          <w:rPr>
            <w:lang w:val="pt-BR"/>
          </w:rPr>
          <w:t>esse último grupo étnico específico</w:t>
        </w:r>
      </w:ins>
      <w:del w:id="937" w:author="Ednaldo Ribeiro" w:date="2020-05-22T16:54:00Z">
        <w:r w:rsidRPr="00511193" w:rsidDel="005F746C">
          <w:rPr>
            <w:lang w:val="pt-BR"/>
          </w:rPr>
          <w:delText>os Asiáticos especificamente</w:delText>
        </w:r>
      </w:del>
      <w:r w:rsidRPr="00511193">
        <w:rPr>
          <w:lang w:val="pt-BR"/>
        </w:rPr>
        <w:t xml:space="preserve">. </w:t>
      </w:r>
      <w:ins w:id="938" w:author="Ednaldo Ribeiro" w:date="2020-05-22T16:54:00Z">
        <w:r w:rsidRPr="00511193">
          <w:rPr>
            <w:lang w:val="pt-BR"/>
          </w:rPr>
          <w:t xml:space="preserve">Tornando </w:t>
        </w:r>
      </w:ins>
      <w:ins w:id="939" w:author="Ednaldo Ribeiro" w:date="2020-05-22T16:55:00Z">
        <w:r w:rsidRPr="00511193">
          <w:rPr>
            <w:lang w:val="pt-BR"/>
          </w:rPr>
          <w:t xml:space="preserve">essa discussão ainda mais complexa, </w:t>
        </w:r>
      </w:ins>
      <w:del w:id="940" w:author="Ednaldo Ribeiro" w:date="2020-05-22T16:55:00Z">
        <w:r w:rsidRPr="00511193" w:rsidDel="00177641">
          <w:rPr>
            <w:lang w:val="pt-BR"/>
          </w:rPr>
          <w:delText xml:space="preserve">Complicando ainda mais, </w:delText>
        </w:r>
      </w:del>
      <w:r w:rsidRPr="00511193">
        <w:rPr>
          <w:lang w:val="pt-BR"/>
        </w:rPr>
        <w:t xml:space="preserve">as </w:t>
      </w:r>
      <w:del w:id="941" w:author="Ednaldo Ribeiro" w:date="2020-05-22T16:55:00Z">
        <w:r w:rsidRPr="00511193" w:rsidDel="00177641">
          <w:rPr>
            <w:lang w:val="pt-BR"/>
          </w:rPr>
          <w:delText xml:space="preserve">metodologias </w:delText>
        </w:r>
      </w:del>
      <w:ins w:id="942" w:author="Ednaldo Ribeiro" w:date="2020-05-22T16:55:00Z">
        <w:r w:rsidRPr="00511193">
          <w:rPr>
            <w:lang w:val="pt-BR"/>
          </w:rPr>
          <w:t>técnicas de</w:t>
        </w:r>
      </w:ins>
      <w:del w:id="943" w:author="Ednaldo Ribeiro" w:date="2020-05-22T16:55:00Z">
        <w:r w:rsidRPr="00511193" w:rsidDel="00177641">
          <w:rPr>
            <w:lang w:val="pt-BR"/>
          </w:rPr>
          <w:delText>sobre a</w:delText>
        </w:r>
      </w:del>
      <w:r w:rsidRPr="00511193">
        <w:rPr>
          <w:lang w:val="pt-BR"/>
        </w:rPr>
        <w:t xml:space="preserve"> amostragem geralmente são mal adotadas para a comparação entre grupos múltiplos.</w:t>
      </w:r>
      <w:bookmarkStart w:id="944" w:name="_Hlk44788976"/>
      <w:r w:rsidRPr="00511193">
        <w:rPr>
          <w:rStyle w:val="FootnoteReference"/>
          <w:lang w:val="pt-BR"/>
        </w:rPr>
        <w:footnoteReference w:id="49"/>
      </w:r>
      <w:bookmarkEnd w:id="944"/>
      <w:r w:rsidRPr="00511193">
        <w:rPr>
          <w:lang w:val="pt-BR"/>
        </w:rPr>
        <w:t xml:space="preserve"> Curiosamente nosso resultado indicou um efeito oposto, sugerindo diferença entre a posição dos </w:t>
      </w:r>
      <w:commentRangeStart w:id="945"/>
      <w:commentRangeStart w:id="946"/>
      <w:commentRangeStart w:id="947"/>
      <w:r w:rsidRPr="00511193">
        <w:rPr>
          <w:lang w:val="pt-BR"/>
        </w:rPr>
        <w:t>Asiáticos no Brasil e nos EUA</w:t>
      </w:r>
      <w:commentRangeEnd w:id="945"/>
      <w:r w:rsidRPr="00511193">
        <w:rPr>
          <w:rStyle w:val="CommentReference"/>
          <w:lang w:val="pt-BR"/>
        </w:rPr>
        <w:commentReference w:id="945"/>
      </w:r>
      <w:commentRangeEnd w:id="946"/>
      <w:r w:rsidR="000E22E3">
        <w:rPr>
          <w:rStyle w:val="CommentReference"/>
        </w:rPr>
        <w:commentReference w:id="946"/>
      </w:r>
      <w:commentRangeEnd w:id="947"/>
      <w:r w:rsidR="000E22E3">
        <w:rPr>
          <w:rStyle w:val="CommentReference"/>
        </w:rPr>
        <w:commentReference w:id="947"/>
      </w:r>
      <w:r w:rsidRPr="00511193">
        <w:rPr>
          <w:lang w:val="pt-BR"/>
        </w:rPr>
        <w:t>.</w:t>
      </w:r>
      <w:ins w:id="948" w:author="Benjamin Zhu" w:date="2020-06-26T23:58:00Z">
        <w:r w:rsidR="00FA582A">
          <w:rPr>
            <w:lang w:val="pt-BR"/>
          </w:rPr>
          <w:t xml:space="preserve"> Uma explicação pode ser que </w:t>
        </w:r>
      </w:ins>
      <w:ins w:id="949" w:author="Benjamin Zhu" w:date="2020-06-27T00:03:00Z">
        <w:r w:rsidR="00FA582A">
          <w:rPr>
            <w:lang w:val="pt-BR"/>
          </w:rPr>
          <w:t xml:space="preserve">a maioria da </w:t>
        </w:r>
      </w:ins>
      <w:ins w:id="950" w:author="Benjamin Zhu" w:date="2020-06-26T23:58:00Z">
        <w:r w:rsidR="00FA582A">
          <w:rPr>
            <w:lang w:val="pt-BR"/>
          </w:rPr>
          <w:t>pop</w:t>
        </w:r>
      </w:ins>
      <w:ins w:id="951" w:author="Benjamin Zhu" w:date="2020-06-26T23:59:00Z">
        <w:r w:rsidR="00FA582A">
          <w:rPr>
            <w:lang w:val="pt-BR"/>
          </w:rPr>
          <w:t xml:space="preserve">ulação asiático nos </w:t>
        </w:r>
      </w:ins>
      <w:ins w:id="952" w:author="Benjamin Zhu" w:date="2020-06-27T00:03:00Z">
        <w:r w:rsidR="00FA582A">
          <w:rPr>
            <w:lang w:val="pt-BR"/>
          </w:rPr>
          <w:t>EUA nasceu fora dos EUA</w:t>
        </w:r>
      </w:ins>
      <w:bookmarkStart w:id="953" w:name="_Hlk44789176"/>
      <w:ins w:id="954" w:author="Benjamin Zhu" w:date="2020-06-27T00:04:00Z">
        <w:r w:rsidR="00FA582A">
          <w:rPr>
            <w:rStyle w:val="FootnoteReference"/>
            <w:lang w:val="pt-BR"/>
          </w:rPr>
          <w:footnoteReference w:id="50"/>
        </w:r>
      </w:ins>
      <w:bookmarkEnd w:id="953"/>
      <w:ins w:id="957" w:author="Benjamin Zhu" w:date="2020-06-27T00:03:00Z">
        <w:r w:rsidR="00FA582A">
          <w:rPr>
            <w:lang w:val="pt-BR"/>
          </w:rPr>
          <w:t xml:space="preserve"> e isso diminui a participação política do grupo.</w:t>
        </w:r>
      </w:ins>
      <w:bookmarkStart w:id="958" w:name="_Hlk44789199"/>
      <w:bookmarkStart w:id="959" w:name="_GoBack"/>
      <w:ins w:id="960" w:author="Benjamin Zhu" w:date="2020-06-27T00:04:00Z">
        <w:r w:rsidR="00FA582A">
          <w:rPr>
            <w:rStyle w:val="FootnoteReference"/>
            <w:lang w:val="pt-BR"/>
          </w:rPr>
          <w:footnoteReference w:id="51"/>
        </w:r>
      </w:ins>
      <w:bookmarkEnd w:id="958"/>
      <w:bookmarkEnd w:id="959"/>
      <w:ins w:id="964" w:author="Benjamin Zhu" w:date="2020-06-26T23:59:00Z">
        <w:r w:rsidR="00FA582A">
          <w:rPr>
            <w:lang w:val="pt-BR"/>
          </w:rPr>
          <w:t xml:space="preserve"> </w:t>
        </w:r>
      </w:ins>
      <w:r w:rsidRPr="00511193">
        <w:rPr>
          <w:lang w:val="pt-BR"/>
        </w:rPr>
        <w:t xml:space="preserve"> Em respeito a CI, a condição de asiático e a sua interação com escolaridade não se mostraram significados, indicando que os brasileiros asiáticos têm níveis de confiança institucional semelhantes aos dos demais grupos étnicos. </w:t>
      </w:r>
    </w:p>
    <w:p w14:paraId="2B527CA1" w14:textId="7BCED0FB" w:rsidR="00511193" w:rsidRPr="00511193" w:rsidRDefault="00511193" w:rsidP="00511193">
      <w:pPr>
        <w:spacing w:line="480" w:lineRule="auto"/>
        <w:ind w:firstLine="720"/>
        <w:rPr>
          <w:lang w:val="pt-BR"/>
        </w:rPr>
      </w:pPr>
      <w:r w:rsidRPr="00511193">
        <w:rPr>
          <w:lang w:val="pt-BR"/>
        </w:rPr>
        <w:lastRenderedPageBreak/>
        <w:t xml:space="preserve">Conjuntos, esses modelos mostram que a identidade étnica, particularmente para os asiáticos, não tem um efeito forte na orientação cognitiva para a política e na confiança institucional. Porém os modelos mostram que a educação tem efeitos diferentes, ainda que </w:t>
      </w:r>
      <w:r w:rsidR="007743B2" w:rsidRPr="00511193">
        <w:rPr>
          <w:lang w:val="pt-BR"/>
        </w:rPr>
        <w:t>reduzidos, entre</w:t>
      </w:r>
      <w:r w:rsidRPr="00511193">
        <w:rPr>
          <w:lang w:val="pt-BR"/>
        </w:rPr>
        <w:t xml:space="preserve"> os grupos étnicos e que os impactos dos recursos socioeconômicos variam entre grupos étnicos. Para os asiáticos, categoria que nos interessa mais diretamente, formação superior aumentou a pontuação da medida sobre a dimensão cognitiva. </w:t>
      </w:r>
    </w:p>
    <w:p w14:paraId="1683FC11" w14:textId="77777777" w:rsidR="00511193" w:rsidRPr="00511193" w:rsidRDefault="00511193" w:rsidP="00511193">
      <w:pPr>
        <w:rPr>
          <w:lang w:val="pt-BR"/>
        </w:rPr>
      </w:pPr>
    </w:p>
    <w:p w14:paraId="48E80ECF" w14:textId="77777777" w:rsidR="00511193" w:rsidRPr="00511193" w:rsidRDefault="00511193" w:rsidP="009D459F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</w:p>
    <w:sectPr w:rsidR="00511193" w:rsidRPr="00511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Lucas Okado" w:date="2018-11-26T21:07:00Z" w:initials="LO">
    <w:p w14:paraId="3A6C4709" w14:textId="77777777" w:rsidR="00B91C5F" w:rsidRPr="00AD5FC3" w:rsidRDefault="00B91C5F" w:rsidP="009D459F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AD5FC3">
        <w:rPr>
          <w:lang w:val="pt-BR"/>
        </w:rPr>
        <w:t>Confere esta referência que está com muitos</w:t>
      </w:r>
      <w:r>
        <w:rPr>
          <w:lang w:val="pt-BR"/>
        </w:rPr>
        <w:t>”</w:t>
      </w:r>
      <w:r w:rsidRPr="00AD5FC3">
        <w:rPr>
          <w:lang w:val="pt-BR"/>
        </w:rPr>
        <w:t xml:space="preserve"> _”</w:t>
      </w:r>
    </w:p>
  </w:comment>
  <w:comment w:id="3" w:author="Benjamin Zhu" w:date="2018-12-06T16:45:00Z" w:initials="BZ">
    <w:p w14:paraId="66EDFDA8" w14:textId="77777777" w:rsidR="00B91C5F" w:rsidRPr="00E6323E" w:rsidRDefault="00B91C5F" w:rsidP="009D459F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5B1C91">
        <w:rPr>
          <w:lang w:val="pt-BR"/>
        </w:rPr>
        <w:t xml:space="preserve">Vou adicionar </w:t>
      </w:r>
    </w:p>
  </w:comment>
  <w:comment w:id="5" w:author="Lucas Okado" w:date="2018-11-26T21:06:00Z" w:initials="LO">
    <w:p w14:paraId="53290A9E" w14:textId="77777777" w:rsidR="00B91C5F" w:rsidRPr="00E72A0F" w:rsidRDefault="00B91C5F" w:rsidP="009D459F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E72A0F">
        <w:rPr>
          <w:lang w:val="pt-PT"/>
        </w:rPr>
        <w:t>Sei bem como é isto</w:t>
      </w:r>
    </w:p>
  </w:comment>
  <w:comment w:id="10" w:author="Lucas Okado" w:date="2018-11-26T21:31:00Z" w:initials="LO">
    <w:p w14:paraId="68894183" w14:textId="77777777" w:rsidR="00B91C5F" w:rsidRPr="00F5677C" w:rsidRDefault="00B91C5F" w:rsidP="009D459F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F5677C">
        <w:rPr>
          <w:lang w:val="pt-BR"/>
        </w:rPr>
        <w:t>Pioneiro significa aquele que está entre os primeiros</w:t>
      </w:r>
      <w:r>
        <w:rPr>
          <w:lang w:val="pt-BR"/>
        </w:rPr>
        <w:t xml:space="preserve">, desbravador. Usar primeira significaria se referir a primeira obra de </w:t>
      </w:r>
      <w:proofErr w:type="spellStart"/>
      <w:r>
        <w:rPr>
          <w:lang w:val="pt-BR"/>
        </w:rPr>
        <w:t>almond</w:t>
      </w:r>
      <w:proofErr w:type="spellEnd"/>
      <w:r>
        <w:rPr>
          <w:lang w:val="pt-BR"/>
        </w:rPr>
        <w:t xml:space="preserve"> e verba que não é, necessariamente, aquela que abre o campo do culturalismo.</w:t>
      </w:r>
    </w:p>
  </w:comment>
  <w:comment w:id="17" w:author="Lucas Okado" w:date="2018-11-26T21:50:00Z" w:initials="LO">
    <w:p w14:paraId="74A330ED" w14:textId="77777777" w:rsidR="00B91C5F" w:rsidRPr="00E72A0F" w:rsidRDefault="00B91C5F" w:rsidP="009D459F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E72A0F">
        <w:rPr>
          <w:lang w:val="pt-PT"/>
        </w:rPr>
        <w:t>Só para não repetir importante</w:t>
      </w:r>
    </w:p>
  </w:comment>
  <w:comment w:id="29" w:author="Lucas Okado" w:date="2018-11-26T22:07:00Z" w:initials="LO">
    <w:p w14:paraId="3398FB58" w14:textId="77777777" w:rsidR="00B91C5F" w:rsidRPr="00683081" w:rsidRDefault="00B91C5F" w:rsidP="009D459F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683081">
        <w:rPr>
          <w:lang w:val="pt-BR"/>
        </w:rPr>
        <w:t xml:space="preserve">Esta frase está desconectada </w:t>
      </w:r>
      <w:r>
        <w:rPr>
          <w:lang w:val="pt-BR"/>
        </w:rPr>
        <w:t>n</w:t>
      </w:r>
      <w:r w:rsidRPr="00683081">
        <w:rPr>
          <w:lang w:val="pt-BR"/>
        </w:rPr>
        <w:t>o par</w:t>
      </w:r>
      <w:r>
        <w:rPr>
          <w:lang w:val="pt-BR"/>
        </w:rPr>
        <w:t>ágrafo. Você começa falando de raça e de repente pula para recursos.</w:t>
      </w:r>
    </w:p>
  </w:comment>
  <w:comment w:id="22" w:author="Ednaldo Ribeiro" w:date="2020-04-24T15:36:00Z" w:initials="ER">
    <w:p w14:paraId="0EEF3391" w14:textId="77777777" w:rsidR="00B91C5F" w:rsidRPr="0069247B" w:rsidRDefault="00B91C5F" w:rsidP="009D459F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69247B">
        <w:rPr>
          <w:lang w:val="pt-BR"/>
        </w:rPr>
        <w:t xml:space="preserve">A </w:t>
      </w:r>
      <w:r>
        <w:rPr>
          <w:lang w:val="pt-BR"/>
        </w:rPr>
        <w:t xml:space="preserve">apresentação desses condicionantes ou fatores explicativas para a participação estão apresentados de forma muito rápida, quase telegráfica. Sugiro desenvolver um pouco mais, pelo menos os mais relevantes. </w:t>
      </w:r>
    </w:p>
  </w:comment>
  <w:comment w:id="23" w:author="Benjamin Zhu" w:date="2020-05-06T00:30:00Z" w:initials="BZ">
    <w:p w14:paraId="0999F7ED" w14:textId="77777777" w:rsidR="00B91C5F" w:rsidRPr="00456DB0" w:rsidRDefault="00B91C5F" w:rsidP="009D459F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456DB0">
        <w:rPr>
          <w:lang w:val="pt-BR"/>
        </w:rPr>
        <w:t xml:space="preserve">Tentei desenvolver mais as partes </w:t>
      </w:r>
      <w:r>
        <w:rPr>
          <w:lang w:val="pt-BR"/>
        </w:rPr>
        <w:t xml:space="preserve">sobre discriminação e classe socioeconômico </w:t>
      </w:r>
    </w:p>
  </w:comment>
  <w:comment w:id="62" w:author="Lucas Okado" w:date="2018-11-26T22:21:00Z" w:initials="LO">
    <w:p w14:paraId="72C9060D" w14:textId="77777777" w:rsidR="00B91C5F" w:rsidRPr="00517663" w:rsidRDefault="00B91C5F" w:rsidP="009D459F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517663">
        <w:rPr>
          <w:lang w:val="pt-BR"/>
        </w:rPr>
        <w:t xml:space="preserve">Português brasileiro a grafia desta palavra </w:t>
      </w:r>
      <w:r>
        <w:rPr>
          <w:lang w:val="pt-BR"/>
        </w:rPr>
        <w:t>é diferente.</w:t>
      </w:r>
    </w:p>
  </w:comment>
  <w:comment w:id="118" w:author="Ednaldo Ribeiro" w:date="2020-04-24T15:48:00Z" w:initials="ER">
    <w:p w14:paraId="6069C7E7" w14:textId="77777777" w:rsidR="00B91C5F" w:rsidRPr="00091C8F" w:rsidRDefault="00B91C5F" w:rsidP="00511193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091C8F">
        <w:rPr>
          <w:lang w:val="pt-BR"/>
        </w:rPr>
        <w:t xml:space="preserve">Não está claro </w:t>
      </w:r>
      <w:r>
        <w:rPr>
          <w:lang w:val="pt-BR"/>
        </w:rPr>
        <w:t xml:space="preserve">se usou a fatorial com correção </w:t>
      </w:r>
      <w:proofErr w:type="spellStart"/>
      <w:r>
        <w:rPr>
          <w:lang w:val="pt-BR"/>
        </w:rPr>
        <w:t>policórica</w:t>
      </w:r>
      <w:proofErr w:type="spellEnd"/>
      <w:r>
        <w:rPr>
          <w:lang w:val="pt-BR"/>
        </w:rPr>
        <w:t xml:space="preserve"> ou não. Usou rotação? Foi “forçado” um fator apenas? </w:t>
      </w:r>
    </w:p>
  </w:comment>
  <w:comment w:id="119" w:author="Ednaldo Ribeiro" w:date="2020-05-14T09:11:00Z" w:initials="ER">
    <w:p w14:paraId="5526DDCE" w14:textId="77777777" w:rsidR="00B91C5F" w:rsidRPr="003E5238" w:rsidRDefault="00B91C5F" w:rsidP="00511193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3E5238">
        <w:rPr>
          <w:lang w:val="pt-BR"/>
        </w:rPr>
        <w:t>Ben, acho que</w:t>
      </w:r>
      <w:r>
        <w:rPr>
          <w:lang w:val="pt-BR"/>
        </w:rPr>
        <w:t xml:space="preserve"> os resultados das fatoriais podem ser apresentados na seção de metodologia, pois não fazem parte dos resultados da pesquisa, mas de uma etapa preparatória. </w:t>
      </w:r>
    </w:p>
  </w:comment>
  <w:comment w:id="213" w:author="Ednaldo Ribeiro" w:date="2020-04-24T15:48:00Z" w:initials="ER">
    <w:p w14:paraId="4F180F76" w14:textId="77777777" w:rsidR="00B91C5F" w:rsidRPr="00091C8F" w:rsidRDefault="00B91C5F" w:rsidP="00511193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091C8F">
        <w:rPr>
          <w:lang w:val="pt-BR"/>
        </w:rPr>
        <w:t xml:space="preserve">Não está claro </w:t>
      </w:r>
      <w:r>
        <w:rPr>
          <w:lang w:val="pt-BR"/>
        </w:rPr>
        <w:t xml:space="preserve">se usou a fatorial com correção </w:t>
      </w:r>
      <w:proofErr w:type="spellStart"/>
      <w:r>
        <w:rPr>
          <w:lang w:val="pt-BR"/>
        </w:rPr>
        <w:t>policórica</w:t>
      </w:r>
      <w:proofErr w:type="spellEnd"/>
      <w:r>
        <w:rPr>
          <w:lang w:val="pt-BR"/>
        </w:rPr>
        <w:t xml:space="preserve"> ou não. Usou rotação? Foi “forçado” um fator apenas? </w:t>
      </w:r>
    </w:p>
  </w:comment>
  <w:comment w:id="214" w:author="Ednaldo Ribeiro" w:date="2020-05-14T09:11:00Z" w:initials="ER">
    <w:p w14:paraId="691603B9" w14:textId="77777777" w:rsidR="00B91C5F" w:rsidRPr="003E5238" w:rsidRDefault="00B91C5F" w:rsidP="00511193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3E5238">
        <w:rPr>
          <w:lang w:val="pt-BR"/>
        </w:rPr>
        <w:t>Ben, acho que</w:t>
      </w:r>
      <w:r>
        <w:rPr>
          <w:lang w:val="pt-BR"/>
        </w:rPr>
        <w:t xml:space="preserve"> os resultados das fatoriais podem ser apresentados na seção de metodologia, pois não fazem parte dos resultados da pesquisa, mas de uma etapa preparatória. </w:t>
      </w:r>
    </w:p>
  </w:comment>
  <w:comment w:id="405" w:author="Ednaldo Ribeiro" w:date="2020-04-24T15:51:00Z" w:initials="ER">
    <w:p w14:paraId="0C99B297" w14:textId="77777777" w:rsidR="00B91C5F" w:rsidRPr="00091C8F" w:rsidRDefault="00B91C5F" w:rsidP="00511193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091C8F">
        <w:rPr>
          <w:lang w:val="pt-BR"/>
        </w:rPr>
        <w:t>Penso que essas duas tabelas com medias e des</w:t>
      </w:r>
      <w:r>
        <w:rPr>
          <w:lang w:val="pt-BR"/>
        </w:rPr>
        <w:t xml:space="preserve">vios também pode ir para o anexo metodológico. Aqui no corpo do artigo podem ficar a tabela da fatorial e a das regressões. </w:t>
      </w:r>
    </w:p>
  </w:comment>
  <w:comment w:id="945" w:author="Ednaldo Ribeiro" w:date="2020-05-22T16:56:00Z" w:initials="ER">
    <w:p w14:paraId="7F651149" w14:textId="77777777" w:rsidR="00B91C5F" w:rsidRPr="00177641" w:rsidRDefault="00B91C5F" w:rsidP="00511193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177641">
        <w:rPr>
          <w:lang w:val="pt-BR"/>
        </w:rPr>
        <w:t xml:space="preserve">Alguma intuição sobre a razão dessa diferença? </w:t>
      </w:r>
    </w:p>
  </w:comment>
  <w:comment w:id="946" w:author="Benjamin Zhu" w:date="2020-06-14T17:54:00Z" w:initials="BZ">
    <w:p w14:paraId="265AFD07" w14:textId="4915C0F3" w:rsidR="00B91C5F" w:rsidRPr="000E22E3" w:rsidRDefault="00B91C5F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0E22E3">
        <w:rPr>
          <w:lang w:val="pt-BR"/>
        </w:rPr>
        <w:t xml:space="preserve">Pode ser por que, entre </w:t>
      </w:r>
      <w:r>
        <w:rPr>
          <w:lang w:val="pt-BR"/>
        </w:rPr>
        <w:t xml:space="preserve">asiáticos nos EUA, a maioria nasceu fora dos EUA e são a geração primeira no </w:t>
      </w:r>
      <w:proofErr w:type="gramStart"/>
      <w:r>
        <w:rPr>
          <w:lang w:val="pt-BR"/>
        </w:rPr>
        <w:t>pais</w:t>
      </w:r>
      <w:proofErr w:type="gramEnd"/>
      <w:r>
        <w:rPr>
          <w:lang w:val="pt-BR"/>
        </w:rPr>
        <w:t xml:space="preserve">, em contraste com o Brasil onde a maioria dos brasileiros asiáticos são nascidos e criados no Brasil. Porém </w:t>
      </w:r>
      <w:proofErr w:type="spellStart"/>
      <w:r>
        <w:rPr>
          <w:lang w:val="pt-BR"/>
        </w:rPr>
        <w:t>Lien</w:t>
      </w:r>
      <w:proofErr w:type="spellEnd"/>
      <w:r>
        <w:rPr>
          <w:lang w:val="pt-BR"/>
        </w:rPr>
        <w:t xml:space="preserve"> controlou para o </w:t>
      </w:r>
      <w:proofErr w:type="spellStart"/>
      <w:r>
        <w:rPr>
          <w:lang w:val="pt-BR"/>
        </w:rPr>
        <w:t>foreign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born</w:t>
      </w:r>
      <w:proofErr w:type="spellEnd"/>
      <w:r>
        <w:rPr>
          <w:lang w:val="pt-BR"/>
        </w:rPr>
        <w:t xml:space="preserve"> status no artigo. </w:t>
      </w:r>
    </w:p>
  </w:comment>
  <w:comment w:id="947" w:author="Benjamin Zhu" w:date="2020-06-14T18:02:00Z" w:initials="BZ">
    <w:p w14:paraId="0AD54659" w14:textId="32F86A8C" w:rsidR="00B91C5F" w:rsidRDefault="00B91C5F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A6C4709" w15:done="1"/>
  <w15:commentEx w15:paraId="66EDFDA8" w15:paraIdParent="3A6C4709" w15:done="1"/>
  <w15:commentEx w15:paraId="53290A9E" w15:done="1"/>
  <w15:commentEx w15:paraId="68894183" w15:done="1"/>
  <w15:commentEx w15:paraId="74A330ED" w15:done="1"/>
  <w15:commentEx w15:paraId="3398FB58" w15:done="1"/>
  <w15:commentEx w15:paraId="0EEF3391" w15:done="1"/>
  <w15:commentEx w15:paraId="0999F7ED" w15:paraIdParent="0EEF3391" w15:done="1"/>
  <w15:commentEx w15:paraId="72C9060D" w15:done="1"/>
  <w15:commentEx w15:paraId="6069C7E7" w15:done="1"/>
  <w15:commentEx w15:paraId="5526DDCE" w15:done="1"/>
  <w15:commentEx w15:paraId="4F180F76" w15:done="1"/>
  <w15:commentEx w15:paraId="691603B9" w15:done="0"/>
  <w15:commentEx w15:paraId="0C99B297" w15:done="0"/>
  <w15:commentEx w15:paraId="7F651149" w15:done="0"/>
  <w15:commentEx w15:paraId="265AFD07" w15:paraIdParent="7F651149" w15:done="0"/>
  <w15:commentEx w15:paraId="0AD54659" w15:paraIdParent="7F65114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A6C4709" w16cid:durableId="1FAEB83E"/>
  <w16cid:commentId w16cid:paraId="66EDFDA8" w16cid:durableId="1FB3D0B9"/>
  <w16cid:commentId w16cid:paraId="53290A9E" w16cid:durableId="1FAEB83F"/>
  <w16cid:commentId w16cid:paraId="68894183" w16cid:durableId="1FAEB843"/>
  <w16cid:commentId w16cid:paraId="74A330ED" w16cid:durableId="1FAEB845"/>
  <w16cid:commentId w16cid:paraId="3398FB58" w16cid:durableId="1FAEB846"/>
  <w16cid:commentId w16cid:paraId="0EEF3391" w16cid:durableId="224D8609"/>
  <w16cid:commentId w16cid:paraId="0999F7ED" w16cid:durableId="225C83A6"/>
  <w16cid:commentId w16cid:paraId="72C9060D" w16cid:durableId="1FAEB847"/>
  <w16cid:commentId w16cid:paraId="6069C7E7" w16cid:durableId="226AD361"/>
  <w16cid:commentId w16cid:paraId="5526DDCE" w16cid:durableId="226AD360"/>
  <w16cid:commentId w16cid:paraId="4F180F76" w16cid:durableId="224D88EA"/>
  <w16cid:commentId w16cid:paraId="691603B9" w16cid:durableId="226789AB"/>
  <w16cid:commentId w16cid:paraId="0C99B297" w16cid:durableId="224D8982"/>
  <w16cid:commentId w16cid:paraId="7F651149" w16cid:durableId="227282BA"/>
  <w16cid:commentId w16cid:paraId="265AFD07" w16cid:durableId="2290E2C2"/>
  <w16cid:commentId w16cid:paraId="0AD54659" w16cid:durableId="2290E4B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95ABA8" w14:textId="77777777" w:rsidR="00165723" w:rsidRDefault="00165723" w:rsidP="009D459F">
      <w:pPr>
        <w:spacing w:after="0" w:line="240" w:lineRule="auto"/>
      </w:pPr>
      <w:r>
        <w:separator/>
      </w:r>
    </w:p>
  </w:endnote>
  <w:endnote w:type="continuationSeparator" w:id="0">
    <w:p w14:paraId="685DD5F9" w14:textId="77777777" w:rsidR="00165723" w:rsidRDefault="00165723" w:rsidP="009D4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altName w:val="Courier New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15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38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alatinoLinotype-Bold">
    <w:altName w:val="Palatino Linotyp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DejaVu Serif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1FC2B4" w14:textId="77777777" w:rsidR="00165723" w:rsidRDefault="00165723" w:rsidP="009D459F">
      <w:pPr>
        <w:spacing w:after="0" w:line="240" w:lineRule="auto"/>
      </w:pPr>
      <w:r>
        <w:separator/>
      </w:r>
    </w:p>
  </w:footnote>
  <w:footnote w:type="continuationSeparator" w:id="0">
    <w:p w14:paraId="7DB2BD00" w14:textId="77777777" w:rsidR="00165723" w:rsidRDefault="00165723" w:rsidP="009D459F">
      <w:pPr>
        <w:spacing w:after="0" w:line="240" w:lineRule="auto"/>
      </w:pPr>
      <w:r>
        <w:continuationSeparator/>
      </w:r>
    </w:p>
  </w:footnote>
  <w:footnote w:id="1">
    <w:p w14:paraId="24FA2174" w14:textId="77777777" w:rsidR="00B91C5F" w:rsidRPr="00116B8D" w:rsidRDefault="00B91C5F" w:rsidP="009D459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 xml:space="preserve">East in the West: Investigating the Asian presence and influence in Brazil from the 16th to 18th centuries. By Clifford Pereira, in Proceedings of the 2nd Asia-Pacific regional Conference on Underwater Cultural Heritage. Ed. Hans Van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Tilberg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 xml:space="preserve">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Sila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Tripati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, Veronica Walker, Brian Fahy and Jun Kimura. Honolulu, Hawai'i, USA. May 2014.</w:t>
      </w:r>
    </w:p>
  </w:footnote>
  <w:footnote w:id="2">
    <w:p w14:paraId="2AE21504" w14:textId="77777777" w:rsidR="00B91C5F" w:rsidRPr="007940DA" w:rsidRDefault="00B91C5F" w:rsidP="009D459F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  <w:lang w:val="pt-PT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F15" w:hAnsi="F15" w:cs="F15"/>
          <w:sz w:val="20"/>
          <w:szCs w:val="20"/>
        </w:rPr>
        <w:t xml:space="preserve">Shari </w:t>
      </w:r>
      <w:proofErr w:type="spellStart"/>
      <w:r>
        <w:rPr>
          <w:rFonts w:ascii="F15" w:hAnsi="F15" w:cs="F15"/>
          <w:sz w:val="20"/>
          <w:szCs w:val="20"/>
        </w:rPr>
        <w:t>Wejsa</w:t>
      </w:r>
      <w:proofErr w:type="spellEnd"/>
      <w:r>
        <w:rPr>
          <w:rFonts w:ascii="F15" w:hAnsi="F15" w:cs="F15"/>
          <w:sz w:val="20"/>
          <w:szCs w:val="20"/>
        </w:rPr>
        <w:t xml:space="preserve"> e Jeffery Lesser. </w:t>
      </w:r>
      <w:r>
        <w:rPr>
          <w:rFonts w:ascii="F38" w:hAnsi="F38" w:cs="F38"/>
          <w:sz w:val="20"/>
          <w:szCs w:val="20"/>
        </w:rPr>
        <w:t>Migration in Brazil: The Making of a Multicultural Society</w:t>
      </w:r>
      <w:r>
        <w:rPr>
          <w:rFonts w:ascii="F15" w:hAnsi="F15" w:cs="F15"/>
          <w:sz w:val="20"/>
          <w:szCs w:val="20"/>
        </w:rPr>
        <w:t xml:space="preserve">. </w:t>
      </w:r>
      <w:r w:rsidRPr="007940DA">
        <w:rPr>
          <w:rFonts w:ascii="F15" w:hAnsi="F15" w:cs="F15"/>
          <w:sz w:val="20"/>
          <w:szCs w:val="20"/>
          <w:lang w:val="pt-PT"/>
        </w:rPr>
        <w:t>Rel.</w:t>
      </w:r>
    </w:p>
    <w:p w14:paraId="3E4D04EF" w14:textId="77777777" w:rsidR="00B91C5F" w:rsidRPr="00E2281A" w:rsidRDefault="00B91C5F" w:rsidP="009D459F">
      <w:pPr>
        <w:pStyle w:val="FootnoteText"/>
        <w:rPr>
          <w:lang w:val="pt-PT"/>
        </w:rPr>
      </w:pPr>
      <w:r w:rsidRPr="007940DA">
        <w:rPr>
          <w:rFonts w:ascii="F15" w:hAnsi="F15" w:cs="F15"/>
          <w:lang w:val="pt-PT"/>
        </w:rPr>
        <w:t>téc. Migration Policy Institute, 2018.</w:t>
      </w:r>
    </w:p>
  </w:footnote>
  <w:footnote w:id="3">
    <w:p w14:paraId="2BC30D6E" w14:textId="77777777" w:rsidR="00B91C5F" w:rsidRDefault="00B91C5F" w:rsidP="009D459F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>
        <w:rPr>
          <w:rStyle w:val="FootnoteReference"/>
        </w:rPr>
        <w:footnoteRef/>
      </w:r>
      <w:r w:rsidRPr="00E2281A">
        <w:rPr>
          <w:lang w:val="pt-PT"/>
        </w:rPr>
        <w:t xml:space="preserve"> </w:t>
      </w:r>
      <w:r w:rsidRPr="00E2281A">
        <w:rPr>
          <w:rFonts w:ascii="F15" w:hAnsi="F15" w:cs="F15"/>
          <w:sz w:val="20"/>
          <w:szCs w:val="20"/>
          <w:lang w:val="pt-PT"/>
        </w:rPr>
        <w:t xml:space="preserve">Célia Sakurai. </w:t>
      </w:r>
      <w:r w:rsidRPr="00E2281A">
        <w:rPr>
          <w:rFonts w:ascii="F38" w:hAnsi="F38" w:cs="F38"/>
          <w:sz w:val="20"/>
          <w:szCs w:val="20"/>
          <w:lang w:val="pt-PT"/>
        </w:rPr>
        <w:t>Os Primeiros Políticos de Origem Japonesa do Brasil</w:t>
      </w:r>
      <w:r w:rsidRPr="00E2281A">
        <w:rPr>
          <w:rFonts w:ascii="F15" w:hAnsi="F15" w:cs="F15"/>
          <w:sz w:val="20"/>
          <w:szCs w:val="20"/>
          <w:lang w:val="pt-PT"/>
        </w:rPr>
        <w:t xml:space="preserve">. </w:t>
      </w:r>
      <w:r>
        <w:rPr>
          <w:rFonts w:ascii="F15" w:hAnsi="F15" w:cs="F15"/>
          <w:sz w:val="20"/>
          <w:szCs w:val="20"/>
        </w:rPr>
        <w:t xml:space="preserve">Rel. </w:t>
      </w:r>
      <w:proofErr w:type="spellStart"/>
      <w:r>
        <w:rPr>
          <w:rFonts w:ascii="F15" w:hAnsi="F15" w:cs="F15"/>
          <w:sz w:val="20"/>
          <w:szCs w:val="20"/>
        </w:rPr>
        <w:t>téc</w:t>
      </w:r>
      <w:proofErr w:type="spellEnd"/>
      <w:r>
        <w:rPr>
          <w:rFonts w:ascii="F15" w:hAnsi="F15" w:cs="F15"/>
          <w:sz w:val="20"/>
          <w:szCs w:val="20"/>
        </w:rPr>
        <w:t>. Assembleia</w:t>
      </w:r>
    </w:p>
    <w:p w14:paraId="74E70F2C" w14:textId="77777777" w:rsidR="00B91C5F" w:rsidRPr="007940DA" w:rsidRDefault="00B91C5F" w:rsidP="009D459F">
      <w:pPr>
        <w:pStyle w:val="FootnoteText"/>
      </w:pPr>
      <w:proofErr w:type="spellStart"/>
      <w:r>
        <w:rPr>
          <w:rFonts w:ascii="F15" w:hAnsi="F15" w:cs="F15"/>
        </w:rPr>
        <w:t>Legislativa</w:t>
      </w:r>
      <w:proofErr w:type="spellEnd"/>
      <w:proofErr w:type="gramStart"/>
      <w:r>
        <w:rPr>
          <w:rFonts w:ascii="F15" w:hAnsi="F15" w:cs="F15"/>
        </w:rPr>
        <w:t>, .</w:t>
      </w:r>
      <w:proofErr w:type="gramEnd"/>
    </w:p>
  </w:footnote>
  <w:footnote w:id="4">
    <w:p w14:paraId="5F3DFF7F" w14:textId="77777777" w:rsidR="00B91C5F" w:rsidRPr="003D1F9D" w:rsidRDefault="00B91C5F" w:rsidP="009D459F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  <w:lang w:val="pt-BR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F15" w:hAnsi="F15" w:cs="F15"/>
          <w:sz w:val="20"/>
          <w:szCs w:val="20"/>
        </w:rPr>
        <w:t xml:space="preserve">Peter Fry. The politics of racial classification in Brazil. </w:t>
      </w:r>
      <w:r w:rsidRPr="003D1F9D">
        <w:rPr>
          <w:rFonts w:ascii="F15" w:hAnsi="F15" w:cs="F15"/>
          <w:sz w:val="20"/>
          <w:szCs w:val="20"/>
          <w:lang w:val="pt-BR"/>
        </w:rPr>
        <w:t xml:space="preserve">Em: </w:t>
      </w:r>
      <w:proofErr w:type="spellStart"/>
      <w:r w:rsidRPr="003D1F9D">
        <w:rPr>
          <w:rFonts w:ascii="F38" w:hAnsi="F38" w:cs="F38"/>
          <w:sz w:val="20"/>
          <w:szCs w:val="20"/>
          <w:lang w:val="pt-BR"/>
        </w:rPr>
        <w:t>Journal</w:t>
      </w:r>
      <w:proofErr w:type="spellEnd"/>
      <w:r w:rsidRPr="003D1F9D">
        <w:rPr>
          <w:rFonts w:ascii="F38" w:hAnsi="F38" w:cs="F38"/>
          <w:sz w:val="20"/>
          <w:szCs w:val="20"/>
          <w:lang w:val="pt-BR"/>
        </w:rPr>
        <w:t xml:space="preserve"> de </w:t>
      </w:r>
      <w:proofErr w:type="spellStart"/>
      <w:r w:rsidRPr="003D1F9D">
        <w:rPr>
          <w:rFonts w:ascii="F38" w:hAnsi="F38" w:cs="F38"/>
          <w:sz w:val="20"/>
          <w:szCs w:val="20"/>
          <w:lang w:val="pt-BR"/>
        </w:rPr>
        <w:t>la</w:t>
      </w:r>
      <w:proofErr w:type="spellEnd"/>
      <w:r w:rsidRPr="003D1F9D">
        <w:rPr>
          <w:rFonts w:ascii="F38" w:hAnsi="F38" w:cs="F38"/>
          <w:sz w:val="20"/>
          <w:szCs w:val="20"/>
          <w:lang w:val="pt-BR"/>
        </w:rPr>
        <w:t xml:space="preserve"> Société</w:t>
      </w:r>
    </w:p>
    <w:p w14:paraId="687F965B" w14:textId="77777777" w:rsidR="00B91C5F" w:rsidRPr="003D1F9D" w:rsidRDefault="00B91C5F" w:rsidP="009D459F">
      <w:pPr>
        <w:pStyle w:val="FootnoteText"/>
        <w:rPr>
          <w:lang w:val="pt-BR"/>
        </w:rPr>
      </w:pPr>
      <w:proofErr w:type="spellStart"/>
      <w:r w:rsidRPr="003D1F9D">
        <w:rPr>
          <w:rFonts w:ascii="F38" w:hAnsi="F38" w:cs="F38"/>
          <w:lang w:val="pt-BR"/>
        </w:rPr>
        <w:t>des</w:t>
      </w:r>
      <w:proofErr w:type="spellEnd"/>
      <w:r w:rsidRPr="003D1F9D">
        <w:rPr>
          <w:rFonts w:ascii="F38" w:hAnsi="F38" w:cs="F38"/>
          <w:lang w:val="pt-BR"/>
        </w:rPr>
        <w:t xml:space="preserve"> </w:t>
      </w:r>
      <w:proofErr w:type="spellStart"/>
      <w:r w:rsidRPr="003D1F9D">
        <w:rPr>
          <w:rFonts w:ascii="F38" w:hAnsi="F38" w:cs="F38"/>
          <w:lang w:val="pt-BR"/>
        </w:rPr>
        <w:t>Américanistes</w:t>
      </w:r>
      <w:proofErr w:type="spellEnd"/>
      <w:r w:rsidRPr="003D1F9D">
        <w:rPr>
          <w:rFonts w:ascii="F38" w:hAnsi="F38" w:cs="F38"/>
          <w:lang w:val="pt-BR"/>
        </w:rPr>
        <w:t xml:space="preserve"> </w:t>
      </w:r>
      <w:r w:rsidRPr="003D1F9D">
        <w:rPr>
          <w:rFonts w:ascii="F15" w:hAnsi="F15" w:cs="F15"/>
          <w:lang w:val="pt-BR"/>
        </w:rPr>
        <w:t>95.95-2 (2009), pp. 261_282</w:t>
      </w:r>
    </w:p>
  </w:footnote>
  <w:footnote w:id="5">
    <w:p w14:paraId="01B81E7E" w14:textId="77777777" w:rsidR="00B91C5F" w:rsidRPr="006C0DF4" w:rsidRDefault="00B91C5F" w:rsidP="009D459F">
      <w:pPr>
        <w:pStyle w:val="FootnoteText"/>
        <w:rPr>
          <w:lang w:val="pt-BR"/>
        </w:rPr>
      </w:pPr>
      <w:r>
        <w:rPr>
          <w:rStyle w:val="FootnoteReference"/>
        </w:rPr>
        <w:footnoteRef/>
      </w:r>
      <w:r w:rsidRPr="006C0DF4">
        <w:rPr>
          <w:lang w:val="pt-BR"/>
        </w:rPr>
        <w:t xml:space="preserve"> « Raça e mobilidade social », in Carlos </w:t>
      </w:r>
      <w:proofErr w:type="spellStart"/>
      <w:r w:rsidRPr="006C0DF4">
        <w:rPr>
          <w:lang w:val="pt-BR"/>
        </w:rPr>
        <w:t>Hasenbalg</w:t>
      </w:r>
      <w:proofErr w:type="spellEnd"/>
      <w:r w:rsidRPr="006C0DF4">
        <w:rPr>
          <w:lang w:val="pt-BR"/>
        </w:rPr>
        <w:t xml:space="preserve"> </w:t>
      </w:r>
      <w:proofErr w:type="spellStart"/>
      <w:r w:rsidRPr="006C0DF4">
        <w:rPr>
          <w:lang w:val="pt-BR"/>
        </w:rPr>
        <w:t>and</w:t>
      </w:r>
      <w:proofErr w:type="spellEnd"/>
      <w:r w:rsidRPr="006C0DF4">
        <w:rPr>
          <w:lang w:val="pt-BR"/>
        </w:rPr>
        <w:t xml:space="preserve"> Nelson do Valle Silva (</w:t>
      </w:r>
      <w:proofErr w:type="spellStart"/>
      <w:r w:rsidRPr="006C0DF4">
        <w:rPr>
          <w:lang w:val="pt-BR"/>
        </w:rPr>
        <w:t>eds</w:t>
      </w:r>
      <w:proofErr w:type="spellEnd"/>
      <w:r w:rsidRPr="006C0DF4">
        <w:rPr>
          <w:lang w:val="pt-BR"/>
        </w:rPr>
        <w:t xml:space="preserve">), </w:t>
      </w:r>
      <w:proofErr w:type="spellStart"/>
      <w:r w:rsidRPr="006C0DF4">
        <w:rPr>
          <w:lang w:val="pt-BR"/>
        </w:rPr>
        <w:t>Estmtura</w:t>
      </w:r>
      <w:proofErr w:type="spellEnd"/>
      <w:r w:rsidRPr="006C0DF4">
        <w:rPr>
          <w:lang w:val="pt-BR"/>
        </w:rPr>
        <w:t xml:space="preserve"> social, 111obilidade e raça, pp. 164-182, IUPERJ/ </w:t>
      </w:r>
      <w:proofErr w:type="spellStart"/>
      <w:r w:rsidRPr="006C0DF4">
        <w:rPr>
          <w:lang w:val="pt-BR"/>
        </w:rPr>
        <w:t>Vertice</w:t>
      </w:r>
      <w:proofErr w:type="spellEnd"/>
      <w:r w:rsidRPr="006C0DF4">
        <w:rPr>
          <w:lang w:val="pt-BR"/>
        </w:rPr>
        <w:t>, Rio de Janeiro [1985].</w:t>
      </w:r>
    </w:p>
  </w:footnote>
  <w:footnote w:id="6">
    <w:p w14:paraId="0F767DCD" w14:textId="77777777" w:rsidR="00B91C5F" w:rsidRDefault="00B91C5F" w:rsidP="009D45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81"/>
          <w:sz w:val="36"/>
          <w:szCs w:val="36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b/>
          <w:bCs/>
          <w:color w:val="000081"/>
          <w:sz w:val="36"/>
          <w:szCs w:val="36"/>
        </w:rPr>
        <w:t>Negotiating National Identity: Middle Eastern and</w:t>
      </w:r>
    </w:p>
    <w:p w14:paraId="4FC4D387" w14:textId="77777777" w:rsidR="00B91C5F" w:rsidRDefault="00B91C5F" w:rsidP="009D45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81"/>
          <w:sz w:val="36"/>
          <w:szCs w:val="36"/>
        </w:rPr>
      </w:pPr>
      <w:r>
        <w:rPr>
          <w:rFonts w:ascii="Arial" w:hAnsi="Arial" w:cs="Arial"/>
          <w:b/>
          <w:bCs/>
          <w:color w:val="000081"/>
          <w:sz w:val="36"/>
          <w:szCs w:val="36"/>
        </w:rPr>
        <w:t>Asian Immigrants and the Struggle for Ethnicity in</w:t>
      </w:r>
    </w:p>
    <w:p w14:paraId="4CF3B969" w14:textId="77777777" w:rsidR="00B91C5F" w:rsidRDefault="00B91C5F" w:rsidP="009D45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81"/>
          <w:sz w:val="36"/>
          <w:szCs w:val="36"/>
        </w:rPr>
      </w:pPr>
      <w:r>
        <w:rPr>
          <w:rFonts w:ascii="Arial" w:hAnsi="Arial" w:cs="Arial"/>
          <w:b/>
          <w:bCs/>
          <w:color w:val="000081"/>
          <w:sz w:val="36"/>
          <w:szCs w:val="36"/>
        </w:rPr>
        <w:t>Brazil</w:t>
      </w:r>
    </w:p>
    <w:p w14:paraId="3D1CC30B" w14:textId="77777777" w:rsidR="00B91C5F" w:rsidRDefault="00B91C5F" w:rsidP="009D459F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81"/>
          <w:sz w:val="28"/>
          <w:szCs w:val="28"/>
        </w:rPr>
        <w:t>By Jeffrey Lesser</w:t>
      </w:r>
    </w:p>
  </w:footnote>
  <w:footnote w:id="7">
    <w:p w14:paraId="137344EE" w14:textId="77777777" w:rsidR="00B91C5F" w:rsidRDefault="00B91C5F" w:rsidP="009D45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81"/>
          <w:sz w:val="36"/>
          <w:szCs w:val="36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b/>
          <w:bCs/>
          <w:color w:val="000081"/>
          <w:sz w:val="36"/>
          <w:szCs w:val="36"/>
        </w:rPr>
        <w:t>Negotiating National Identity: Middle Eastern and</w:t>
      </w:r>
    </w:p>
    <w:p w14:paraId="48282053" w14:textId="77777777" w:rsidR="00B91C5F" w:rsidRDefault="00B91C5F" w:rsidP="009D45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81"/>
          <w:sz w:val="36"/>
          <w:szCs w:val="36"/>
        </w:rPr>
      </w:pPr>
      <w:r>
        <w:rPr>
          <w:rFonts w:ascii="Arial" w:hAnsi="Arial" w:cs="Arial"/>
          <w:b/>
          <w:bCs/>
          <w:color w:val="000081"/>
          <w:sz w:val="36"/>
          <w:szCs w:val="36"/>
        </w:rPr>
        <w:t>Asian Immigrants and the Struggle for Ethnicity in</w:t>
      </w:r>
    </w:p>
    <w:p w14:paraId="466CDD07" w14:textId="77777777" w:rsidR="00B91C5F" w:rsidRDefault="00B91C5F" w:rsidP="009D45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81"/>
          <w:sz w:val="36"/>
          <w:szCs w:val="36"/>
        </w:rPr>
      </w:pPr>
      <w:r>
        <w:rPr>
          <w:rFonts w:ascii="Arial" w:hAnsi="Arial" w:cs="Arial"/>
          <w:b/>
          <w:bCs/>
          <w:color w:val="000081"/>
          <w:sz w:val="36"/>
          <w:szCs w:val="36"/>
        </w:rPr>
        <w:t>Brazil</w:t>
      </w:r>
    </w:p>
    <w:p w14:paraId="59683D51" w14:textId="77777777" w:rsidR="00B91C5F" w:rsidRDefault="00B91C5F" w:rsidP="009D459F">
      <w:pPr>
        <w:pStyle w:val="FootnoteText"/>
      </w:pPr>
      <w:r>
        <w:rPr>
          <w:rFonts w:ascii="Arial" w:hAnsi="Arial" w:cs="Arial"/>
          <w:color w:val="000081"/>
          <w:sz w:val="28"/>
          <w:szCs w:val="28"/>
        </w:rPr>
        <w:t>By Jeffrey Lesser</w:t>
      </w:r>
    </w:p>
  </w:footnote>
  <w:footnote w:id="8">
    <w:p w14:paraId="0F053C39" w14:textId="77777777" w:rsidR="00B91C5F" w:rsidRDefault="00B91C5F" w:rsidP="009D459F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>
        <w:rPr>
          <w:rStyle w:val="FootnoteReference"/>
        </w:rPr>
        <w:footnoteRef/>
      </w:r>
      <w:r w:rsidRPr="007945BA">
        <w:t xml:space="preserve"> </w:t>
      </w:r>
      <w:proofErr w:type="spellStart"/>
      <w:r w:rsidRPr="007945BA">
        <w:rPr>
          <w:rFonts w:ascii="F15" w:hAnsi="F15" w:cs="F15"/>
          <w:sz w:val="20"/>
          <w:szCs w:val="20"/>
        </w:rPr>
        <w:t>Takeyuki</w:t>
      </w:r>
      <w:proofErr w:type="spellEnd"/>
      <w:r w:rsidRPr="007945BA">
        <w:rPr>
          <w:rFonts w:ascii="F15" w:hAnsi="F15" w:cs="F15"/>
          <w:sz w:val="20"/>
          <w:szCs w:val="20"/>
        </w:rPr>
        <w:t xml:space="preserve"> </w:t>
      </w:r>
      <w:proofErr w:type="spellStart"/>
      <w:r w:rsidRPr="007945BA">
        <w:rPr>
          <w:rFonts w:ascii="F15" w:hAnsi="F15" w:cs="F15"/>
          <w:sz w:val="20"/>
          <w:szCs w:val="20"/>
        </w:rPr>
        <w:t>Gaku</w:t>
      </w:r>
      <w:proofErr w:type="spellEnd"/>
      <w:r w:rsidRPr="007945BA">
        <w:rPr>
          <w:rFonts w:ascii="F15" w:hAnsi="F15" w:cs="F15"/>
          <w:sz w:val="20"/>
          <w:szCs w:val="20"/>
        </w:rPr>
        <w:t xml:space="preserve"> Tsuda. </w:t>
      </w:r>
      <w:r>
        <w:rPr>
          <w:rFonts w:ascii="F15" w:hAnsi="F15" w:cs="F15"/>
          <w:sz w:val="20"/>
          <w:szCs w:val="20"/>
        </w:rPr>
        <w:t>Japanese-Brazilian ethnic return migration and the making of Japan's</w:t>
      </w:r>
    </w:p>
    <w:p w14:paraId="56E40A7B" w14:textId="77777777" w:rsidR="00B91C5F" w:rsidRPr="0007752C" w:rsidRDefault="00B91C5F" w:rsidP="009D459F">
      <w:pPr>
        <w:pStyle w:val="FootnoteText"/>
      </w:pPr>
      <w:r>
        <w:rPr>
          <w:rFonts w:ascii="F15" w:hAnsi="F15" w:cs="F15"/>
        </w:rPr>
        <w:t xml:space="preserve">newest immigrant minority_. </w:t>
      </w:r>
      <w:proofErr w:type="spellStart"/>
      <w:r>
        <w:rPr>
          <w:rFonts w:ascii="F15" w:hAnsi="F15" w:cs="F15"/>
        </w:rPr>
        <w:t>Em</w:t>
      </w:r>
      <w:proofErr w:type="spellEnd"/>
      <w:r>
        <w:rPr>
          <w:rFonts w:ascii="F15" w:hAnsi="F15" w:cs="F15"/>
        </w:rPr>
        <w:t xml:space="preserve">: </w:t>
      </w:r>
      <w:r>
        <w:rPr>
          <w:rFonts w:ascii="F38" w:hAnsi="F38" w:cs="F38"/>
        </w:rPr>
        <w:t>Japan's Minorities</w:t>
      </w:r>
      <w:r>
        <w:rPr>
          <w:rFonts w:ascii="F15" w:hAnsi="F15" w:cs="F15"/>
        </w:rPr>
        <w:t xml:space="preserve">. </w:t>
      </w:r>
      <w:r w:rsidRPr="0007752C">
        <w:rPr>
          <w:rFonts w:ascii="F15" w:hAnsi="F15" w:cs="F15"/>
        </w:rPr>
        <w:t>Routledge, 2003, pp. 228_249.</w:t>
      </w:r>
    </w:p>
  </w:footnote>
  <w:footnote w:id="9">
    <w:p w14:paraId="0572FE3C" w14:textId="77777777" w:rsidR="00B91C5F" w:rsidRDefault="00B91C5F" w:rsidP="009D459F">
      <w:pPr>
        <w:pStyle w:val="FootnoteText"/>
      </w:pPr>
      <w:r>
        <w:rPr>
          <w:rStyle w:val="FootnoteReference"/>
        </w:rPr>
        <w:footnoteRef/>
      </w:r>
      <w:r>
        <w:t xml:space="preserve"> Japanese-Brazilians and the Future of Brazilian Migration to Japan David McKenzie* and Alejandrina Salcedo**</w:t>
      </w:r>
    </w:p>
  </w:footnote>
  <w:footnote w:id="10">
    <w:p w14:paraId="278FE657" w14:textId="77777777" w:rsidR="00B91C5F" w:rsidRDefault="00B91C5F" w:rsidP="009D459F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>
        <w:rPr>
          <w:rStyle w:val="FootnoteReference"/>
        </w:rPr>
        <w:footnoteRef/>
      </w:r>
      <w:r w:rsidRPr="00E2281A">
        <w:rPr>
          <w:lang w:val="pt-PT"/>
        </w:rPr>
        <w:t xml:space="preserve"> </w:t>
      </w:r>
      <w:r w:rsidRPr="00E2281A">
        <w:rPr>
          <w:rFonts w:ascii="F15" w:hAnsi="F15" w:cs="F15"/>
          <w:sz w:val="20"/>
          <w:szCs w:val="20"/>
          <w:lang w:val="pt-PT"/>
        </w:rPr>
        <w:t xml:space="preserve">Alexander Kuo, Neil Malhotra e Cecilia Mo. </w:t>
      </w:r>
      <w:r>
        <w:rPr>
          <w:rFonts w:ascii="F15" w:hAnsi="F15" w:cs="F15"/>
          <w:sz w:val="20"/>
          <w:szCs w:val="20"/>
        </w:rPr>
        <w:t>_Why Do Asian Americans Identify as Democrats?</w:t>
      </w:r>
    </w:p>
    <w:p w14:paraId="56846754" w14:textId="77777777" w:rsidR="00B91C5F" w:rsidRPr="00EC3027" w:rsidRDefault="00B91C5F" w:rsidP="009D459F">
      <w:pPr>
        <w:pStyle w:val="FootnoteText"/>
        <w:rPr>
          <w:lang w:val="pt-BR"/>
        </w:rPr>
      </w:pPr>
      <w:r>
        <w:rPr>
          <w:rFonts w:ascii="F15" w:hAnsi="F15" w:cs="F15"/>
        </w:rPr>
        <w:t xml:space="preserve">Testing Theories of Social Exclusion and Intergroup Solidarity_. </w:t>
      </w:r>
      <w:r w:rsidRPr="00EC3027">
        <w:rPr>
          <w:rFonts w:ascii="F15" w:hAnsi="F15" w:cs="F15"/>
          <w:lang w:val="pt-BR"/>
        </w:rPr>
        <w:t>Em: (2014</w:t>
      </w:r>
    </w:p>
  </w:footnote>
  <w:footnote w:id="11">
    <w:p w14:paraId="307CE58C" w14:textId="77777777" w:rsidR="00B91C5F" w:rsidRPr="007C30A7" w:rsidRDefault="00B91C5F" w:rsidP="009D459F">
      <w:pPr>
        <w:autoSpaceDE w:val="0"/>
        <w:autoSpaceDN w:val="0"/>
        <w:adjustRightInd w:val="0"/>
        <w:spacing w:after="0" w:line="240" w:lineRule="auto"/>
        <w:rPr>
          <w:rFonts w:ascii="PalatinoLinotype-Bold" w:hAnsi="PalatinoLinotype-Bold" w:cs="PalatinoLinotype-Bold"/>
          <w:b/>
          <w:bCs/>
          <w:sz w:val="28"/>
          <w:szCs w:val="28"/>
          <w:lang w:val="pt-PT"/>
        </w:rPr>
      </w:pPr>
      <w:r>
        <w:rPr>
          <w:rStyle w:val="FootnoteReference"/>
        </w:rPr>
        <w:footnoteRef/>
      </w:r>
      <w:r w:rsidRPr="007C30A7">
        <w:rPr>
          <w:lang w:val="pt-PT"/>
        </w:rPr>
        <w:t xml:space="preserve"> </w:t>
      </w:r>
      <w:r w:rsidRPr="007C30A7">
        <w:rPr>
          <w:rFonts w:ascii="PalatinoLinotype-Bold" w:hAnsi="PalatinoLinotype-Bold" w:cs="PalatinoLinotype-Bold"/>
          <w:b/>
          <w:bCs/>
          <w:sz w:val="28"/>
          <w:szCs w:val="28"/>
          <w:lang w:val="pt-PT"/>
        </w:rPr>
        <w:t>A Raça na construção de uma identidade política:</w:t>
      </w:r>
    </w:p>
    <w:p w14:paraId="427EF224" w14:textId="77777777" w:rsidR="00B91C5F" w:rsidRPr="007C30A7" w:rsidRDefault="00B91C5F" w:rsidP="009D459F">
      <w:pPr>
        <w:autoSpaceDE w:val="0"/>
        <w:autoSpaceDN w:val="0"/>
        <w:adjustRightInd w:val="0"/>
        <w:spacing w:after="0" w:line="240" w:lineRule="auto"/>
        <w:rPr>
          <w:lang w:val="pt-PT"/>
        </w:rPr>
      </w:pPr>
      <w:r w:rsidRPr="007C30A7">
        <w:rPr>
          <w:rFonts w:ascii="PalatinoLinotype-Bold" w:hAnsi="PalatinoLinotype-Bold" w:cs="PalatinoLinotype-Bold"/>
          <w:b/>
          <w:bCs/>
          <w:sz w:val="28"/>
          <w:szCs w:val="28"/>
          <w:lang w:val="pt-PT"/>
        </w:rPr>
        <w:t>alguns conceitos preliminare</w:t>
      </w:r>
      <w:r>
        <w:rPr>
          <w:rFonts w:ascii="PalatinoLinotype-Bold" w:hAnsi="PalatinoLinotype-Bold" w:cs="PalatinoLinotype-Bold"/>
          <w:b/>
          <w:bCs/>
          <w:sz w:val="28"/>
          <w:szCs w:val="28"/>
          <w:lang w:val="pt-PT"/>
        </w:rPr>
        <w:t xml:space="preserve">s </w:t>
      </w:r>
      <w:r w:rsidRPr="007C30A7">
        <w:rPr>
          <w:rFonts w:ascii="TimesNewRomanPSMT" w:hAnsi="TimesNewRomanPSMT" w:cs="TimesNewRomanPSMT"/>
          <w:lang w:val="pt-PT"/>
        </w:rPr>
        <w:t>Johanna Katiuska Monagreda</w:t>
      </w:r>
      <w:r w:rsidRPr="007C30A7">
        <w:rPr>
          <w:rFonts w:ascii="TimesNewRomanPSMT" w:hAnsi="TimesNewRomanPSMT" w:cs="TimesNewRomanPSMT"/>
          <w:sz w:val="13"/>
          <w:szCs w:val="13"/>
          <w:lang w:val="pt-PT"/>
        </w:rPr>
        <w:t>2</w:t>
      </w:r>
    </w:p>
  </w:footnote>
  <w:footnote w:id="12">
    <w:p w14:paraId="1B1C3775" w14:textId="77777777" w:rsidR="00B91C5F" w:rsidRPr="001B5C5F" w:rsidRDefault="00B91C5F" w:rsidP="009D459F">
      <w:pPr>
        <w:pStyle w:val="FootnoteText"/>
      </w:pPr>
      <w:r>
        <w:rPr>
          <w:rStyle w:val="FootnoteReference"/>
        </w:rPr>
        <w:footnoteRef/>
      </w:r>
      <w:r w:rsidRPr="001B5C5F">
        <w:t xml:space="preserve"> </w:t>
      </w:r>
      <w:proofErr w:type="spellStart"/>
      <w:r w:rsidRPr="001B5C5F">
        <w:rPr>
          <w:rFonts w:ascii="F15" w:hAnsi="F15" w:cs="F15"/>
        </w:rPr>
        <w:t>Jóhanna</w:t>
      </w:r>
      <w:proofErr w:type="spellEnd"/>
      <w:r w:rsidRPr="001B5C5F">
        <w:rPr>
          <w:rFonts w:ascii="F15" w:hAnsi="F15" w:cs="F15"/>
        </w:rPr>
        <w:t xml:space="preserve"> </w:t>
      </w:r>
      <w:proofErr w:type="spellStart"/>
      <w:r w:rsidRPr="001B5C5F">
        <w:rPr>
          <w:rFonts w:ascii="F15" w:hAnsi="F15" w:cs="F15"/>
        </w:rPr>
        <w:t>Krist_n</w:t>
      </w:r>
      <w:proofErr w:type="spellEnd"/>
      <w:r w:rsidRPr="001B5C5F">
        <w:rPr>
          <w:rFonts w:ascii="F15" w:hAnsi="F15" w:cs="F15"/>
        </w:rPr>
        <w:t xml:space="preserve"> </w:t>
      </w:r>
      <w:proofErr w:type="spellStart"/>
      <w:r w:rsidRPr="001B5C5F">
        <w:rPr>
          <w:rFonts w:ascii="F15" w:hAnsi="F15" w:cs="F15"/>
        </w:rPr>
        <w:t>Birnir</w:t>
      </w:r>
      <w:proofErr w:type="spellEnd"/>
      <w:r w:rsidRPr="001B5C5F">
        <w:rPr>
          <w:rFonts w:ascii="F15" w:hAnsi="F15" w:cs="F15"/>
        </w:rPr>
        <w:t xml:space="preserve">. </w:t>
      </w:r>
      <w:r>
        <w:rPr>
          <w:rFonts w:ascii="F38" w:hAnsi="F38" w:cs="F38"/>
        </w:rPr>
        <w:t>Ethnicity and electoral politics</w:t>
      </w:r>
      <w:r>
        <w:rPr>
          <w:rFonts w:ascii="F15" w:hAnsi="F15" w:cs="F15"/>
        </w:rPr>
        <w:t>. Cambridge University Press, 2006</w:t>
      </w:r>
    </w:p>
  </w:footnote>
  <w:footnote w:id="13">
    <w:p w14:paraId="248837F5" w14:textId="77777777" w:rsidR="00B91C5F" w:rsidRDefault="00B91C5F" w:rsidP="009D459F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F15" w:hAnsi="F15" w:cs="F15"/>
          <w:sz w:val="20"/>
          <w:szCs w:val="20"/>
        </w:rPr>
        <w:t xml:space="preserve">Kanchan Chandra. _What is ethnic identity and does it </w:t>
      </w:r>
      <w:proofErr w:type="gramStart"/>
      <w:r>
        <w:rPr>
          <w:rFonts w:ascii="F15" w:hAnsi="F15" w:cs="F15"/>
          <w:sz w:val="20"/>
          <w:szCs w:val="20"/>
        </w:rPr>
        <w:t>matter?_</w:t>
      </w:r>
      <w:proofErr w:type="gramEnd"/>
      <w:r>
        <w:rPr>
          <w:rFonts w:ascii="F15" w:hAnsi="F15" w:cs="F15"/>
          <w:sz w:val="20"/>
          <w:szCs w:val="20"/>
        </w:rPr>
        <w:t xml:space="preserve"> </w:t>
      </w:r>
      <w:proofErr w:type="spellStart"/>
      <w:r>
        <w:rPr>
          <w:rFonts w:ascii="F15" w:hAnsi="F15" w:cs="F15"/>
          <w:sz w:val="20"/>
          <w:szCs w:val="20"/>
        </w:rPr>
        <w:t>Em</w:t>
      </w:r>
      <w:proofErr w:type="spellEnd"/>
      <w:r>
        <w:rPr>
          <w:rFonts w:ascii="F15" w:hAnsi="F15" w:cs="F15"/>
          <w:sz w:val="20"/>
          <w:szCs w:val="20"/>
        </w:rPr>
        <w:t xml:space="preserve">: </w:t>
      </w:r>
      <w:proofErr w:type="spellStart"/>
      <w:r>
        <w:rPr>
          <w:rFonts w:ascii="F38" w:hAnsi="F38" w:cs="F38"/>
          <w:sz w:val="20"/>
          <w:szCs w:val="20"/>
        </w:rPr>
        <w:t>Annu</w:t>
      </w:r>
      <w:proofErr w:type="spellEnd"/>
      <w:r>
        <w:rPr>
          <w:rFonts w:ascii="F38" w:hAnsi="F38" w:cs="F38"/>
          <w:sz w:val="20"/>
          <w:szCs w:val="20"/>
        </w:rPr>
        <w:t>. Rev. Polit. Sci.</w:t>
      </w:r>
    </w:p>
    <w:p w14:paraId="18D76B2D" w14:textId="77777777" w:rsidR="00B91C5F" w:rsidRPr="007940DA" w:rsidRDefault="00B91C5F" w:rsidP="009D459F">
      <w:pPr>
        <w:pStyle w:val="FootnoteText"/>
      </w:pPr>
      <w:r>
        <w:rPr>
          <w:rFonts w:ascii="F15" w:hAnsi="F15" w:cs="F15"/>
        </w:rPr>
        <w:t>9 (2006), pp. 397_424.</w:t>
      </w:r>
    </w:p>
  </w:footnote>
  <w:footnote w:id="14">
    <w:p w14:paraId="1B376787" w14:textId="77777777" w:rsidR="00B91C5F" w:rsidRDefault="00B91C5F" w:rsidP="009D459F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F15" w:hAnsi="F15" w:cs="F15"/>
          <w:sz w:val="20"/>
          <w:szCs w:val="20"/>
        </w:rPr>
        <w:t xml:space="preserve">Matthew R Cleary. _Democracy and indigenous rebellion in Latin America_. </w:t>
      </w:r>
      <w:proofErr w:type="spellStart"/>
      <w:r>
        <w:rPr>
          <w:rFonts w:ascii="F15" w:hAnsi="F15" w:cs="F15"/>
          <w:sz w:val="20"/>
          <w:szCs w:val="20"/>
        </w:rPr>
        <w:t>Em</w:t>
      </w:r>
      <w:proofErr w:type="spellEnd"/>
      <w:r>
        <w:rPr>
          <w:rFonts w:ascii="F15" w:hAnsi="F15" w:cs="F15"/>
          <w:sz w:val="20"/>
          <w:szCs w:val="20"/>
        </w:rPr>
        <w:t xml:space="preserve">: </w:t>
      </w:r>
      <w:r>
        <w:rPr>
          <w:rFonts w:ascii="F38" w:hAnsi="F38" w:cs="F38"/>
          <w:sz w:val="20"/>
          <w:szCs w:val="20"/>
        </w:rPr>
        <w:t>Comparative</w:t>
      </w:r>
    </w:p>
    <w:p w14:paraId="378B7924" w14:textId="77777777" w:rsidR="00B91C5F" w:rsidRPr="007940DA" w:rsidRDefault="00B91C5F" w:rsidP="009D459F">
      <w:pPr>
        <w:pStyle w:val="FootnoteText"/>
      </w:pPr>
      <w:r>
        <w:rPr>
          <w:rFonts w:ascii="F38" w:hAnsi="F38" w:cs="F38"/>
        </w:rPr>
        <w:t xml:space="preserve">Political Studies </w:t>
      </w:r>
      <w:r>
        <w:rPr>
          <w:rFonts w:ascii="F15" w:hAnsi="F15" w:cs="F15"/>
        </w:rPr>
        <w:t>33.9 (2000), pp. 1123_1153.</w:t>
      </w:r>
    </w:p>
  </w:footnote>
  <w:footnote w:id="15">
    <w:p w14:paraId="7CB31E69" w14:textId="77777777" w:rsidR="00B91C5F" w:rsidRDefault="00B91C5F" w:rsidP="009D459F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F15" w:hAnsi="F15" w:cs="F15"/>
          <w:sz w:val="20"/>
          <w:szCs w:val="20"/>
        </w:rPr>
        <w:t xml:space="preserve">Dennis Chong e </w:t>
      </w:r>
      <w:proofErr w:type="spellStart"/>
      <w:r>
        <w:rPr>
          <w:rFonts w:ascii="F15" w:hAnsi="F15" w:cs="F15"/>
          <w:sz w:val="20"/>
          <w:szCs w:val="20"/>
        </w:rPr>
        <w:t>Dukhong</w:t>
      </w:r>
      <w:proofErr w:type="spellEnd"/>
      <w:r>
        <w:rPr>
          <w:rFonts w:ascii="F15" w:hAnsi="F15" w:cs="F15"/>
          <w:sz w:val="20"/>
          <w:szCs w:val="20"/>
        </w:rPr>
        <w:t xml:space="preserve"> Kim. _The experiences and </w:t>
      </w:r>
      <w:proofErr w:type="spellStart"/>
      <w:r>
        <w:rPr>
          <w:rFonts w:ascii="F15" w:hAnsi="F15" w:cs="F15"/>
          <w:sz w:val="20"/>
          <w:szCs w:val="20"/>
        </w:rPr>
        <w:t>e_ects</w:t>
      </w:r>
      <w:proofErr w:type="spellEnd"/>
      <w:r>
        <w:rPr>
          <w:rFonts w:ascii="F15" w:hAnsi="F15" w:cs="F15"/>
          <w:sz w:val="20"/>
          <w:szCs w:val="20"/>
        </w:rPr>
        <w:t xml:space="preserve"> of economic status among racial</w:t>
      </w:r>
    </w:p>
    <w:p w14:paraId="7EA29528" w14:textId="77777777" w:rsidR="00B91C5F" w:rsidRPr="00D23691" w:rsidRDefault="00B91C5F" w:rsidP="009D459F">
      <w:pPr>
        <w:pStyle w:val="FootnoteText"/>
      </w:pPr>
      <w:r>
        <w:rPr>
          <w:rFonts w:ascii="F15" w:hAnsi="F15" w:cs="F15"/>
        </w:rPr>
        <w:t xml:space="preserve">and ethnic minorities_. </w:t>
      </w:r>
      <w:proofErr w:type="spellStart"/>
      <w:r>
        <w:rPr>
          <w:rFonts w:ascii="F15" w:hAnsi="F15" w:cs="F15"/>
        </w:rPr>
        <w:t>Em</w:t>
      </w:r>
      <w:proofErr w:type="spellEnd"/>
      <w:r>
        <w:rPr>
          <w:rFonts w:ascii="F15" w:hAnsi="F15" w:cs="F15"/>
        </w:rPr>
        <w:t xml:space="preserve">: </w:t>
      </w:r>
      <w:r>
        <w:rPr>
          <w:rFonts w:ascii="F38" w:hAnsi="F38" w:cs="F38"/>
        </w:rPr>
        <w:t xml:space="preserve">American Political Science Review </w:t>
      </w:r>
      <w:r>
        <w:rPr>
          <w:rFonts w:ascii="F15" w:hAnsi="F15" w:cs="F15"/>
        </w:rPr>
        <w:t>100.3 (2006), pp. 335_351.</w:t>
      </w:r>
    </w:p>
  </w:footnote>
  <w:footnote w:id="16">
    <w:p w14:paraId="3E4118D7" w14:textId="77777777" w:rsidR="00B91C5F" w:rsidRPr="005B1C91" w:rsidRDefault="00B91C5F" w:rsidP="009D459F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F15" w:hAnsi="F15" w:cs="F15"/>
          <w:sz w:val="20"/>
          <w:szCs w:val="20"/>
        </w:rPr>
        <w:t xml:space="preserve">David Sanders et al. _The Calculus of Ethnic Minority Voting in B </w:t>
      </w:r>
      <w:proofErr w:type="spellStart"/>
      <w:r>
        <w:rPr>
          <w:rFonts w:ascii="F15" w:hAnsi="F15" w:cs="F15"/>
          <w:sz w:val="20"/>
          <w:szCs w:val="20"/>
        </w:rPr>
        <w:t>ritain</w:t>
      </w:r>
      <w:proofErr w:type="spellEnd"/>
      <w:r>
        <w:rPr>
          <w:rFonts w:ascii="F15" w:hAnsi="F15" w:cs="F15"/>
          <w:sz w:val="20"/>
          <w:szCs w:val="20"/>
        </w:rPr>
        <w:t xml:space="preserve">_. </w:t>
      </w:r>
      <w:proofErr w:type="spellStart"/>
      <w:r w:rsidRPr="005B1C91">
        <w:rPr>
          <w:rFonts w:ascii="F15" w:hAnsi="F15" w:cs="F15"/>
          <w:sz w:val="20"/>
          <w:szCs w:val="20"/>
        </w:rPr>
        <w:t>Em</w:t>
      </w:r>
      <w:proofErr w:type="spellEnd"/>
      <w:r w:rsidRPr="005B1C91">
        <w:rPr>
          <w:rFonts w:ascii="F15" w:hAnsi="F15" w:cs="F15"/>
          <w:sz w:val="20"/>
          <w:szCs w:val="20"/>
        </w:rPr>
        <w:t xml:space="preserve">: </w:t>
      </w:r>
      <w:r w:rsidRPr="005B1C91">
        <w:rPr>
          <w:rFonts w:ascii="F38" w:hAnsi="F38" w:cs="F38"/>
          <w:sz w:val="20"/>
          <w:szCs w:val="20"/>
        </w:rPr>
        <w:t>Political</w:t>
      </w:r>
    </w:p>
    <w:p w14:paraId="6262CCF1" w14:textId="77777777" w:rsidR="00B91C5F" w:rsidRPr="005B1C91" w:rsidRDefault="00B91C5F" w:rsidP="009D459F">
      <w:pPr>
        <w:pStyle w:val="FootnoteText"/>
      </w:pPr>
      <w:r w:rsidRPr="005B1C91">
        <w:rPr>
          <w:rFonts w:ascii="F38" w:hAnsi="F38" w:cs="F38"/>
        </w:rPr>
        <w:t xml:space="preserve">Studies </w:t>
      </w:r>
      <w:r w:rsidRPr="005B1C91">
        <w:rPr>
          <w:rFonts w:ascii="F15" w:hAnsi="F15" w:cs="F15"/>
        </w:rPr>
        <w:t>62.2 (2014), pp. 230_251.</w:t>
      </w:r>
    </w:p>
  </w:footnote>
  <w:footnote w:id="17">
    <w:p w14:paraId="035D156B" w14:textId="77777777" w:rsidR="00B91C5F" w:rsidRPr="000A4EC1" w:rsidRDefault="00B91C5F" w:rsidP="009D459F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F15" w:hAnsi="F15" w:cs="F15"/>
          <w:sz w:val="20"/>
          <w:szCs w:val="20"/>
        </w:rPr>
        <w:t xml:space="preserve">David Sanders et al. _The Calculus of Ethnic Minority Voting in B </w:t>
      </w:r>
      <w:proofErr w:type="spellStart"/>
      <w:r>
        <w:rPr>
          <w:rFonts w:ascii="F15" w:hAnsi="F15" w:cs="F15"/>
          <w:sz w:val="20"/>
          <w:szCs w:val="20"/>
        </w:rPr>
        <w:t>ritain</w:t>
      </w:r>
      <w:proofErr w:type="spellEnd"/>
      <w:r>
        <w:rPr>
          <w:rFonts w:ascii="F15" w:hAnsi="F15" w:cs="F15"/>
          <w:sz w:val="20"/>
          <w:szCs w:val="20"/>
        </w:rPr>
        <w:t xml:space="preserve">_. </w:t>
      </w:r>
      <w:proofErr w:type="spellStart"/>
      <w:r w:rsidRPr="000A4EC1">
        <w:rPr>
          <w:rFonts w:ascii="F15" w:hAnsi="F15" w:cs="F15"/>
          <w:sz w:val="20"/>
          <w:szCs w:val="20"/>
        </w:rPr>
        <w:t>Em</w:t>
      </w:r>
      <w:proofErr w:type="spellEnd"/>
      <w:r w:rsidRPr="000A4EC1">
        <w:rPr>
          <w:rFonts w:ascii="F15" w:hAnsi="F15" w:cs="F15"/>
          <w:sz w:val="20"/>
          <w:szCs w:val="20"/>
        </w:rPr>
        <w:t xml:space="preserve">: </w:t>
      </w:r>
      <w:r w:rsidRPr="000A4EC1">
        <w:rPr>
          <w:rFonts w:ascii="F38" w:hAnsi="F38" w:cs="F38"/>
          <w:sz w:val="20"/>
          <w:szCs w:val="20"/>
        </w:rPr>
        <w:t>Political</w:t>
      </w:r>
    </w:p>
    <w:p w14:paraId="250B5183" w14:textId="77777777" w:rsidR="00B91C5F" w:rsidRPr="000A4EC1" w:rsidRDefault="00B91C5F" w:rsidP="009D459F">
      <w:pPr>
        <w:pStyle w:val="FootnoteText"/>
      </w:pPr>
      <w:r w:rsidRPr="000A4EC1">
        <w:rPr>
          <w:rFonts w:ascii="F38" w:hAnsi="F38" w:cs="F38"/>
        </w:rPr>
        <w:t xml:space="preserve">Studies </w:t>
      </w:r>
      <w:r w:rsidRPr="000A4EC1">
        <w:rPr>
          <w:rFonts w:ascii="F15" w:hAnsi="F15" w:cs="F15"/>
        </w:rPr>
        <w:t>62.2 (2014), pp. 230_251.</w:t>
      </w:r>
    </w:p>
  </w:footnote>
  <w:footnote w:id="18">
    <w:p w14:paraId="3E42C570" w14:textId="77777777" w:rsidR="00B91C5F" w:rsidRPr="00A833B6" w:rsidRDefault="00B91C5F" w:rsidP="009D459F">
      <w:pPr>
        <w:pStyle w:val="FootnoteText"/>
      </w:pPr>
      <w:r>
        <w:rPr>
          <w:rStyle w:val="FootnoteReference"/>
        </w:rPr>
        <w:footnoteRef/>
      </w:r>
      <w:r w:rsidRPr="00446B68">
        <w:t xml:space="preserve"> </w:t>
      </w:r>
      <w:proofErr w:type="spellStart"/>
      <w:r>
        <w:rPr>
          <w:rFonts w:ascii="Helvetica" w:hAnsi="Helvetica"/>
          <w:color w:val="181817"/>
          <w:shd w:val="clear" w:color="auto" w:fill="FFFFFF"/>
        </w:rPr>
        <w:t>Oskooii</w:t>
      </w:r>
      <w:proofErr w:type="spellEnd"/>
      <w:r>
        <w:rPr>
          <w:rFonts w:ascii="Helvetica" w:hAnsi="Helvetica"/>
          <w:color w:val="181817"/>
          <w:shd w:val="clear" w:color="auto" w:fill="FFFFFF"/>
        </w:rPr>
        <w:t>, K. (2018). Perceived Discrimination and Political Behavior. </w:t>
      </w:r>
      <w:r>
        <w:rPr>
          <w:rFonts w:ascii="Helvetica" w:hAnsi="Helvetica"/>
          <w:i/>
          <w:iCs/>
          <w:color w:val="181817"/>
          <w:bdr w:val="none" w:sz="0" w:space="0" w:color="auto" w:frame="1"/>
          <w:shd w:val="clear" w:color="auto" w:fill="FFFFFF"/>
        </w:rPr>
        <w:t>British Journal of Political Science,</w:t>
      </w:r>
      <w:r>
        <w:rPr>
          <w:rFonts w:ascii="Helvetica" w:hAnsi="Helvetica"/>
          <w:color w:val="181817"/>
          <w:shd w:val="clear" w:color="auto" w:fill="FFFFFF"/>
        </w:rPr>
        <w:t> 1-26. doi:10.1017/S0007123418000133</w:t>
      </w:r>
    </w:p>
  </w:footnote>
  <w:footnote w:id="19">
    <w:p w14:paraId="229D3208" w14:textId="77777777" w:rsidR="00B91C5F" w:rsidRPr="002737FB" w:rsidRDefault="00B91C5F" w:rsidP="009D459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Helvetica" w:hAnsi="Helvetica"/>
          <w:color w:val="181817"/>
          <w:shd w:val="clear" w:color="auto" w:fill="FFFFFF"/>
        </w:rPr>
        <w:t>Oskooii</w:t>
      </w:r>
      <w:proofErr w:type="spellEnd"/>
      <w:r>
        <w:rPr>
          <w:rFonts w:ascii="Helvetica" w:hAnsi="Helvetica"/>
          <w:color w:val="181817"/>
          <w:shd w:val="clear" w:color="auto" w:fill="FFFFFF"/>
        </w:rPr>
        <w:t>, K. (2018). Perceived Discrimination and Political Behavior. </w:t>
      </w:r>
      <w:r w:rsidRPr="002737FB">
        <w:rPr>
          <w:rFonts w:ascii="Helvetica" w:hAnsi="Helvetica"/>
          <w:i/>
          <w:iCs/>
          <w:color w:val="181817"/>
          <w:bdr w:val="none" w:sz="0" w:space="0" w:color="auto" w:frame="1"/>
          <w:shd w:val="clear" w:color="auto" w:fill="FFFFFF"/>
        </w:rPr>
        <w:t>British Journal of Political Science,</w:t>
      </w:r>
      <w:r w:rsidRPr="002737FB">
        <w:rPr>
          <w:rFonts w:ascii="Helvetica" w:hAnsi="Helvetica"/>
          <w:color w:val="181817"/>
          <w:shd w:val="clear" w:color="auto" w:fill="FFFFFF"/>
        </w:rPr>
        <w:t> 1-26. doi:10.1017/S0007123418000133</w:t>
      </w:r>
    </w:p>
  </w:footnote>
  <w:footnote w:id="20">
    <w:p w14:paraId="0395164E" w14:textId="77777777" w:rsidR="00B91C5F" w:rsidRPr="007940DA" w:rsidRDefault="00B91C5F" w:rsidP="009D459F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>
        <w:rPr>
          <w:rStyle w:val="FootnoteReference"/>
        </w:rPr>
        <w:footnoteRef/>
      </w:r>
      <w:r w:rsidRPr="00EC3027">
        <w:t xml:space="preserve"> </w:t>
      </w:r>
      <w:proofErr w:type="spellStart"/>
      <w:r w:rsidRPr="00EC3027">
        <w:rPr>
          <w:rFonts w:ascii="F15" w:hAnsi="F15" w:cs="F15"/>
          <w:sz w:val="20"/>
          <w:szCs w:val="20"/>
        </w:rPr>
        <w:t>Natália</w:t>
      </w:r>
      <w:proofErr w:type="spellEnd"/>
      <w:r w:rsidRPr="00EC3027">
        <w:rPr>
          <w:rFonts w:ascii="F15" w:hAnsi="F15" w:cs="F15"/>
          <w:sz w:val="20"/>
          <w:szCs w:val="20"/>
        </w:rPr>
        <w:t xml:space="preserve"> Salgado Bueno e </w:t>
      </w:r>
      <w:proofErr w:type="spellStart"/>
      <w:r w:rsidRPr="00EC3027">
        <w:rPr>
          <w:rFonts w:ascii="F15" w:hAnsi="F15" w:cs="F15"/>
          <w:sz w:val="20"/>
          <w:szCs w:val="20"/>
        </w:rPr>
        <w:t>Fabr_cio</w:t>
      </w:r>
      <w:proofErr w:type="spellEnd"/>
      <w:r w:rsidRPr="00EC3027">
        <w:rPr>
          <w:rFonts w:ascii="F15" w:hAnsi="F15" w:cs="F15"/>
          <w:sz w:val="20"/>
          <w:szCs w:val="20"/>
        </w:rPr>
        <w:t xml:space="preserve"> Mendes </w:t>
      </w:r>
      <w:proofErr w:type="spellStart"/>
      <w:r w:rsidRPr="00EC3027">
        <w:rPr>
          <w:rFonts w:ascii="F15" w:hAnsi="F15" w:cs="F15"/>
          <w:sz w:val="20"/>
          <w:szCs w:val="20"/>
        </w:rPr>
        <w:t>Fialho</w:t>
      </w:r>
      <w:proofErr w:type="spellEnd"/>
      <w:r w:rsidRPr="00EC3027">
        <w:rPr>
          <w:rFonts w:ascii="F15" w:hAnsi="F15" w:cs="F15"/>
          <w:sz w:val="20"/>
          <w:szCs w:val="20"/>
        </w:rPr>
        <w:t xml:space="preserve">. </w:t>
      </w:r>
      <w:r w:rsidRPr="007940DA">
        <w:rPr>
          <w:rFonts w:ascii="F15" w:hAnsi="F15" w:cs="F15"/>
          <w:sz w:val="20"/>
          <w:szCs w:val="20"/>
        </w:rPr>
        <w:t>_Race, resources, and political participation</w:t>
      </w:r>
    </w:p>
    <w:p w14:paraId="0985670F" w14:textId="77777777" w:rsidR="00B91C5F" w:rsidRPr="00F5325F" w:rsidRDefault="00B91C5F" w:rsidP="009D459F">
      <w:pPr>
        <w:pStyle w:val="FootnoteText"/>
      </w:pPr>
      <w:r>
        <w:rPr>
          <w:rFonts w:ascii="F15" w:hAnsi="F15" w:cs="F15"/>
        </w:rPr>
        <w:t xml:space="preserve">in a Brazilian city_. </w:t>
      </w:r>
      <w:proofErr w:type="spellStart"/>
      <w:r>
        <w:rPr>
          <w:rFonts w:ascii="F15" w:hAnsi="F15" w:cs="F15"/>
        </w:rPr>
        <w:t>Em</w:t>
      </w:r>
      <w:proofErr w:type="spellEnd"/>
      <w:r>
        <w:rPr>
          <w:rFonts w:ascii="F15" w:hAnsi="F15" w:cs="F15"/>
        </w:rPr>
        <w:t xml:space="preserve">: </w:t>
      </w:r>
      <w:r>
        <w:rPr>
          <w:rFonts w:ascii="F38" w:hAnsi="F38" w:cs="F38"/>
        </w:rPr>
        <w:t xml:space="preserve">Latin American Research Review </w:t>
      </w:r>
      <w:r>
        <w:rPr>
          <w:rFonts w:ascii="F15" w:hAnsi="F15" w:cs="F15"/>
        </w:rPr>
        <w:t>(2009), pp. 59_83.</w:t>
      </w:r>
    </w:p>
  </w:footnote>
  <w:footnote w:id="21">
    <w:p w14:paraId="5DCF712E" w14:textId="77777777" w:rsidR="00B91C5F" w:rsidRDefault="00B91C5F" w:rsidP="009D459F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F15" w:hAnsi="F15" w:cs="F15"/>
          <w:sz w:val="20"/>
          <w:szCs w:val="20"/>
        </w:rPr>
        <w:t xml:space="preserve">Sidney </w:t>
      </w:r>
      <w:proofErr w:type="spellStart"/>
      <w:r>
        <w:rPr>
          <w:rFonts w:ascii="F15" w:hAnsi="F15" w:cs="F15"/>
          <w:sz w:val="20"/>
          <w:szCs w:val="20"/>
        </w:rPr>
        <w:t>Verba</w:t>
      </w:r>
      <w:proofErr w:type="spellEnd"/>
      <w:r>
        <w:rPr>
          <w:rFonts w:ascii="F15" w:hAnsi="F15" w:cs="F15"/>
          <w:sz w:val="20"/>
          <w:szCs w:val="20"/>
        </w:rPr>
        <w:t xml:space="preserve"> et al. _Race, ethnicity and political resources: Participation in the United States</w:t>
      </w:r>
    </w:p>
    <w:p w14:paraId="7A35DD88" w14:textId="77777777" w:rsidR="00B91C5F" w:rsidRPr="00F5325F" w:rsidRDefault="00B91C5F" w:rsidP="009D459F">
      <w:pPr>
        <w:pStyle w:val="FootnoteText"/>
      </w:pPr>
      <w:r>
        <w:rPr>
          <w:rFonts w:ascii="F15" w:hAnsi="F15" w:cs="F15"/>
        </w:rPr>
        <w:t xml:space="preserve">_. </w:t>
      </w:r>
      <w:proofErr w:type="spellStart"/>
      <w:r>
        <w:rPr>
          <w:rFonts w:ascii="F15" w:hAnsi="F15" w:cs="F15"/>
        </w:rPr>
        <w:t>Em</w:t>
      </w:r>
      <w:proofErr w:type="spellEnd"/>
      <w:r>
        <w:rPr>
          <w:rFonts w:ascii="F15" w:hAnsi="F15" w:cs="F15"/>
        </w:rPr>
        <w:t xml:space="preserve">: </w:t>
      </w:r>
      <w:r>
        <w:rPr>
          <w:rFonts w:ascii="F38" w:hAnsi="F38" w:cs="F38"/>
        </w:rPr>
        <w:t xml:space="preserve">British Journal of Political Science </w:t>
      </w:r>
      <w:r>
        <w:rPr>
          <w:rFonts w:ascii="F15" w:hAnsi="F15" w:cs="F15"/>
        </w:rPr>
        <w:t>23.4 (1993), pp. 453_497.</w:t>
      </w:r>
    </w:p>
  </w:footnote>
  <w:footnote w:id="22">
    <w:p w14:paraId="7F8092DA" w14:textId="77777777" w:rsidR="00B91C5F" w:rsidRDefault="00B91C5F" w:rsidP="009D459F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F15" w:hAnsi="F15" w:cs="F15"/>
          <w:sz w:val="20"/>
          <w:szCs w:val="20"/>
        </w:rPr>
        <w:t xml:space="preserve">Dennis Chong e </w:t>
      </w:r>
      <w:proofErr w:type="spellStart"/>
      <w:r>
        <w:rPr>
          <w:rFonts w:ascii="F15" w:hAnsi="F15" w:cs="F15"/>
          <w:sz w:val="20"/>
          <w:szCs w:val="20"/>
        </w:rPr>
        <w:t>Dukhong</w:t>
      </w:r>
      <w:proofErr w:type="spellEnd"/>
      <w:r>
        <w:rPr>
          <w:rFonts w:ascii="F15" w:hAnsi="F15" w:cs="F15"/>
          <w:sz w:val="20"/>
          <w:szCs w:val="20"/>
        </w:rPr>
        <w:t xml:space="preserve"> Kim. _The experiences and </w:t>
      </w:r>
      <w:proofErr w:type="spellStart"/>
      <w:r>
        <w:rPr>
          <w:rFonts w:ascii="F15" w:hAnsi="F15" w:cs="F15"/>
          <w:sz w:val="20"/>
          <w:szCs w:val="20"/>
        </w:rPr>
        <w:t>e_ects</w:t>
      </w:r>
      <w:proofErr w:type="spellEnd"/>
      <w:r>
        <w:rPr>
          <w:rFonts w:ascii="F15" w:hAnsi="F15" w:cs="F15"/>
          <w:sz w:val="20"/>
          <w:szCs w:val="20"/>
        </w:rPr>
        <w:t xml:space="preserve"> of economic status among racial</w:t>
      </w:r>
    </w:p>
    <w:p w14:paraId="028EBD7E" w14:textId="77777777" w:rsidR="00B91C5F" w:rsidRPr="00F5325F" w:rsidRDefault="00B91C5F" w:rsidP="009D459F">
      <w:pPr>
        <w:pStyle w:val="FootnoteText"/>
      </w:pPr>
      <w:r>
        <w:rPr>
          <w:rFonts w:ascii="F15" w:hAnsi="F15" w:cs="F15"/>
        </w:rPr>
        <w:t xml:space="preserve">and ethnic minorities_. </w:t>
      </w:r>
      <w:proofErr w:type="spellStart"/>
      <w:r>
        <w:rPr>
          <w:rFonts w:ascii="F15" w:hAnsi="F15" w:cs="F15"/>
        </w:rPr>
        <w:t>Em</w:t>
      </w:r>
      <w:proofErr w:type="spellEnd"/>
      <w:r>
        <w:rPr>
          <w:rFonts w:ascii="F15" w:hAnsi="F15" w:cs="F15"/>
        </w:rPr>
        <w:t xml:space="preserve">: </w:t>
      </w:r>
      <w:r>
        <w:rPr>
          <w:rFonts w:ascii="F38" w:hAnsi="F38" w:cs="F38"/>
        </w:rPr>
        <w:t xml:space="preserve">American Political Science Review </w:t>
      </w:r>
      <w:r>
        <w:rPr>
          <w:rFonts w:ascii="F15" w:hAnsi="F15" w:cs="F15"/>
        </w:rPr>
        <w:t>100.3 (2006), pp. 335_351.</w:t>
      </w:r>
    </w:p>
  </w:footnote>
  <w:footnote w:id="23">
    <w:p w14:paraId="39084DD6" w14:textId="77777777" w:rsidR="00B91C5F" w:rsidRDefault="00B91C5F" w:rsidP="009D459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Brandt, M. J., Wetherell, G., &amp; Henry, P. J. (2015). Changes in income predict change in social trust: A longitudinal analysis.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Political Psychology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36</w:t>
      </w:r>
      <w:r>
        <w:rPr>
          <w:rFonts w:ascii="Arial" w:hAnsi="Arial" w:cs="Arial"/>
          <w:color w:val="222222"/>
          <w:shd w:val="clear" w:color="auto" w:fill="FFFFFF"/>
        </w:rPr>
        <w:t>(6), 761-768.</w:t>
      </w:r>
    </w:p>
  </w:footnote>
  <w:footnote w:id="24">
    <w:p w14:paraId="0E9ED407" w14:textId="77777777" w:rsidR="00B91C5F" w:rsidRDefault="00B91C5F" w:rsidP="009D459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Source Sans Pro" w:hAnsi="Source Sans Pro"/>
          <w:color w:val="2A2A2A"/>
          <w:sz w:val="23"/>
          <w:szCs w:val="23"/>
          <w:shd w:val="clear" w:color="auto" w:fill="FFFFFF"/>
        </w:rPr>
        <w:t xml:space="preserve">Gabriela </w:t>
      </w:r>
      <w:proofErr w:type="spellStart"/>
      <w:r>
        <w:rPr>
          <w:rFonts w:ascii="Source Sans Pro" w:hAnsi="Source Sans Pro"/>
          <w:color w:val="2A2A2A"/>
          <w:sz w:val="23"/>
          <w:szCs w:val="23"/>
          <w:shd w:val="clear" w:color="auto" w:fill="FFFFFF"/>
        </w:rPr>
        <w:t>Catterberg</w:t>
      </w:r>
      <w:proofErr w:type="spellEnd"/>
      <w:r>
        <w:rPr>
          <w:rFonts w:ascii="Source Sans Pro" w:hAnsi="Source Sans Pro"/>
          <w:color w:val="2A2A2A"/>
          <w:sz w:val="23"/>
          <w:szCs w:val="23"/>
          <w:shd w:val="clear" w:color="auto" w:fill="FFFFFF"/>
        </w:rPr>
        <w:t>, Alejandro Moreno, The Individual Bases of Political Trust: Trends in New and Established Democracies, </w:t>
      </w:r>
      <w:r>
        <w:rPr>
          <w:rStyle w:val="Emphasis"/>
          <w:rFonts w:ascii="Source Sans Pro" w:hAnsi="Source Sans Pro"/>
          <w:color w:val="2A2A2A"/>
          <w:sz w:val="23"/>
          <w:szCs w:val="23"/>
          <w:bdr w:val="none" w:sz="0" w:space="0" w:color="auto" w:frame="1"/>
          <w:shd w:val="clear" w:color="auto" w:fill="FFFFFF"/>
        </w:rPr>
        <w:t>International Journal of Public Opinion Research</w:t>
      </w:r>
      <w:r>
        <w:rPr>
          <w:rFonts w:ascii="Source Sans Pro" w:hAnsi="Source Sans Pro"/>
          <w:color w:val="2A2A2A"/>
          <w:sz w:val="23"/>
          <w:szCs w:val="23"/>
          <w:shd w:val="clear" w:color="auto" w:fill="FFFFFF"/>
        </w:rPr>
        <w:t>, Volume 18, Issue 1, Spring 2006, Pages 31–48, </w:t>
      </w:r>
      <w:hyperlink r:id="rId1" w:history="1">
        <w:r>
          <w:rPr>
            <w:rStyle w:val="Hyperlink"/>
            <w:rFonts w:ascii="Source Sans Pro" w:hAnsi="Source Sans Pro"/>
            <w:color w:val="006FB7"/>
            <w:sz w:val="23"/>
            <w:szCs w:val="23"/>
            <w:bdr w:val="none" w:sz="0" w:space="0" w:color="auto" w:frame="1"/>
            <w:shd w:val="clear" w:color="auto" w:fill="FFFFFF"/>
          </w:rPr>
          <w:t>https://doi.org/10.1093/ijpor/edh081</w:t>
        </w:r>
      </w:hyperlink>
    </w:p>
  </w:footnote>
  <w:footnote w:id="25">
    <w:p w14:paraId="7E38CD62" w14:textId="77777777" w:rsidR="00B91C5F" w:rsidRDefault="00B91C5F" w:rsidP="009D459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Segoe UI" w:hAnsi="Segoe UI" w:cs="Segoe UI"/>
          <w:color w:val="333333"/>
          <w:shd w:val="clear" w:color="auto" w:fill="FCFCFC"/>
        </w:rPr>
        <w:t>Stoll, M.A. Race, Neighborhood Poverty, and Participation in Voluntary Associations. </w:t>
      </w:r>
      <w:r>
        <w:rPr>
          <w:rFonts w:ascii="Segoe UI" w:hAnsi="Segoe UI" w:cs="Segoe UI"/>
          <w:i/>
          <w:iCs/>
          <w:color w:val="333333"/>
          <w:shd w:val="clear" w:color="auto" w:fill="FCFCFC"/>
        </w:rPr>
        <w:t>Sociological Forum</w:t>
      </w:r>
      <w:r>
        <w:rPr>
          <w:rFonts w:ascii="Segoe UI" w:hAnsi="Segoe UI" w:cs="Segoe UI"/>
          <w:color w:val="333333"/>
          <w:shd w:val="clear" w:color="auto" w:fill="FCFCFC"/>
        </w:rPr>
        <w:t> </w:t>
      </w:r>
      <w:r>
        <w:rPr>
          <w:rFonts w:ascii="Segoe UI" w:hAnsi="Segoe UI" w:cs="Segoe UI"/>
          <w:b/>
          <w:bCs/>
          <w:color w:val="333333"/>
          <w:shd w:val="clear" w:color="auto" w:fill="FCFCFC"/>
        </w:rPr>
        <w:t>16, </w:t>
      </w:r>
      <w:r>
        <w:rPr>
          <w:rFonts w:ascii="Segoe UI" w:hAnsi="Segoe UI" w:cs="Segoe UI"/>
          <w:color w:val="333333"/>
          <w:shd w:val="clear" w:color="auto" w:fill="FCFCFC"/>
        </w:rPr>
        <w:t>529–557 (2001). https://doi.org/10.1023/A:1011956632018</w:t>
      </w:r>
    </w:p>
  </w:footnote>
  <w:footnote w:id="26">
    <w:p w14:paraId="642C1552" w14:textId="77777777" w:rsidR="00B91C5F" w:rsidRDefault="00B91C5F" w:rsidP="009D459F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F15" w:hAnsi="F15" w:cs="F15"/>
          <w:sz w:val="20"/>
          <w:szCs w:val="20"/>
        </w:rPr>
        <w:t xml:space="preserve">Aida Just. _Race, ethnicity, and political behavior_. </w:t>
      </w:r>
      <w:proofErr w:type="spellStart"/>
      <w:r>
        <w:rPr>
          <w:rFonts w:ascii="F15" w:hAnsi="F15" w:cs="F15"/>
          <w:sz w:val="20"/>
          <w:szCs w:val="20"/>
        </w:rPr>
        <w:t>Em</w:t>
      </w:r>
      <w:proofErr w:type="spellEnd"/>
      <w:r>
        <w:rPr>
          <w:rFonts w:ascii="F15" w:hAnsi="F15" w:cs="F15"/>
          <w:sz w:val="20"/>
          <w:szCs w:val="20"/>
        </w:rPr>
        <w:t xml:space="preserve">: </w:t>
      </w:r>
      <w:r>
        <w:rPr>
          <w:rFonts w:ascii="F38" w:hAnsi="F38" w:cs="F38"/>
          <w:sz w:val="20"/>
          <w:szCs w:val="20"/>
        </w:rPr>
        <w:t>Oxford Research Encyclopedia of</w:t>
      </w:r>
    </w:p>
    <w:p w14:paraId="0A3ADA36" w14:textId="77777777" w:rsidR="00B91C5F" w:rsidRPr="00F5325F" w:rsidRDefault="00B91C5F" w:rsidP="009D459F">
      <w:pPr>
        <w:pStyle w:val="FootnoteText"/>
      </w:pPr>
      <w:r>
        <w:rPr>
          <w:rFonts w:ascii="F38" w:hAnsi="F38" w:cs="F38"/>
        </w:rPr>
        <w:t>Politics</w:t>
      </w:r>
      <w:r>
        <w:rPr>
          <w:rFonts w:ascii="F15" w:hAnsi="F15" w:cs="F15"/>
        </w:rPr>
        <w:t>. 2017.</w:t>
      </w:r>
    </w:p>
  </w:footnote>
  <w:footnote w:id="27">
    <w:p w14:paraId="0ED200EB" w14:textId="77777777" w:rsidR="00B91C5F" w:rsidRDefault="00B91C5F" w:rsidP="009D459F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F15" w:hAnsi="F15" w:cs="F15"/>
          <w:sz w:val="20"/>
          <w:szCs w:val="20"/>
        </w:rPr>
        <w:t xml:space="preserve">Matthew R Cleary. _Democracy and indigenous rebellion in Latin America_. </w:t>
      </w:r>
      <w:proofErr w:type="spellStart"/>
      <w:r>
        <w:rPr>
          <w:rFonts w:ascii="F15" w:hAnsi="F15" w:cs="F15"/>
          <w:sz w:val="20"/>
          <w:szCs w:val="20"/>
        </w:rPr>
        <w:t>Em</w:t>
      </w:r>
      <w:proofErr w:type="spellEnd"/>
      <w:r>
        <w:rPr>
          <w:rFonts w:ascii="F15" w:hAnsi="F15" w:cs="F15"/>
          <w:sz w:val="20"/>
          <w:szCs w:val="20"/>
        </w:rPr>
        <w:t xml:space="preserve">: </w:t>
      </w:r>
      <w:r>
        <w:rPr>
          <w:rFonts w:ascii="F38" w:hAnsi="F38" w:cs="F38"/>
          <w:sz w:val="20"/>
          <w:szCs w:val="20"/>
        </w:rPr>
        <w:t>Comparative</w:t>
      </w:r>
    </w:p>
    <w:p w14:paraId="2979ECCC" w14:textId="77777777" w:rsidR="00B91C5F" w:rsidRPr="00F5325F" w:rsidRDefault="00B91C5F" w:rsidP="009D459F">
      <w:pPr>
        <w:pStyle w:val="FootnoteText"/>
      </w:pPr>
      <w:r>
        <w:rPr>
          <w:rFonts w:ascii="F38" w:hAnsi="F38" w:cs="F38"/>
        </w:rPr>
        <w:t xml:space="preserve">Political Studies </w:t>
      </w:r>
      <w:r>
        <w:rPr>
          <w:rFonts w:ascii="F15" w:hAnsi="F15" w:cs="F15"/>
        </w:rPr>
        <w:t>33.9 (2000), pp. 1123_1153.</w:t>
      </w:r>
    </w:p>
  </w:footnote>
  <w:footnote w:id="28">
    <w:p w14:paraId="457E1524" w14:textId="77777777" w:rsidR="00B91C5F" w:rsidRDefault="00B91C5F" w:rsidP="009D459F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F15" w:hAnsi="F15" w:cs="F15"/>
          <w:sz w:val="20"/>
          <w:szCs w:val="20"/>
        </w:rPr>
        <w:t xml:space="preserve">Per </w:t>
      </w:r>
      <w:proofErr w:type="spellStart"/>
      <w:r>
        <w:rPr>
          <w:rFonts w:ascii="F15" w:hAnsi="F15" w:cs="F15"/>
          <w:sz w:val="20"/>
          <w:szCs w:val="20"/>
        </w:rPr>
        <w:t>Strömblad</w:t>
      </w:r>
      <w:proofErr w:type="spellEnd"/>
      <w:r>
        <w:rPr>
          <w:rFonts w:ascii="F15" w:hAnsi="F15" w:cs="F15"/>
          <w:sz w:val="20"/>
          <w:szCs w:val="20"/>
        </w:rPr>
        <w:t xml:space="preserve"> e Per Adman. _Political integration through ethnic or nonethnic voluntary</w:t>
      </w:r>
    </w:p>
    <w:p w14:paraId="10FDE76A" w14:textId="77777777" w:rsidR="00B91C5F" w:rsidRPr="00F5325F" w:rsidRDefault="00B91C5F" w:rsidP="009D459F">
      <w:pPr>
        <w:pStyle w:val="FootnoteText"/>
      </w:pPr>
      <w:proofErr w:type="gramStart"/>
      <w:r>
        <w:rPr>
          <w:rFonts w:ascii="F15" w:hAnsi="F15" w:cs="F15"/>
        </w:rPr>
        <w:t>associations?_</w:t>
      </w:r>
      <w:proofErr w:type="gramEnd"/>
      <w:r>
        <w:rPr>
          <w:rFonts w:ascii="F15" w:hAnsi="F15" w:cs="F15"/>
        </w:rPr>
        <w:t xml:space="preserve"> </w:t>
      </w:r>
      <w:proofErr w:type="spellStart"/>
      <w:r>
        <w:rPr>
          <w:rFonts w:ascii="F15" w:hAnsi="F15" w:cs="F15"/>
        </w:rPr>
        <w:t>Em</w:t>
      </w:r>
      <w:proofErr w:type="spellEnd"/>
      <w:r>
        <w:rPr>
          <w:rFonts w:ascii="F15" w:hAnsi="F15" w:cs="F15"/>
        </w:rPr>
        <w:t xml:space="preserve">: </w:t>
      </w:r>
      <w:r>
        <w:rPr>
          <w:rFonts w:ascii="F38" w:hAnsi="F38" w:cs="F38"/>
        </w:rPr>
        <w:t xml:space="preserve">Political Research Quarterly </w:t>
      </w:r>
      <w:r>
        <w:rPr>
          <w:rFonts w:ascii="F15" w:hAnsi="F15" w:cs="F15"/>
        </w:rPr>
        <w:t>63.4 (2010), pp. 721_730.</w:t>
      </w:r>
    </w:p>
  </w:footnote>
  <w:footnote w:id="29">
    <w:p w14:paraId="77A37F1B" w14:textId="77777777" w:rsidR="00B91C5F" w:rsidRDefault="00B91C5F" w:rsidP="009D459F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F15" w:hAnsi="F15" w:cs="F15"/>
          <w:sz w:val="20"/>
          <w:szCs w:val="20"/>
        </w:rPr>
        <w:t xml:space="preserve">Matthew R Cleary. _Democracy and indigenous rebellion in Latin America_. </w:t>
      </w:r>
      <w:proofErr w:type="spellStart"/>
      <w:r>
        <w:rPr>
          <w:rFonts w:ascii="F15" w:hAnsi="F15" w:cs="F15"/>
          <w:sz w:val="20"/>
          <w:szCs w:val="20"/>
        </w:rPr>
        <w:t>Em</w:t>
      </w:r>
      <w:proofErr w:type="spellEnd"/>
      <w:r>
        <w:rPr>
          <w:rFonts w:ascii="F15" w:hAnsi="F15" w:cs="F15"/>
          <w:sz w:val="20"/>
          <w:szCs w:val="20"/>
        </w:rPr>
        <w:t xml:space="preserve">: </w:t>
      </w:r>
      <w:r>
        <w:rPr>
          <w:rFonts w:ascii="F38" w:hAnsi="F38" w:cs="F38"/>
          <w:sz w:val="20"/>
          <w:szCs w:val="20"/>
        </w:rPr>
        <w:t>Comparative</w:t>
      </w:r>
    </w:p>
    <w:p w14:paraId="56503873" w14:textId="77777777" w:rsidR="00B91C5F" w:rsidRPr="00F5325F" w:rsidRDefault="00B91C5F" w:rsidP="009D459F">
      <w:pPr>
        <w:pStyle w:val="FootnoteText"/>
      </w:pPr>
      <w:r>
        <w:rPr>
          <w:rFonts w:ascii="F38" w:hAnsi="F38" w:cs="F38"/>
        </w:rPr>
        <w:t xml:space="preserve">Political Studies </w:t>
      </w:r>
      <w:r>
        <w:rPr>
          <w:rFonts w:ascii="F15" w:hAnsi="F15" w:cs="F15"/>
        </w:rPr>
        <w:t>33.9 (2000), pp. 1123_1153.</w:t>
      </w:r>
    </w:p>
  </w:footnote>
  <w:footnote w:id="30">
    <w:p w14:paraId="5E92878A" w14:textId="77777777" w:rsidR="00B91C5F" w:rsidRDefault="00B91C5F" w:rsidP="009D459F">
      <w:pPr>
        <w:autoSpaceDE w:val="0"/>
        <w:autoSpaceDN w:val="0"/>
        <w:adjustRightInd w:val="0"/>
        <w:spacing w:after="0" w:line="240" w:lineRule="auto"/>
        <w:rPr>
          <w:rFonts w:ascii="DejaVu Serif" w:hAnsi="DejaVu Serif" w:cs="DejaVu Serif"/>
          <w:sz w:val="21"/>
          <w:szCs w:val="21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DejaVu Serif" w:hAnsi="DejaVu Serif" w:cs="DejaVu Serif"/>
          <w:sz w:val="21"/>
          <w:szCs w:val="21"/>
        </w:rPr>
        <w:t>White, I. K., Laird, C. N., &amp; Allen, T. D. (2014). Selling out? The politics of navigating</w:t>
      </w:r>
    </w:p>
    <w:p w14:paraId="3666AB53" w14:textId="77777777" w:rsidR="00B91C5F" w:rsidRDefault="00B91C5F" w:rsidP="009D459F">
      <w:pPr>
        <w:autoSpaceDE w:val="0"/>
        <w:autoSpaceDN w:val="0"/>
        <w:adjustRightInd w:val="0"/>
        <w:spacing w:after="0" w:line="240" w:lineRule="auto"/>
        <w:rPr>
          <w:rFonts w:ascii="DejaVu Serif" w:hAnsi="DejaVu Serif" w:cs="DejaVu Serif"/>
          <w:i/>
          <w:iCs/>
          <w:sz w:val="21"/>
          <w:szCs w:val="21"/>
        </w:rPr>
      </w:pPr>
      <w:r>
        <w:rPr>
          <w:rFonts w:ascii="DejaVu Serif" w:hAnsi="DejaVu Serif" w:cs="DejaVu Serif"/>
          <w:sz w:val="21"/>
          <w:szCs w:val="21"/>
        </w:rPr>
        <w:t xml:space="preserve">conflicts between racial group interest and self-interest. </w:t>
      </w:r>
      <w:r>
        <w:rPr>
          <w:rFonts w:ascii="DejaVu Serif" w:hAnsi="DejaVu Serif" w:cs="DejaVu Serif"/>
          <w:i/>
          <w:iCs/>
          <w:sz w:val="21"/>
          <w:szCs w:val="21"/>
        </w:rPr>
        <w:t>American Political Science</w:t>
      </w:r>
    </w:p>
    <w:p w14:paraId="1BC7621A" w14:textId="77777777" w:rsidR="00B91C5F" w:rsidRDefault="00B91C5F" w:rsidP="009D459F">
      <w:pPr>
        <w:pStyle w:val="FootnoteText"/>
      </w:pPr>
      <w:r>
        <w:rPr>
          <w:rFonts w:ascii="DejaVu Serif" w:hAnsi="DejaVu Serif" w:cs="DejaVu Serif"/>
          <w:i/>
          <w:iCs/>
          <w:sz w:val="21"/>
          <w:szCs w:val="21"/>
        </w:rPr>
        <w:t>Review</w:t>
      </w:r>
      <w:r>
        <w:rPr>
          <w:rFonts w:ascii="DejaVu Serif" w:hAnsi="DejaVu Serif" w:cs="DejaVu Serif"/>
          <w:sz w:val="21"/>
          <w:szCs w:val="21"/>
        </w:rPr>
        <w:t xml:space="preserve">, </w:t>
      </w:r>
      <w:r>
        <w:rPr>
          <w:rFonts w:ascii="DejaVu Serif" w:hAnsi="DejaVu Serif" w:cs="DejaVu Serif"/>
          <w:i/>
          <w:iCs/>
          <w:sz w:val="21"/>
          <w:szCs w:val="21"/>
        </w:rPr>
        <w:t>108</w:t>
      </w:r>
      <w:r>
        <w:rPr>
          <w:rFonts w:ascii="DejaVu Serif" w:hAnsi="DejaVu Serif" w:cs="DejaVu Serif"/>
          <w:sz w:val="21"/>
          <w:szCs w:val="21"/>
        </w:rPr>
        <w:t>(4), 783–800.</w:t>
      </w:r>
    </w:p>
  </w:footnote>
  <w:footnote w:id="31">
    <w:p w14:paraId="4B0B35D8" w14:textId="77777777" w:rsidR="00B91C5F" w:rsidRDefault="00B91C5F" w:rsidP="009D459F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>
        <w:rPr>
          <w:rStyle w:val="FootnoteReference"/>
        </w:rPr>
        <w:footnoteRef/>
      </w:r>
      <w:r w:rsidRPr="00F5325F">
        <w:t xml:space="preserve"> </w:t>
      </w:r>
      <w:r>
        <w:rPr>
          <w:rFonts w:ascii="F15" w:hAnsi="F15" w:cs="F15"/>
          <w:sz w:val="20"/>
          <w:szCs w:val="20"/>
        </w:rPr>
        <w:t xml:space="preserve">Carlos </w:t>
      </w:r>
      <w:proofErr w:type="spellStart"/>
      <w:r>
        <w:rPr>
          <w:rFonts w:ascii="F15" w:hAnsi="F15" w:cs="F15"/>
          <w:sz w:val="20"/>
          <w:szCs w:val="20"/>
        </w:rPr>
        <w:t>Grad_n</w:t>
      </w:r>
      <w:proofErr w:type="spellEnd"/>
      <w:r>
        <w:rPr>
          <w:rFonts w:ascii="F15" w:hAnsi="F15" w:cs="F15"/>
          <w:sz w:val="20"/>
          <w:szCs w:val="20"/>
        </w:rPr>
        <w:t>. _Race and Income Distribution: Evidence from the USA, Brazil and South A</w:t>
      </w:r>
    </w:p>
    <w:p w14:paraId="081D745E" w14:textId="77777777" w:rsidR="00B91C5F" w:rsidRPr="00F5325F" w:rsidRDefault="00B91C5F" w:rsidP="009D459F">
      <w:pPr>
        <w:pStyle w:val="FootnoteText"/>
      </w:pPr>
      <w:proofErr w:type="spellStart"/>
      <w:r>
        <w:rPr>
          <w:rFonts w:ascii="F15" w:hAnsi="F15" w:cs="F15"/>
        </w:rPr>
        <w:t>frica</w:t>
      </w:r>
      <w:proofErr w:type="spellEnd"/>
      <w:r>
        <w:rPr>
          <w:rFonts w:ascii="F15" w:hAnsi="F15" w:cs="F15"/>
        </w:rPr>
        <w:t xml:space="preserve">_. </w:t>
      </w:r>
      <w:proofErr w:type="spellStart"/>
      <w:r>
        <w:rPr>
          <w:rFonts w:ascii="F15" w:hAnsi="F15" w:cs="F15"/>
        </w:rPr>
        <w:t>Em</w:t>
      </w:r>
      <w:proofErr w:type="spellEnd"/>
      <w:r>
        <w:rPr>
          <w:rFonts w:ascii="F15" w:hAnsi="F15" w:cs="F15"/>
        </w:rPr>
        <w:t xml:space="preserve">: </w:t>
      </w:r>
      <w:r>
        <w:rPr>
          <w:rFonts w:ascii="F38" w:hAnsi="F38" w:cs="F38"/>
        </w:rPr>
        <w:t xml:space="preserve">Review of Development Economics </w:t>
      </w:r>
      <w:r>
        <w:rPr>
          <w:rFonts w:ascii="F15" w:hAnsi="F15" w:cs="F15"/>
        </w:rPr>
        <w:t>18.1 (2014), pp. 73_92.</w:t>
      </w:r>
    </w:p>
  </w:footnote>
  <w:footnote w:id="32">
    <w:p w14:paraId="6D05E5E7" w14:textId="77777777" w:rsidR="00B91C5F" w:rsidRDefault="00B91C5F" w:rsidP="009D459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Schoon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 I., &amp; Cheng, H. (2011). Determinants of political trust: A lifetime learning model. </w:t>
      </w:r>
      <w:r>
        <w:rPr>
          <w:rStyle w:val="Emphasis"/>
          <w:rFonts w:ascii="Arial" w:hAnsi="Arial" w:cs="Arial"/>
          <w:color w:val="333333"/>
          <w:sz w:val="21"/>
          <w:szCs w:val="21"/>
          <w:shd w:val="clear" w:color="auto" w:fill="FFFFFF"/>
        </w:rPr>
        <w:t>Developmental Psychology, 47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(3), 619–631. </w:t>
      </w:r>
      <w:hyperlink r:id="rId2" w:tgtFrame="_blank" w:history="1">
        <w:r>
          <w:rPr>
            <w:rStyle w:val="Hyperlink"/>
            <w:rFonts w:ascii="Arial" w:hAnsi="Arial" w:cs="Arial"/>
            <w:color w:val="337AB7"/>
            <w:sz w:val="21"/>
            <w:szCs w:val="21"/>
            <w:shd w:val="clear" w:color="auto" w:fill="FFFFFF"/>
          </w:rPr>
          <w:t>https://doi.org/10.1037/a0021817</w:t>
        </w:r>
      </w:hyperlink>
    </w:p>
  </w:footnote>
  <w:footnote w:id="33">
    <w:p w14:paraId="1651D21F" w14:textId="77777777" w:rsidR="00B91C5F" w:rsidRDefault="00B91C5F" w:rsidP="009D459F">
      <w:pPr>
        <w:pStyle w:val="FootnoteText"/>
      </w:pPr>
      <w:r>
        <w:rPr>
          <w:rStyle w:val="FootnoteReference"/>
        </w:rPr>
        <w:footnoteRef/>
      </w:r>
      <w:r>
        <w:t xml:space="preserve"> Socioeconomic Attainments of Japanese Brazilians and Japanese Americans Alexandre Gori Maia</w:t>
      </w:r>
      <w:proofErr w:type="gramStart"/>
      <w:r>
        <w:t>1 ,</w:t>
      </w:r>
      <w:proofErr w:type="gramEnd"/>
      <w:r>
        <w:t xml:space="preserve"> Arthur Sakamoto2 , and Sharron </w:t>
      </w:r>
      <w:proofErr w:type="spellStart"/>
      <w:r>
        <w:t>Xuanren</w:t>
      </w:r>
      <w:proofErr w:type="spellEnd"/>
      <w:r>
        <w:t xml:space="preserve"> Wang2</w:t>
      </w:r>
    </w:p>
  </w:footnote>
  <w:footnote w:id="34">
    <w:p w14:paraId="5BF6A4D6" w14:textId="77777777" w:rsidR="00B91C5F" w:rsidRDefault="00B91C5F" w:rsidP="009D459F">
      <w:pPr>
        <w:pStyle w:val="FootnoteText"/>
      </w:pPr>
      <w:r>
        <w:rPr>
          <w:rStyle w:val="FootnoteReference"/>
        </w:rPr>
        <w:footnoteRef/>
      </w:r>
      <w:r>
        <w:t xml:space="preserve"> Socioeconomic Attainments of Japanese Brazilians and Japanese Americans Alexandre Gori Maia</w:t>
      </w:r>
      <w:proofErr w:type="gramStart"/>
      <w:r>
        <w:t>1 ,</w:t>
      </w:r>
      <w:proofErr w:type="gramEnd"/>
      <w:r>
        <w:t xml:space="preserve"> Arthur Sakamoto2 , and Sharron </w:t>
      </w:r>
      <w:proofErr w:type="spellStart"/>
      <w:r>
        <w:t>Xuanren</w:t>
      </w:r>
      <w:proofErr w:type="spellEnd"/>
      <w:r>
        <w:t xml:space="preserve"> Wang2</w:t>
      </w:r>
    </w:p>
  </w:footnote>
  <w:footnote w:id="35">
    <w:p w14:paraId="201E7AB7" w14:textId="77777777" w:rsidR="00B91C5F" w:rsidRDefault="00B91C5F" w:rsidP="009D459F">
      <w:pPr>
        <w:pStyle w:val="FootnoteText"/>
      </w:pPr>
      <w:r>
        <w:rPr>
          <w:rStyle w:val="FootnoteReference"/>
        </w:rPr>
        <w:footnoteRef/>
      </w:r>
      <w:r>
        <w:t xml:space="preserve"> Socioeconomic Attainments of Japanese Brazilians and Japanese Americans Alexandre Gori Maia</w:t>
      </w:r>
      <w:proofErr w:type="gramStart"/>
      <w:r>
        <w:t>1 ,</w:t>
      </w:r>
      <w:proofErr w:type="gramEnd"/>
      <w:r>
        <w:t xml:space="preserve"> Arthur Sakamoto2 , and Sharron </w:t>
      </w:r>
      <w:proofErr w:type="spellStart"/>
      <w:r>
        <w:t>Xuanren</w:t>
      </w:r>
      <w:proofErr w:type="spellEnd"/>
      <w:r>
        <w:t xml:space="preserve"> Wang2</w:t>
      </w:r>
    </w:p>
  </w:footnote>
  <w:footnote w:id="36">
    <w:p w14:paraId="4C567135" w14:textId="77777777" w:rsidR="00B91C5F" w:rsidRPr="009D459F" w:rsidRDefault="00B91C5F" w:rsidP="009D459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 </w:t>
      </w:r>
      <w:proofErr w:type="spellStart"/>
      <w:r>
        <w:rPr>
          <w:rStyle w:val="reference-text"/>
          <w:rFonts w:ascii="Arial" w:hAnsi="Arial" w:cs="Arial"/>
          <w:color w:val="222222"/>
          <w:sz w:val="19"/>
          <w:szCs w:val="19"/>
        </w:rPr>
        <w:t>Goto</w:t>
      </w:r>
      <w:proofErr w:type="spellEnd"/>
      <w:r>
        <w:rPr>
          <w:rStyle w:val="reference-text"/>
          <w:rFonts w:ascii="Arial" w:hAnsi="Arial" w:cs="Arial"/>
          <w:color w:val="222222"/>
          <w:sz w:val="19"/>
          <w:szCs w:val="19"/>
        </w:rPr>
        <w:t>, Junichi (</w:t>
      </w:r>
      <w:hyperlink r:id="rId3" w:tooltip="Kyoto University" w:history="1">
        <w:r>
          <w:rPr>
            <w:rStyle w:val="Hyperlink"/>
            <w:rFonts w:ascii="Arial" w:hAnsi="Arial" w:cs="Arial"/>
            <w:color w:val="0B0080"/>
            <w:sz w:val="19"/>
            <w:szCs w:val="19"/>
          </w:rPr>
          <w:t>Kyoto University</w:t>
        </w:r>
      </w:hyperlink>
      <w:r>
        <w:rPr>
          <w:rStyle w:val="reference-text"/>
          <w:rFonts w:ascii="Arial" w:hAnsi="Arial" w:cs="Arial"/>
          <w:color w:val="222222"/>
          <w:sz w:val="19"/>
          <w:szCs w:val="19"/>
        </w:rPr>
        <w:t>). </w:t>
      </w:r>
      <w:r>
        <w:rPr>
          <w:rStyle w:val="reference-text"/>
          <w:rFonts w:ascii="Arial" w:hAnsi="Arial" w:cs="Arial"/>
          <w:i/>
          <w:iCs/>
          <w:color w:val="222222"/>
          <w:sz w:val="19"/>
          <w:szCs w:val="19"/>
        </w:rPr>
        <w:t>Latin Americans of Japanese Origin (Nikkeijin) Working in Japan: A Survey</w:t>
      </w:r>
      <w:r>
        <w:rPr>
          <w:rStyle w:val="reference-text"/>
          <w:rFonts w:ascii="Arial" w:hAnsi="Arial" w:cs="Arial"/>
          <w:color w:val="222222"/>
          <w:sz w:val="19"/>
          <w:szCs w:val="19"/>
        </w:rPr>
        <w:t>. </w:t>
      </w:r>
      <w:hyperlink r:id="rId4" w:tooltip="World Bank Publications" w:history="1">
        <w:r>
          <w:rPr>
            <w:rStyle w:val="Hyperlink"/>
            <w:rFonts w:ascii="Arial" w:hAnsi="Arial" w:cs="Arial"/>
            <w:color w:val="0B0080"/>
            <w:sz w:val="19"/>
            <w:szCs w:val="19"/>
          </w:rPr>
          <w:t>World Bank Publications</w:t>
        </w:r>
      </w:hyperlink>
      <w:r>
        <w:rPr>
          <w:rStyle w:val="reference-text"/>
          <w:rFonts w:ascii="Arial" w:hAnsi="Arial" w:cs="Arial"/>
          <w:color w:val="222222"/>
          <w:sz w:val="19"/>
          <w:szCs w:val="19"/>
        </w:rPr>
        <w:t>, 2007. p. </w:t>
      </w:r>
      <w:hyperlink r:id="rId5" w:history="1">
        <w:r>
          <w:rPr>
            <w:rStyle w:val="Hyperlink"/>
            <w:rFonts w:ascii="Arial" w:hAnsi="Arial" w:cs="Arial"/>
            <w:color w:val="663366"/>
            <w:sz w:val="19"/>
            <w:szCs w:val="19"/>
          </w:rPr>
          <w:t>7</w:t>
        </w:r>
      </w:hyperlink>
      <w:r>
        <w:rPr>
          <w:rStyle w:val="reference-text"/>
          <w:rFonts w:ascii="Arial" w:hAnsi="Arial" w:cs="Arial"/>
          <w:color w:val="222222"/>
          <w:sz w:val="19"/>
          <w:szCs w:val="19"/>
        </w:rPr>
        <w:t>-</w:t>
      </w:r>
      <w:hyperlink r:id="rId6" w:history="1">
        <w:r>
          <w:rPr>
            <w:rStyle w:val="Hyperlink"/>
            <w:rFonts w:ascii="Arial" w:hAnsi="Arial" w:cs="Arial"/>
            <w:color w:val="663366"/>
            <w:sz w:val="19"/>
            <w:szCs w:val="19"/>
          </w:rPr>
          <w:t>8</w:t>
        </w:r>
      </w:hyperlink>
      <w:r>
        <w:rPr>
          <w:rStyle w:val="reference-text"/>
          <w:rFonts w:ascii="Arial" w:hAnsi="Arial" w:cs="Arial"/>
          <w:color w:val="222222"/>
          <w:sz w:val="19"/>
          <w:szCs w:val="19"/>
        </w:rPr>
        <w:t>.</w:t>
      </w:r>
    </w:p>
  </w:footnote>
  <w:footnote w:id="37">
    <w:p w14:paraId="2B41D6F8" w14:textId="77777777" w:rsidR="00B91C5F" w:rsidRPr="005B1C91" w:rsidRDefault="00B91C5F" w:rsidP="009D459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Carvalho, Daniela de. </w:t>
      </w:r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EAF3FF"/>
        </w:rPr>
        <w:t>Migrants and Identity in Japan and Brazil: The Nikkeijin</w:t>
      </w:r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. </w:t>
      </w:r>
      <w:hyperlink r:id="rId7" w:tooltip="Routledge" w:history="1">
        <w:r>
          <w:rPr>
            <w:rStyle w:val="Hyperlink"/>
            <w:rFonts w:ascii="Arial" w:hAnsi="Arial" w:cs="Arial"/>
            <w:color w:val="0B0080"/>
            <w:sz w:val="19"/>
            <w:szCs w:val="19"/>
            <w:shd w:val="clear" w:color="auto" w:fill="EAF3FF"/>
          </w:rPr>
          <w:t>Routledge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, August 27, 2003. </w:t>
      </w:r>
      <w:hyperlink r:id="rId8" w:tooltip="International Standard Book Number" w:history="1">
        <w:r>
          <w:rPr>
            <w:rStyle w:val="Hyperlink"/>
            <w:rFonts w:ascii="Arial" w:hAnsi="Arial" w:cs="Arial"/>
            <w:color w:val="0B0080"/>
            <w:sz w:val="19"/>
            <w:szCs w:val="19"/>
            <w:shd w:val="clear" w:color="auto" w:fill="EAF3FF"/>
          </w:rPr>
          <w:t>ISBN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 </w:t>
      </w:r>
      <w:hyperlink r:id="rId9" w:tooltip="Special:BookSources/1135787654" w:history="1">
        <w:r>
          <w:rPr>
            <w:rStyle w:val="Hyperlink"/>
            <w:rFonts w:ascii="Arial" w:hAnsi="Arial" w:cs="Arial"/>
            <w:color w:val="0B0080"/>
            <w:sz w:val="19"/>
            <w:szCs w:val="19"/>
            <w:shd w:val="clear" w:color="auto" w:fill="EAF3FF"/>
          </w:rPr>
          <w:t>1135787654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, 9781135787653.</w:t>
      </w:r>
    </w:p>
  </w:footnote>
  <w:footnote w:id="38">
    <w:p w14:paraId="17E0C455" w14:textId="77777777" w:rsidR="00B91C5F" w:rsidRDefault="00B91C5F" w:rsidP="009D45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81"/>
          <w:sz w:val="36"/>
          <w:szCs w:val="36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b/>
          <w:bCs/>
          <w:color w:val="000081"/>
          <w:sz w:val="36"/>
          <w:szCs w:val="36"/>
        </w:rPr>
        <w:t>Negotiating National Identity: Middle Eastern and</w:t>
      </w:r>
    </w:p>
    <w:p w14:paraId="24D8BB5C" w14:textId="77777777" w:rsidR="00B91C5F" w:rsidRDefault="00B91C5F" w:rsidP="009D45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81"/>
          <w:sz w:val="36"/>
          <w:szCs w:val="36"/>
        </w:rPr>
      </w:pPr>
      <w:r>
        <w:rPr>
          <w:rFonts w:ascii="Arial" w:hAnsi="Arial" w:cs="Arial"/>
          <w:b/>
          <w:bCs/>
          <w:color w:val="000081"/>
          <w:sz w:val="36"/>
          <w:szCs w:val="36"/>
        </w:rPr>
        <w:t>Asian Immigrants and the Struggle for Ethnicity in</w:t>
      </w:r>
    </w:p>
    <w:p w14:paraId="29988107" w14:textId="77777777" w:rsidR="00B91C5F" w:rsidRDefault="00B91C5F" w:rsidP="009D45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81"/>
          <w:sz w:val="36"/>
          <w:szCs w:val="36"/>
        </w:rPr>
      </w:pPr>
      <w:r>
        <w:rPr>
          <w:rFonts w:ascii="Arial" w:hAnsi="Arial" w:cs="Arial"/>
          <w:b/>
          <w:bCs/>
          <w:color w:val="000081"/>
          <w:sz w:val="36"/>
          <w:szCs w:val="36"/>
        </w:rPr>
        <w:t>Brazil</w:t>
      </w:r>
    </w:p>
    <w:p w14:paraId="5A9AC3C1" w14:textId="77777777" w:rsidR="00B91C5F" w:rsidRDefault="00B91C5F" w:rsidP="009D459F">
      <w:pPr>
        <w:pStyle w:val="FootnoteText"/>
      </w:pPr>
      <w:r>
        <w:rPr>
          <w:rFonts w:ascii="Arial" w:hAnsi="Arial" w:cs="Arial"/>
          <w:color w:val="000081"/>
          <w:sz w:val="28"/>
          <w:szCs w:val="28"/>
        </w:rPr>
        <w:t>By Jeffrey Lesser</w:t>
      </w:r>
    </w:p>
  </w:footnote>
  <w:footnote w:id="39">
    <w:p w14:paraId="635513D4" w14:textId="77777777" w:rsidR="00B91C5F" w:rsidRPr="00CA6ABB" w:rsidRDefault="00B91C5F" w:rsidP="00511193">
      <w:pPr>
        <w:pStyle w:val="FootnoteText"/>
        <w:rPr>
          <w:lang w:val="pt-BR"/>
        </w:rPr>
      </w:pPr>
      <w:r w:rsidRPr="00CA6ABB">
        <w:rPr>
          <w:rStyle w:val="FootnoteReference"/>
          <w:lang w:val="pt-BR"/>
        </w:rPr>
        <w:footnoteRef/>
      </w:r>
      <w:r w:rsidRPr="00CA6ABB">
        <w:rPr>
          <w:lang w:val="pt-BR"/>
        </w:rPr>
        <w:t xml:space="preserve"> </w:t>
      </w:r>
      <w:ins w:id="90" w:author="Ednaldo Ribeiro" w:date="2020-05-22T16:23:00Z">
        <w:r>
          <w:rPr>
            <w:lang w:val="pt-BR"/>
          </w:rPr>
          <w:t>A redaç</w:t>
        </w:r>
      </w:ins>
      <w:ins w:id="91" w:author="Ednaldo Ribeiro" w:date="2020-05-22T16:24:00Z">
        <w:r>
          <w:rPr>
            <w:lang w:val="pt-BR"/>
          </w:rPr>
          <w:t xml:space="preserve">ão da pergunta no questionário é: </w:t>
        </w:r>
      </w:ins>
      <w:del w:id="92" w:author="Ednaldo Ribeiro" w:date="2020-05-22T16:24:00Z">
        <w:r w:rsidRPr="00CA6ABB" w:rsidDel="00CA6ABB">
          <w:rPr>
            <w:lang w:val="pt-BR"/>
          </w:rPr>
          <w:delText xml:space="preserve">POL1. </w:delText>
        </w:r>
      </w:del>
      <w:r w:rsidRPr="00CA6ABB">
        <w:rPr>
          <w:lang w:val="pt-BR"/>
        </w:rPr>
        <w:t xml:space="preserve">O quanto o(a) </w:t>
      </w:r>
      <w:proofErr w:type="gramStart"/>
      <w:r w:rsidRPr="00CA6ABB">
        <w:rPr>
          <w:lang w:val="pt-BR"/>
        </w:rPr>
        <w:t>sr./</w:t>
      </w:r>
      <w:proofErr w:type="gramEnd"/>
      <w:r w:rsidRPr="00CA6ABB">
        <w:rPr>
          <w:lang w:val="pt-BR"/>
        </w:rPr>
        <w:t>sra. se interessa por política: muito, algo, pouco ou nada?</w:t>
      </w:r>
    </w:p>
  </w:footnote>
  <w:footnote w:id="40">
    <w:p w14:paraId="51E6A506" w14:textId="77777777" w:rsidR="00B91C5F" w:rsidRPr="00CA6ABB" w:rsidRDefault="00B91C5F" w:rsidP="00511193">
      <w:pPr>
        <w:pStyle w:val="FootnoteText"/>
        <w:rPr>
          <w:lang w:val="pt-BR"/>
        </w:rPr>
      </w:pPr>
      <w:r w:rsidRPr="00CA6ABB">
        <w:rPr>
          <w:rStyle w:val="FootnoteReference"/>
          <w:lang w:val="pt-BR"/>
        </w:rPr>
        <w:footnoteRef/>
      </w:r>
      <w:r w:rsidRPr="00CA6ABB">
        <w:rPr>
          <w:lang w:val="pt-BR"/>
        </w:rPr>
        <w:t xml:space="preserve"> </w:t>
      </w:r>
      <w:ins w:id="94" w:author="Ednaldo Ribeiro" w:date="2020-05-22T16:24:00Z">
        <w:r>
          <w:rPr>
            <w:lang w:val="pt-BR"/>
          </w:rPr>
          <w:t xml:space="preserve">A pergunta formulada é: </w:t>
        </w:r>
      </w:ins>
      <w:del w:id="95" w:author="Ednaldo Ribeiro" w:date="2020-05-22T16:24:00Z">
        <w:r w:rsidRPr="00CA6ABB" w:rsidDel="00CA6ABB">
          <w:rPr>
            <w:lang w:val="pt-BR"/>
          </w:rPr>
          <w:delText xml:space="preserve">EFF2. </w:delText>
        </w:r>
      </w:del>
      <w:r w:rsidRPr="00CA6ABB">
        <w:rPr>
          <w:lang w:val="pt-BR"/>
        </w:rPr>
        <w:t xml:space="preserve">O(A) </w:t>
      </w:r>
      <w:proofErr w:type="gramStart"/>
      <w:r w:rsidRPr="00CA6ABB">
        <w:rPr>
          <w:lang w:val="pt-BR"/>
        </w:rPr>
        <w:t>sr./</w:t>
      </w:r>
      <w:proofErr w:type="gramEnd"/>
      <w:r w:rsidRPr="00CA6ABB">
        <w:rPr>
          <w:lang w:val="pt-BR"/>
        </w:rPr>
        <w:t>sra. sente que entende bem os assuntos políticos mais importantes do país. Até que ponto concorda ou discorda desta frase?</w:t>
      </w:r>
    </w:p>
  </w:footnote>
  <w:footnote w:id="41">
    <w:p w14:paraId="1855BE6F" w14:textId="77777777" w:rsidR="00B91C5F" w:rsidRPr="00CA6ABB" w:rsidRDefault="00B91C5F" w:rsidP="00511193">
      <w:pPr>
        <w:pStyle w:val="FootnoteText"/>
        <w:rPr>
          <w:lang w:val="pt-BR"/>
        </w:rPr>
      </w:pPr>
      <w:r w:rsidRPr="00CA6ABB">
        <w:rPr>
          <w:rStyle w:val="FootnoteReference"/>
          <w:lang w:val="pt-BR"/>
        </w:rPr>
        <w:footnoteRef/>
      </w:r>
      <w:r w:rsidRPr="00CA6ABB">
        <w:rPr>
          <w:lang w:val="pt-BR"/>
        </w:rPr>
        <w:t xml:space="preserve"> </w:t>
      </w:r>
      <w:del w:id="97" w:author="Ednaldo Ribeiro" w:date="2020-05-22T16:24:00Z">
        <w:r w:rsidRPr="00CA6ABB" w:rsidDel="00CA6ABB">
          <w:rPr>
            <w:lang w:val="pt-BR"/>
          </w:rPr>
          <w:delText>CONOCIM.</w:delText>
        </w:r>
      </w:del>
      <w:ins w:id="98" w:author="Ednaldo Ribeiro" w:date="2020-05-22T16:24:00Z">
        <w:r>
          <w:rPr>
            <w:lang w:val="pt-BR"/>
          </w:rPr>
          <w:t>Com a reda</w:t>
        </w:r>
      </w:ins>
      <w:ins w:id="99" w:author="Ednaldo Ribeiro" w:date="2020-05-22T16:25:00Z">
        <w:r>
          <w:rPr>
            <w:lang w:val="pt-BR"/>
          </w:rPr>
          <w:t xml:space="preserve">ção: </w:t>
        </w:r>
      </w:ins>
      <w:del w:id="100" w:author="Ednaldo Ribeiro" w:date="2020-05-22T16:25:00Z">
        <w:r w:rsidRPr="00CA6ABB" w:rsidDel="00CA6ABB">
          <w:rPr>
            <w:lang w:val="pt-BR"/>
          </w:rPr>
          <w:delText xml:space="preserve"> </w:delText>
        </w:r>
      </w:del>
      <w:r w:rsidRPr="00CA6ABB">
        <w:rPr>
          <w:lang w:val="pt-BR"/>
        </w:rPr>
        <w:t>Usando a escala apresentada abaixo, por favor qualifique a sua percepção sobre o nível de conhecimento político do entrevistado</w:t>
      </w:r>
    </w:p>
  </w:footnote>
  <w:footnote w:id="42">
    <w:p w14:paraId="2C776757" w14:textId="77777777" w:rsidR="00B91C5F" w:rsidRPr="00CA6ABB" w:rsidRDefault="00B91C5F" w:rsidP="00511193">
      <w:pPr>
        <w:pStyle w:val="FootnoteText"/>
        <w:rPr>
          <w:lang w:val="pt-BR"/>
        </w:rPr>
      </w:pPr>
      <w:r w:rsidRPr="00CA6ABB">
        <w:rPr>
          <w:rStyle w:val="FootnoteReference"/>
          <w:lang w:val="pt-BR"/>
        </w:rPr>
        <w:footnoteRef/>
      </w:r>
      <w:r w:rsidRPr="00CA6ABB">
        <w:rPr>
          <w:lang w:val="pt-BR"/>
        </w:rPr>
        <w:t xml:space="preserve"> Usamos </w:t>
      </w:r>
      <w:r w:rsidRPr="00690396">
        <w:rPr>
          <w:lang w:val="pt-BR"/>
        </w:rPr>
        <w:t>os seguintes itens</w:t>
      </w:r>
      <w:r>
        <w:rPr>
          <w:lang w:val="pt-BR"/>
        </w:rPr>
        <w:t xml:space="preserve"> do LAPOP: B1 (</w:t>
      </w:r>
      <w:r w:rsidRPr="00CA6ABB">
        <w:rPr>
          <w:lang w:val="pt-BR"/>
        </w:rPr>
        <w:t xml:space="preserve">Até que ponto o(a) </w:t>
      </w:r>
      <w:proofErr w:type="gramStart"/>
      <w:r w:rsidRPr="00CA6ABB">
        <w:rPr>
          <w:lang w:val="pt-BR"/>
        </w:rPr>
        <w:t>sr./</w:t>
      </w:r>
      <w:proofErr w:type="gramEnd"/>
      <w:r w:rsidRPr="00CA6ABB">
        <w:rPr>
          <w:lang w:val="pt-BR"/>
        </w:rPr>
        <w:t>sra. acredita que os tribunais de justiça do Brasil garantem um julgamento justo?</w:t>
      </w:r>
      <w:r>
        <w:rPr>
          <w:lang w:val="pt-BR"/>
        </w:rPr>
        <w:t>), B2 (</w:t>
      </w:r>
      <w:r w:rsidRPr="00CA6ABB">
        <w:rPr>
          <w:lang w:val="pt-BR"/>
        </w:rPr>
        <w:t xml:space="preserve">Até que ponto o(a) sr./sra. tem respeito pelas instituições políticas do Brasil? Até que ponto o(a) </w:t>
      </w:r>
      <w:proofErr w:type="gramStart"/>
      <w:r w:rsidRPr="00CA6ABB">
        <w:rPr>
          <w:lang w:val="pt-BR"/>
        </w:rPr>
        <w:t>sr./</w:t>
      </w:r>
      <w:proofErr w:type="gramEnd"/>
      <w:r w:rsidRPr="00CA6ABB">
        <w:rPr>
          <w:lang w:val="pt-BR"/>
        </w:rPr>
        <w:t>sra. tem respeito pelas instituições políticas do Brasil?</w:t>
      </w:r>
      <w:r>
        <w:rPr>
          <w:lang w:val="pt-BR"/>
        </w:rPr>
        <w:t>)</w:t>
      </w:r>
      <w:r w:rsidRPr="00CA6ABB">
        <w:rPr>
          <w:lang w:val="pt-BR"/>
        </w:rPr>
        <w:t xml:space="preserve"> </w:t>
      </w:r>
      <w:r>
        <w:rPr>
          <w:lang w:val="pt-BR"/>
        </w:rPr>
        <w:t>B3 (</w:t>
      </w:r>
      <w:r w:rsidRPr="00CA6ABB">
        <w:rPr>
          <w:lang w:val="pt-BR"/>
        </w:rPr>
        <w:t>Até que ponto o(a) sr./sra. acredita que os direitos básicos do cidadão estão bem protegidos pelo sistema político brasileiro?</w:t>
      </w:r>
      <w:r>
        <w:rPr>
          <w:lang w:val="pt-BR"/>
        </w:rPr>
        <w:t>), B4 (</w:t>
      </w:r>
      <w:r w:rsidRPr="00CA6ABB">
        <w:rPr>
          <w:lang w:val="pt-BR"/>
        </w:rPr>
        <w:t>Até que ponto o(a) sr./sra. se sente orgulhoso(a) de viver no sistema político brasileiro?</w:t>
      </w:r>
      <w:r>
        <w:rPr>
          <w:lang w:val="pt-BR"/>
        </w:rPr>
        <w:t>), B6 (</w:t>
      </w:r>
      <w:r w:rsidRPr="00CA6ABB">
        <w:rPr>
          <w:lang w:val="pt-BR"/>
        </w:rPr>
        <w:t>Até que ponto o(a) sr./sra. acha que se deve apoiar o sistema político brasileiro?</w:t>
      </w:r>
      <w:r>
        <w:rPr>
          <w:lang w:val="pt-BR"/>
        </w:rPr>
        <w:t>), B12 (</w:t>
      </w:r>
      <w:r w:rsidRPr="00CA6ABB">
        <w:rPr>
          <w:lang w:val="pt-BR"/>
        </w:rPr>
        <w:t>Até que ponto o(a) sr./sra. tem confiança nas Forças Armadas [o Exército]?</w:t>
      </w:r>
      <w:r>
        <w:rPr>
          <w:lang w:val="pt-BR"/>
        </w:rPr>
        <w:t>), B13 (</w:t>
      </w:r>
      <w:r w:rsidRPr="00CA6ABB">
        <w:rPr>
          <w:lang w:val="pt-BR"/>
        </w:rPr>
        <w:t>Até que ponto o(a) sr./sra. tem confiança no Congresso Nacional?</w:t>
      </w:r>
      <w:r>
        <w:rPr>
          <w:lang w:val="pt-BR"/>
        </w:rPr>
        <w:t>), B21 (</w:t>
      </w:r>
      <w:r w:rsidRPr="00CA6ABB">
        <w:rPr>
          <w:lang w:val="pt-BR"/>
        </w:rPr>
        <w:t>Até que ponto o(a) sr./sra. tem confiança nos partidos políticos?</w:t>
      </w:r>
      <w:r>
        <w:rPr>
          <w:lang w:val="pt-BR"/>
        </w:rPr>
        <w:t>), B21A (</w:t>
      </w:r>
      <w:r w:rsidRPr="00CA6ABB">
        <w:rPr>
          <w:lang w:val="pt-BR"/>
        </w:rPr>
        <w:t>Até que ponto o(a) sr./sra. tem confiança no Presidente da República?</w:t>
      </w:r>
      <w:r>
        <w:rPr>
          <w:lang w:val="pt-BR"/>
        </w:rPr>
        <w:t>), B32 (</w:t>
      </w:r>
      <w:r w:rsidRPr="00CA6ABB">
        <w:rPr>
          <w:lang w:val="pt-BR"/>
        </w:rPr>
        <w:t>Até que ponto o(a) sr./sra. tem confiança na Prefeitura Municipal</w:t>
      </w:r>
      <w:r>
        <w:rPr>
          <w:lang w:val="pt-BR"/>
        </w:rPr>
        <w:t>?), B47A (</w:t>
      </w:r>
      <w:r w:rsidRPr="00CA6ABB">
        <w:rPr>
          <w:lang w:val="pt-BR"/>
        </w:rPr>
        <w:t xml:space="preserve">Até que ponto o(a) sr./sra. tem confiança nas eleições neste país? Até que ponto o(a) </w:t>
      </w:r>
      <w:proofErr w:type="gramStart"/>
      <w:r w:rsidRPr="00CA6ABB">
        <w:rPr>
          <w:lang w:val="pt-BR"/>
        </w:rPr>
        <w:t>sr./</w:t>
      </w:r>
      <w:proofErr w:type="gramEnd"/>
      <w:r w:rsidRPr="00CA6ABB">
        <w:rPr>
          <w:lang w:val="pt-BR"/>
        </w:rPr>
        <w:t>sra. tem confiança nas eleições neste país?</w:t>
      </w:r>
      <w:r>
        <w:rPr>
          <w:lang w:val="pt-BR"/>
        </w:rPr>
        <w:t xml:space="preserve">) </w:t>
      </w:r>
    </w:p>
  </w:footnote>
  <w:footnote w:id="43">
    <w:p w14:paraId="7BC4453A" w14:textId="77777777" w:rsidR="00B91C5F" w:rsidRPr="00CF1A86" w:rsidRDefault="00B91C5F" w:rsidP="00511193">
      <w:pPr>
        <w:pStyle w:val="FootnoteText"/>
      </w:pPr>
      <w:r w:rsidRPr="00D46D62">
        <w:rPr>
          <w:rStyle w:val="FootnoteReference"/>
          <w:lang w:val="pt-BR"/>
        </w:rPr>
        <w:footnoteRef/>
      </w:r>
      <w:r w:rsidRPr="00CF1A86">
        <w:t xml:space="preserve"> Campbell, Angus, Philip E. Converse, Warren E. Miller, and Donald E. Stokes. 1960. The American Voter: Unabridged Edition. Chicago: University of Chicago Press</w:t>
      </w:r>
    </w:p>
  </w:footnote>
  <w:footnote w:id="44">
    <w:p w14:paraId="33A0ACFE" w14:textId="77777777" w:rsidR="00B91C5F" w:rsidRPr="00CF1A86" w:rsidRDefault="00B91C5F" w:rsidP="00511193">
      <w:pPr>
        <w:pStyle w:val="FootnoteText"/>
      </w:pPr>
      <w:r w:rsidRPr="00D46D62">
        <w:rPr>
          <w:rStyle w:val="FootnoteReference"/>
          <w:lang w:val="pt-BR"/>
        </w:rPr>
        <w:footnoteRef/>
      </w:r>
      <w:r w:rsidRPr="00CF1A86">
        <w:t xml:space="preserve"> </w:t>
      </w:r>
      <w:proofErr w:type="spellStart"/>
      <w:r w:rsidRPr="00CF1A86">
        <w:t>Rosenstone</w:t>
      </w:r>
      <w:proofErr w:type="spellEnd"/>
      <w:r w:rsidRPr="00CF1A86">
        <w:t>, Steven J., and John Mark Hansen. 1993. Mobilization, Participation, and Democracy in America. New York: Longman.</w:t>
      </w:r>
    </w:p>
  </w:footnote>
  <w:footnote w:id="45">
    <w:p w14:paraId="36196DE8" w14:textId="77777777" w:rsidR="00B91C5F" w:rsidRPr="00CF1A86" w:rsidRDefault="00B91C5F" w:rsidP="00511193">
      <w:pPr>
        <w:pStyle w:val="FootnoteText"/>
      </w:pPr>
      <w:r w:rsidRPr="00D46D62">
        <w:rPr>
          <w:rStyle w:val="FootnoteReference"/>
          <w:lang w:val="pt-BR"/>
        </w:rPr>
        <w:footnoteRef/>
      </w:r>
      <w:r w:rsidRPr="00CF1A86">
        <w:t xml:space="preserve"> </w:t>
      </w:r>
      <w:proofErr w:type="spellStart"/>
      <w:r w:rsidRPr="00CF1A86">
        <w:t>Delli</w:t>
      </w:r>
      <w:proofErr w:type="spellEnd"/>
      <w:r w:rsidRPr="00CF1A86">
        <w:t xml:space="preserve"> </w:t>
      </w:r>
      <w:proofErr w:type="spellStart"/>
      <w:r w:rsidRPr="00CF1A86">
        <w:t>Carpini</w:t>
      </w:r>
      <w:proofErr w:type="spellEnd"/>
      <w:r w:rsidRPr="00CF1A86">
        <w:t xml:space="preserve">, Michael X., and Scott </w:t>
      </w:r>
      <w:proofErr w:type="spellStart"/>
      <w:r w:rsidRPr="00CF1A86">
        <w:t>Keeter</w:t>
      </w:r>
      <w:proofErr w:type="spellEnd"/>
      <w:r w:rsidRPr="00CF1A86">
        <w:t>. 1996. What Americans Know about Politics and Why it Matters. New Haven, CT: Yale University Press.</w:t>
      </w:r>
    </w:p>
  </w:footnote>
  <w:footnote w:id="46">
    <w:p w14:paraId="089A2AC3" w14:textId="77777777" w:rsidR="00B91C5F" w:rsidRPr="00CF1A86" w:rsidRDefault="00B91C5F" w:rsidP="00511193">
      <w:pPr>
        <w:pStyle w:val="FootnoteText"/>
      </w:pPr>
      <w:r w:rsidRPr="00177641">
        <w:rPr>
          <w:rStyle w:val="FootnoteReference"/>
          <w:lang w:val="pt-BR"/>
        </w:rPr>
        <w:footnoteRef/>
      </w:r>
      <w:r w:rsidRPr="00CF1A86">
        <w:t xml:space="preserve"> </w:t>
      </w:r>
      <w:r w:rsidRPr="00CF1A86">
        <w:rPr>
          <w:rFonts w:ascii="Arial" w:hAnsi="Arial" w:cs="Arial"/>
          <w:color w:val="222222"/>
          <w:shd w:val="clear" w:color="auto" w:fill="FFFFFF"/>
        </w:rPr>
        <w:t>Welch, Susan. "Women as political animals? A test of some explanations for male-female political participation differences." </w:t>
      </w:r>
      <w:r w:rsidRPr="00CF1A86">
        <w:rPr>
          <w:rFonts w:ascii="Arial" w:hAnsi="Arial" w:cs="Arial"/>
          <w:i/>
          <w:iCs/>
          <w:color w:val="222222"/>
          <w:shd w:val="clear" w:color="auto" w:fill="FFFFFF"/>
        </w:rPr>
        <w:t>American Journal of Political Science</w:t>
      </w:r>
      <w:r w:rsidRPr="00CF1A86">
        <w:rPr>
          <w:rFonts w:ascii="Arial" w:hAnsi="Arial" w:cs="Arial"/>
          <w:color w:val="222222"/>
          <w:shd w:val="clear" w:color="auto" w:fill="FFFFFF"/>
        </w:rPr>
        <w:t> (1977): 711-730.</w:t>
      </w:r>
    </w:p>
  </w:footnote>
  <w:footnote w:id="47">
    <w:p w14:paraId="1D672746" w14:textId="77777777" w:rsidR="00B91C5F" w:rsidRPr="00CF1A86" w:rsidRDefault="00B91C5F" w:rsidP="00511193">
      <w:pPr>
        <w:pStyle w:val="FootnoteText"/>
      </w:pPr>
      <w:r w:rsidRPr="00177641">
        <w:rPr>
          <w:rStyle w:val="FootnoteReference"/>
          <w:lang w:val="pt-BR"/>
        </w:rPr>
        <w:footnoteRef/>
      </w:r>
      <w:r w:rsidRPr="00CF1A86">
        <w:t xml:space="preserve"> </w:t>
      </w:r>
      <w:r w:rsidRPr="00CF1A86">
        <w:rPr>
          <w:rFonts w:ascii="Arial" w:hAnsi="Arial" w:cs="Arial"/>
          <w:color w:val="222222"/>
          <w:shd w:val="clear" w:color="auto" w:fill="FFFFFF"/>
        </w:rPr>
        <w:t>Welch, Susan. "Women as political animals? A test of some explanations for male-female political participation differences." </w:t>
      </w:r>
      <w:r w:rsidRPr="00CF1A86">
        <w:rPr>
          <w:rFonts w:ascii="Arial" w:hAnsi="Arial" w:cs="Arial"/>
          <w:i/>
          <w:iCs/>
          <w:color w:val="222222"/>
          <w:shd w:val="clear" w:color="auto" w:fill="FFFFFF"/>
        </w:rPr>
        <w:t>American Journal of Political Science</w:t>
      </w:r>
      <w:r w:rsidRPr="00CF1A86">
        <w:rPr>
          <w:rFonts w:ascii="Arial" w:hAnsi="Arial" w:cs="Arial"/>
          <w:color w:val="222222"/>
          <w:shd w:val="clear" w:color="auto" w:fill="FFFFFF"/>
        </w:rPr>
        <w:t> (1977): 711-730.</w:t>
      </w:r>
    </w:p>
  </w:footnote>
  <w:footnote w:id="48">
    <w:p w14:paraId="195A7742" w14:textId="77777777" w:rsidR="00B91C5F" w:rsidRPr="00CF1A86" w:rsidRDefault="00B91C5F" w:rsidP="00511193">
      <w:pPr>
        <w:pStyle w:val="FootnoteText"/>
      </w:pPr>
      <w:r w:rsidRPr="00177641">
        <w:rPr>
          <w:rStyle w:val="FootnoteReference"/>
          <w:lang w:val="pt-BR"/>
        </w:rPr>
        <w:footnoteRef/>
      </w:r>
      <w:r w:rsidRPr="00CF1A86">
        <w:t xml:space="preserve"> Lien, Pei-</w:t>
      </w:r>
      <w:proofErr w:type="spellStart"/>
      <w:r w:rsidRPr="00CF1A86">
        <w:t>te</w:t>
      </w:r>
      <w:proofErr w:type="spellEnd"/>
      <w:r w:rsidRPr="00CF1A86">
        <w:t xml:space="preserve">. 1994a. "Ethnicity and Political Participation: A Comparison between Asian and </w:t>
      </w:r>
      <w:proofErr w:type="spellStart"/>
      <w:r w:rsidRPr="00CF1A86">
        <w:t>Mexi</w:t>
      </w:r>
      <w:proofErr w:type="spellEnd"/>
      <w:r w:rsidRPr="00CF1A86">
        <w:t>- can Americans." Political Behavior 16(2): 237-64</w:t>
      </w:r>
    </w:p>
  </w:footnote>
  <w:footnote w:id="49">
    <w:p w14:paraId="3E9DD5C0" w14:textId="77777777" w:rsidR="00B91C5F" w:rsidRPr="00177641" w:rsidRDefault="00B91C5F" w:rsidP="00511193">
      <w:pPr>
        <w:pStyle w:val="FootnoteText"/>
        <w:rPr>
          <w:lang w:val="pt-BR"/>
        </w:rPr>
      </w:pPr>
      <w:r w:rsidRPr="00177641">
        <w:rPr>
          <w:rStyle w:val="FootnoteReference"/>
          <w:lang w:val="pt-BR"/>
        </w:rPr>
        <w:footnoteRef/>
      </w:r>
      <w:r w:rsidRPr="00CF1A86">
        <w:t xml:space="preserve"> </w:t>
      </w:r>
      <w:proofErr w:type="spellStart"/>
      <w:r w:rsidRPr="00CF1A86">
        <w:rPr>
          <w:rFonts w:ascii="Arial" w:hAnsi="Arial" w:cs="Arial"/>
          <w:color w:val="222222"/>
          <w:shd w:val="clear" w:color="auto" w:fill="FFFFFF"/>
        </w:rPr>
        <w:t>Leighley</w:t>
      </w:r>
      <w:proofErr w:type="spellEnd"/>
      <w:r w:rsidRPr="00CF1A86">
        <w:rPr>
          <w:rFonts w:ascii="Arial" w:hAnsi="Arial" w:cs="Arial"/>
          <w:color w:val="222222"/>
          <w:shd w:val="clear" w:color="auto" w:fill="FFFFFF"/>
        </w:rPr>
        <w:t xml:space="preserve">, Jan E., and Arnold </w:t>
      </w:r>
      <w:proofErr w:type="spellStart"/>
      <w:r w:rsidRPr="00CF1A86">
        <w:rPr>
          <w:rFonts w:ascii="Arial" w:hAnsi="Arial" w:cs="Arial"/>
          <w:color w:val="222222"/>
          <w:shd w:val="clear" w:color="auto" w:fill="FFFFFF"/>
        </w:rPr>
        <w:t>Vedlitz</w:t>
      </w:r>
      <w:proofErr w:type="spellEnd"/>
      <w:r w:rsidRPr="00CF1A86">
        <w:rPr>
          <w:rFonts w:ascii="Arial" w:hAnsi="Arial" w:cs="Arial"/>
          <w:color w:val="222222"/>
          <w:shd w:val="clear" w:color="auto" w:fill="FFFFFF"/>
        </w:rPr>
        <w:t>. "Race, ethnicity, and political participation: Competing models and contrasting explanations." </w:t>
      </w:r>
      <w:r w:rsidRPr="00177641">
        <w:rPr>
          <w:rFonts w:ascii="Arial" w:hAnsi="Arial" w:cs="Arial"/>
          <w:i/>
          <w:iCs/>
          <w:color w:val="222222"/>
          <w:shd w:val="clear" w:color="auto" w:fill="FFFFFF"/>
          <w:lang w:val="pt-BR"/>
        </w:rPr>
        <w:t xml:space="preserve">The </w:t>
      </w:r>
      <w:proofErr w:type="spellStart"/>
      <w:r w:rsidRPr="00177641">
        <w:rPr>
          <w:rFonts w:ascii="Arial" w:hAnsi="Arial" w:cs="Arial"/>
          <w:i/>
          <w:iCs/>
          <w:color w:val="222222"/>
          <w:shd w:val="clear" w:color="auto" w:fill="FFFFFF"/>
          <w:lang w:val="pt-BR"/>
        </w:rPr>
        <w:t>Journal</w:t>
      </w:r>
      <w:proofErr w:type="spellEnd"/>
      <w:r w:rsidRPr="00177641">
        <w:rPr>
          <w:rFonts w:ascii="Arial" w:hAnsi="Arial" w:cs="Arial"/>
          <w:i/>
          <w:iCs/>
          <w:color w:val="222222"/>
          <w:shd w:val="clear" w:color="auto" w:fill="FFFFFF"/>
          <w:lang w:val="pt-BR"/>
        </w:rPr>
        <w:t xml:space="preserve"> </w:t>
      </w:r>
      <w:proofErr w:type="spellStart"/>
      <w:r w:rsidRPr="00177641">
        <w:rPr>
          <w:rFonts w:ascii="Arial" w:hAnsi="Arial" w:cs="Arial"/>
          <w:i/>
          <w:iCs/>
          <w:color w:val="222222"/>
          <w:shd w:val="clear" w:color="auto" w:fill="FFFFFF"/>
          <w:lang w:val="pt-BR"/>
        </w:rPr>
        <w:t>of</w:t>
      </w:r>
      <w:proofErr w:type="spellEnd"/>
      <w:r w:rsidRPr="00177641">
        <w:rPr>
          <w:rFonts w:ascii="Arial" w:hAnsi="Arial" w:cs="Arial"/>
          <w:i/>
          <w:iCs/>
          <w:color w:val="222222"/>
          <w:shd w:val="clear" w:color="auto" w:fill="FFFFFF"/>
          <w:lang w:val="pt-BR"/>
        </w:rPr>
        <w:t xml:space="preserve"> </w:t>
      </w:r>
      <w:proofErr w:type="spellStart"/>
      <w:r w:rsidRPr="00177641">
        <w:rPr>
          <w:rFonts w:ascii="Arial" w:hAnsi="Arial" w:cs="Arial"/>
          <w:i/>
          <w:iCs/>
          <w:color w:val="222222"/>
          <w:shd w:val="clear" w:color="auto" w:fill="FFFFFF"/>
          <w:lang w:val="pt-BR"/>
        </w:rPr>
        <w:t>Politics</w:t>
      </w:r>
      <w:proofErr w:type="spellEnd"/>
      <w:r w:rsidRPr="00177641">
        <w:rPr>
          <w:rFonts w:ascii="Arial" w:hAnsi="Arial" w:cs="Arial"/>
          <w:color w:val="222222"/>
          <w:shd w:val="clear" w:color="auto" w:fill="FFFFFF"/>
          <w:lang w:val="pt-BR"/>
        </w:rPr>
        <w:t> 61, no. 4 (1999): 1092-1114.</w:t>
      </w:r>
    </w:p>
  </w:footnote>
  <w:footnote w:id="50">
    <w:p w14:paraId="21C18CE0" w14:textId="77777777" w:rsidR="00B91C5F" w:rsidRPr="00005F00" w:rsidRDefault="00B91C5F" w:rsidP="00FA582A">
      <w:pPr>
        <w:pStyle w:val="FootnoteText"/>
        <w:rPr>
          <w:ins w:id="955" w:author="Benjamin Zhu" w:date="2020-06-27T00:04:00Z"/>
          <w:lang w:val="pt-BR"/>
        </w:rPr>
      </w:pPr>
      <w:ins w:id="956" w:author="Benjamin Zhu" w:date="2020-06-27T00:04:00Z">
        <w:r>
          <w:rPr>
            <w:rStyle w:val="FootnoteReference"/>
          </w:rPr>
          <w:footnoteRef/>
        </w:r>
        <w:r w:rsidRPr="00005F00">
          <w:rPr>
            <w:lang w:val="pt-BR"/>
          </w:rPr>
          <w:t xml:space="preserve"> </w:t>
        </w:r>
        <w:r>
          <w:fldChar w:fldCharType="begin"/>
        </w:r>
        <w:r w:rsidRPr="00005F00">
          <w:rPr>
            <w:lang w:val="pt-BR"/>
          </w:rPr>
          <w:instrText xml:space="preserve"> HYPERLINK "https://www.pewresearch.org/fact-tank/2017/09/08/key-facts-about-asian-americans/" </w:instrText>
        </w:r>
        <w:r>
          <w:fldChar w:fldCharType="separate"/>
        </w:r>
        <w:r w:rsidRPr="00005F00">
          <w:rPr>
            <w:rStyle w:val="Hyperlink"/>
            <w:lang w:val="pt-BR"/>
          </w:rPr>
          <w:t>https://www.pewresearch.org/fact-tank/2017/09/08/key-facts-about-asian-americans/</w:t>
        </w:r>
        <w:r>
          <w:fldChar w:fldCharType="end"/>
        </w:r>
      </w:ins>
    </w:p>
  </w:footnote>
  <w:footnote w:id="51">
    <w:p w14:paraId="2166C55D" w14:textId="77777777" w:rsidR="00B91C5F" w:rsidRPr="00CF1A86" w:rsidRDefault="00B91C5F" w:rsidP="00FA582A">
      <w:pPr>
        <w:pStyle w:val="FootnoteText"/>
        <w:rPr>
          <w:ins w:id="961" w:author="Benjamin Zhu" w:date="2020-06-27T00:05:00Z"/>
        </w:rPr>
      </w:pPr>
      <w:ins w:id="962" w:author="Benjamin Zhu" w:date="2020-06-27T00:04:00Z">
        <w:r>
          <w:rPr>
            <w:rStyle w:val="FootnoteReference"/>
          </w:rPr>
          <w:footnoteRef/>
        </w:r>
        <w:r>
          <w:t xml:space="preserve"> </w:t>
        </w:r>
      </w:ins>
      <w:ins w:id="963" w:author="Benjamin Zhu" w:date="2020-06-27T00:05:00Z">
        <w:r w:rsidRPr="00177641">
          <w:rPr>
            <w:rStyle w:val="FootnoteReference"/>
            <w:lang w:val="pt-BR"/>
          </w:rPr>
          <w:footnoteRef/>
        </w:r>
        <w:r w:rsidRPr="00CF1A86">
          <w:t xml:space="preserve"> Lien, Pei-</w:t>
        </w:r>
        <w:proofErr w:type="spellStart"/>
        <w:r w:rsidRPr="00CF1A86">
          <w:t>te</w:t>
        </w:r>
        <w:proofErr w:type="spellEnd"/>
        <w:r w:rsidRPr="00CF1A86">
          <w:t xml:space="preserve">. 1994a. "Ethnicity and Political Participation: A Comparison between Asian and </w:t>
        </w:r>
        <w:proofErr w:type="spellStart"/>
        <w:r w:rsidRPr="00CF1A86">
          <w:t>Mexi</w:t>
        </w:r>
        <w:proofErr w:type="spellEnd"/>
        <w:r w:rsidRPr="00CF1A86">
          <w:t>- can Americans." Political Behavior 16(2): 237-64</w:t>
        </w:r>
      </w:ins>
    </w:p>
    <w:p w14:paraId="36E7C902" w14:textId="146DD12C" w:rsidR="00B91C5F" w:rsidRDefault="00B91C5F">
      <w:pPr>
        <w:pStyle w:val="FootnoteText"/>
      </w:pP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enjamin Zhu">
    <w15:presenceInfo w15:providerId="Windows Live" w15:userId="f6dcddd67b74f243"/>
  </w15:person>
  <w15:person w15:author="Lucas Okado">
    <w15:presenceInfo w15:providerId="Windows Live" w15:userId="fe3da4934f56898e"/>
  </w15:person>
  <w15:person w15:author="Ednaldo Ribeiro">
    <w15:presenceInfo w15:providerId="Windows Live" w15:userId="2ae5bb6342fd83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59F"/>
    <w:rsid w:val="00056E6A"/>
    <w:rsid w:val="00071CD7"/>
    <w:rsid w:val="00083ABC"/>
    <w:rsid w:val="000D1C8F"/>
    <w:rsid w:val="000E22E3"/>
    <w:rsid w:val="0015499F"/>
    <w:rsid w:val="00165723"/>
    <w:rsid w:val="001C197B"/>
    <w:rsid w:val="00317886"/>
    <w:rsid w:val="00411DBF"/>
    <w:rsid w:val="0043124F"/>
    <w:rsid w:val="00511193"/>
    <w:rsid w:val="006B555A"/>
    <w:rsid w:val="007743B2"/>
    <w:rsid w:val="007A09C3"/>
    <w:rsid w:val="007C6ED9"/>
    <w:rsid w:val="00872178"/>
    <w:rsid w:val="008C6502"/>
    <w:rsid w:val="009D459F"/>
    <w:rsid w:val="00AB37AB"/>
    <w:rsid w:val="00AC15BF"/>
    <w:rsid w:val="00AD73AE"/>
    <w:rsid w:val="00B04508"/>
    <w:rsid w:val="00B72CBD"/>
    <w:rsid w:val="00B91C5F"/>
    <w:rsid w:val="00BB7607"/>
    <w:rsid w:val="00D0027E"/>
    <w:rsid w:val="00E05F33"/>
    <w:rsid w:val="00EB1935"/>
    <w:rsid w:val="00EB7260"/>
    <w:rsid w:val="00FA1FF2"/>
    <w:rsid w:val="00FA582A"/>
    <w:rsid w:val="00FF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47063"/>
  <w15:chartTrackingRefBased/>
  <w15:docId w15:val="{8DFF32C2-7718-4420-BB92-BE18EF091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D45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9D459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D459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D459F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9D45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45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459F"/>
    <w:rPr>
      <w:sz w:val="20"/>
      <w:szCs w:val="20"/>
    </w:rPr>
  </w:style>
  <w:style w:type="character" w:customStyle="1" w:styleId="reference-text">
    <w:name w:val="reference-text"/>
    <w:basedOn w:val="DefaultParagraphFont"/>
    <w:rsid w:val="009D459F"/>
  </w:style>
  <w:style w:type="character" w:styleId="Hyperlink">
    <w:name w:val="Hyperlink"/>
    <w:basedOn w:val="DefaultParagraphFont"/>
    <w:uiPriority w:val="99"/>
    <w:semiHidden/>
    <w:unhideWhenUsed/>
    <w:rsid w:val="009D459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D459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59F"/>
    <w:rPr>
      <w:rFonts w:ascii="Segoe UI" w:hAnsi="Segoe UI" w:cs="Segoe UI"/>
      <w:sz w:val="18"/>
      <w:szCs w:val="18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459F"/>
    <w:rPr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45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ternational_Standard_Book_Number" TargetMode="External"/><Relationship Id="rId3" Type="http://schemas.openxmlformats.org/officeDocument/2006/relationships/hyperlink" Target="https://en.wikipedia.org/wiki/Kyoto_University" TargetMode="External"/><Relationship Id="rId7" Type="http://schemas.openxmlformats.org/officeDocument/2006/relationships/hyperlink" Target="https://en.wikipedia.org/wiki/Routledge" TargetMode="External"/><Relationship Id="rId2" Type="http://schemas.openxmlformats.org/officeDocument/2006/relationships/hyperlink" Target="https://psycnet.apa.org/doi/10.1037/a0021817" TargetMode="External"/><Relationship Id="rId1" Type="http://schemas.openxmlformats.org/officeDocument/2006/relationships/hyperlink" Target="https://doi.org/10.1093/ijpor/edh081" TargetMode="External"/><Relationship Id="rId6" Type="http://schemas.openxmlformats.org/officeDocument/2006/relationships/hyperlink" Target="https://books.google.com/books?id=vTzUFpa10z0C&amp;pg=PA8" TargetMode="External"/><Relationship Id="rId5" Type="http://schemas.openxmlformats.org/officeDocument/2006/relationships/hyperlink" Target="https://books.google.com/books?id=vTzUFpa10z0C&amp;pg=PA7" TargetMode="External"/><Relationship Id="rId4" Type="http://schemas.openxmlformats.org/officeDocument/2006/relationships/hyperlink" Target="https://en.wikipedia.org/wiki/World_Bank_Publications" TargetMode="External"/><Relationship Id="rId9" Type="http://schemas.openxmlformats.org/officeDocument/2006/relationships/hyperlink" Target="https://en.wikipedia.org/wiki/Special:BookSources/11357876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3465F-D06B-45F1-BA2A-3840A6FA9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15</Pages>
  <Words>3373</Words>
  <Characters>19228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Zhu</dc:creator>
  <cp:keywords/>
  <dc:description/>
  <cp:lastModifiedBy>Benjamin Zhu</cp:lastModifiedBy>
  <cp:revision>7</cp:revision>
  <dcterms:created xsi:type="dcterms:W3CDTF">2020-06-18T19:35:00Z</dcterms:created>
  <dcterms:modified xsi:type="dcterms:W3CDTF">2020-07-05T01:25:00Z</dcterms:modified>
</cp:coreProperties>
</file>