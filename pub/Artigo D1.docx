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30BA7" w14:textId="479450A5" w:rsidR="00AC15BF" w:rsidRPr="00AC15BF" w:rsidRDefault="00AC15BF" w:rsidP="00AC15BF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t xml:space="preserve">A Cultura Politica dos Brasileiros de Origem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pt-BR"/>
        </w:rPr>
        <w:t>Asiatico</w:t>
      </w:r>
      <w:proofErr w:type="spellEnd"/>
    </w:p>
    <w:p w14:paraId="18212850" w14:textId="4D0F5880" w:rsidR="009D459F" w:rsidRPr="00511193" w:rsidRDefault="009D459F" w:rsidP="009D459F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511193">
        <w:rPr>
          <w:rFonts w:ascii="Times New Roman" w:hAnsi="Times New Roman" w:cs="Times New Roman"/>
          <w:b/>
          <w:sz w:val="24"/>
          <w:szCs w:val="24"/>
          <w:lang w:val="pt-BR"/>
        </w:rPr>
        <w:t>Introdução</w:t>
      </w:r>
    </w:p>
    <w:p w14:paraId="4B143504" w14:textId="77777777" w:rsidR="009D459F" w:rsidRPr="00511193" w:rsidRDefault="009D459F" w:rsidP="009D459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11193">
        <w:rPr>
          <w:rFonts w:ascii="Times New Roman" w:hAnsi="Times New Roman" w:cs="Times New Roman"/>
          <w:sz w:val="24"/>
          <w:szCs w:val="24"/>
          <w:lang w:val="pt-BR"/>
        </w:rPr>
        <w:tab/>
        <w:t>Brasil é um país de imigrantes e aqueles oriundos do continente asiático têm sido uma parte importante na história nacional. O seu início ocorreu no período colonial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mas no ano 1907, o governo do estado de São Paulo autorizou a imigração japonesa que criaria a maior comunidade fora do Japão. Hoje em dia, os japoneses formam o segundo maior contingente imigrante no território brasileiro e a chinesa a nona.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Em 2010, mais de dois milhões de Brasileiros se declaravam amarelos, a maior parte descendentes de imigrantes do Japão, e esse grupo está crescendo mais rápido do que os outros grupos étnicos. Na sociedade brasileira, desde 1947 a presença de políticos relevantes de ascendência japonesa é uma constante.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"/>
      </w:r>
    </w:p>
    <w:p w14:paraId="6142BDE2" w14:textId="27133E31" w:rsidR="009D459F" w:rsidRPr="00511193" w:rsidRDefault="009D459F" w:rsidP="009D459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511193">
        <w:rPr>
          <w:lang w:val="pt-BR"/>
        </w:rPr>
        <w:t>Raça é uma parte importante da identidade individual e a sua relação com a política é, obviamente, bastante íntima.</w:t>
      </w:r>
      <w:r w:rsidRPr="00511193" w:rsidDel="00E72A0F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Apesar disso, poucos são os estudos que têm se debruçado especificamente sobre esse grupo de imigrantes asiáticos, principalmente na ciência política brasileira ou sobre o Brasil. Estudos sobre questões raciais são quase exclusivamente </w:t>
      </w:r>
      <w:r w:rsidR="00AC15BF" w:rsidRPr="00511193">
        <w:rPr>
          <w:rFonts w:ascii="Times New Roman" w:hAnsi="Times New Roman" w:cs="Times New Roman"/>
          <w:sz w:val="24"/>
          <w:szCs w:val="24"/>
          <w:lang w:val="pt-BR"/>
        </w:rPr>
        <w:t>dedicadas</w:t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as relações entre negros, pardos e brancos e discutem temas sociais como cotas, violência do estado e pobreza. Desde o começo dos estudos sobre raça no Brasil, Costa Pinto excluiu a categoria “amarelos” da classificação “de cor” em seus trabalhos</w:t>
      </w:r>
      <w:r w:rsidR="00AC15BF">
        <w:rPr>
          <w:rFonts w:ascii="Times New Roman" w:hAnsi="Times New Roman" w:cs="Times New Roman"/>
          <w:sz w:val="24"/>
          <w:szCs w:val="24"/>
          <w:lang w:val="pt-BR"/>
        </w:rPr>
        <w:t>,</w:t>
      </w:r>
      <w:commentRangeStart w:id="0"/>
      <w:commentRangeStart w:id="1"/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4"/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5"/>
      </w:r>
      <w:commentRangeEnd w:id="0"/>
      <w:r w:rsidRPr="00511193">
        <w:rPr>
          <w:rStyle w:val="CommentReference"/>
          <w:lang w:val="pt-BR"/>
        </w:rPr>
        <w:commentReference w:id="0"/>
      </w:r>
      <w:commentRangeEnd w:id="1"/>
      <w:r w:rsidRPr="00511193">
        <w:rPr>
          <w:rStyle w:val="CommentReference"/>
          <w:lang w:val="pt-BR"/>
        </w:rPr>
        <w:commentReference w:id="1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criando um sistema binário </w:t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no qual </w:t>
      </w:r>
      <w:commentRangeStart w:id="2"/>
      <w:r w:rsidRPr="00511193">
        <w:rPr>
          <w:rFonts w:ascii="Times New Roman" w:hAnsi="Times New Roman" w:cs="Times New Roman"/>
          <w:sz w:val="24"/>
          <w:szCs w:val="24"/>
          <w:lang w:val="pt-BR"/>
        </w:rPr>
        <w:t>esse grupo teria uma posição ambígua, nem completamente branco, nem completamente “de cor.”</w:t>
      </w:r>
      <w:commentRangeEnd w:id="2"/>
      <w:r w:rsidRPr="00511193">
        <w:rPr>
          <w:rStyle w:val="CommentReference"/>
          <w:lang w:val="pt-BR"/>
        </w:rPr>
        <w:commentReference w:id="2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Na história, discussões públicas sobre japoneses frequentemente incluem grupos aparentemente diferentes como os judeus e árabes, excluídos do sistema negro e branco que domina os estudos de raça.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6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Durante o período antes da segunda guerra mundial, a identidade nacional brasileira mudou bastante e esses grupos ambíguos desafiam noções sobre identidade brasileira da elite. O sucesso político, social, e econômico desses grupos lhes deu vantagens para negociar a sua posição social e os integrou no sistema negro e branco nessa última categoria.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7"/>
      </w:r>
    </w:p>
    <w:p w14:paraId="587B625D" w14:textId="77777777" w:rsidR="009D459F" w:rsidRPr="00511193" w:rsidRDefault="009D459F" w:rsidP="009D459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511193">
        <w:rPr>
          <w:rFonts w:ascii="Times New Roman" w:hAnsi="Times New Roman" w:cs="Times New Roman"/>
          <w:sz w:val="24"/>
          <w:szCs w:val="24"/>
          <w:lang w:val="pt-BR"/>
        </w:rPr>
        <w:t>Artigos acadêmicos sobre nipo-brasileiros publicados no Brasil têm se dedicado a imigração entre Japão e Brasil e, mais recentemente, ao fenômeno dos Dekasseguês.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8"/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9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Questões sobre identidade também ganharam destaque, principalmente nos estudos literários. Nos EUA a literatura tem enfocado questões parecidas, mas o seu volume é um pouco maior. No campo dos valores e atitudes políticas, sabe-se já que Estadunidenses de ascendência asiática se identificam predominantemente com o Partido Democrata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0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por razões como exclusão social e semelhança intergrupal.</w:t>
      </w:r>
      <w:r w:rsidRPr="00511193" w:rsidDel="00CE2D79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10796CC5" w14:textId="77777777" w:rsidR="009D459F" w:rsidRPr="00511193" w:rsidRDefault="009D459F" w:rsidP="009D459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511193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Apesar de tudo isso, desde a obra </w:t>
      </w:r>
      <w:commentRangeStart w:id="3"/>
      <w:r w:rsidRPr="00511193">
        <w:rPr>
          <w:rFonts w:ascii="Times New Roman" w:hAnsi="Times New Roman" w:cs="Times New Roman"/>
          <w:sz w:val="24"/>
          <w:szCs w:val="24"/>
          <w:lang w:val="pt-BR"/>
        </w:rPr>
        <w:t>pioneira</w:t>
      </w:r>
      <w:commentRangeEnd w:id="3"/>
      <w:r w:rsidRPr="00511193">
        <w:rPr>
          <w:rStyle w:val="CommentReference"/>
          <w:lang w:val="pt-BR"/>
        </w:rPr>
        <w:commentReference w:id="3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de </w:t>
      </w:r>
      <w:proofErr w:type="spellStart"/>
      <w:r w:rsidRPr="00511193">
        <w:rPr>
          <w:rFonts w:ascii="Times New Roman" w:hAnsi="Times New Roman" w:cs="Times New Roman"/>
          <w:sz w:val="24"/>
          <w:szCs w:val="24"/>
          <w:lang w:val="pt-BR"/>
        </w:rPr>
        <w:t>Almond</w:t>
      </w:r>
      <w:proofErr w:type="spellEnd"/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e Verba, pesquisas sobre raça e cultura política são escassas, sendo ainda mais raros trabalhos envolvendo asiáticos. Procurando colaborar para a superação dessa lacuna nos estudos sobre este tema, neste artigo analisamos a cultura política dos brasileiros de ascendência oriental a partir de dois eixos: a orientação cognitiva para a política e a confiança institucional. Usamos dados coletados pelo </w:t>
      </w:r>
      <w:proofErr w:type="spellStart"/>
      <w:r w:rsidRPr="00511193">
        <w:rPr>
          <w:rFonts w:ascii="Times New Roman" w:hAnsi="Times New Roman" w:cs="Times New Roman"/>
          <w:sz w:val="24"/>
          <w:szCs w:val="24"/>
          <w:lang w:val="pt-BR"/>
        </w:rPr>
        <w:t>Latin</w:t>
      </w:r>
      <w:proofErr w:type="spellEnd"/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American </w:t>
      </w:r>
      <w:proofErr w:type="spellStart"/>
      <w:r w:rsidRPr="00511193">
        <w:rPr>
          <w:rFonts w:ascii="Times New Roman" w:hAnsi="Times New Roman" w:cs="Times New Roman"/>
          <w:sz w:val="24"/>
          <w:szCs w:val="24"/>
          <w:lang w:val="pt-BR"/>
        </w:rPr>
        <w:t>Public</w:t>
      </w:r>
      <w:proofErr w:type="spellEnd"/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511193">
        <w:rPr>
          <w:rFonts w:ascii="Times New Roman" w:hAnsi="Times New Roman" w:cs="Times New Roman"/>
          <w:sz w:val="24"/>
          <w:szCs w:val="24"/>
          <w:lang w:val="pt-BR"/>
        </w:rPr>
        <w:t>Opinion</w:t>
      </w:r>
      <w:proofErr w:type="spellEnd"/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Project (LAPOP) para propor índices representativos destes dois eixos, usados como variáveis dependentes em modelos de regressão com preditores sociodemográficos, incluindo o componente racial. Nossa intenção foi verificar se a condição de descendente asiático de alguma forma afeta as disposições subjetivas dos cidadãos nacionais a respeito de temas e objetos políticos relevantes. </w:t>
      </w:r>
    </w:p>
    <w:p w14:paraId="1D4E7306" w14:textId="77777777" w:rsidR="009D459F" w:rsidRPr="00511193" w:rsidRDefault="009D459F" w:rsidP="009D459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511193">
        <w:rPr>
          <w:rFonts w:ascii="Times New Roman" w:hAnsi="Times New Roman" w:cs="Times New Roman"/>
          <w:sz w:val="24"/>
          <w:szCs w:val="24"/>
          <w:lang w:val="pt-BR"/>
        </w:rPr>
        <w:t>Para alcançar esse objetivo, dividimos o presente artigo em três partes. Começamos com a abordagem teórica e uma revisão da literatura. Na segunda parte apresentamos a metodologia utilizada para a construção dos índices e os modelos de regressão já mencionados. Por fim, na terceira parte apresentamos e discutimos os resultados encontrados.</w:t>
      </w:r>
    </w:p>
    <w:p w14:paraId="659F5C28" w14:textId="77777777" w:rsidR="009D459F" w:rsidRPr="00511193" w:rsidRDefault="009D459F" w:rsidP="009D459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2D9F6677" w14:textId="77777777" w:rsidR="009D459F" w:rsidRPr="00511193" w:rsidRDefault="009D459F" w:rsidP="009D459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511193">
        <w:rPr>
          <w:rFonts w:ascii="Times New Roman" w:hAnsi="Times New Roman" w:cs="Times New Roman"/>
          <w:b/>
          <w:sz w:val="24"/>
          <w:szCs w:val="24"/>
          <w:lang w:val="pt-BR"/>
        </w:rPr>
        <w:t>Abordagem Teórica</w:t>
      </w:r>
    </w:p>
    <w:p w14:paraId="572AA757" w14:textId="77777777" w:rsidR="009D459F" w:rsidRPr="00511193" w:rsidRDefault="009D459F" w:rsidP="009D459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11193">
        <w:rPr>
          <w:rFonts w:ascii="Times New Roman" w:hAnsi="Times New Roman" w:cs="Times New Roman"/>
          <w:sz w:val="24"/>
          <w:szCs w:val="24"/>
          <w:lang w:val="pt-BR"/>
        </w:rPr>
        <w:tab/>
        <w:t>Raça e política são ligadas intimamente e grupo étnico é uma das caraterísticas mais proeminentes e não mudáveis de uma pessoa. Em sociedades onde não existem impedimentos formais associados com raça, o racismo ainda permeia a vida política e constitui uma lente mediante a qual uma pessoa olha e é olhada no mundo.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1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1A6292B8" w14:textId="77777777" w:rsidR="009D459F" w:rsidRPr="00511193" w:rsidRDefault="009D459F" w:rsidP="009D459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511193">
        <w:rPr>
          <w:rFonts w:ascii="Times New Roman" w:hAnsi="Times New Roman" w:cs="Times New Roman"/>
          <w:sz w:val="24"/>
          <w:szCs w:val="24"/>
          <w:lang w:val="pt-BR"/>
        </w:rPr>
        <w:lastRenderedPageBreak/>
        <w:t>O grupo étnico forma uma consciência coletiva importante e seus membros normalmente têm experiências compartilhadas.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2"/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3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Uma parte </w:t>
      </w:r>
      <w:commentRangeStart w:id="4"/>
      <w:r w:rsidRPr="00511193">
        <w:rPr>
          <w:rFonts w:ascii="Times New Roman" w:hAnsi="Times New Roman" w:cs="Times New Roman"/>
          <w:sz w:val="24"/>
          <w:szCs w:val="24"/>
          <w:lang w:val="pt-BR"/>
        </w:rPr>
        <w:t>significativa</w:t>
      </w:r>
      <w:commentRangeEnd w:id="4"/>
      <w:r w:rsidRPr="00511193">
        <w:rPr>
          <w:rStyle w:val="CommentReference"/>
          <w:lang w:val="pt-BR"/>
        </w:rPr>
        <w:commentReference w:id="4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desse compartilhamento envolve percepções do grupo sobre a sociedade em geral e os seus interesses políticos em especifico. Organizações que lutam pelos diretos das minorias são instituições importantes nas democracias ocidentais e fatores como classe socioeconômica, distribuição geográfica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4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>, normas do grupo e experiências de discriminação afetam a relação entre raça e política.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5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52A355B7" w14:textId="77777777" w:rsidR="009D459F" w:rsidRPr="00511193" w:rsidRDefault="009D459F" w:rsidP="009D459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Experiências de discriminação e percepções de </w:t>
      </w:r>
      <w:commentRangeStart w:id="5"/>
      <w:commentRangeStart w:id="6"/>
      <w:r w:rsidRPr="00511193">
        <w:rPr>
          <w:rFonts w:ascii="Times New Roman" w:hAnsi="Times New Roman" w:cs="Times New Roman"/>
          <w:sz w:val="24"/>
          <w:szCs w:val="24"/>
          <w:lang w:val="pt-BR"/>
        </w:rPr>
        <w:t>oportunidades iguais numa sociedade são importantes para construir uma forte identidade de grupo. Além disso, elas dão um sentimento de alienação da sociedade que pode diminuir a confianças nas instituições e mediar a participação ou abstenção na política. Pessoas de um grupo étnico que acreditam sofrer discriminação, são mais prováveis a apoiar um partido que tem uma tradição de defender direitos de minorias.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6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Porém, experiências pessoais de descriminação motivam indivíduos a castigar o partido no poder, mesmo se ele possuir uma tradição de defender minorias.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7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Além disso, experiências de discriminação não são iguais. Discriminação política tipicamente se manifesta como leis, políticas e outras medidas sistêmicas pode motivar individuais para participar em política.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8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Em contraste, discriminação societal tipicamente se manifesta em formas interpessoais como ataques </w:t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lastRenderedPageBreak/>
        <w:t>verbais dos colegas e pode diminuir sentimentos de eficácia que pode, por sua vez, diminuir a participação política.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19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5F1C2226" w14:textId="77777777" w:rsidR="009D459F" w:rsidRPr="00511193" w:rsidRDefault="009D459F" w:rsidP="009D459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commentRangeStart w:id="7"/>
      <w:r w:rsidRPr="00511193">
        <w:rPr>
          <w:rFonts w:ascii="Times New Roman" w:hAnsi="Times New Roman" w:cs="Times New Roman"/>
          <w:sz w:val="24"/>
          <w:szCs w:val="24"/>
          <w:lang w:val="pt-BR"/>
        </w:rPr>
        <w:t>Status socioeconômico é particularmente importante porque os recursos, como educação, facilitam a participação política e podem ter um efeito moderado</w:t>
      </w:r>
      <w:commentRangeEnd w:id="7"/>
      <w:r w:rsidRPr="00511193">
        <w:rPr>
          <w:rStyle w:val="CommentReference"/>
          <w:lang w:val="pt-BR"/>
        </w:rPr>
        <w:commentReference w:id="7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r. 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0"/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1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Isto ocorre porque quanto mais central é a posição social, menor é o seu apoio para questões de interesse do grupo.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2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 Pessoas com classe alta normalmente são melhor tratados pelos colegas e têm níveis de confiança maior enquanto pessoas com classe baixo podem ter mais experiências de ser enganadas, levando ao níveis menores de confiança.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3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 Porém, é importante distinguir os efeitos de renda e educação, os componentes mais proeminentes de status socioeconômico. Renda é geralmente vinculado ao apoio às autoridades estabelecidas e maior confiança institucional, enquanto educação, como um mobilizador cognitivo, é ligada à menor confiança e mais participação política.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4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Pessoas com renda baixa normalmente tem menos recursos para criar e manter associações cívicas e como um resultado, têm menos oportunidades para participação política.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5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5556EF62" w14:textId="77777777" w:rsidR="009D459F" w:rsidRPr="00511193" w:rsidRDefault="009D459F" w:rsidP="009D459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511193">
        <w:rPr>
          <w:rFonts w:ascii="Times New Roman" w:hAnsi="Times New Roman" w:cs="Times New Roman"/>
          <w:sz w:val="24"/>
          <w:szCs w:val="24"/>
          <w:lang w:val="pt-BR"/>
        </w:rPr>
        <w:lastRenderedPageBreak/>
        <w:t>O tamanho da população é um preditor consistente da atividade política de grupos minoritários.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6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Estudos em diversos países demostram que distribuição geográfica aumenta o nível da atividade política das minorias.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7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No Reino Unido, quando a proporção de </w:t>
      </w:r>
      <w:commentRangeEnd w:id="5"/>
      <w:r w:rsidRPr="00511193">
        <w:rPr>
          <w:rStyle w:val="CommentReference"/>
          <w:lang w:val="pt-BR"/>
        </w:rPr>
        <w:commentReference w:id="5"/>
      </w:r>
      <w:commentRangeEnd w:id="6"/>
      <w:r w:rsidRPr="00511193">
        <w:rPr>
          <w:rStyle w:val="CommentReference"/>
          <w:lang w:val="pt-BR"/>
        </w:rPr>
        <w:commentReference w:id="6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>um grupo étnico aumenta em um bairro, a probabilidade de seus membros votarem aumenta. Estudos sobre os efeitos da participação em associações voluntárias podem aumentar o envolvimento político, porque desenvolve habilidades cívicas que facilitam o engajamento e mobilizam os indivíduos, mas condicionadas ao tipo de associação.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8"/>
      </w:r>
    </w:p>
    <w:p w14:paraId="032A6BCE" w14:textId="77777777" w:rsidR="009D459F" w:rsidRPr="00511193" w:rsidRDefault="009D459F" w:rsidP="009D459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11193">
        <w:rPr>
          <w:rFonts w:ascii="Times New Roman" w:hAnsi="Times New Roman" w:cs="Times New Roman"/>
          <w:sz w:val="24"/>
          <w:szCs w:val="24"/>
          <w:lang w:val="pt-BR"/>
        </w:rPr>
        <w:tab/>
        <w:t>Fatores que dificultam a formação de uma identidade coletiva forte incluem a distribuição geográfica, a capacidade de envergonhar desertores, o nível de integração na sociedade, e status socioeconômico. Quando um grupo pequeno é distribuído sobre uma área grande, a formação de identidade no grupo é dificultada.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29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Se o grupo étnico tem normas fortes e a capacidade de sancionar, individuais têm que considerar os custos de divergir das normas do grupo. Quando a capacidade de envergonhar é fraca, indivíduos sentem mais liberdade ao perseguir seus interesses próprios quando eles divergem do grupo.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0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O nível de integração na sociedade e o status socioeconômico têm uma interação interessante. Quando o grupo não é bem integrado na sociedade e sofre preconceitos, verdadeiros ou percebidos, status socioeconômico alto não enfraquece a unidade do grupo e o grupo étnico continua a ser importante para o processo de </w:t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tomada de decisões dos individuais. Quando o grupo não sofre preconceitos, o status socioeconômico enfraquece o apoio para os interesses do grupo. </w:t>
      </w:r>
    </w:p>
    <w:p w14:paraId="0D767237" w14:textId="77777777" w:rsidR="009D459F" w:rsidRPr="00511193" w:rsidRDefault="009D459F" w:rsidP="009D459F">
      <w:pPr>
        <w:tabs>
          <w:tab w:val="left" w:pos="1224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511193">
        <w:rPr>
          <w:rFonts w:ascii="Times New Roman" w:hAnsi="Times New Roman" w:cs="Times New Roman"/>
          <w:b/>
          <w:sz w:val="24"/>
          <w:szCs w:val="24"/>
          <w:lang w:val="pt-BR"/>
        </w:rPr>
        <w:tab/>
      </w:r>
    </w:p>
    <w:p w14:paraId="14085A30" w14:textId="77777777" w:rsidR="009D459F" w:rsidRPr="00511193" w:rsidRDefault="009D459F" w:rsidP="009D459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511193">
        <w:rPr>
          <w:rFonts w:ascii="Times New Roman" w:hAnsi="Times New Roman" w:cs="Times New Roman"/>
          <w:b/>
          <w:sz w:val="24"/>
          <w:szCs w:val="24"/>
          <w:lang w:val="pt-BR"/>
        </w:rPr>
        <w:t xml:space="preserve">Hipóteses </w:t>
      </w:r>
    </w:p>
    <w:p w14:paraId="1F78A261" w14:textId="77777777" w:rsidR="009D459F" w:rsidRPr="00511193" w:rsidRDefault="009D459F" w:rsidP="009D459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commentRangeStart w:id="8"/>
      <w:r w:rsidRPr="00511193">
        <w:rPr>
          <w:rFonts w:ascii="Times New Roman" w:hAnsi="Times New Roman" w:cs="Times New Roman"/>
          <w:sz w:val="24"/>
          <w:szCs w:val="24"/>
          <w:lang w:val="pt-BR"/>
        </w:rPr>
        <w:t>seção</w:t>
      </w:r>
      <w:commentRangeEnd w:id="8"/>
      <w:r w:rsidRPr="00511193">
        <w:rPr>
          <w:rStyle w:val="CommentReference"/>
          <w:lang w:val="pt-BR"/>
        </w:rPr>
        <w:commentReference w:id="8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seguinte é um resumo dos fatores, às vezes, contraditórios que afetam os dois eixos que essa pesquisa pretende examinar em relação a comunidade nipo-brasileira. No Brasil, este grupo geralmente é composto por pessoas de classe social mais elevada.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1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 No geral, individuais que têm menos recursos socioeconômicos ou de educação têm níveis de confiança institucional menores.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2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Mesmo a população dos nipo-brasileiros sendo menor em relação aos outros grupos étnicos, compondo pouco mais de 1% da população nacional. Essa população pequena diminui os benefícios de racismo institucional contra orientais. Nipo-brasileiros sofrem menos preconceito em comparação com outros grupos minoritários porque o custo de manter um regime de racismo institucional é maior do que os benefícios de não descriminar.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3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Quando uma minoria obtém níveis altos de um recurso de classe escasso, neste caso educação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4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, o preconceito no mercado de trabalho pode ser diminuído. Para derivar os benefícios da supremacia branca no longo prazo, empregadores e empregados brancos têm que manter uma frente unida de preconceito. Como os nipo-brasileiros são um grupo proporcionalmente pequeno no Brasil, indivíduos brancos desertam de manter a frente unida para obter os benefícios no curto prazo de </w:t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lastRenderedPageBreak/>
        <w:t>contratar e transacionar com membros desse grupo.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5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 Esses fatores sugerem que nipo-brasileiros teriam uma consciência política mais fraca e mais confiança nas instituições em relação aos outros grupos. </w:t>
      </w:r>
    </w:p>
    <w:p w14:paraId="71FA2CE4" w14:textId="77777777" w:rsidR="009D459F" w:rsidRPr="00511193" w:rsidRDefault="009D459F" w:rsidP="009D459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511193">
        <w:rPr>
          <w:rFonts w:ascii="Times New Roman" w:hAnsi="Times New Roman" w:cs="Times New Roman"/>
          <w:sz w:val="24"/>
          <w:szCs w:val="24"/>
          <w:lang w:val="pt-BR"/>
        </w:rPr>
        <w:t>Por outro lado, nipo-brasileiros são concentrados no sul e sudeste e os estados de São Paulo e Paraná possuem mais que 90% dessa população. Essa concentração geográfica preveria mais participação política. As comunidades japonesas têm uma forte tradição de participação em associações voluntarias de caráter cultural e esportivo. Escolas japonesas existem desde o primeiro período de imigração japonesa.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6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Durante a segunda guerra mundial as comunidades japonesas foram perseguidas e havia proibição de ensinar ou falar o idioma de países do eixo. Músicas populares nessa época continuam versos </w:t>
      </w:r>
      <w:proofErr w:type="spellStart"/>
      <w:r w:rsidRPr="00511193">
        <w:rPr>
          <w:rFonts w:ascii="Times New Roman" w:hAnsi="Times New Roman" w:cs="Times New Roman"/>
          <w:sz w:val="24"/>
          <w:szCs w:val="24"/>
          <w:lang w:val="pt-BR"/>
        </w:rPr>
        <w:t>anti</w:t>
      </w:r>
      <w:proofErr w:type="spellEnd"/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japoneses e muitas destas escolas foram fechadas. Porém, depois da guerra muitas escolas reabriram, representando a força da comunidade.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7"/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 Nos estudos sobre dekasseguês, eles frequentemente citam experiencias de descriminação e um anseio por identidades como razões em porque eles saem do Brasil.</w:t>
      </w:r>
      <w:r w:rsidRPr="00511193">
        <w:rPr>
          <w:rStyle w:val="FootnoteReference"/>
          <w:rFonts w:ascii="Times New Roman" w:hAnsi="Times New Roman" w:cs="Times New Roman"/>
          <w:sz w:val="24"/>
          <w:szCs w:val="24"/>
          <w:lang w:val="pt-BR"/>
        </w:rPr>
        <w:footnoteReference w:id="38"/>
      </w:r>
    </w:p>
    <w:p w14:paraId="259915E0" w14:textId="01C6F66B" w:rsidR="009D459F" w:rsidRPr="00511193" w:rsidRDefault="009D459F" w:rsidP="009D459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511193">
        <w:rPr>
          <w:rFonts w:ascii="Times New Roman" w:hAnsi="Times New Roman" w:cs="Times New Roman"/>
          <w:sz w:val="24"/>
          <w:szCs w:val="24"/>
          <w:lang w:val="pt-BR"/>
        </w:rPr>
        <w:t xml:space="preserve">A confluência desses fatores coloca as questões acerca da orientação cognitiva para a política e confiança institucional que essa pesquisa pretende investigar. De um lado temos fatores como concentração geográfica e uma tradição em participação em associações voluntárias que favorecem a participação política forte e menos confiança institucional. De outro temos fatores </w:t>
      </w:r>
      <w:r w:rsidRPr="00511193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como classe socioeconômica alta e uma população pequena que teoricamente enfraquece participação política. Cabe então a pergunta: qual grupo de fatores predomina? </w:t>
      </w:r>
    </w:p>
    <w:p w14:paraId="098CEDED" w14:textId="77777777" w:rsidR="00511193" w:rsidRPr="00511193" w:rsidRDefault="00511193" w:rsidP="00511193">
      <w:pPr>
        <w:spacing w:line="480" w:lineRule="auto"/>
        <w:rPr>
          <w:lang w:val="pt-BR"/>
        </w:rPr>
      </w:pPr>
      <w:r w:rsidRPr="00511193">
        <w:rPr>
          <w:b/>
          <w:bCs/>
          <w:lang w:val="pt-BR"/>
        </w:rPr>
        <w:t>Metodologia</w:t>
      </w:r>
      <w:r w:rsidRPr="00511193">
        <w:rPr>
          <w:lang w:val="pt-BR"/>
        </w:rPr>
        <w:t xml:space="preserve"> </w:t>
      </w:r>
    </w:p>
    <w:p w14:paraId="7E905597" w14:textId="23E6DC5B" w:rsidR="00511193" w:rsidRDefault="00511193" w:rsidP="00511193">
      <w:pPr>
        <w:spacing w:line="480" w:lineRule="auto"/>
        <w:ind w:firstLine="720"/>
        <w:rPr>
          <w:lang w:val="pt-BR"/>
        </w:rPr>
      </w:pPr>
      <w:r w:rsidRPr="00511193">
        <w:rPr>
          <w:lang w:val="pt-BR"/>
        </w:rPr>
        <w:t>Utilizando os dados do LAPOP para os anos de 2017 e 2019, criamos dois índices usando análise fatorial. O primeiro chamamos Índice de Orientação Cogitativa (COPI) à política e reúne três variáveis: interesse por política</w:t>
      </w:r>
      <w:r w:rsidRPr="00511193">
        <w:rPr>
          <w:rStyle w:val="FootnoteReference"/>
          <w:lang w:val="pt-BR"/>
        </w:rPr>
        <w:footnoteReference w:id="39"/>
      </w:r>
      <w:r w:rsidRPr="00511193">
        <w:rPr>
          <w:lang w:val="pt-BR"/>
        </w:rPr>
        <w:t>, eficácia política subjetiva</w:t>
      </w:r>
      <w:r w:rsidRPr="00511193">
        <w:rPr>
          <w:rStyle w:val="FootnoteReference"/>
          <w:lang w:val="pt-BR"/>
        </w:rPr>
        <w:footnoteReference w:id="40"/>
      </w:r>
      <w:r w:rsidRPr="00511193">
        <w:rPr>
          <w:lang w:val="pt-BR"/>
        </w:rPr>
        <w:t xml:space="preserve"> e conhecimento político.</w:t>
      </w:r>
      <w:r w:rsidRPr="00511193">
        <w:rPr>
          <w:rStyle w:val="FootnoteReference"/>
          <w:lang w:val="pt-BR"/>
        </w:rPr>
        <w:footnoteReference w:id="41"/>
      </w:r>
      <w:r w:rsidRPr="00511193">
        <w:rPr>
          <w:lang w:val="pt-BR"/>
        </w:rPr>
        <w:t xml:space="preserve"> Antes de usar as variáveis na análise, padronizamos todos à mesma escala de 1-7 e invertemos a ordem da eficácia política subjetiva para todos elas tenham a mesma direção. O segundo índice chamamos Confiança Institucional (CI) e reúne </w:t>
      </w:r>
      <w:ins w:id="18" w:author="Benjamin Zhu" w:date="2020-04-29T19:55:00Z">
        <w:r w:rsidRPr="00511193">
          <w:rPr>
            <w:lang w:val="pt-BR"/>
          </w:rPr>
          <w:t xml:space="preserve">11 </w:t>
        </w:r>
      </w:ins>
      <w:r w:rsidRPr="00511193">
        <w:rPr>
          <w:lang w:val="pt-BR"/>
        </w:rPr>
        <w:t>variáveis</w:t>
      </w:r>
      <w:ins w:id="19" w:author="Benjamin Zhu" w:date="2020-05-16T20:49:00Z">
        <w:r w:rsidRPr="00511193">
          <w:rPr>
            <w:rStyle w:val="FootnoteReference"/>
            <w:lang w:val="pt-BR"/>
          </w:rPr>
          <w:footnoteReference w:id="42"/>
        </w:r>
      </w:ins>
      <w:ins w:id="20" w:author="Ednaldo Ribeiro" w:date="2020-05-14T09:02:00Z">
        <w:r w:rsidRPr="00511193">
          <w:rPr>
            <w:lang w:val="pt-BR"/>
          </w:rPr>
          <w:t xml:space="preserve"> sobre </w:t>
        </w:r>
      </w:ins>
      <w:ins w:id="21" w:author="Ednaldo Ribeiro" w:date="2020-05-22T16:11:00Z">
        <w:r w:rsidRPr="00511193">
          <w:rPr>
            <w:lang w:val="pt-BR"/>
          </w:rPr>
          <w:t>diversas</w:t>
        </w:r>
      </w:ins>
      <w:ins w:id="22" w:author="Ednaldo Ribeiro" w:date="2020-05-14T09:02:00Z">
        <w:r w:rsidRPr="00511193">
          <w:rPr>
            <w:lang w:val="pt-BR"/>
          </w:rPr>
          <w:t xml:space="preserve"> </w:t>
        </w:r>
      </w:ins>
      <w:r w:rsidRPr="00511193">
        <w:rPr>
          <w:lang w:val="pt-BR"/>
        </w:rPr>
        <w:t xml:space="preserve">instituições brasileiras como os partidos políticos, o STF e o congresso. Na análise fatorial para </w:t>
      </w:r>
      <w:ins w:id="23" w:author="Ednaldo Ribeiro" w:date="2020-05-22T16:17:00Z">
        <w:r w:rsidRPr="00511193">
          <w:rPr>
            <w:lang w:val="pt-BR"/>
          </w:rPr>
          <w:t>confirmar a pertinência</w:t>
        </w:r>
      </w:ins>
      <w:ins w:id="24" w:author="Ednaldo Ribeiro" w:date="2020-05-22T16:18:00Z">
        <w:r w:rsidRPr="00511193">
          <w:rPr>
            <w:lang w:val="pt-BR"/>
          </w:rPr>
          <w:t xml:space="preserve"> dos </w:t>
        </w:r>
      </w:ins>
      <w:del w:id="25" w:author="Ednaldo Ribeiro" w:date="2020-05-22T16:18:00Z">
        <w:r w:rsidRPr="00511193" w:rsidDel="00757836">
          <w:rPr>
            <w:lang w:val="pt-BR"/>
          </w:rPr>
          <w:delText xml:space="preserve">criar os dois </w:delText>
        </w:r>
      </w:del>
      <w:r w:rsidRPr="00511193">
        <w:rPr>
          <w:lang w:val="pt-BR"/>
        </w:rPr>
        <w:t>índices</w:t>
      </w:r>
      <w:ins w:id="26" w:author="Ednaldo Ribeiro" w:date="2020-05-22T16:18:00Z">
        <w:r w:rsidRPr="00511193">
          <w:rPr>
            <w:lang w:val="pt-BR"/>
          </w:rPr>
          <w:t xml:space="preserve"> usamos correção </w:t>
        </w:r>
        <w:proofErr w:type="spellStart"/>
        <w:r w:rsidRPr="00511193">
          <w:rPr>
            <w:lang w:val="pt-BR"/>
          </w:rPr>
          <w:t>policórica</w:t>
        </w:r>
        <w:proofErr w:type="spellEnd"/>
        <w:r w:rsidRPr="00511193">
          <w:rPr>
            <w:lang w:val="pt-BR"/>
          </w:rPr>
          <w:t xml:space="preserve"> e definimos a extração de apenas um fator, sem rotaç</w:t>
        </w:r>
      </w:ins>
      <w:ins w:id="27" w:author="Ednaldo Ribeiro" w:date="2020-05-22T16:19:00Z">
        <w:r w:rsidRPr="00511193">
          <w:rPr>
            <w:lang w:val="pt-BR"/>
          </w:rPr>
          <w:t>ão.</w:t>
        </w:r>
      </w:ins>
      <w:del w:id="28" w:author="Ednaldo Ribeiro" w:date="2020-05-22T16:19:00Z">
        <w:r w:rsidRPr="00511193" w:rsidDel="00757836">
          <w:rPr>
            <w:lang w:val="pt-BR"/>
          </w:rPr>
          <w:delText xml:space="preserve">, </w:delText>
        </w:r>
      </w:del>
      <w:del w:id="29" w:author="Ednaldo Ribeiro" w:date="2020-05-22T16:17:00Z">
        <w:r w:rsidRPr="00511193" w:rsidDel="00757836">
          <w:rPr>
            <w:lang w:val="pt-BR"/>
          </w:rPr>
          <w:delText xml:space="preserve">mantemos </w:delText>
        </w:r>
      </w:del>
      <w:del w:id="30" w:author="Ednaldo Ribeiro" w:date="2020-05-22T16:19:00Z">
        <w:r w:rsidRPr="00511193" w:rsidDel="00757836">
          <w:rPr>
            <w:lang w:val="pt-BR"/>
          </w:rPr>
          <w:delText>apenas um fator, usamos a correção policórica, e não usamos rotação.</w:delText>
        </w:r>
      </w:del>
      <w:r w:rsidRPr="00511193">
        <w:rPr>
          <w:lang w:val="pt-BR"/>
        </w:rPr>
        <w:t xml:space="preserve"> Tabela 1 apresenta os resultados de análise fatorial, incluindo as cargas fatoriais.</w:t>
      </w:r>
    </w:p>
    <w:p w14:paraId="6AA04A53" w14:textId="225045FE" w:rsidR="00071CD7" w:rsidRDefault="00071CD7" w:rsidP="00511193">
      <w:pPr>
        <w:spacing w:line="480" w:lineRule="auto"/>
        <w:ind w:firstLine="720"/>
        <w:rPr>
          <w:lang w:val="pt-BR"/>
        </w:rPr>
      </w:pPr>
    </w:p>
    <w:p w14:paraId="7C99F411" w14:textId="77777777" w:rsidR="00071CD7" w:rsidRPr="00511193" w:rsidRDefault="00071CD7" w:rsidP="00511193">
      <w:pPr>
        <w:spacing w:line="480" w:lineRule="auto"/>
        <w:ind w:firstLine="720"/>
        <w:rPr>
          <w:lang w:val="pt-BR"/>
        </w:rPr>
      </w:pPr>
    </w:p>
    <w:p w14:paraId="0230806A" w14:textId="77777777" w:rsidR="00511193" w:rsidRPr="00511193" w:rsidRDefault="00511193" w:rsidP="00511193">
      <w:pPr>
        <w:ind w:firstLine="720"/>
        <w:rPr>
          <w:lang w:val="pt-BR"/>
        </w:rPr>
      </w:pPr>
    </w:p>
    <w:p w14:paraId="19BB0E0B" w14:textId="77777777" w:rsidR="00511193" w:rsidRPr="00511193" w:rsidDel="000F6889" w:rsidRDefault="00511193">
      <w:pPr>
        <w:jc w:val="center"/>
        <w:rPr>
          <w:lang w:val="pt-BR"/>
        </w:rPr>
        <w:pPrChange w:id="31" w:author="Ednaldo Ribeiro" w:date="2020-05-22T16:22:00Z">
          <w:pPr/>
        </w:pPrChange>
      </w:pPr>
      <w:commentRangeStart w:id="32"/>
      <w:commentRangeStart w:id="33"/>
      <w:r w:rsidRPr="00511193">
        <w:rPr>
          <w:lang w:val="pt-BR"/>
        </w:rPr>
        <w:t xml:space="preserve">Tabela 1. </w:t>
      </w:r>
      <w:del w:id="34" w:author="Ednaldo Ribeiro" w:date="2020-05-22T16:19:00Z">
        <w:r w:rsidRPr="00511193" w:rsidDel="00757836">
          <w:rPr>
            <w:lang w:val="pt-BR"/>
          </w:rPr>
          <w:delText xml:space="preserve">Resultados de </w:delText>
        </w:r>
      </w:del>
      <w:r w:rsidRPr="00511193">
        <w:rPr>
          <w:lang w:val="pt-BR"/>
        </w:rPr>
        <w:t>Análise Fatorial</w:t>
      </w:r>
      <w:ins w:id="35" w:author="Ednaldo Ribeiro" w:date="2020-05-22T16:20:00Z">
        <w:r w:rsidRPr="00511193">
          <w:rPr>
            <w:lang w:val="pt-BR"/>
          </w:rPr>
          <w:t xml:space="preserve"> </w:t>
        </w:r>
        <w:proofErr w:type="spellStart"/>
        <w:r w:rsidRPr="00511193">
          <w:rPr>
            <w:lang w:val="pt-BR"/>
          </w:rPr>
          <w:t>Policórica</w:t>
        </w:r>
        <w:proofErr w:type="spellEnd"/>
        <w:r w:rsidRPr="00511193">
          <w:rPr>
            <w:lang w:val="pt-BR"/>
          </w:rPr>
          <w:t xml:space="preserve"> para COPI e CI, Brasil, 2017-19</w:t>
        </w:r>
      </w:ins>
      <w:del w:id="36" w:author="Ednaldo Ribeiro" w:date="2020-05-22T16:20:00Z">
        <w:r w:rsidRPr="00511193" w:rsidDel="00CA6ABB">
          <w:rPr>
            <w:lang w:val="pt-BR"/>
          </w:rPr>
          <w:delText>, Cargas fatoriais</w:delText>
        </w:r>
      </w:del>
      <w:r w:rsidRPr="00511193">
        <w:rPr>
          <w:lang w:val="pt-BR"/>
        </w:rPr>
        <w:t xml:space="preserve"> </w:t>
      </w:r>
      <w:commentRangeEnd w:id="32"/>
      <w:r w:rsidRPr="00511193">
        <w:rPr>
          <w:rStyle w:val="CommentReference"/>
          <w:lang w:val="pt-BR"/>
        </w:rPr>
        <w:commentReference w:id="32"/>
      </w:r>
      <w:commentRangeEnd w:id="33"/>
      <w:r w:rsidRPr="00511193">
        <w:rPr>
          <w:rStyle w:val="CommentReference"/>
          <w:lang w:val="pt-BR"/>
        </w:rPr>
        <w:commentReference w:id="33"/>
      </w:r>
    </w:p>
    <w:tbl>
      <w:tblPr>
        <w:tblW w:w="7340" w:type="dxa"/>
        <w:jc w:val="center"/>
        <w:tblLook w:val="04A0" w:firstRow="1" w:lastRow="0" w:firstColumn="1" w:lastColumn="0" w:noHBand="0" w:noVBand="1"/>
        <w:tblPrChange w:id="37" w:author="Ednaldo Ribeiro" w:date="2020-05-22T16:22:00Z">
          <w:tblPr>
            <w:tblW w:w="7340" w:type="dxa"/>
            <w:tblLook w:val="04A0" w:firstRow="1" w:lastRow="0" w:firstColumn="1" w:lastColumn="0" w:noHBand="0" w:noVBand="1"/>
          </w:tblPr>
        </w:tblPrChange>
      </w:tblPr>
      <w:tblGrid>
        <w:gridCol w:w="5420"/>
        <w:gridCol w:w="960"/>
        <w:gridCol w:w="960"/>
        <w:tblGridChange w:id="38">
          <w:tblGrid>
            <w:gridCol w:w="5420"/>
            <w:gridCol w:w="960"/>
            <w:gridCol w:w="960"/>
          </w:tblGrid>
        </w:tblGridChange>
      </w:tblGrid>
      <w:tr w:rsidR="00511193" w:rsidRPr="00511193" w14:paraId="454174C1" w14:textId="77777777" w:rsidTr="00511193">
        <w:trPr>
          <w:trHeight w:val="300"/>
          <w:jc w:val="center"/>
          <w:trPrChange w:id="39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0" w:author="Ednaldo Ribeiro" w:date="2020-05-22T16:22:00Z">
              <w:tcPr>
                <w:tcW w:w="5420" w:type="dxa"/>
                <w:tcBorders>
                  <w:top w:val="single" w:sz="8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81683EE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Variável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1" w:author="Ednaldo Ribeiro" w:date="2020-05-22T16:22:00Z">
              <w:tcPr>
                <w:tcW w:w="960" w:type="dxa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2D01A53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CI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42" w:author="Ednaldo Ribeiro" w:date="2020-05-22T16:22:00Z">
              <w:tcPr>
                <w:tcW w:w="960" w:type="dxa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48ECC54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COPI</w:t>
            </w:r>
          </w:p>
        </w:tc>
      </w:tr>
      <w:tr w:rsidR="00511193" w:rsidRPr="00511193" w14:paraId="234D4080" w14:textId="77777777" w:rsidTr="00511193">
        <w:trPr>
          <w:trHeight w:val="300"/>
          <w:jc w:val="center"/>
          <w:trPrChange w:id="43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44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B28D977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45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92BA3C3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46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A3661A8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511193" w:rsidRPr="00511193" w14:paraId="31D19527" w14:textId="77777777" w:rsidTr="00511193">
        <w:trPr>
          <w:trHeight w:val="300"/>
          <w:jc w:val="center"/>
          <w:trPrChange w:id="47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48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5B03980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Tribunais de justiça garantem um julgamento justo?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49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49ADCE3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50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418ADD5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511193" w:rsidRPr="00511193" w14:paraId="241936C5" w14:textId="77777777" w:rsidTr="00511193">
        <w:trPr>
          <w:trHeight w:val="300"/>
          <w:jc w:val="center"/>
          <w:trPrChange w:id="51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52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053CBAA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Respeito pelas instituições políticas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53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9B91213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54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BF72A2A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511193" w:rsidRPr="00511193" w14:paraId="65EDE81B" w14:textId="77777777" w:rsidTr="00511193">
        <w:trPr>
          <w:trHeight w:val="300"/>
          <w:jc w:val="center"/>
          <w:trPrChange w:id="55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56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656EF2B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Direitos básicos estão bem protegidos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57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0222907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0,73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58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98CB44E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511193" w:rsidRPr="00511193" w14:paraId="06DFDE7B" w14:textId="77777777" w:rsidTr="00511193">
        <w:trPr>
          <w:trHeight w:val="300"/>
          <w:jc w:val="center"/>
          <w:trPrChange w:id="59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60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EE3EE1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Sente orgulhoso de viver no sistema político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61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8EF2D3B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0,74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62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AA71510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511193" w:rsidRPr="00511193" w14:paraId="20A58257" w14:textId="77777777" w:rsidTr="00511193">
        <w:trPr>
          <w:trHeight w:val="300"/>
          <w:jc w:val="center"/>
          <w:trPrChange w:id="63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64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566DC17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Deve apoiar o sistema político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65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163C2A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0,74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66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E0F00FA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511193" w:rsidRPr="00511193" w14:paraId="3D858DB8" w14:textId="77777777" w:rsidTr="00511193">
        <w:trPr>
          <w:trHeight w:val="300"/>
          <w:jc w:val="center"/>
          <w:trPrChange w:id="67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68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885FF7A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Confiança nas forças armadas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69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A6A3D2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70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EE7611D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511193" w:rsidRPr="00511193" w14:paraId="22889485" w14:textId="77777777" w:rsidTr="00511193">
        <w:trPr>
          <w:trHeight w:val="300"/>
          <w:jc w:val="center"/>
          <w:trPrChange w:id="71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72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79AB32B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Confiança no congresso nacional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73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4D864F8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74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CA64A98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511193" w:rsidRPr="00511193" w14:paraId="184C1BAA" w14:textId="77777777" w:rsidTr="00511193">
        <w:trPr>
          <w:trHeight w:val="300"/>
          <w:jc w:val="center"/>
          <w:trPrChange w:id="75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76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CB669FC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Confiança nos partidos políticos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77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D0CE72D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0,78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78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30D8249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511193" w:rsidRPr="00511193" w14:paraId="730A8590" w14:textId="77777777" w:rsidTr="00511193">
        <w:trPr>
          <w:trHeight w:val="300"/>
          <w:jc w:val="center"/>
          <w:trPrChange w:id="79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80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ACE06E0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Confiança no Presidente da República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81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CEA891C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82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9AA076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511193" w:rsidRPr="00511193" w14:paraId="08A7972C" w14:textId="77777777" w:rsidTr="00511193">
        <w:trPr>
          <w:trHeight w:val="300"/>
          <w:jc w:val="center"/>
          <w:trPrChange w:id="83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84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5B2D614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Confiança na Prefeitura Municipal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85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8CBA557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86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792DFFB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511193" w:rsidRPr="00511193" w14:paraId="794E9A35" w14:textId="77777777" w:rsidTr="00511193">
        <w:trPr>
          <w:trHeight w:val="300"/>
          <w:jc w:val="center"/>
          <w:trPrChange w:id="87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88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05F378C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Confiança nas eleições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89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FE2B10D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90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6AF2C98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 </w:t>
            </w:r>
          </w:p>
        </w:tc>
      </w:tr>
      <w:tr w:rsidR="00511193" w:rsidRPr="00511193" w14:paraId="603398EC" w14:textId="77777777" w:rsidTr="00511193">
        <w:trPr>
          <w:trHeight w:val="300"/>
          <w:jc w:val="center"/>
          <w:trPrChange w:id="91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92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7EDF09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Autoavaliação de entendimento política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93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93F38CF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94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9731D30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0,59</w:t>
            </w:r>
          </w:p>
        </w:tc>
      </w:tr>
      <w:tr w:rsidR="00511193" w:rsidRPr="00511193" w14:paraId="5A6D168A" w14:textId="77777777" w:rsidTr="00511193">
        <w:trPr>
          <w:trHeight w:val="300"/>
          <w:jc w:val="center"/>
          <w:trPrChange w:id="95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96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67E7173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Autoavaliação de interesse política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97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BD308D8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98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A07058F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0,71</w:t>
            </w:r>
          </w:p>
        </w:tc>
      </w:tr>
      <w:tr w:rsidR="00511193" w:rsidRPr="00511193" w14:paraId="7FC5948A" w14:textId="77777777" w:rsidTr="00511193">
        <w:trPr>
          <w:trHeight w:val="300"/>
          <w:jc w:val="center"/>
          <w:trPrChange w:id="99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00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60692F0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Avaliação do entrevistador sobre conhecimento político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01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53FBCC1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02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392176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0,44</w:t>
            </w:r>
          </w:p>
        </w:tc>
      </w:tr>
      <w:tr w:rsidR="00511193" w:rsidRPr="00511193" w14:paraId="12E8DD88" w14:textId="77777777" w:rsidTr="00511193">
        <w:trPr>
          <w:trHeight w:val="300"/>
          <w:jc w:val="center"/>
          <w:trPrChange w:id="103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04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E068D1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% variação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05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1220F57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06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2B34848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0,35</w:t>
            </w:r>
          </w:p>
        </w:tc>
      </w:tr>
      <w:tr w:rsidR="00511193" w:rsidRPr="00511193" w14:paraId="30DB4F3A" w14:textId="77777777" w:rsidTr="00511193">
        <w:trPr>
          <w:trHeight w:val="300"/>
          <w:jc w:val="center"/>
          <w:trPrChange w:id="107" w:author="Ednaldo Ribeiro" w:date="2020-05-22T16:22:00Z">
            <w:trPr>
              <w:trHeight w:val="300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08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A87690D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 xml:space="preserve">Alfa de </w:t>
            </w:r>
            <w:proofErr w:type="spellStart"/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Crombach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09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7D5C582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0,8676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10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F06BF08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0,5524</w:t>
            </w:r>
          </w:p>
        </w:tc>
      </w:tr>
      <w:tr w:rsidR="00511193" w:rsidRPr="00511193" w14:paraId="5023447D" w14:textId="77777777" w:rsidTr="00511193">
        <w:trPr>
          <w:trHeight w:val="315"/>
          <w:jc w:val="center"/>
          <w:trPrChange w:id="111" w:author="Ednaldo Ribeiro" w:date="2020-05-22T16:22:00Z">
            <w:trPr>
              <w:trHeight w:val="315"/>
            </w:trPr>
          </w:trPrChange>
        </w:trPr>
        <w:tc>
          <w:tcPr>
            <w:tcW w:w="5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12" w:author="Ednaldo Ribeiro" w:date="2020-05-22T16:22:00Z">
              <w:tcPr>
                <w:tcW w:w="5420" w:type="dxa"/>
                <w:tcBorders>
                  <w:top w:val="single" w:sz="4" w:space="0" w:color="auto"/>
                  <w:left w:val="single" w:sz="8" w:space="0" w:color="auto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87B3C2F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KMO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113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AC0C84A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0,931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14" w:author="Ednaldo Ribeiro" w:date="2020-05-22T16:22:00Z">
              <w:tcPr>
                <w:tcW w:w="960" w:type="dxa"/>
                <w:tcBorders>
                  <w:top w:val="single" w:sz="4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0D0AA55" w14:textId="77777777" w:rsidR="00511193" w:rsidRPr="00511193" w:rsidRDefault="00511193" w:rsidP="005111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511193">
              <w:rPr>
                <w:rFonts w:ascii="Calibri" w:eastAsia="Times New Roman" w:hAnsi="Calibri" w:cs="Calibri"/>
                <w:color w:val="000000"/>
                <w:lang w:val="pt-BR"/>
              </w:rPr>
              <w:t>0,609</w:t>
            </w:r>
          </w:p>
        </w:tc>
      </w:tr>
    </w:tbl>
    <w:p w14:paraId="74073F6E" w14:textId="77777777" w:rsidR="00511193" w:rsidRPr="00511193" w:rsidRDefault="00511193" w:rsidP="00511193">
      <w:pPr>
        <w:ind w:firstLine="1134"/>
        <w:rPr>
          <w:lang w:val="pt-BR"/>
        </w:rPr>
      </w:pPr>
      <w:ins w:id="115" w:author="Ednaldo Ribeiro" w:date="2020-05-22T16:23:00Z">
        <w:r w:rsidRPr="00511193">
          <w:rPr>
            <w:lang w:val="pt-BR"/>
          </w:rPr>
          <w:t xml:space="preserve">Fonte: </w:t>
        </w:r>
        <w:proofErr w:type="spellStart"/>
        <w:r w:rsidRPr="00511193">
          <w:rPr>
            <w:lang w:val="pt-BR"/>
          </w:rPr>
          <w:t>Lapop</w:t>
        </w:r>
        <w:proofErr w:type="spellEnd"/>
        <w:r w:rsidRPr="00511193">
          <w:rPr>
            <w:lang w:val="pt-BR"/>
          </w:rPr>
          <w:t>, 2017 e 2019</w:t>
        </w:r>
      </w:ins>
      <w:ins w:id="116" w:author="Ednaldo Ribeiro" w:date="2020-05-22T16:41:00Z">
        <w:r w:rsidRPr="00511193">
          <w:rPr>
            <w:lang w:val="pt-BR"/>
          </w:rPr>
          <w:t>.</w:t>
        </w:r>
      </w:ins>
    </w:p>
    <w:p w14:paraId="55195EDD" w14:textId="77777777" w:rsidR="00511193" w:rsidRPr="00511193" w:rsidRDefault="00511193" w:rsidP="00511193">
      <w:pPr>
        <w:spacing w:line="480" w:lineRule="auto"/>
        <w:rPr>
          <w:lang w:val="pt-BR"/>
        </w:rPr>
      </w:pPr>
      <w:r w:rsidRPr="00511193">
        <w:rPr>
          <w:lang w:val="pt-BR"/>
        </w:rPr>
        <w:tab/>
      </w:r>
    </w:p>
    <w:p w14:paraId="49592086" w14:textId="77777777" w:rsidR="00511193" w:rsidRPr="00511193" w:rsidRDefault="00511193" w:rsidP="00511193">
      <w:pPr>
        <w:spacing w:line="480" w:lineRule="auto"/>
        <w:ind w:firstLine="720"/>
        <w:rPr>
          <w:lang w:val="pt-BR"/>
        </w:rPr>
      </w:pPr>
      <w:r w:rsidRPr="00511193">
        <w:rPr>
          <w:lang w:val="pt-BR"/>
        </w:rPr>
        <w:t>Os dois índices foram na sequência padronizamos para escalas de 0 e 1 e usados como variáveis dependentes em modelos de regressão que tem no grupo étnico seu principal preditor. Os efeitos dessa medida demográfica são controlados por educação, renda familiar, sexo, idade e ano da pesquisa. Dada a centralidade do controle educacional sobre diferentes dimensões da cultura política, também propormos interações entre grupo étnico e educação. As equações do modelo estimado são:</w:t>
      </w:r>
    </w:p>
    <w:p w14:paraId="7B417F28" w14:textId="77777777" w:rsidR="00511193" w:rsidRPr="00511193" w:rsidRDefault="008E3BD6" w:rsidP="00511193">
      <w:pPr>
        <w:spacing w:line="480" w:lineRule="auto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=FormaçãoSuperio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+Etnic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+RendaFamilia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+Feminin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a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+An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+Idad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e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u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</m:oMath>
      </m:oMathPara>
    </w:p>
    <w:p w14:paraId="1AB81081" w14:textId="77777777" w:rsidR="00511193" w:rsidRPr="00511193" w:rsidRDefault="008E3BD6" w:rsidP="00511193">
      <w:pPr>
        <w:spacing w:line="480" w:lineRule="auto"/>
        <w:jc w:val="center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=FormaçãoSuperio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+Etnic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+FormaçãoSuperio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*Etnic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+RendaFamilia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r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+Feminin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a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+An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o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+Idad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e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u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</m:oMath>
      </m:oMathPara>
    </w:p>
    <w:p w14:paraId="225DD8CA" w14:textId="77777777" w:rsidR="00511193" w:rsidRPr="00511193" w:rsidRDefault="00511193" w:rsidP="00511193">
      <w:pPr>
        <w:spacing w:line="480" w:lineRule="auto"/>
        <w:ind w:firstLine="720"/>
        <w:rPr>
          <w:lang w:val="pt-BR"/>
        </w:rPr>
      </w:pPr>
    </w:p>
    <w:p w14:paraId="05529281" w14:textId="77777777" w:rsidR="00511193" w:rsidRPr="00511193" w:rsidRDefault="00511193" w:rsidP="00511193">
      <w:pPr>
        <w:spacing w:line="480" w:lineRule="auto"/>
        <w:ind w:firstLine="720"/>
        <w:rPr>
          <w:lang w:val="pt-BR"/>
        </w:rPr>
      </w:pPr>
      <w:r w:rsidRPr="00511193">
        <w:rPr>
          <w:lang w:val="pt-BR"/>
        </w:rPr>
        <w:t>Onde Y</w:t>
      </w:r>
      <w:r w:rsidRPr="00511193">
        <w:rPr>
          <w:vertAlign w:val="subscript"/>
          <w:lang w:val="pt-BR"/>
        </w:rPr>
        <w:t>i</w:t>
      </w:r>
      <w:r w:rsidRPr="00511193">
        <w:rPr>
          <w:lang w:val="pt-BR"/>
        </w:rPr>
        <w:t xml:space="preserve"> e o índice de COPI ou CI e educação, étnico, renda familiar, sexo e ano são variáveis </w:t>
      </w:r>
      <w:ins w:id="117" w:author="Ednaldo Ribeiro" w:date="2020-05-22T16:28:00Z">
        <w:r w:rsidRPr="00511193">
          <w:rPr>
            <w:lang w:val="pt-BR"/>
          </w:rPr>
          <w:t>preditoras</w:t>
        </w:r>
      </w:ins>
      <w:del w:id="118" w:author="Ednaldo Ribeiro" w:date="2020-05-22T16:29:00Z">
        <w:r w:rsidRPr="00511193" w:rsidDel="00CA6ABB">
          <w:rPr>
            <w:lang w:val="pt-BR"/>
          </w:rPr>
          <w:delText>dummy</w:delText>
        </w:r>
      </w:del>
      <w:r w:rsidRPr="00511193">
        <w:rPr>
          <w:lang w:val="pt-BR"/>
        </w:rPr>
        <w:t xml:space="preserve">. Tabela 2 mostra as proporções ou, no caso de idade, média, dessas variáveis. </w:t>
      </w:r>
    </w:p>
    <w:p w14:paraId="4BCB1F87" w14:textId="77777777" w:rsidR="00511193" w:rsidRPr="00511193" w:rsidRDefault="00511193" w:rsidP="00511193">
      <w:pPr>
        <w:spacing w:line="480" w:lineRule="auto"/>
        <w:rPr>
          <w:b/>
          <w:bCs/>
          <w:lang w:val="pt-BR"/>
        </w:rPr>
      </w:pPr>
    </w:p>
    <w:p w14:paraId="4A854E84" w14:textId="77777777" w:rsidR="00511193" w:rsidRPr="00511193" w:rsidRDefault="00511193" w:rsidP="00511193">
      <w:pPr>
        <w:spacing w:line="480" w:lineRule="auto"/>
        <w:rPr>
          <w:b/>
          <w:bCs/>
          <w:lang w:val="pt-BR"/>
        </w:rPr>
      </w:pPr>
      <w:r w:rsidRPr="00511193">
        <w:rPr>
          <w:b/>
          <w:bCs/>
          <w:lang w:val="pt-BR"/>
        </w:rPr>
        <w:t>Resultados</w:t>
      </w:r>
    </w:p>
    <w:p w14:paraId="7721FAF0" w14:textId="77777777" w:rsidR="00511193" w:rsidRPr="00511193" w:rsidDel="0039090B" w:rsidRDefault="00511193" w:rsidP="00511193">
      <w:pPr>
        <w:spacing w:line="480" w:lineRule="auto"/>
        <w:ind w:firstLine="720"/>
        <w:rPr>
          <w:del w:id="119" w:author="Benjamin Zhu" w:date="2020-05-16T21:02:00Z"/>
          <w:lang w:val="pt-BR"/>
        </w:rPr>
      </w:pPr>
      <w:r w:rsidRPr="00511193">
        <w:rPr>
          <w:lang w:val="pt-BR"/>
        </w:rPr>
        <w:t>Tabela 2 apresenta as estatísticas descritivas das variáveis independentes usadas nos modelos e dos índices.</w:t>
      </w:r>
      <w:r w:rsidRPr="00511193">
        <w:rPr>
          <w:b/>
          <w:bCs/>
          <w:lang w:val="pt-BR"/>
        </w:rPr>
        <w:tab/>
      </w:r>
      <w:ins w:id="120" w:author="Ednaldo Ribeiro" w:date="2020-05-14T09:10:00Z">
        <w:del w:id="121" w:author="Benjamin Zhu" w:date="2020-05-16T21:02:00Z">
          <w:r w:rsidRPr="00511193" w:rsidDel="0039090B">
            <w:rPr>
              <w:lang w:val="pt-BR"/>
            </w:rPr>
            <w:delText>e</w:delText>
          </w:r>
        </w:del>
      </w:ins>
      <w:del w:id="122" w:author="Benjamin Zhu" w:date="2020-04-29T20:00:00Z">
        <w:r w:rsidRPr="00511193" w:rsidDel="005218B6">
          <w:rPr>
            <w:b/>
            <w:bCs/>
            <w:lang w:val="pt-BR"/>
          </w:rPr>
          <w:tab/>
        </w:r>
        <w:r w:rsidRPr="00511193" w:rsidDel="005218B6">
          <w:rPr>
            <w:lang w:val="pt-BR"/>
          </w:rPr>
          <w:delText xml:space="preserve">Tabelas 1- X apresentam os resultados de análise fatorial, e as estatísticas descritivas das variáveis usados na analise fatorial e nos modelos de regressão. </w:delText>
        </w:r>
      </w:del>
      <w:del w:id="123" w:author="Benjamin Zhu" w:date="2020-04-29T19:52:00Z">
        <w:r w:rsidRPr="00511193" w:rsidDel="00A01E4B">
          <w:rPr>
            <w:lang w:val="pt-BR"/>
          </w:rPr>
          <w:delText xml:space="preserve">Na análise fatorial, </w:delText>
        </w:r>
      </w:del>
      <w:del w:id="124" w:author="Benjamin Zhu" w:date="2020-04-29T19:23:00Z">
        <w:r w:rsidRPr="00511193" w:rsidDel="007F4368">
          <w:rPr>
            <w:lang w:val="pt-BR"/>
          </w:rPr>
          <w:delText>identificamos cargas fatorais suficientes para identificar um componente reunindo entre as variáveis usadas para criar os índices.</w:delText>
        </w:r>
      </w:del>
      <w:del w:id="125" w:author="Benjamin Zhu" w:date="2020-04-29T19:52:00Z">
        <w:r w:rsidRPr="00511193" w:rsidDel="00A01E4B">
          <w:rPr>
            <w:lang w:val="pt-BR"/>
          </w:rPr>
          <w:delText xml:space="preserve"> </w:delText>
        </w:r>
      </w:del>
    </w:p>
    <w:p w14:paraId="6DA4B2FC" w14:textId="77777777" w:rsidR="00511193" w:rsidRPr="00511193" w:rsidDel="000F6889" w:rsidRDefault="00511193" w:rsidP="00511193">
      <w:pPr>
        <w:spacing w:line="480" w:lineRule="auto"/>
        <w:ind w:firstLine="720"/>
        <w:rPr>
          <w:del w:id="126" w:author="Benjamin Zhu" w:date="2020-04-29T00:09:00Z"/>
          <w:lang w:val="pt-BR"/>
        </w:rPr>
      </w:pPr>
      <w:commentRangeStart w:id="127"/>
      <w:commentRangeStart w:id="128"/>
      <w:del w:id="129" w:author="Benjamin Zhu" w:date="2020-05-16T21:02:00Z">
        <w:r w:rsidRPr="00511193" w:rsidDel="0039090B">
          <w:rPr>
            <w:lang w:val="pt-BR"/>
          </w:rPr>
          <w:delText xml:space="preserve">Tabela 1. Resultados de Análise Fatorial, Cargas fatoriais </w:delText>
        </w:r>
        <w:commentRangeEnd w:id="127"/>
        <w:r w:rsidRPr="00511193" w:rsidDel="0039090B">
          <w:rPr>
            <w:rStyle w:val="CommentReference"/>
            <w:lang w:val="pt-BR"/>
            <w:rPrChange w:id="130" w:author="Benjamin Zhu" w:date="2020-05-16T21:03:00Z">
              <w:rPr>
                <w:rStyle w:val="CommentReference"/>
              </w:rPr>
            </w:rPrChange>
          </w:rPr>
          <w:commentReference w:id="127"/>
        </w:r>
        <w:commentRangeEnd w:id="128"/>
        <w:r w:rsidRPr="00511193" w:rsidDel="0039090B">
          <w:rPr>
            <w:rStyle w:val="CommentReference"/>
            <w:lang w:val="pt-BR"/>
            <w:rPrChange w:id="131" w:author="Benjamin Zhu" w:date="2020-05-16T21:03:00Z">
              <w:rPr>
                <w:rStyle w:val="CommentReference"/>
              </w:rPr>
            </w:rPrChange>
          </w:rPr>
          <w:commentReference w:id="128"/>
        </w:r>
      </w:del>
    </w:p>
    <w:tbl>
      <w:tblPr>
        <w:tblW w:w="7600" w:type="dxa"/>
        <w:tblLook w:val="04A0" w:firstRow="1" w:lastRow="0" w:firstColumn="1" w:lastColumn="0" w:noHBand="0" w:noVBand="1"/>
      </w:tblPr>
      <w:tblGrid>
        <w:gridCol w:w="5680"/>
        <w:gridCol w:w="1549"/>
        <w:gridCol w:w="1549"/>
      </w:tblGrid>
      <w:tr w:rsidR="00511193" w:rsidRPr="00BA5247" w:rsidDel="000F6889" w14:paraId="5FCED40C" w14:textId="77777777" w:rsidTr="00511193">
        <w:trPr>
          <w:trHeight w:val="290"/>
          <w:del w:id="132" w:author="Benjamin Zhu" w:date="2020-04-29T00:09:00Z"/>
        </w:trPr>
        <w:tc>
          <w:tcPr>
            <w:tcW w:w="5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359AB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13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34" w:author="Benjamin Zhu" w:date="2020-05-16T22:22:00Z">
                <w:pPr/>
              </w:pPrChange>
            </w:pPr>
            <w:del w:id="135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Variável</w:delText>
              </w:r>
            </w:del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D327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136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37" w:author="Benjamin Zhu" w:date="2020-05-16T22:22:00Z">
                <w:pPr/>
              </w:pPrChange>
            </w:pPr>
            <w:del w:id="138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CI</w:delText>
              </w:r>
            </w:del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087DCD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139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40" w:author="Benjamin Zhu" w:date="2020-05-16T22:22:00Z">
                <w:pPr/>
              </w:pPrChange>
            </w:pPr>
            <w:del w:id="141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COPI</w:delText>
              </w:r>
            </w:del>
          </w:p>
        </w:tc>
      </w:tr>
      <w:tr w:rsidR="00511193" w:rsidRPr="00BA5247" w:rsidDel="000F6889" w14:paraId="2033D5A9" w14:textId="77777777" w:rsidTr="00511193">
        <w:trPr>
          <w:trHeight w:val="290"/>
          <w:del w:id="142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9C181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14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44" w:author="Benjamin Zhu" w:date="2020-05-16T22:22:00Z">
                <w:pPr/>
              </w:pPrChange>
            </w:pPr>
            <w:del w:id="145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2FFB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146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47" w:author="Benjamin Zhu" w:date="2020-05-16T22:22:00Z">
                <w:pPr/>
              </w:pPrChange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4A79EB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14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49" w:author="Benjamin Zhu" w:date="2020-05-16T22:22:00Z">
                <w:pPr/>
              </w:pPrChange>
            </w:pPr>
            <w:del w:id="150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511193" w:rsidRPr="00BA5247" w:rsidDel="000F6889" w14:paraId="03EED38D" w14:textId="77777777" w:rsidTr="00511193">
        <w:trPr>
          <w:trHeight w:val="290"/>
          <w:del w:id="151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6B17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152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53" w:author="Benjamin Zhu" w:date="2020-05-16T22:22:00Z">
                <w:pPr/>
              </w:pPrChange>
            </w:pPr>
            <w:del w:id="154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Tribunais de justiça garantem um julgamento justo?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4220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155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56" w:author="Benjamin Zhu" w:date="2020-05-16T22:22:00Z">
                <w:pPr/>
              </w:pPrChange>
            </w:pPr>
            <w:del w:id="157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0,53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628756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15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59" w:author="Benjamin Zhu" w:date="2020-05-16T22:22:00Z">
                <w:pPr/>
              </w:pPrChange>
            </w:pPr>
            <w:del w:id="160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511193" w:rsidRPr="00BA5247" w:rsidDel="000F6889" w14:paraId="640C920A" w14:textId="77777777" w:rsidTr="00511193">
        <w:trPr>
          <w:trHeight w:val="290"/>
          <w:del w:id="161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6B83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162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63" w:author="Benjamin Zhu" w:date="2020-05-16T22:22:00Z">
                <w:pPr/>
              </w:pPrChange>
            </w:pPr>
            <w:del w:id="164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Respeito pelas instituições políticas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6FA2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165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66" w:author="Benjamin Zhu" w:date="2020-05-16T22:22:00Z">
                <w:pPr/>
              </w:pPrChange>
            </w:pPr>
            <w:del w:id="167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0,57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127B2F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16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69" w:author="Benjamin Zhu" w:date="2020-05-16T22:22:00Z">
                <w:pPr/>
              </w:pPrChange>
            </w:pPr>
            <w:del w:id="170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511193" w:rsidRPr="00BA5247" w:rsidDel="000F6889" w14:paraId="1AA72E84" w14:textId="77777777" w:rsidTr="00511193">
        <w:trPr>
          <w:trHeight w:val="290"/>
          <w:del w:id="171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B6CE9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172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73" w:author="Benjamin Zhu" w:date="2020-05-16T22:22:00Z">
                <w:pPr/>
              </w:pPrChange>
            </w:pPr>
            <w:del w:id="174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Direitos básicos estão bem protegidos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E1A55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175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76" w:author="Benjamin Zhu" w:date="2020-05-16T22:22:00Z">
                <w:pPr/>
              </w:pPrChange>
            </w:pPr>
            <w:del w:id="177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0,69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651A1A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17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79" w:author="Benjamin Zhu" w:date="2020-05-16T22:22:00Z">
                <w:pPr/>
              </w:pPrChange>
            </w:pPr>
            <w:del w:id="180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511193" w:rsidRPr="00BA5247" w:rsidDel="000F6889" w14:paraId="5808C9B7" w14:textId="77777777" w:rsidTr="00511193">
        <w:trPr>
          <w:trHeight w:val="290"/>
          <w:del w:id="181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33FB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182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83" w:author="Benjamin Zhu" w:date="2020-05-16T22:22:00Z">
                <w:pPr/>
              </w:pPrChange>
            </w:pPr>
            <w:del w:id="184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Sente orgulhoso de viver no sistema político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D63C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185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86" w:author="Benjamin Zhu" w:date="2020-05-16T22:22:00Z">
                <w:pPr/>
              </w:pPrChange>
            </w:pPr>
            <w:del w:id="187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0,68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15A287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18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89" w:author="Benjamin Zhu" w:date="2020-05-16T22:22:00Z">
                <w:pPr/>
              </w:pPrChange>
            </w:pPr>
            <w:del w:id="190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511193" w:rsidRPr="00BA5247" w:rsidDel="000F6889" w14:paraId="3D5AFC2F" w14:textId="77777777" w:rsidTr="00511193">
        <w:trPr>
          <w:trHeight w:val="290"/>
          <w:del w:id="191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65EB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192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93" w:author="Benjamin Zhu" w:date="2020-05-16T22:22:00Z">
                <w:pPr/>
              </w:pPrChange>
            </w:pPr>
            <w:del w:id="194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Deve apoiar o sistema político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CC8E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195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96" w:author="Benjamin Zhu" w:date="2020-05-16T22:22:00Z">
                <w:pPr/>
              </w:pPrChange>
            </w:pPr>
            <w:del w:id="197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0,70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651172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19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199" w:author="Benjamin Zhu" w:date="2020-05-16T22:22:00Z">
                <w:pPr/>
              </w:pPrChange>
            </w:pPr>
            <w:del w:id="200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511193" w:rsidRPr="00BA5247" w:rsidDel="000F6889" w14:paraId="0BCC74D6" w14:textId="77777777" w:rsidTr="00511193">
        <w:trPr>
          <w:trHeight w:val="290"/>
          <w:del w:id="201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72A2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02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03" w:author="Benjamin Zhu" w:date="2020-05-16T22:22:00Z">
                <w:pPr/>
              </w:pPrChange>
            </w:pPr>
            <w:del w:id="204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Confiança nas forças armadas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AFB5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05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06" w:author="Benjamin Zhu" w:date="2020-05-16T22:22:00Z">
                <w:pPr/>
              </w:pPrChange>
            </w:pPr>
            <w:del w:id="207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0,42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047A17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0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09" w:author="Benjamin Zhu" w:date="2020-05-16T22:22:00Z">
                <w:pPr/>
              </w:pPrChange>
            </w:pPr>
            <w:del w:id="210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511193" w:rsidRPr="00BA5247" w:rsidDel="000F6889" w14:paraId="5A772FD5" w14:textId="77777777" w:rsidTr="00511193">
        <w:trPr>
          <w:trHeight w:val="290"/>
          <w:del w:id="211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FD39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12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13" w:author="Benjamin Zhu" w:date="2020-05-16T22:22:00Z">
                <w:pPr/>
              </w:pPrChange>
            </w:pPr>
            <w:del w:id="214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Confiança no congresso nacional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587C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15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16" w:author="Benjamin Zhu" w:date="2020-05-16T22:22:00Z">
                <w:pPr/>
              </w:pPrChange>
            </w:pPr>
            <w:del w:id="217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0,71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6C72A7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1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19" w:author="Benjamin Zhu" w:date="2020-05-16T22:22:00Z">
                <w:pPr/>
              </w:pPrChange>
            </w:pPr>
            <w:del w:id="220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511193" w:rsidRPr="00BA5247" w:rsidDel="000F6889" w14:paraId="0446F179" w14:textId="77777777" w:rsidTr="00511193">
        <w:trPr>
          <w:trHeight w:val="290"/>
          <w:del w:id="221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DCF1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22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23" w:author="Benjamin Zhu" w:date="2020-05-16T22:22:00Z">
                <w:pPr/>
              </w:pPrChange>
            </w:pPr>
            <w:del w:id="224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Confiança nos partidos políticos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C5DE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25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26" w:author="Benjamin Zhu" w:date="2020-05-16T22:22:00Z">
                <w:pPr/>
              </w:pPrChange>
            </w:pPr>
            <w:del w:id="227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0,70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BDB7F5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2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29" w:author="Benjamin Zhu" w:date="2020-05-16T22:22:00Z">
                <w:pPr/>
              </w:pPrChange>
            </w:pPr>
            <w:del w:id="230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511193" w:rsidRPr="00BA5247" w:rsidDel="000F6889" w14:paraId="3DF0C028" w14:textId="77777777" w:rsidTr="00511193">
        <w:trPr>
          <w:trHeight w:val="290"/>
          <w:del w:id="231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CAA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32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33" w:author="Benjamin Zhu" w:date="2020-05-16T22:22:00Z">
                <w:pPr/>
              </w:pPrChange>
            </w:pPr>
            <w:del w:id="234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Confiança no Presidente da República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1B7F5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35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36" w:author="Benjamin Zhu" w:date="2020-05-16T22:22:00Z">
                <w:pPr/>
              </w:pPrChange>
            </w:pPr>
            <w:del w:id="237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0,60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EAEF72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3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39" w:author="Benjamin Zhu" w:date="2020-05-16T22:22:00Z">
                <w:pPr/>
              </w:pPrChange>
            </w:pPr>
            <w:del w:id="240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511193" w:rsidRPr="00BA5247" w:rsidDel="000F6889" w14:paraId="57137E6E" w14:textId="77777777" w:rsidTr="00511193">
        <w:trPr>
          <w:trHeight w:val="290"/>
          <w:del w:id="241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88CE8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42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43" w:author="Benjamin Zhu" w:date="2020-05-16T22:22:00Z">
                <w:pPr/>
              </w:pPrChange>
            </w:pPr>
            <w:del w:id="244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Confiança na Prefeitura Municipal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79F8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45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46" w:author="Benjamin Zhu" w:date="2020-05-16T22:22:00Z">
                <w:pPr/>
              </w:pPrChange>
            </w:pPr>
            <w:del w:id="247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0,56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DE0931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4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49" w:author="Benjamin Zhu" w:date="2020-05-16T22:22:00Z">
                <w:pPr/>
              </w:pPrChange>
            </w:pPr>
            <w:del w:id="250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511193" w:rsidRPr="00BA5247" w:rsidDel="000F6889" w14:paraId="4717F52B" w14:textId="77777777" w:rsidTr="00511193">
        <w:trPr>
          <w:trHeight w:val="290"/>
          <w:del w:id="251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35E1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52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53" w:author="Benjamin Zhu" w:date="2020-05-16T22:22:00Z">
                <w:pPr/>
              </w:pPrChange>
            </w:pPr>
            <w:del w:id="254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Confiança nas eleições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DAC24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55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56" w:author="Benjamin Zhu" w:date="2020-05-16T22:22:00Z">
                <w:pPr/>
              </w:pPrChange>
            </w:pPr>
            <w:del w:id="257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0,61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B1ABC7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58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59" w:author="Benjamin Zhu" w:date="2020-05-16T22:22:00Z">
                <w:pPr/>
              </w:pPrChange>
            </w:pPr>
            <w:del w:id="260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 </w:delText>
              </w:r>
            </w:del>
          </w:p>
        </w:tc>
      </w:tr>
      <w:tr w:rsidR="00511193" w:rsidRPr="00BA5247" w:rsidDel="000F6889" w14:paraId="69398934" w14:textId="77777777" w:rsidTr="00511193">
        <w:trPr>
          <w:trHeight w:val="290"/>
          <w:del w:id="261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54078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62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63" w:author="Benjamin Zhu" w:date="2020-05-16T22:22:00Z">
                <w:pPr/>
              </w:pPrChange>
            </w:pPr>
            <w:del w:id="264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Autoavaliação de entendimento política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7313C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65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66" w:author="Benjamin Zhu" w:date="2020-05-16T22:22:00Z">
                <w:pPr/>
              </w:pPrChange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98852B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67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68" w:author="Benjamin Zhu" w:date="2020-05-16T22:22:00Z">
                <w:pPr/>
              </w:pPrChange>
            </w:pPr>
            <w:del w:id="269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0,58</w:delText>
              </w:r>
            </w:del>
          </w:p>
        </w:tc>
      </w:tr>
      <w:tr w:rsidR="00511193" w:rsidRPr="00BA5247" w:rsidDel="000F6889" w14:paraId="68984F33" w14:textId="77777777" w:rsidTr="00511193">
        <w:trPr>
          <w:trHeight w:val="290"/>
          <w:del w:id="270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6DC6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71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72" w:author="Benjamin Zhu" w:date="2020-05-16T22:22:00Z">
                <w:pPr/>
              </w:pPrChange>
            </w:pPr>
            <w:del w:id="273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Autoavaliação de interesse política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359F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74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75" w:author="Benjamin Zhu" w:date="2020-05-16T22:22:00Z">
                <w:pPr/>
              </w:pPrChange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2EF5CC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76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77" w:author="Benjamin Zhu" w:date="2020-05-16T22:22:00Z">
                <w:pPr/>
              </w:pPrChange>
            </w:pPr>
            <w:del w:id="278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0,64</w:delText>
              </w:r>
            </w:del>
          </w:p>
        </w:tc>
      </w:tr>
      <w:tr w:rsidR="00511193" w:rsidRPr="00BA5247" w:rsidDel="000F6889" w14:paraId="710D0898" w14:textId="77777777" w:rsidTr="00511193">
        <w:trPr>
          <w:trHeight w:val="290"/>
          <w:del w:id="279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4B4B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80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81" w:author="Benjamin Zhu" w:date="2020-05-16T22:22:00Z">
                <w:pPr/>
              </w:pPrChange>
            </w:pPr>
            <w:del w:id="282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Avaliação do entrevistador sobre conhecimento político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4814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83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84" w:author="Benjamin Zhu" w:date="2020-05-16T22:22:00Z">
                <w:pPr/>
              </w:pPrChange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35D3DA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85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86" w:author="Benjamin Zhu" w:date="2020-05-16T22:22:00Z">
                <w:pPr/>
              </w:pPrChange>
            </w:pPr>
            <w:del w:id="287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0,42</w:delText>
              </w:r>
            </w:del>
          </w:p>
        </w:tc>
      </w:tr>
      <w:tr w:rsidR="00511193" w:rsidRPr="00BA5247" w:rsidDel="000F6889" w14:paraId="2E8C03CF" w14:textId="77777777" w:rsidTr="00511193">
        <w:trPr>
          <w:trHeight w:val="290"/>
          <w:del w:id="288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9B1C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89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90" w:author="Benjamin Zhu" w:date="2020-05-16T22:22:00Z">
                <w:pPr/>
              </w:pPrChange>
            </w:pPr>
            <w:del w:id="291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% variação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3B18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92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93" w:author="Benjamin Zhu" w:date="2020-05-16T22:22:00Z">
                <w:pPr/>
              </w:pPrChange>
            </w:pPr>
            <w:del w:id="294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39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EDCADB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95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296" w:author="Benjamin Zhu" w:date="2020-05-16T22:22:00Z">
                <w:pPr/>
              </w:pPrChange>
            </w:pPr>
            <w:del w:id="297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31</w:delText>
              </w:r>
            </w:del>
          </w:p>
        </w:tc>
      </w:tr>
      <w:tr w:rsidR="00511193" w:rsidRPr="00BA5247" w:rsidDel="000F6889" w14:paraId="196399BE" w14:textId="77777777" w:rsidTr="00511193">
        <w:trPr>
          <w:trHeight w:val="290"/>
          <w:del w:id="298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E448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299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00" w:author="Benjamin Zhu" w:date="2020-05-16T22:22:00Z">
                <w:pPr/>
              </w:pPrChange>
            </w:pPr>
            <w:del w:id="301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Alfa de Crombach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6DF5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302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03" w:author="Benjamin Zhu" w:date="2020-05-16T22:22:00Z">
                <w:pPr/>
              </w:pPrChange>
            </w:pPr>
            <w:del w:id="304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0,8676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4B14A3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305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06" w:author="Benjamin Zhu" w:date="2020-05-16T22:22:00Z">
                <w:pPr/>
              </w:pPrChange>
            </w:pPr>
            <w:del w:id="307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0,4977</w:delText>
              </w:r>
            </w:del>
          </w:p>
        </w:tc>
      </w:tr>
      <w:tr w:rsidR="00511193" w:rsidRPr="00BA5247" w:rsidDel="000F6889" w14:paraId="33705B74" w14:textId="77777777" w:rsidTr="00511193">
        <w:trPr>
          <w:trHeight w:val="300"/>
          <w:del w:id="308" w:author="Benjamin Zhu" w:date="2020-04-29T00:09:00Z"/>
        </w:trPr>
        <w:tc>
          <w:tcPr>
            <w:tcW w:w="5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0DD06A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309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10" w:author="Benjamin Zhu" w:date="2020-05-16T22:22:00Z">
                <w:pPr/>
              </w:pPrChange>
            </w:pPr>
            <w:del w:id="311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KMO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12370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312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13" w:author="Benjamin Zhu" w:date="2020-05-16T22:22:00Z">
                <w:pPr/>
              </w:pPrChange>
            </w:pPr>
            <w:del w:id="314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0,931</w:delText>
              </w:r>
            </w:del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B94A9D" w14:textId="77777777" w:rsidR="00511193" w:rsidRPr="00511193" w:rsidDel="000F6889" w:rsidRDefault="00511193">
            <w:pPr>
              <w:spacing w:line="480" w:lineRule="auto"/>
              <w:ind w:firstLine="720"/>
              <w:rPr>
                <w:del w:id="315" w:author="Benjamin Zhu" w:date="2020-04-29T00:09:00Z"/>
                <w:rFonts w:ascii="Calibri" w:eastAsia="Times New Roman" w:hAnsi="Calibri" w:cs="Calibri"/>
                <w:color w:val="000000"/>
                <w:lang w:val="pt-BR"/>
              </w:rPr>
              <w:pPrChange w:id="316" w:author="Benjamin Zhu" w:date="2020-05-16T22:22:00Z">
                <w:pPr/>
              </w:pPrChange>
            </w:pPr>
            <w:del w:id="317" w:author="Benjamin Zhu" w:date="2020-04-29T00:09:00Z">
              <w:r w:rsidRPr="00511193" w:rsidDel="000F6889">
                <w:rPr>
                  <w:rFonts w:ascii="Calibri" w:eastAsia="Times New Roman" w:hAnsi="Calibri" w:cs="Calibri"/>
                  <w:color w:val="000000"/>
                  <w:lang w:val="pt-BR"/>
                </w:rPr>
                <w:delText>0,609</w:delText>
              </w:r>
            </w:del>
          </w:p>
        </w:tc>
      </w:tr>
    </w:tbl>
    <w:p w14:paraId="787132A0" w14:textId="77777777" w:rsidR="00511193" w:rsidRPr="00511193" w:rsidDel="0039376F" w:rsidRDefault="00511193" w:rsidP="00511193">
      <w:pPr>
        <w:spacing w:line="480" w:lineRule="auto"/>
        <w:ind w:firstLine="720"/>
        <w:rPr>
          <w:del w:id="318" w:author="Benjamin Zhu" w:date="2020-04-29T00:02:00Z"/>
          <w:lang w:val="pt-BR"/>
        </w:rPr>
      </w:pPr>
      <w:commentRangeStart w:id="319"/>
      <w:del w:id="320" w:author="Benjamin Zhu" w:date="2020-04-29T00:02:00Z">
        <w:r w:rsidRPr="00511193" w:rsidDel="0039376F">
          <w:rPr>
            <w:lang w:val="pt-BR"/>
          </w:rPr>
          <w:delText>Tabela 2. Média e Desavio Padrão das variáveis usados para criar a COPI</w:delText>
        </w:r>
      </w:del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511193" w:rsidRPr="00BA5247" w:rsidDel="0039376F" w14:paraId="72F28194" w14:textId="77777777" w:rsidTr="00511193">
        <w:trPr>
          <w:del w:id="321" w:author="Benjamin Zhu" w:date="2020-04-29T00:02:00Z"/>
        </w:trPr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B01AE3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32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23" w:author="Benjamin Zhu" w:date="2020-05-16T22:22:00Z">
                <w:pPr/>
              </w:pPrChange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044C8E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32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25" w:author="Benjamin Zhu" w:date="2020-05-16T22:22:00Z">
                <w:pPr/>
              </w:pPrChange>
            </w:pPr>
            <w:del w:id="326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(1)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F9D87A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32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28" w:author="Benjamin Zhu" w:date="2020-05-16T22:22:00Z">
                <w:pPr/>
              </w:pPrChange>
            </w:pPr>
          </w:p>
        </w:tc>
      </w:tr>
      <w:tr w:rsidR="00511193" w:rsidRPr="00BA5247" w:rsidDel="0039376F" w14:paraId="24838BEC" w14:textId="77777777" w:rsidTr="00511193">
        <w:trPr>
          <w:del w:id="329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C6212FC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33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31" w:author="Benjamin Zhu" w:date="2020-05-16T22:22:00Z">
                <w:pPr/>
              </w:pPrChange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97F3014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33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33" w:author="Benjamin Zhu" w:date="2020-05-16T22:22:00Z">
                <w:pPr/>
              </w:pPrChange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F6443A2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33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35" w:author="Benjamin Zhu" w:date="2020-05-16T22:22:00Z">
                <w:pPr/>
              </w:pPrChange>
            </w:pPr>
          </w:p>
        </w:tc>
      </w:tr>
      <w:tr w:rsidR="00511193" w:rsidRPr="00BA5247" w:rsidDel="0039376F" w14:paraId="391462D5" w14:textId="77777777" w:rsidTr="00511193">
        <w:trPr>
          <w:del w:id="336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59BB00D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33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38" w:author="Benjamin Zhu" w:date="2020-05-16T22:22:00Z">
                <w:pPr/>
              </w:pPrChange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0BDE254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33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40" w:author="Benjamin Zhu" w:date="2020-05-16T22:22:00Z">
                <w:pPr/>
              </w:pPrChange>
            </w:pPr>
            <w:del w:id="341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Média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FA070CE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34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43" w:author="Benjamin Zhu" w:date="2020-05-16T22:22:00Z">
                <w:pPr/>
              </w:pPrChange>
            </w:pPr>
            <w:del w:id="344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Desavio Padrão</w:delText>
              </w:r>
            </w:del>
          </w:p>
        </w:tc>
      </w:tr>
      <w:tr w:rsidR="00511193" w:rsidRPr="00BA5247" w:rsidDel="0039376F" w14:paraId="0F39C028" w14:textId="77777777" w:rsidTr="00511193">
        <w:trPr>
          <w:del w:id="345" w:author="Benjamin Zhu" w:date="2020-04-29T00:02:00Z"/>
        </w:trPr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20509B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34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47" w:author="Benjamin Zhu" w:date="2020-05-16T22:22:00Z">
                <w:pPr/>
              </w:pPrChange>
            </w:pPr>
            <w:del w:id="348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pol1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1323D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34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50" w:author="Benjamin Zhu" w:date="2020-05-16T22:22:00Z">
                <w:pPr/>
              </w:pPrChange>
            </w:pPr>
            <w:del w:id="351" w:author="Benjamin Zhu" w:date="2020-04-29T00:01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2.95079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B0FF2A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35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53" w:author="Benjamin Zhu" w:date="2020-05-16T22:22:00Z">
                <w:pPr/>
              </w:pPrChange>
            </w:pPr>
            <w:del w:id="354" w:author="Benjamin Zhu" w:date="2020-04-29T00:01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.9837305</w:delText>
              </w:r>
            </w:del>
          </w:p>
        </w:tc>
      </w:tr>
      <w:tr w:rsidR="00511193" w:rsidRPr="00BA5247" w:rsidDel="0039376F" w14:paraId="77098CFE" w14:textId="77777777" w:rsidTr="00511193">
        <w:trPr>
          <w:del w:id="355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58D8677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35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57" w:author="Benjamin Zhu" w:date="2020-05-16T22:22:00Z">
                <w:pPr/>
              </w:pPrChange>
            </w:pPr>
            <w:del w:id="358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eff2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16C4518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35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60" w:author="Benjamin Zhu" w:date="2020-05-16T22:22:00Z">
                <w:pPr/>
              </w:pPrChange>
            </w:pPr>
            <w:del w:id="361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4</w:delText>
              </w:r>
            </w:del>
            <w:del w:id="362" w:author="Benjamin Zhu" w:date="2020-04-29T00:01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</w:delText>
              </w:r>
            </w:del>
            <w:del w:id="363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149571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1A37699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36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65" w:author="Benjamin Zhu" w:date="2020-05-16T22:22:00Z">
                <w:pPr/>
              </w:pPrChange>
            </w:pPr>
            <w:del w:id="366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</w:delText>
              </w:r>
            </w:del>
            <w:del w:id="367" w:author="Benjamin Zhu" w:date="2020-04-29T00:01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.</w:delText>
              </w:r>
            </w:del>
            <w:del w:id="368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852412</w:delText>
              </w:r>
            </w:del>
          </w:p>
        </w:tc>
      </w:tr>
      <w:tr w:rsidR="00511193" w:rsidRPr="00BA5247" w:rsidDel="0039376F" w14:paraId="19CC40BE" w14:textId="77777777" w:rsidTr="00511193">
        <w:trPr>
          <w:del w:id="369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2DC11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37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71" w:author="Benjamin Zhu" w:date="2020-05-16T22:22:00Z">
                <w:pPr/>
              </w:pPrChange>
            </w:pPr>
            <w:del w:id="372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conocim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715DDB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37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74" w:author="Benjamin Zhu" w:date="2020-05-16T22:22:00Z">
                <w:pPr/>
              </w:pPrChange>
            </w:pPr>
            <w:del w:id="375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2.801781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2A60B0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37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77" w:author="Benjamin Zhu" w:date="2020-05-16T22:22:00Z">
                <w:pPr/>
              </w:pPrChange>
            </w:pPr>
            <w:del w:id="378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1.063992</w:delText>
              </w:r>
            </w:del>
          </w:p>
        </w:tc>
      </w:tr>
      <w:tr w:rsidR="00511193" w:rsidRPr="00BA5247" w:rsidDel="0039376F" w14:paraId="0969E30B" w14:textId="77777777" w:rsidTr="00511193">
        <w:trPr>
          <w:del w:id="379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DC75B7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38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81" w:author="Benjamin Zhu" w:date="2020-05-16T22:22:00Z">
                <w:pPr/>
              </w:pPrChange>
            </w:pPr>
            <w:del w:id="382" w:author="Benjamin Zhu" w:date="2020-04-29T00:02:00Z">
              <w:r w:rsidRPr="00511193" w:rsidDel="0039376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pt-BR"/>
                </w:rPr>
                <w:delText>N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9CCC43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38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84" w:author="Benjamin Zhu" w:date="2020-05-16T22:22:00Z">
                <w:pPr/>
              </w:pPrChange>
            </w:pPr>
            <w:del w:id="385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3030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551DEE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38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87" w:author="Benjamin Zhu" w:date="2020-05-16T22:22:00Z">
                <w:pPr/>
              </w:pPrChange>
            </w:pPr>
          </w:p>
        </w:tc>
      </w:tr>
    </w:tbl>
    <w:p w14:paraId="3E37DD96" w14:textId="77777777" w:rsidR="00511193" w:rsidRPr="00511193" w:rsidDel="0039376F" w:rsidRDefault="00511193" w:rsidP="00511193">
      <w:pPr>
        <w:spacing w:line="480" w:lineRule="auto"/>
        <w:ind w:firstLine="720"/>
        <w:rPr>
          <w:del w:id="388" w:author="Benjamin Zhu" w:date="2020-04-29T00:02:00Z"/>
          <w:lang w:val="pt-BR"/>
        </w:rPr>
      </w:pPr>
    </w:p>
    <w:p w14:paraId="003C8D00" w14:textId="77777777" w:rsidR="00511193" w:rsidRPr="00511193" w:rsidDel="0039376F" w:rsidRDefault="00511193" w:rsidP="00511193">
      <w:pPr>
        <w:spacing w:line="480" w:lineRule="auto"/>
        <w:ind w:firstLine="720"/>
        <w:rPr>
          <w:del w:id="389" w:author="Benjamin Zhu" w:date="2020-04-29T00:02:00Z"/>
          <w:lang w:val="pt-BR"/>
        </w:rPr>
      </w:pPr>
      <w:del w:id="390" w:author="Benjamin Zhu" w:date="2020-04-29T00:02:00Z">
        <w:r w:rsidRPr="00511193" w:rsidDel="0039376F">
          <w:rPr>
            <w:lang w:val="pt-BR"/>
          </w:rPr>
          <w:delText>Tabela 3. Média e Desavio Padrão das variáveis usados para criar a CI</w:delText>
        </w:r>
      </w:del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1656"/>
        <w:gridCol w:w="1656"/>
      </w:tblGrid>
      <w:tr w:rsidR="00511193" w:rsidRPr="00BA5247" w:rsidDel="0039376F" w14:paraId="5F6E74D2" w14:textId="77777777" w:rsidTr="00511193">
        <w:trPr>
          <w:del w:id="391" w:author="Benjamin Zhu" w:date="2020-04-29T00:02:00Z"/>
        </w:trPr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F9F3BF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39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93" w:author="Benjamin Zhu" w:date="2020-05-16T22:22:00Z">
                <w:pPr/>
              </w:pPrChange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08A972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39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95" w:author="Benjamin Zhu" w:date="2020-05-16T22:22:00Z">
                <w:pPr/>
              </w:pPrChange>
            </w:pPr>
            <w:del w:id="396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(1)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597872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39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398" w:author="Benjamin Zhu" w:date="2020-05-16T22:22:00Z">
                <w:pPr/>
              </w:pPrChange>
            </w:pPr>
          </w:p>
        </w:tc>
      </w:tr>
      <w:tr w:rsidR="00511193" w:rsidRPr="00BA5247" w:rsidDel="0039376F" w14:paraId="440CECFE" w14:textId="77777777" w:rsidTr="00511193">
        <w:trPr>
          <w:del w:id="399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B847A1A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0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01" w:author="Benjamin Zhu" w:date="2020-05-16T22:22:00Z">
                <w:pPr/>
              </w:pPrChange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44CFACF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0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03" w:author="Benjamin Zhu" w:date="2020-05-16T22:22:00Z">
                <w:pPr/>
              </w:pPrChange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83E95FD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04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05" w:author="Benjamin Zhu" w:date="2020-05-16T22:22:00Z">
                <w:pPr/>
              </w:pPrChange>
            </w:pPr>
          </w:p>
        </w:tc>
      </w:tr>
      <w:tr w:rsidR="00511193" w:rsidRPr="00BA5247" w:rsidDel="0039376F" w14:paraId="3000DA0A" w14:textId="77777777" w:rsidTr="00511193">
        <w:trPr>
          <w:del w:id="406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EEC9D32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0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08" w:author="Benjamin Zhu" w:date="2020-05-16T22:22:00Z">
                <w:pPr/>
              </w:pPrChange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657679A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0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10" w:author="Benjamin Zhu" w:date="2020-05-16T22:22:00Z">
                <w:pPr/>
              </w:pPrChange>
            </w:pPr>
            <w:del w:id="411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Média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22E29A8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1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13" w:author="Benjamin Zhu" w:date="2020-05-16T22:22:00Z">
                <w:pPr/>
              </w:pPrChange>
            </w:pPr>
            <w:del w:id="414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Desavio Padrão</w:delText>
              </w:r>
            </w:del>
          </w:p>
        </w:tc>
      </w:tr>
      <w:tr w:rsidR="00511193" w:rsidRPr="00BA5247" w:rsidDel="0039376F" w14:paraId="59D35EEF" w14:textId="77777777" w:rsidTr="00511193">
        <w:trPr>
          <w:del w:id="415" w:author="Benjamin Zhu" w:date="2020-04-29T00:02:00Z"/>
        </w:trPr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B97A77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1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17" w:author="Benjamin Zhu" w:date="2020-05-16T22:22:00Z">
                <w:pPr/>
              </w:pPrChange>
            </w:pPr>
            <w:del w:id="418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b1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9BEFFD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1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20" w:author="Benjamin Zhu" w:date="2020-05-16T22:22:00Z">
                <w:pPr/>
              </w:pPrChange>
            </w:pPr>
            <w:del w:id="421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3.426956</w:delText>
              </w:r>
            </w:del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527EB2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2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23" w:author="Benjamin Zhu" w:date="2020-05-16T22:22:00Z">
                <w:pPr/>
              </w:pPrChange>
            </w:pPr>
            <w:del w:id="424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1.819571</w:delText>
              </w:r>
            </w:del>
          </w:p>
        </w:tc>
      </w:tr>
      <w:tr w:rsidR="00511193" w:rsidRPr="00BA5247" w:rsidDel="0039376F" w14:paraId="40CC9FF0" w14:textId="77777777" w:rsidTr="00511193">
        <w:trPr>
          <w:del w:id="425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CEDE2B9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2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27" w:author="Benjamin Zhu" w:date="2020-05-16T22:22:00Z">
                <w:pPr/>
              </w:pPrChange>
            </w:pPr>
            <w:del w:id="428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b2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D1F9C42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2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30" w:author="Benjamin Zhu" w:date="2020-05-16T22:22:00Z">
                <w:pPr/>
              </w:pPrChange>
            </w:pPr>
            <w:del w:id="431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4.071827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0BA93FF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3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33" w:author="Benjamin Zhu" w:date="2020-05-16T22:22:00Z">
                <w:pPr/>
              </w:pPrChange>
            </w:pPr>
            <w:del w:id="434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2.059753</w:delText>
              </w:r>
            </w:del>
          </w:p>
        </w:tc>
      </w:tr>
      <w:tr w:rsidR="00511193" w:rsidRPr="00BA5247" w:rsidDel="0039376F" w14:paraId="66268AC2" w14:textId="77777777" w:rsidTr="00511193">
        <w:trPr>
          <w:del w:id="435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5208F3C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3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37" w:author="Benjamin Zhu" w:date="2020-05-16T22:22:00Z">
                <w:pPr/>
              </w:pPrChange>
            </w:pPr>
            <w:del w:id="438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b3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D23AA7E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3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40" w:author="Benjamin Zhu" w:date="2020-05-16T22:22:00Z">
                <w:pPr/>
              </w:pPrChange>
            </w:pPr>
            <w:del w:id="441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2.804628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C50785D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4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43" w:author="Benjamin Zhu" w:date="2020-05-16T22:22:00Z">
                <w:pPr/>
              </w:pPrChange>
            </w:pPr>
            <w:del w:id="444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1.739748</w:delText>
              </w:r>
            </w:del>
          </w:p>
        </w:tc>
      </w:tr>
      <w:tr w:rsidR="00511193" w:rsidRPr="00BA5247" w:rsidDel="0039376F" w14:paraId="31E4FFA5" w14:textId="77777777" w:rsidTr="00511193">
        <w:trPr>
          <w:del w:id="445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FA621CB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4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47" w:author="Benjamin Zhu" w:date="2020-05-16T22:22:00Z">
                <w:pPr/>
              </w:pPrChange>
            </w:pPr>
            <w:del w:id="448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b4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36B6979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49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50" w:author="Benjamin Zhu" w:date="2020-05-16T22:22:00Z">
                <w:pPr/>
              </w:pPrChange>
            </w:pPr>
            <w:del w:id="451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2.721777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ABA2331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52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53" w:author="Benjamin Zhu" w:date="2020-05-16T22:22:00Z">
                <w:pPr/>
              </w:pPrChange>
            </w:pPr>
            <w:del w:id="454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1.900617</w:delText>
              </w:r>
            </w:del>
          </w:p>
        </w:tc>
      </w:tr>
      <w:commentRangeEnd w:id="319"/>
      <w:tr w:rsidR="00511193" w:rsidRPr="00BA5247" w:rsidDel="0039376F" w14:paraId="2F327EDF" w14:textId="77777777" w:rsidTr="00511193">
        <w:trPr>
          <w:del w:id="455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930258C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56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57" w:author="Benjamin Zhu" w:date="2020-05-16T22:22:00Z">
                <w:pPr/>
              </w:pPrChange>
            </w:pPr>
            <w:del w:id="458" w:author="Benjamin Zhu" w:date="2020-04-29T00:02:00Z">
              <w:r w:rsidRPr="00511193" w:rsidDel="0039376F">
                <w:rPr>
                  <w:rStyle w:val="CommentReference"/>
                  <w:lang w:val="pt-BR"/>
                  <w:rPrChange w:id="459" w:author="Benjamin Zhu" w:date="2020-05-16T21:03:00Z">
                    <w:rPr>
                      <w:rStyle w:val="CommentReference"/>
                    </w:rPr>
                  </w:rPrChange>
                </w:rPr>
                <w:commentReference w:id="319"/>
              </w:r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b6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71D4614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6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61" w:author="Benjamin Zhu" w:date="2020-05-16T22:22:00Z">
                <w:pPr/>
              </w:pPrChange>
            </w:pPr>
            <w:del w:id="462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3.33425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916150E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6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64" w:author="Benjamin Zhu" w:date="2020-05-16T22:22:00Z">
                <w:pPr/>
              </w:pPrChange>
            </w:pPr>
            <w:del w:id="465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2.06756</w:delText>
              </w:r>
            </w:del>
          </w:p>
        </w:tc>
      </w:tr>
      <w:tr w:rsidR="00511193" w:rsidRPr="00BA5247" w:rsidDel="0039376F" w14:paraId="67B7077F" w14:textId="77777777" w:rsidTr="00511193">
        <w:trPr>
          <w:del w:id="466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F3A011C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6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68" w:author="Benjamin Zhu" w:date="2020-05-16T22:22:00Z">
                <w:pPr/>
              </w:pPrChange>
            </w:pPr>
            <w:del w:id="469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b12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F496FAE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7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71" w:author="Benjamin Zhu" w:date="2020-05-16T22:22:00Z">
                <w:pPr/>
              </w:pPrChange>
            </w:pPr>
            <w:del w:id="472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5.112029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F4E3E41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7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74" w:author="Benjamin Zhu" w:date="2020-05-16T22:22:00Z">
                <w:pPr/>
              </w:pPrChange>
            </w:pPr>
            <w:del w:id="475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1.924139</w:delText>
              </w:r>
            </w:del>
          </w:p>
        </w:tc>
      </w:tr>
      <w:tr w:rsidR="00511193" w:rsidRPr="00BA5247" w:rsidDel="0039376F" w14:paraId="2C16875D" w14:textId="77777777" w:rsidTr="00511193">
        <w:trPr>
          <w:del w:id="476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3A782B4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7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78" w:author="Benjamin Zhu" w:date="2020-05-16T22:22:00Z">
                <w:pPr/>
              </w:pPrChange>
            </w:pPr>
            <w:del w:id="479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b13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C4E1EFC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8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81" w:author="Benjamin Zhu" w:date="2020-05-16T22:22:00Z">
                <w:pPr/>
              </w:pPrChange>
            </w:pPr>
            <w:del w:id="482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3.066493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C07A374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8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84" w:author="Benjamin Zhu" w:date="2020-05-16T22:22:00Z">
                <w:pPr/>
              </w:pPrChange>
            </w:pPr>
            <w:del w:id="485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1.941934</w:delText>
              </w:r>
            </w:del>
          </w:p>
        </w:tc>
      </w:tr>
      <w:tr w:rsidR="00511193" w:rsidRPr="00BA5247" w:rsidDel="0039376F" w14:paraId="16B2DEDB" w14:textId="77777777" w:rsidTr="00511193">
        <w:trPr>
          <w:del w:id="486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753B5AD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8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88" w:author="Benjamin Zhu" w:date="2020-05-16T22:22:00Z">
                <w:pPr/>
              </w:pPrChange>
            </w:pPr>
            <w:del w:id="489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b21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16DA535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9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91" w:author="Benjamin Zhu" w:date="2020-05-16T22:22:00Z">
                <w:pPr/>
              </w:pPrChange>
            </w:pPr>
            <w:del w:id="492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2.222281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667C9BB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9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94" w:author="Benjamin Zhu" w:date="2020-05-16T22:22:00Z">
                <w:pPr/>
              </w:pPrChange>
            </w:pPr>
            <w:del w:id="495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1.621907</w:delText>
              </w:r>
            </w:del>
          </w:p>
        </w:tc>
      </w:tr>
      <w:tr w:rsidR="00511193" w:rsidRPr="00BA5247" w:rsidDel="0039376F" w14:paraId="228A4833" w14:textId="77777777" w:rsidTr="00511193">
        <w:trPr>
          <w:del w:id="496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71C3BD1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49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498" w:author="Benjamin Zhu" w:date="2020-05-16T22:22:00Z">
                <w:pPr/>
              </w:pPrChange>
            </w:pPr>
            <w:del w:id="499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b21a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12FACF9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0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01" w:author="Benjamin Zhu" w:date="2020-05-16T22:22:00Z">
                <w:pPr/>
              </w:pPrChange>
            </w:pPr>
            <w:del w:id="502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3.261056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D0BA373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0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04" w:author="Benjamin Zhu" w:date="2020-05-16T22:22:00Z">
                <w:pPr/>
              </w:pPrChange>
            </w:pPr>
            <w:del w:id="505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2.250339</w:delText>
              </w:r>
            </w:del>
          </w:p>
        </w:tc>
      </w:tr>
      <w:tr w:rsidR="00511193" w:rsidRPr="00BA5247" w:rsidDel="0039376F" w14:paraId="23BECAEC" w14:textId="77777777" w:rsidTr="00511193">
        <w:trPr>
          <w:del w:id="506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E0082B4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0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08" w:author="Benjamin Zhu" w:date="2020-05-16T22:22:00Z">
                <w:pPr/>
              </w:pPrChange>
            </w:pPr>
            <w:del w:id="509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b32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4A2F361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1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11" w:author="Benjamin Zhu" w:date="2020-05-16T22:22:00Z">
                <w:pPr/>
              </w:pPrChange>
            </w:pPr>
            <w:del w:id="512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3.372535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A5FAEB9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1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14" w:author="Benjamin Zhu" w:date="2020-05-16T22:22:00Z">
                <w:pPr/>
              </w:pPrChange>
            </w:pPr>
            <w:del w:id="515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1.977211</w:delText>
              </w:r>
            </w:del>
          </w:p>
        </w:tc>
      </w:tr>
      <w:tr w:rsidR="00511193" w:rsidRPr="00BA5247" w:rsidDel="0039376F" w14:paraId="7F2F4DB7" w14:textId="77777777" w:rsidTr="00511193">
        <w:trPr>
          <w:del w:id="516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B7FCC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1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18" w:author="Benjamin Zhu" w:date="2020-05-16T22:22:00Z">
                <w:pPr/>
              </w:pPrChange>
            </w:pPr>
            <w:del w:id="519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b47a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29A90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2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21" w:author="Benjamin Zhu" w:date="2020-05-16T22:22:00Z">
                <w:pPr/>
              </w:pPrChange>
            </w:pPr>
            <w:del w:id="522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3.165352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505DE8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2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24" w:author="Benjamin Zhu" w:date="2020-05-16T22:22:00Z">
                <w:pPr/>
              </w:pPrChange>
            </w:pPr>
            <w:del w:id="525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1.982984</w:delText>
              </w:r>
            </w:del>
          </w:p>
        </w:tc>
      </w:tr>
      <w:tr w:rsidR="00511193" w:rsidRPr="00BA5247" w:rsidDel="0039376F" w14:paraId="0B2E2FD0" w14:textId="77777777" w:rsidTr="00511193">
        <w:trPr>
          <w:del w:id="526" w:author="Benjamin Zhu" w:date="2020-04-29T00:02:00Z"/>
        </w:trPr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56DC6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27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28" w:author="Benjamin Zhu" w:date="2020-05-16T22:22:00Z">
                <w:pPr/>
              </w:pPrChange>
            </w:pPr>
            <w:del w:id="529" w:author="Benjamin Zhu" w:date="2020-04-29T00:02:00Z">
              <w:r w:rsidRPr="00511193" w:rsidDel="0039376F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pt-BR"/>
                </w:rPr>
                <w:delText>N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112E5B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30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31" w:author="Benjamin Zhu" w:date="2020-05-16T22:22:00Z">
                <w:pPr/>
              </w:pPrChange>
            </w:pPr>
            <w:del w:id="532" w:author="Benjamin Zhu" w:date="2020-04-29T00:02:00Z">
              <w:r w:rsidRPr="00511193" w:rsidDel="0039376F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3028</w:delText>
              </w:r>
            </w:del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2C2256" w14:textId="77777777" w:rsidR="00511193" w:rsidRPr="00511193" w:rsidDel="0039376F" w:rsidRDefault="00511193">
            <w:pPr>
              <w:spacing w:line="480" w:lineRule="auto"/>
              <w:ind w:firstLine="720"/>
              <w:rPr>
                <w:del w:id="533" w:author="Benjamin Zhu" w:date="2020-04-29T00:02:00Z"/>
                <w:rFonts w:ascii="Times New Roman" w:hAnsi="Times New Roman" w:cs="Times New Roman"/>
                <w:sz w:val="24"/>
                <w:szCs w:val="24"/>
                <w:lang w:val="pt-BR"/>
              </w:rPr>
              <w:pPrChange w:id="534" w:author="Benjamin Zhu" w:date="2020-05-16T22:22:00Z">
                <w:pPr/>
              </w:pPrChange>
            </w:pPr>
          </w:p>
        </w:tc>
      </w:tr>
    </w:tbl>
    <w:p w14:paraId="05ECE7B4" w14:textId="77777777" w:rsidR="00511193" w:rsidRPr="00511193" w:rsidDel="00C77D4A" w:rsidRDefault="00511193" w:rsidP="00511193">
      <w:pPr>
        <w:spacing w:line="480" w:lineRule="auto"/>
        <w:ind w:firstLine="720"/>
        <w:rPr>
          <w:del w:id="535" w:author="Benjamin Zhu" w:date="2020-04-29T00:02:00Z"/>
          <w:lang w:val="pt-BR"/>
        </w:rPr>
      </w:pPr>
    </w:p>
    <w:p w14:paraId="6C818D26" w14:textId="77777777" w:rsidR="00511193" w:rsidRPr="00511193" w:rsidRDefault="00511193" w:rsidP="00511193">
      <w:pPr>
        <w:spacing w:line="480" w:lineRule="auto"/>
        <w:ind w:firstLine="720"/>
        <w:rPr>
          <w:ins w:id="536" w:author="Benjamin Zhu" w:date="2020-05-16T22:22:00Z"/>
          <w:lang w:val="pt-BR"/>
        </w:rPr>
      </w:pPr>
    </w:p>
    <w:p w14:paraId="4110E3D0" w14:textId="77777777" w:rsidR="00511193" w:rsidRPr="00511193" w:rsidRDefault="00511193" w:rsidP="00511193">
      <w:pPr>
        <w:jc w:val="center"/>
        <w:rPr>
          <w:lang w:val="pt-BR"/>
        </w:rPr>
      </w:pPr>
      <w:r w:rsidRPr="00511193">
        <w:rPr>
          <w:lang w:val="pt-BR"/>
        </w:rPr>
        <w:t xml:space="preserve">Tabela </w:t>
      </w:r>
      <w:ins w:id="537" w:author="Benjamin Zhu" w:date="2020-04-29T20:02:00Z">
        <w:r w:rsidRPr="00511193">
          <w:rPr>
            <w:lang w:val="pt-BR"/>
          </w:rPr>
          <w:t>2</w:t>
        </w:r>
      </w:ins>
      <w:del w:id="538" w:author="Benjamin Zhu" w:date="2020-04-29T20:02:00Z">
        <w:r w:rsidRPr="00511193" w:rsidDel="005218B6">
          <w:rPr>
            <w:lang w:val="pt-BR"/>
          </w:rPr>
          <w:delText>4</w:delText>
        </w:r>
      </w:del>
      <w:r w:rsidRPr="00511193">
        <w:rPr>
          <w:lang w:val="pt-BR"/>
        </w:rPr>
        <w:t xml:space="preserve">. </w:t>
      </w:r>
      <w:del w:id="539" w:author="Ednaldo Ribeiro" w:date="2020-05-22T16:30:00Z">
        <w:r w:rsidRPr="00511193" w:rsidDel="00CA6ABB">
          <w:rPr>
            <w:lang w:val="pt-BR"/>
          </w:rPr>
          <w:delText>Média e Desavio Padrão d</w:delText>
        </w:r>
      </w:del>
      <w:ins w:id="540" w:author="Benjamin Zhu" w:date="2020-05-16T22:23:00Z">
        <w:del w:id="541" w:author="Ednaldo Ribeiro" w:date="2020-05-22T16:30:00Z">
          <w:r w:rsidRPr="00511193" w:rsidDel="00CA6ABB">
            <w:rPr>
              <w:lang w:val="pt-BR"/>
            </w:rPr>
            <w:delText>a</w:delText>
          </w:r>
        </w:del>
      </w:ins>
      <w:del w:id="542" w:author="Ednaldo Ribeiro" w:date="2020-05-22T16:30:00Z">
        <w:r w:rsidRPr="00511193" w:rsidDel="00CA6ABB">
          <w:rPr>
            <w:lang w:val="pt-BR"/>
          </w:rPr>
          <w:delText>os variáveis</w:delText>
        </w:r>
      </w:del>
      <w:ins w:id="543" w:author="Benjamin Zhu" w:date="2020-05-16T22:23:00Z">
        <w:del w:id="544" w:author="Ednaldo Ribeiro" w:date="2020-05-22T16:30:00Z">
          <w:r w:rsidRPr="00511193" w:rsidDel="00CA6ABB">
            <w:rPr>
              <w:lang w:val="pt-BR"/>
            </w:rPr>
            <w:delText xml:space="preserve"> </w:delText>
          </w:r>
        </w:del>
      </w:ins>
      <w:ins w:id="545" w:author="Ednaldo Ribeiro" w:date="2020-05-22T16:30:00Z">
        <w:r w:rsidRPr="00511193">
          <w:rPr>
            <w:lang w:val="pt-BR"/>
          </w:rPr>
          <w:t>Descritivas das variáveis, Brasil, 2017-19.</w:t>
        </w:r>
      </w:ins>
      <w:del w:id="546" w:author="Benjamin Zhu" w:date="2020-05-16T22:23:00Z">
        <w:r w:rsidRPr="00511193" w:rsidDel="00C77D4A">
          <w:rPr>
            <w:lang w:val="pt-BR"/>
          </w:rPr>
          <w:delText xml:space="preserve"> </w:delText>
        </w:r>
      </w:del>
      <w:del w:id="547" w:author="Ednaldo Ribeiro" w:date="2020-05-22T16:29:00Z">
        <w:r w:rsidRPr="00511193" w:rsidDel="00CA6ABB">
          <w:rPr>
            <w:lang w:val="pt-BR"/>
          </w:rPr>
          <w:delText>controles</w:delText>
        </w:r>
      </w:del>
      <w:ins w:id="548" w:author="Benjamin Zhu" w:date="2020-05-16T22:23:00Z">
        <w:del w:id="549" w:author="Ednaldo Ribeiro" w:date="2020-05-22T16:29:00Z">
          <w:r w:rsidRPr="00511193" w:rsidDel="00CA6ABB">
            <w:rPr>
              <w:lang w:val="pt-BR"/>
            </w:rPr>
            <w:delText xml:space="preserve"> e os </w:delText>
          </w:r>
        </w:del>
      </w:ins>
      <w:ins w:id="550" w:author="Benjamin Zhu" w:date="2020-05-16T22:24:00Z">
        <w:del w:id="551" w:author="Ednaldo Ribeiro" w:date="2020-05-22T16:29:00Z">
          <w:r w:rsidRPr="00511193" w:rsidDel="00CA6ABB">
            <w:rPr>
              <w:lang w:val="pt-BR"/>
            </w:rPr>
            <w:delText>í</w:delText>
          </w:r>
        </w:del>
      </w:ins>
      <w:ins w:id="552" w:author="Benjamin Zhu" w:date="2020-05-16T22:23:00Z">
        <w:del w:id="553" w:author="Ednaldo Ribeiro" w:date="2020-05-22T16:29:00Z">
          <w:r w:rsidRPr="00511193" w:rsidDel="00CA6ABB">
            <w:rPr>
              <w:lang w:val="pt-BR"/>
            </w:rPr>
            <w:delText>ndices</w:delText>
          </w:r>
        </w:del>
      </w:ins>
    </w:p>
    <w:tbl>
      <w:tblPr>
        <w:tblpPr w:leftFromText="180" w:rightFromText="180" w:vertAnchor="text" w:tblpXSpec="center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3074"/>
        <w:gridCol w:w="1656"/>
        <w:gridCol w:w="1656"/>
      </w:tblGrid>
      <w:tr w:rsidR="00511193" w:rsidRPr="00511193" w14:paraId="25ED8630" w14:textId="77777777" w:rsidTr="00511193">
        <w:tc>
          <w:tcPr>
            <w:tcW w:w="3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0089E4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B6B5CF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Proporção (Média para Idade)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69B910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Desavio Padrão</w:t>
            </w:r>
          </w:p>
        </w:tc>
      </w:tr>
      <w:tr w:rsidR="00511193" w:rsidRPr="00511193" w14:paraId="40849862" w14:textId="77777777" w:rsidTr="00511193">
        <w:tc>
          <w:tcPr>
            <w:tcW w:w="30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419E14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Feminina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5A396A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0,5025053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594A50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0,5000763</w:t>
            </w:r>
          </w:p>
        </w:tc>
      </w:tr>
      <w:tr w:rsidR="00511193" w:rsidRPr="00511193" w14:paraId="2EC7164B" w14:textId="77777777" w:rsidTr="00511193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39D6BFB8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Idade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E85C0B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38,87245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C3E581C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15,91045</w:t>
            </w:r>
          </w:p>
        </w:tc>
      </w:tr>
      <w:tr w:rsidR="00511193" w:rsidRPr="00511193" w14:paraId="01E56064" w14:textId="77777777" w:rsidTr="00511193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26AF1948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Formação Superior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669B76C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0,1020371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0AE8306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0,302747</w:t>
            </w:r>
          </w:p>
        </w:tc>
      </w:tr>
      <w:tr w:rsidR="00511193" w:rsidRPr="00511193" w14:paraId="0DAEFE35" w14:textId="77777777" w:rsidTr="00511193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57AF7C5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 0-1050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2414524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0,2825094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D06170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0,4502941</w:t>
            </w:r>
          </w:p>
        </w:tc>
      </w:tr>
      <w:tr w:rsidR="00511193" w:rsidRPr="00511193" w14:paraId="28F255E7" w14:textId="77777777" w:rsidTr="00511193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0D5AEF61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 1051-1950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49E1196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0,2860213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F158DEB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0,4519741</w:t>
            </w:r>
          </w:p>
        </w:tc>
      </w:tr>
      <w:tr w:rsidR="00511193" w:rsidRPr="00511193" w14:paraId="0913EC5F" w14:textId="77777777" w:rsidTr="00511193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73D63730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 1951-2550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C101615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0,1523037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02C2855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0,3593743</w:t>
            </w:r>
          </w:p>
        </w:tc>
      </w:tr>
      <w:tr w:rsidR="00511193" w:rsidRPr="00511193" w14:paraId="2EE812F4" w14:textId="77777777" w:rsidTr="00511193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5C5FA16C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Renda Familiar 4951p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BC08CD1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0,1451925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4E70CF0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0,352353</w:t>
            </w:r>
          </w:p>
        </w:tc>
      </w:tr>
      <w:tr w:rsidR="00511193" w:rsidRPr="00511193" w14:paraId="1FBA1E01" w14:textId="77777777" w:rsidTr="00511193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182BE43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Branco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6DF206B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0,2971485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8EB8E2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0,4570789</w:t>
            </w:r>
          </w:p>
        </w:tc>
      </w:tr>
      <w:tr w:rsidR="00511193" w:rsidRPr="00511193" w14:paraId="36339C2F" w14:textId="77777777" w:rsidTr="00511193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421DD50B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Negro/Pardo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D82E82E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0,6055005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211F6B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0,4888246</w:t>
            </w:r>
          </w:p>
        </w:tc>
      </w:tr>
      <w:tr w:rsidR="00511193" w:rsidRPr="00511193" w14:paraId="4CBA7C4D" w14:textId="77777777" w:rsidTr="00511193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74FB83B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Outro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FF94970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0,0370604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98349FE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0,1889413</w:t>
            </w:r>
          </w:p>
        </w:tc>
      </w:tr>
      <w:tr w:rsidR="00511193" w:rsidRPr="00511193" w14:paraId="7FF1C151" w14:textId="77777777" w:rsidTr="00511193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293F667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Amarelo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04A0067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0,0602907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1FE32DB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0,2380643</w:t>
            </w:r>
          </w:p>
        </w:tc>
      </w:tr>
      <w:tr w:rsidR="00511193" w:rsidRPr="00511193" w14:paraId="36C9F4AA" w14:textId="77777777" w:rsidTr="00511193"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</w:tcPr>
          <w:p w14:paraId="78922CC5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2017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ACC7495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0,5056106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0A14B1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0,500051</w:t>
            </w:r>
          </w:p>
        </w:tc>
      </w:tr>
      <w:tr w:rsidR="00511193" w:rsidRPr="00511193" w14:paraId="04B6EC36" w14:textId="77777777" w:rsidTr="00511193">
        <w:tc>
          <w:tcPr>
            <w:tcW w:w="3074" w:type="dxa"/>
            <w:tcBorders>
              <w:top w:val="nil"/>
              <w:left w:val="nil"/>
              <w:right w:val="nil"/>
            </w:tcBorders>
          </w:tcPr>
          <w:p w14:paraId="7CBBF2A6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2019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</w:tcPr>
          <w:p w14:paraId="5158C2CA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0,4943894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</w:tcPr>
          <w:p w14:paraId="55359C38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0,500051</w:t>
            </w:r>
          </w:p>
        </w:tc>
      </w:tr>
      <w:tr w:rsidR="00511193" w:rsidRPr="00511193" w14:paraId="0A391F09" w14:textId="77777777" w:rsidTr="00511193">
        <w:tc>
          <w:tcPr>
            <w:tcW w:w="3074" w:type="dxa"/>
            <w:tcBorders>
              <w:top w:val="nil"/>
              <w:left w:val="nil"/>
              <w:right w:val="nil"/>
            </w:tcBorders>
          </w:tcPr>
          <w:p w14:paraId="78907B40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COPI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</w:tcPr>
          <w:p w14:paraId="59D549D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0,4281259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</w:tcPr>
          <w:p w14:paraId="667DFBFE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0,2337673</w:t>
            </w:r>
          </w:p>
        </w:tc>
      </w:tr>
      <w:tr w:rsidR="00511193" w:rsidRPr="00511193" w14:paraId="67CEF086" w14:textId="77777777" w:rsidTr="00511193">
        <w:tc>
          <w:tcPr>
            <w:tcW w:w="3074" w:type="dxa"/>
            <w:tcBorders>
              <w:top w:val="nil"/>
              <w:left w:val="nil"/>
              <w:right w:val="nil"/>
            </w:tcBorders>
          </w:tcPr>
          <w:p w14:paraId="4C6854F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CI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</w:tcPr>
          <w:p w14:paraId="59915B01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0,3555311</w:t>
            </w:r>
          </w:p>
        </w:tc>
        <w:tc>
          <w:tcPr>
            <w:tcW w:w="1656" w:type="dxa"/>
            <w:tcBorders>
              <w:top w:val="nil"/>
              <w:left w:val="nil"/>
              <w:right w:val="nil"/>
            </w:tcBorders>
          </w:tcPr>
          <w:p w14:paraId="385D2130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0,2155426</w:t>
            </w:r>
          </w:p>
        </w:tc>
      </w:tr>
      <w:tr w:rsidR="00511193" w:rsidRPr="00511193" w14:paraId="4BE3F1B1" w14:textId="77777777" w:rsidTr="00511193">
        <w:tc>
          <w:tcPr>
            <w:tcW w:w="3074" w:type="dxa"/>
            <w:tcBorders>
              <w:left w:val="nil"/>
              <w:bottom w:val="single" w:sz="4" w:space="0" w:color="auto"/>
              <w:right w:val="nil"/>
            </w:tcBorders>
          </w:tcPr>
          <w:p w14:paraId="08EE2677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BR"/>
              </w:rPr>
              <w:t>N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</w:tcPr>
          <w:p w14:paraId="33465848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3030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</w:tcPr>
          <w:p w14:paraId="2CB58CB6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02BBE966" w14:textId="77777777" w:rsidR="00511193" w:rsidRPr="00511193" w:rsidRDefault="00511193">
      <w:pPr>
        <w:ind w:firstLine="1560"/>
        <w:rPr>
          <w:ins w:id="554" w:author="Ednaldo Ribeiro" w:date="2020-05-22T16:43:00Z"/>
          <w:lang w:val="pt-BR"/>
        </w:rPr>
        <w:pPrChange w:id="555" w:author="Ednaldo Ribeiro" w:date="2020-05-22T16:43:00Z">
          <w:pPr>
            <w:ind w:firstLine="1134"/>
          </w:pPr>
        </w:pPrChange>
      </w:pPr>
      <w:del w:id="556" w:author="Ednaldo Ribeiro" w:date="2020-05-22T16:43:00Z">
        <w:r w:rsidRPr="00511193" w:rsidDel="00D46D62">
          <w:rPr>
            <w:lang w:val="pt-BR"/>
          </w:rPr>
          <w:br w:type="textWrapping" w:clear="all"/>
        </w:r>
      </w:del>
      <w:ins w:id="557" w:author="Ednaldo Ribeiro" w:date="2020-05-22T16:43:00Z">
        <w:r w:rsidRPr="00511193">
          <w:rPr>
            <w:lang w:val="pt-BR"/>
          </w:rPr>
          <w:t xml:space="preserve">Fonte: </w:t>
        </w:r>
        <w:proofErr w:type="spellStart"/>
        <w:r w:rsidRPr="00511193">
          <w:rPr>
            <w:lang w:val="pt-BR"/>
          </w:rPr>
          <w:t>Lapop</w:t>
        </w:r>
        <w:proofErr w:type="spellEnd"/>
        <w:r w:rsidRPr="00511193">
          <w:rPr>
            <w:lang w:val="pt-BR"/>
          </w:rPr>
          <w:t>, 2017 e 2019.</w:t>
        </w:r>
      </w:ins>
    </w:p>
    <w:p w14:paraId="7DF59636" w14:textId="77777777" w:rsidR="00511193" w:rsidRPr="00511193" w:rsidRDefault="00511193" w:rsidP="00511193">
      <w:pPr>
        <w:rPr>
          <w:lang w:val="pt-BR"/>
        </w:rPr>
      </w:pPr>
    </w:p>
    <w:p w14:paraId="5190A39C" w14:textId="46430C5C" w:rsidR="00511193" w:rsidRDefault="00511193" w:rsidP="00511193">
      <w:pPr>
        <w:spacing w:line="480" w:lineRule="auto"/>
        <w:ind w:firstLine="720"/>
        <w:rPr>
          <w:lang w:val="pt-BR"/>
        </w:rPr>
      </w:pPr>
      <w:r w:rsidRPr="00511193">
        <w:rPr>
          <w:lang w:val="pt-BR"/>
        </w:rPr>
        <w:lastRenderedPageBreak/>
        <w:t xml:space="preserve">Tabela 3 apresenta os resultados dos modelos de regressão. </w:t>
      </w:r>
      <w:ins w:id="558" w:author="Ednaldo Ribeiro" w:date="2020-05-22T16:37:00Z">
        <w:r w:rsidRPr="00511193">
          <w:rPr>
            <w:lang w:val="pt-BR"/>
          </w:rPr>
          <w:t xml:space="preserve">As </w:t>
        </w:r>
      </w:ins>
      <w:del w:id="559" w:author="Ednaldo Ribeiro" w:date="2020-05-22T16:37:00Z">
        <w:r w:rsidRPr="00511193" w:rsidDel="003B5FA6">
          <w:rPr>
            <w:lang w:val="pt-BR"/>
          </w:rPr>
          <w:delText xml:space="preserve">Colunas </w:delText>
        </w:r>
      </w:del>
      <w:ins w:id="560" w:author="Ednaldo Ribeiro" w:date="2020-05-22T16:37:00Z">
        <w:r w:rsidRPr="00511193">
          <w:rPr>
            <w:lang w:val="pt-BR"/>
          </w:rPr>
          <w:t xml:space="preserve">colunas </w:t>
        </w:r>
      </w:ins>
      <w:r w:rsidRPr="00511193">
        <w:rPr>
          <w:lang w:val="pt-BR"/>
        </w:rPr>
        <w:t>1 e 2 apresentam os modelos usando os índices de COPI e CI, respetivamente, sem interação, e</w:t>
      </w:r>
      <w:ins w:id="561" w:author="Ednaldo Ribeiro" w:date="2020-05-22T16:37:00Z">
        <w:r w:rsidRPr="00511193">
          <w:rPr>
            <w:lang w:val="pt-BR"/>
          </w:rPr>
          <w:t>nquanto as</w:t>
        </w:r>
      </w:ins>
      <w:del w:id="562" w:author="Ednaldo Ribeiro" w:date="2020-05-22T16:37:00Z">
        <w:r w:rsidRPr="00511193" w:rsidDel="003B5FA6">
          <w:rPr>
            <w:lang w:val="pt-BR"/>
          </w:rPr>
          <w:delText xml:space="preserve"> colunas</w:delText>
        </w:r>
      </w:del>
      <w:r w:rsidRPr="00511193">
        <w:rPr>
          <w:lang w:val="pt-BR"/>
        </w:rPr>
        <w:t xml:space="preserve"> 3 e 4 </w:t>
      </w:r>
      <w:ins w:id="563" w:author="Ednaldo Ribeiro" w:date="2020-05-22T16:37:00Z">
        <w:r w:rsidRPr="00511193">
          <w:rPr>
            <w:lang w:val="pt-BR"/>
          </w:rPr>
          <w:t>mostram</w:t>
        </w:r>
      </w:ins>
      <w:del w:id="564" w:author="Ednaldo Ribeiro" w:date="2020-05-22T16:37:00Z">
        <w:r w:rsidRPr="00511193" w:rsidDel="003B5FA6">
          <w:rPr>
            <w:lang w:val="pt-BR"/>
          </w:rPr>
          <w:delText>apresentam</w:delText>
        </w:r>
      </w:del>
      <w:r w:rsidRPr="00511193">
        <w:rPr>
          <w:lang w:val="pt-BR"/>
        </w:rPr>
        <w:t xml:space="preserve"> os mesmos modelos com interação entre formação superior e grupo étnico. </w:t>
      </w:r>
    </w:p>
    <w:p w14:paraId="46B2CCEF" w14:textId="77777777" w:rsidR="00511193" w:rsidRPr="00511193" w:rsidDel="003B5FA6" w:rsidRDefault="00511193" w:rsidP="00511193">
      <w:pPr>
        <w:rPr>
          <w:del w:id="565" w:author="Ednaldo Ribeiro" w:date="2020-05-22T16:37:00Z"/>
          <w:lang w:val="pt-BR"/>
        </w:rPr>
      </w:pPr>
    </w:p>
    <w:p w14:paraId="546CDA72" w14:textId="77777777" w:rsidR="00511193" w:rsidRPr="00511193" w:rsidDel="003B5FA6" w:rsidRDefault="00511193" w:rsidP="00511193">
      <w:pPr>
        <w:rPr>
          <w:del w:id="566" w:author="Ednaldo Ribeiro" w:date="2020-05-22T16:37:00Z"/>
          <w:lang w:val="pt-BR"/>
        </w:rPr>
      </w:pPr>
    </w:p>
    <w:p w14:paraId="6F051749" w14:textId="77777777" w:rsidR="00511193" w:rsidRPr="00511193" w:rsidDel="003B5FA6" w:rsidRDefault="00511193" w:rsidP="00511193">
      <w:pPr>
        <w:rPr>
          <w:del w:id="567" w:author="Ednaldo Ribeiro" w:date="2020-05-22T16:37:00Z"/>
          <w:lang w:val="pt-BR"/>
        </w:rPr>
      </w:pPr>
    </w:p>
    <w:p w14:paraId="315B3D7D" w14:textId="77777777" w:rsidR="00511193" w:rsidRPr="00511193" w:rsidDel="003B5FA6" w:rsidRDefault="00511193" w:rsidP="00511193">
      <w:pPr>
        <w:rPr>
          <w:del w:id="568" w:author="Ednaldo Ribeiro" w:date="2020-05-22T16:37:00Z"/>
          <w:lang w:val="pt-BR"/>
        </w:rPr>
      </w:pPr>
    </w:p>
    <w:p w14:paraId="1452A287" w14:textId="77777777" w:rsidR="00511193" w:rsidRPr="00511193" w:rsidDel="003B5FA6" w:rsidRDefault="00511193" w:rsidP="00511193">
      <w:pPr>
        <w:rPr>
          <w:del w:id="569" w:author="Ednaldo Ribeiro" w:date="2020-05-22T16:37:00Z"/>
          <w:lang w:val="pt-BR"/>
        </w:rPr>
      </w:pPr>
    </w:p>
    <w:p w14:paraId="4131DEC6" w14:textId="77777777" w:rsidR="00511193" w:rsidRPr="00511193" w:rsidDel="003B5FA6" w:rsidRDefault="00511193" w:rsidP="00511193">
      <w:pPr>
        <w:rPr>
          <w:del w:id="570" w:author="Ednaldo Ribeiro" w:date="2020-05-22T16:37:00Z"/>
          <w:lang w:val="pt-BR"/>
        </w:rPr>
      </w:pPr>
    </w:p>
    <w:p w14:paraId="313C2194" w14:textId="77777777" w:rsidR="00511193" w:rsidRPr="00511193" w:rsidDel="003B5FA6" w:rsidRDefault="00511193" w:rsidP="00511193">
      <w:pPr>
        <w:rPr>
          <w:del w:id="571" w:author="Ednaldo Ribeiro" w:date="2020-05-22T16:37:00Z"/>
          <w:lang w:val="pt-BR"/>
        </w:rPr>
      </w:pPr>
    </w:p>
    <w:p w14:paraId="6AE107D3" w14:textId="77777777" w:rsidR="00511193" w:rsidRPr="00511193" w:rsidDel="003B5FA6" w:rsidRDefault="00511193" w:rsidP="00511193">
      <w:pPr>
        <w:rPr>
          <w:del w:id="572" w:author="Ednaldo Ribeiro" w:date="2020-05-22T16:37:00Z"/>
          <w:lang w:val="pt-BR"/>
        </w:rPr>
      </w:pPr>
    </w:p>
    <w:p w14:paraId="55F61A6B" w14:textId="77777777" w:rsidR="00511193" w:rsidRPr="00511193" w:rsidDel="003B5FA6" w:rsidRDefault="00511193" w:rsidP="00511193">
      <w:pPr>
        <w:rPr>
          <w:del w:id="573" w:author="Ednaldo Ribeiro" w:date="2020-05-22T16:37:00Z"/>
          <w:lang w:val="pt-BR"/>
        </w:rPr>
      </w:pPr>
    </w:p>
    <w:p w14:paraId="5D6062F2" w14:textId="77777777" w:rsidR="00511193" w:rsidRPr="00511193" w:rsidDel="003B5FA6" w:rsidRDefault="00511193" w:rsidP="00511193">
      <w:pPr>
        <w:rPr>
          <w:del w:id="574" w:author="Ednaldo Ribeiro" w:date="2020-05-22T16:37:00Z"/>
          <w:lang w:val="pt-BR"/>
        </w:rPr>
      </w:pPr>
    </w:p>
    <w:p w14:paraId="55C0C337" w14:textId="77777777" w:rsidR="00511193" w:rsidRPr="00511193" w:rsidDel="003B5FA6" w:rsidRDefault="00511193" w:rsidP="00511193">
      <w:pPr>
        <w:rPr>
          <w:del w:id="575" w:author="Ednaldo Ribeiro" w:date="2020-05-22T16:37:00Z"/>
          <w:lang w:val="pt-BR"/>
        </w:rPr>
      </w:pPr>
    </w:p>
    <w:p w14:paraId="5F0E04FF" w14:textId="77777777" w:rsidR="00511193" w:rsidRPr="00511193" w:rsidDel="003B5FA6" w:rsidRDefault="00511193" w:rsidP="00511193">
      <w:pPr>
        <w:rPr>
          <w:del w:id="576" w:author="Ednaldo Ribeiro" w:date="2020-05-22T16:37:00Z"/>
          <w:lang w:val="pt-BR"/>
        </w:rPr>
      </w:pPr>
    </w:p>
    <w:p w14:paraId="37E299AE" w14:textId="77777777" w:rsidR="00511193" w:rsidRPr="00511193" w:rsidDel="003B5FA6" w:rsidRDefault="00511193" w:rsidP="00511193">
      <w:pPr>
        <w:rPr>
          <w:del w:id="577" w:author="Ednaldo Ribeiro" w:date="2020-05-22T16:37:00Z"/>
          <w:lang w:val="pt-BR"/>
        </w:rPr>
      </w:pPr>
    </w:p>
    <w:p w14:paraId="0B2E8965" w14:textId="77777777" w:rsidR="00511193" w:rsidRPr="00511193" w:rsidDel="003B5FA6" w:rsidRDefault="00511193" w:rsidP="00511193">
      <w:pPr>
        <w:rPr>
          <w:del w:id="578" w:author="Ednaldo Ribeiro" w:date="2020-05-22T16:37:00Z"/>
          <w:lang w:val="pt-BR"/>
        </w:rPr>
      </w:pPr>
    </w:p>
    <w:p w14:paraId="1359B1B9" w14:textId="77777777" w:rsidR="00511193" w:rsidRPr="00511193" w:rsidDel="003B5FA6" w:rsidRDefault="00511193" w:rsidP="00511193">
      <w:pPr>
        <w:rPr>
          <w:del w:id="579" w:author="Ednaldo Ribeiro" w:date="2020-05-22T16:37:00Z"/>
          <w:lang w:val="pt-BR"/>
        </w:rPr>
      </w:pPr>
    </w:p>
    <w:p w14:paraId="7303CB5D" w14:textId="77777777" w:rsidR="00511193" w:rsidRPr="00511193" w:rsidDel="003B5FA6" w:rsidRDefault="00511193" w:rsidP="00511193">
      <w:pPr>
        <w:rPr>
          <w:del w:id="580" w:author="Ednaldo Ribeiro" w:date="2020-05-22T16:37:00Z"/>
          <w:lang w:val="pt-BR"/>
        </w:rPr>
      </w:pPr>
    </w:p>
    <w:p w14:paraId="739DA1B9" w14:textId="77777777" w:rsidR="00511193" w:rsidRPr="00511193" w:rsidDel="003B5FA6" w:rsidRDefault="00511193" w:rsidP="00511193">
      <w:pPr>
        <w:rPr>
          <w:del w:id="581" w:author="Ednaldo Ribeiro" w:date="2020-05-22T16:37:00Z"/>
          <w:lang w:val="pt-BR"/>
        </w:rPr>
      </w:pPr>
    </w:p>
    <w:p w14:paraId="015228A0" w14:textId="77777777" w:rsidR="00511193" w:rsidRPr="00511193" w:rsidDel="003B5FA6" w:rsidRDefault="00511193" w:rsidP="00511193">
      <w:pPr>
        <w:rPr>
          <w:del w:id="582" w:author="Ednaldo Ribeiro" w:date="2020-05-22T16:37:00Z"/>
          <w:lang w:val="pt-BR"/>
        </w:rPr>
      </w:pPr>
    </w:p>
    <w:p w14:paraId="47ED43B0" w14:textId="77777777" w:rsidR="00511193" w:rsidRPr="00511193" w:rsidRDefault="00511193">
      <w:pPr>
        <w:jc w:val="center"/>
        <w:rPr>
          <w:rFonts w:ascii="Times New Roman" w:hAnsi="Times New Roman"/>
          <w:sz w:val="20"/>
          <w:szCs w:val="20"/>
          <w:lang w:val="pt-BR"/>
        </w:rPr>
        <w:pPrChange w:id="583" w:author="Ednaldo Ribeiro" w:date="2020-05-22T16:38:00Z">
          <w:pPr/>
        </w:pPrChange>
      </w:pPr>
      <w:bookmarkStart w:id="584" w:name="_Hlk39095572"/>
      <w:r w:rsidRPr="00511193">
        <w:rPr>
          <w:lang w:val="pt-BR"/>
        </w:rPr>
        <w:t xml:space="preserve">Tabela 3. </w:t>
      </w:r>
      <w:del w:id="585" w:author="Ednaldo Ribeiro" w:date="2020-05-22T16:38:00Z">
        <w:r w:rsidRPr="00511193" w:rsidDel="003B5FA6">
          <w:rPr>
            <w:lang w:val="pt-BR"/>
          </w:rPr>
          <w:delText>Resultados dos m</w:delText>
        </w:r>
      </w:del>
      <w:ins w:id="586" w:author="Ednaldo Ribeiro" w:date="2020-05-22T16:38:00Z">
        <w:r w:rsidRPr="00511193">
          <w:rPr>
            <w:lang w:val="pt-BR"/>
          </w:rPr>
          <w:t>M</w:t>
        </w:r>
      </w:ins>
      <w:r w:rsidRPr="00511193">
        <w:rPr>
          <w:lang w:val="pt-BR"/>
        </w:rPr>
        <w:t>odelos de regressão</w:t>
      </w:r>
      <w:ins w:id="587" w:author="Ednaldo Ribeiro" w:date="2020-05-22T16:38:00Z">
        <w:r w:rsidRPr="00511193">
          <w:rPr>
            <w:lang w:val="pt-BR"/>
          </w:rPr>
          <w:t xml:space="preserve"> linear para COPI e CI, Brasil, 2017-19</w:t>
        </w:r>
      </w:ins>
      <w:r w:rsidRPr="00511193">
        <w:rPr>
          <w:lang w:val="pt-BR"/>
        </w:rPr>
        <w:t>.</w:t>
      </w:r>
    </w:p>
    <w:tbl>
      <w:tblPr>
        <w:tblW w:w="10680" w:type="dxa"/>
        <w:tblLayout w:type="fixed"/>
        <w:tblLook w:val="0000" w:firstRow="0" w:lastRow="0" w:firstColumn="0" w:lastColumn="0" w:noHBand="0" w:noVBand="0"/>
        <w:tblPrChange w:id="588" w:author="Ednaldo Ribeiro" w:date="2020-05-22T16:40:00Z">
          <w:tblPr>
            <w:tblW w:w="10680" w:type="dxa"/>
            <w:tblLayout w:type="fixed"/>
            <w:tblLook w:val="0000" w:firstRow="0" w:lastRow="0" w:firstColumn="0" w:lastColumn="0" w:noHBand="0" w:noVBand="0"/>
          </w:tblPr>
        </w:tblPrChange>
      </w:tblPr>
      <w:tblGrid>
        <w:gridCol w:w="2410"/>
        <w:gridCol w:w="2222"/>
        <w:gridCol w:w="2016"/>
        <w:gridCol w:w="2016"/>
        <w:gridCol w:w="2016"/>
        <w:tblGridChange w:id="589">
          <w:tblGrid>
            <w:gridCol w:w="2340"/>
            <w:gridCol w:w="2292"/>
            <w:gridCol w:w="2016"/>
            <w:gridCol w:w="2016"/>
            <w:gridCol w:w="2016"/>
          </w:tblGrid>
        </w:tblGridChange>
      </w:tblGrid>
      <w:tr w:rsidR="00511193" w:rsidRPr="00511193" w14:paraId="4CC94313" w14:textId="77777777" w:rsidTr="00511193"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590" w:author="Ednaldo Ribeiro" w:date="2020-05-22T16:40:00Z">
              <w:tcPr>
                <w:tcW w:w="234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744A8E4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591" w:author="Ednaldo Ribeiro" w:date="2020-05-22T16:40:00Z">
              <w:tcPr>
                <w:tcW w:w="229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6B4223B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592" w:author="Ednaldo Ribeiro" w:date="2020-05-22T16:40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63604A17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(2)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593" w:author="Ednaldo Ribeiro" w:date="2020-05-22T16:40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000739E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(3)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594" w:author="Ednaldo Ribeiro" w:date="2020-05-22T16:40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304471AA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(4)</w:t>
            </w:r>
          </w:p>
        </w:tc>
      </w:tr>
      <w:tr w:rsidR="00511193" w:rsidRPr="00511193" w14:paraId="703A9B4D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595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01F1FD8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596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515898C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COPI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597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64A7EC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CI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59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2EF4821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COPI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599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0AEE2AC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CI</w:t>
            </w:r>
          </w:p>
        </w:tc>
      </w:tr>
      <w:tr w:rsidR="00511193" w:rsidRPr="00511193" w14:paraId="3E82EA68" w14:textId="77777777" w:rsidTr="00511193"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600" w:author="Ednaldo Ribeiro" w:date="2020-05-22T16:40:00Z">
              <w:tcPr>
                <w:tcW w:w="234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1364C95E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Branco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601" w:author="Ednaldo Ribeiro" w:date="2020-05-22T16:40:00Z">
              <w:tcPr>
                <w:tcW w:w="229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1C8DE04F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602" w:author="Ednaldo Ribeiro" w:date="2020-05-22T16:40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09E30348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603" w:author="Ednaldo Ribeiro" w:date="2020-05-22T16:40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650186B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tcPrChange w:id="604" w:author="Ednaldo Ribeiro" w:date="2020-05-22T16:40:00Z">
              <w:tcPr>
                <w:tcW w:w="2016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</w:tcPrChange>
          </w:tcPr>
          <w:p w14:paraId="06993495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</w:tr>
      <w:tr w:rsidR="00511193" w:rsidRPr="00511193" w14:paraId="6044F7E9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05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F676D0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06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DCF5A5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07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6C8EA6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0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4D48F56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09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98BB8FF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</w:tr>
      <w:tr w:rsidR="00511193" w:rsidRPr="00511193" w14:paraId="19857BFB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10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0E7875A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Negro/Pardo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11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D405C2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-0.0162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12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91B9FC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-0.00223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1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3CC7E51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-0.0196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14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7169CA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-0.00275</w:t>
            </w:r>
          </w:p>
        </w:tc>
      </w:tr>
      <w:tr w:rsidR="00511193" w:rsidRPr="00511193" w14:paraId="0A8A2E76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15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0F20B9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16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0B2D381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(-1.52)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17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768D22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(-0.25)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1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B541225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(-1.74)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19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348CA6B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(-0.29)</w:t>
            </w:r>
          </w:p>
        </w:tc>
      </w:tr>
      <w:tr w:rsidR="00511193" w:rsidRPr="00511193" w14:paraId="7AA2B024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20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225123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Outro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21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3380440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-0.0238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22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707B6EE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0.0192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2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E01C4B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-0.0263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24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4E39A4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0.0120</w:t>
            </w:r>
          </w:p>
        </w:tc>
      </w:tr>
      <w:tr w:rsidR="00511193" w:rsidRPr="00511193" w14:paraId="32F8AB6C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25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E4C5C2C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26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278F101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(-0.95)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27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4C29837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(0.90)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2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856628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(-1.03)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29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50F9CA1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(0.55)</w:t>
            </w:r>
          </w:p>
        </w:tc>
      </w:tr>
      <w:tr w:rsidR="00511193" w:rsidRPr="00511193" w14:paraId="386970D3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30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8D52D66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Amarelo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31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53B4964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-0.0204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32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E7B6907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-0.0120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3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F791A5E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-0.0366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34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3F5667C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-0.0151</w:t>
            </w:r>
          </w:p>
        </w:tc>
      </w:tr>
      <w:tr w:rsidR="00511193" w:rsidRPr="00511193" w14:paraId="417AD18C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35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01A16F5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36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3EF99B5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(-0.98)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37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9E8936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(-0.69)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3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A6B269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(-1.68)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39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BB5333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(-0.82)</w:t>
            </w:r>
          </w:p>
        </w:tc>
      </w:tr>
      <w:tr w:rsidR="00511193" w:rsidRPr="00511193" w14:paraId="7917BD35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40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FC5B86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Formação Superior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41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F4051BB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0.147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42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18C7EF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-0.0247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4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5F00307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0.122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44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3B104F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-0.0318</w:t>
            </w:r>
          </w:p>
        </w:tc>
      </w:tr>
      <w:tr w:rsidR="00511193" w:rsidRPr="00511193" w14:paraId="13171C6B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45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EC29FC7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46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B786325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(9.33)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47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48051B7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(-1.88)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4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9CBBA11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(4.77)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49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7ADD6D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(-1.45)</w:t>
            </w:r>
          </w:p>
        </w:tc>
      </w:tr>
      <w:tr w:rsidR="00511193" w:rsidRPr="00511193" w14:paraId="4FEAD500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50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8A9FE7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Feminina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51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C9369DB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-0.0976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52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E50B59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-0.0188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5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9529906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-0.0979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54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0C5661B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-0.0190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</w:t>
            </w:r>
          </w:p>
        </w:tc>
      </w:tr>
      <w:tr w:rsidR="00511193" w:rsidRPr="00511193" w14:paraId="18D2B449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55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EFA4DDE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56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38A3AE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(-10.36)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57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9038AE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(-2.37)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5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7F4ED4E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(-10.40)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59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A4088F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(-2.41)</w:t>
            </w:r>
          </w:p>
        </w:tc>
      </w:tr>
      <w:tr w:rsidR="00511193" w:rsidRPr="00511193" w14:paraId="7FAA0802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60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65B1E7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Idade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61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0ACEC8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-0.000779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62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4FA2E4A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0.000732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6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CCE986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-0.000788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64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CB9D194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0.000738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</w:tr>
      <w:tr w:rsidR="00511193" w:rsidRPr="00511193" w14:paraId="701CA091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65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9022EA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66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3C3EB1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(-2.58)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67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E1DF2CC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(2.89)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6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DF84D1B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(-2.61)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69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9B2EC36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(2.92)</w:t>
            </w:r>
          </w:p>
        </w:tc>
      </w:tr>
      <w:tr w:rsidR="00511193" w:rsidRPr="00511193" w14:paraId="20A89CD8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70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548C96C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&lt;1050R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71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463F9B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72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A6EE3C1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7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B241E87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74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3B422D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</w:tr>
      <w:tr w:rsidR="00511193" w:rsidRPr="00511193" w14:paraId="100ED82A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75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F95DA0A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76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2DAAE17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77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A5576F5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7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BC15D3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79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422A48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</w:tr>
      <w:tr w:rsidR="00511193" w:rsidRPr="00511193" w14:paraId="4A4F31AB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80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487862C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1051R-1950R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81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E33015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0.0214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82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5C6C7F7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-0.0262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8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5F1F71E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0.0210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+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84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EA21011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-0.0261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</w:t>
            </w:r>
          </w:p>
        </w:tc>
      </w:tr>
      <w:tr w:rsidR="00511193" w:rsidRPr="00511193" w14:paraId="26D305AE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85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B3150A0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86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DEEEC5C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(1.74)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87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1EE3DEC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(-2.50)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8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BCA3890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(1.70)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89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7E8BE2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(-2.49)</w:t>
            </w:r>
          </w:p>
        </w:tc>
      </w:tr>
      <w:tr w:rsidR="00511193" w:rsidRPr="00511193" w14:paraId="682130D5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90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88DAA3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1951R-2550R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91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DC70CAB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0.0589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92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83DC10F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-0.0384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9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4241420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0.0584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94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724C187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-0.0378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</w:tr>
      <w:tr w:rsidR="00511193" w:rsidRPr="00511193" w14:paraId="16E00528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695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C5B3E95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696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37CC6DA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(3.88)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97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4E5622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(-3.05)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9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EF42F0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(3.84)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699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8BD728A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(-3.01)</w:t>
            </w:r>
          </w:p>
        </w:tc>
      </w:tr>
      <w:tr w:rsidR="00511193" w:rsidRPr="00511193" w14:paraId="5BCF6402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00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B328E1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2551R-4950R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01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D82224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0.102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02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4691B44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-0.0627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0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F47B8A7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0.102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04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D8393F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-0.0626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</w:tr>
      <w:tr w:rsidR="00511193" w:rsidRPr="00511193" w14:paraId="68CCCB98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05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E3C8A4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06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3928331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(6.49)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07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6BFB2C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(-4.75)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0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339B30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(6.46)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09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7956190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(-4.75)</w:t>
            </w:r>
          </w:p>
        </w:tc>
      </w:tr>
      <w:tr w:rsidR="00511193" w:rsidRPr="00511193" w14:paraId="603B71EF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10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3AB70D8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4951R+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11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314D427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0.0601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12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11BB32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-0.0347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1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EB50150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0.0611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14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100369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-0.0338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</w:t>
            </w:r>
          </w:p>
        </w:tc>
      </w:tr>
      <w:tr w:rsidR="00511193" w:rsidRPr="00511193" w14:paraId="4DF6536C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15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38EBC4F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16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5DAFE6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(3.81)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17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D5EE89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(-2.59)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1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D0D0E91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(3.87)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19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8F4AF50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(-2.52)</w:t>
            </w:r>
          </w:p>
        </w:tc>
      </w:tr>
      <w:tr w:rsidR="00511193" w:rsidRPr="00511193" w14:paraId="5EED31BE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20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DEB3B6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2017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21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452270C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22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EB0C85C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2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F033275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24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8B3A5D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</w:tr>
      <w:tr w:rsidR="00511193" w:rsidRPr="00511193" w14:paraId="58E32281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25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C9A38AA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26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37CA826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27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04BA43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2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0E7360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29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110B456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</w:tr>
      <w:tr w:rsidR="00511193" w:rsidRPr="00511193" w14:paraId="7355963A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30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CAF91D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2019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31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67AE34A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0.0360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32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36E3CDE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0.0992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3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721BFDB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0.0361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34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4C9F8AC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0.0994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</w:tr>
      <w:tr w:rsidR="00511193" w:rsidRPr="00511193" w14:paraId="40D3E072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35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57134AB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36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2FE58D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(3.57)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37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2A400D6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(12.53)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3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8C0D074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(3.59)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39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809F39E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(12.55)</w:t>
            </w:r>
          </w:p>
        </w:tc>
      </w:tr>
      <w:tr w:rsidR="00511193" w:rsidRPr="00511193" w14:paraId="2E7721BD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40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B564C6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41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8BE073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42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D270C11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4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E06A82A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44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06E31BE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511193" w:rsidRPr="00511193" w14:paraId="2E3078B1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45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B560FBA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Branco</w:t>
            </w:r>
            <w:del w:id="746" w:author="Ednaldo Ribeiro" w:date="2020-05-22T16:40:00Z">
              <w:r w:rsidRPr="00511193" w:rsidDel="003B5FA6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 xml:space="preserve"> </w:delText>
              </w:r>
            </w:del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#</w:t>
            </w:r>
            <w:del w:id="747" w:author="Ednaldo Ribeiro" w:date="2020-05-22T16:40:00Z">
              <w:r w:rsidRPr="00511193" w:rsidDel="003B5FA6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 xml:space="preserve"> </w:delText>
              </w:r>
            </w:del>
            <w:del w:id="748" w:author="Ednaldo Ribeiro" w:date="2020-05-22T16:39:00Z">
              <w:r w:rsidRPr="00511193" w:rsidDel="003B5FA6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 xml:space="preserve">Formação </w:delText>
              </w:r>
            </w:del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Superior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49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FA611AA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5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10057FC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51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53C455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52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43D4944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</w:p>
        </w:tc>
      </w:tr>
      <w:tr w:rsidR="00511193" w:rsidRPr="00511193" w14:paraId="56B00DB6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53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492E09E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54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1BFB75B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5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2EA137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56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8F9D4A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57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35F363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(.)</w:t>
            </w:r>
          </w:p>
        </w:tc>
      </w:tr>
      <w:tr w:rsidR="00511193" w:rsidRPr="00511193" w14:paraId="2AE4DEEF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58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B0AD34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Negro/</w:t>
            </w:r>
            <w:proofErr w:type="spellStart"/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Pardo</w:t>
            </w:r>
            <w:del w:id="759" w:author="Ednaldo Ribeiro" w:date="2020-05-22T16:40:00Z">
              <w:r w:rsidRPr="00511193" w:rsidDel="003B5FA6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 xml:space="preserve"> </w:delText>
              </w:r>
            </w:del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#</w:t>
            </w:r>
            <w:del w:id="760" w:author="Ednaldo Ribeiro" w:date="2020-05-22T16:40:00Z">
              <w:r w:rsidRPr="00511193" w:rsidDel="003B5FA6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 xml:space="preserve"> </w:delText>
              </w:r>
            </w:del>
            <w:del w:id="761" w:author="Ednaldo Ribeiro" w:date="2020-05-22T16:39:00Z">
              <w:r w:rsidRPr="00511193" w:rsidDel="003B5FA6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 xml:space="preserve">Formação </w:delText>
              </w:r>
            </w:del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Superior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62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9578A8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6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E69568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64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A2A10FA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0.0272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6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ADA11AC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0.00427</w:t>
            </w:r>
          </w:p>
        </w:tc>
      </w:tr>
      <w:tr w:rsidR="00511193" w:rsidRPr="00511193" w14:paraId="7D705389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66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9493C6F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67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9A03E58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6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1384B5E0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69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542083F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(0.83)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7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314349BB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(0.16)</w:t>
            </w:r>
          </w:p>
        </w:tc>
      </w:tr>
      <w:tr w:rsidR="00511193" w:rsidRPr="00511193" w14:paraId="4BE9FBED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71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941AF58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Outro</w:t>
            </w:r>
            <w:del w:id="772" w:author="Ednaldo Ribeiro" w:date="2020-05-22T16:41:00Z">
              <w:r w:rsidRPr="00511193" w:rsidDel="003B5FA6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 xml:space="preserve"> </w:delText>
              </w:r>
            </w:del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#</w:t>
            </w:r>
            <w:del w:id="773" w:author="Ednaldo Ribeiro" w:date="2020-05-22T16:41:00Z">
              <w:r w:rsidRPr="00511193" w:rsidDel="003B5FA6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 xml:space="preserve"> Formação </w:delText>
              </w:r>
            </w:del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Superior</w:t>
            </w:r>
            <w:proofErr w:type="spellEnd"/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74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7F0B77B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7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8BBD4D4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76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8E0BF7A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0.00755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77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11E8BE7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0.183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+</w:t>
            </w:r>
          </w:p>
        </w:tc>
      </w:tr>
      <w:tr w:rsidR="00511193" w:rsidRPr="00511193" w14:paraId="258B8BED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78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A72993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79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96D0FA6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8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7FE3B61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81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F38DD8A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(0.06)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82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397E726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(1.68)</w:t>
            </w:r>
          </w:p>
        </w:tc>
      </w:tr>
      <w:tr w:rsidR="00511193" w:rsidRPr="00511193" w14:paraId="2094BD8A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83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583C4F5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Amarelo</w:t>
            </w:r>
            <w:del w:id="784" w:author="Ednaldo Ribeiro" w:date="2020-05-22T16:41:00Z">
              <w:r w:rsidRPr="00511193" w:rsidDel="003B5FA6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 xml:space="preserve"> </w:delText>
              </w:r>
            </w:del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#</w:t>
            </w:r>
            <w:del w:id="785" w:author="Ednaldo Ribeiro" w:date="2020-05-22T16:41:00Z">
              <w:r w:rsidRPr="00511193" w:rsidDel="003B5FA6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 xml:space="preserve"> </w:delText>
              </w:r>
            </w:del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Formação</w:t>
            </w:r>
            <w:proofErr w:type="spellEnd"/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del w:id="786" w:author="Ednaldo Ribeiro" w:date="2020-05-22T16:41:00Z">
              <w:r w:rsidRPr="00511193" w:rsidDel="003B5FA6">
                <w:rPr>
                  <w:rFonts w:ascii="Times New Roman" w:hAnsi="Times New Roman" w:cs="Times New Roman"/>
                  <w:sz w:val="24"/>
                  <w:szCs w:val="24"/>
                  <w:lang w:val="pt-BR"/>
                </w:rPr>
                <w:delText>Superior</w:delText>
              </w:r>
            </w:del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87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B27DE3E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8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385D87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89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0CD8B24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0.171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9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85FDC56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0.0369</w:t>
            </w:r>
          </w:p>
        </w:tc>
      </w:tr>
      <w:tr w:rsidR="00511193" w:rsidRPr="00511193" w14:paraId="78C28576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91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5381900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92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423BB8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93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9DD785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94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405F7794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(2.42)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95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97B42E8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(0.57)</w:t>
            </w:r>
          </w:p>
        </w:tc>
      </w:tr>
      <w:tr w:rsidR="00511193" w:rsidRPr="00511193" w14:paraId="1DFA0456" w14:textId="77777777" w:rsidTr="00511193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tcPrChange w:id="796" w:author="Ednaldo Ribeiro" w:date="2020-05-22T16:40:00Z">
              <w:tcPr>
                <w:tcW w:w="2340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986EF22" w14:textId="609086CC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Constant</w:t>
            </w:r>
            <w:r w:rsidR="007C6ED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  <w:tcPrChange w:id="797" w:author="Ednaldo Ribeiro" w:date="2020-05-22T16:40:00Z">
              <w:tcPr>
                <w:tcW w:w="2292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2890E184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0.457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98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59284996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0.319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799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799BE804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0.461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tcPrChange w:id="800" w:author="Ednaldo Ribeiro" w:date="2020-05-22T16:40:00Z">
              <w:tcPr>
                <w:tcW w:w="2016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6D20CA3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0.319</w:t>
            </w:r>
            <w:r w:rsidRPr="0051119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**</w:t>
            </w:r>
          </w:p>
        </w:tc>
      </w:tr>
      <w:tr w:rsidR="00511193" w:rsidRPr="00511193" w14:paraId="27AADE79" w14:textId="77777777" w:rsidTr="00511193"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801" w:author="Ednaldo Ribeiro" w:date="2020-05-22T16:40:00Z">
              <w:tcPr>
                <w:tcW w:w="234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1B8509D2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802" w:author="Ednaldo Ribeiro" w:date="2020-05-22T16:40:00Z">
              <w:tcPr>
                <w:tcW w:w="229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59D68811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(25.74)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803" w:author="Ednaldo Ribeiro" w:date="2020-05-22T16:40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162ED8A8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(20.89)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804" w:author="Ednaldo Ribeiro" w:date="2020-05-22T16:40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1E3A6EC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(25.60)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805" w:author="Ednaldo Ribeiro" w:date="2020-05-22T16:40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42B7FE7D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(20.61)</w:t>
            </w:r>
          </w:p>
        </w:tc>
      </w:tr>
      <w:tr w:rsidR="00511193" w:rsidRPr="00511193" w14:paraId="60A92207" w14:textId="77777777" w:rsidTr="00511193"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806" w:author="Ednaldo Ribeiro" w:date="2020-05-22T16:40:00Z">
              <w:tcPr>
                <w:tcW w:w="234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6125925C" w14:textId="4518B9ED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Observações 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807" w:author="Ednaldo Ribeiro" w:date="2020-05-22T16:40:00Z">
              <w:tcPr>
                <w:tcW w:w="229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796CBB6B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2215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808" w:author="Ednaldo Ribeiro" w:date="2020-05-22T16:40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5B5EFC91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2861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809" w:author="Ednaldo Ribeiro" w:date="2020-05-22T16:40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660C3AE3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2215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810" w:author="Ednaldo Ribeiro" w:date="2020-05-22T16:40:00Z">
              <w:tcPr>
                <w:tcW w:w="2016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7E3C0C19" w14:textId="77777777" w:rsidR="00511193" w:rsidRPr="00511193" w:rsidRDefault="00511193" w:rsidP="0051119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511193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2861</w:t>
            </w:r>
          </w:p>
        </w:tc>
      </w:tr>
    </w:tbl>
    <w:p w14:paraId="538B45A0" w14:textId="58A6A2DC" w:rsidR="00511193" w:rsidRPr="00511193" w:rsidRDefault="00511193" w:rsidP="005111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511193">
        <w:rPr>
          <w:rFonts w:ascii="Times New Roman" w:hAnsi="Times New Roman" w:cs="Times New Roman"/>
          <w:i/>
          <w:iCs/>
          <w:sz w:val="20"/>
          <w:szCs w:val="20"/>
          <w:lang w:val="pt-BR"/>
        </w:rPr>
        <w:t xml:space="preserve">Estatística t em parênteses </w:t>
      </w:r>
    </w:p>
    <w:p w14:paraId="20FAF839" w14:textId="03C79CA5" w:rsidR="00511193" w:rsidRPr="00511193" w:rsidRDefault="00511193" w:rsidP="005111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pt-BR"/>
        </w:rPr>
      </w:pPr>
      <w:r w:rsidRPr="00511193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511193">
        <w:rPr>
          <w:rFonts w:ascii="Times New Roman" w:hAnsi="Times New Roman" w:cs="Times New Roman"/>
          <w:i/>
          <w:iCs/>
          <w:sz w:val="20"/>
          <w:szCs w:val="20"/>
          <w:lang w:val="pt-BR"/>
        </w:rPr>
        <w:t>p</w:t>
      </w:r>
      <w:r w:rsidRPr="00511193">
        <w:rPr>
          <w:rFonts w:ascii="Times New Roman" w:hAnsi="Times New Roman" w:cs="Times New Roman"/>
          <w:sz w:val="20"/>
          <w:szCs w:val="20"/>
          <w:lang w:val="pt-BR"/>
        </w:rPr>
        <w:t xml:space="preserve"> &lt; 0.1, </w:t>
      </w:r>
      <w:r w:rsidRPr="00511193">
        <w:rPr>
          <w:rFonts w:ascii="Times New Roman" w:hAnsi="Times New Roman" w:cs="Times New Roman"/>
          <w:sz w:val="20"/>
          <w:szCs w:val="20"/>
          <w:vertAlign w:val="superscript"/>
          <w:lang w:val="pt-BR"/>
        </w:rPr>
        <w:t>*</w:t>
      </w:r>
      <w:r w:rsidRPr="00511193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511193">
        <w:rPr>
          <w:rFonts w:ascii="Times New Roman" w:hAnsi="Times New Roman" w:cs="Times New Roman"/>
          <w:i/>
          <w:iCs/>
          <w:sz w:val="20"/>
          <w:szCs w:val="20"/>
          <w:lang w:val="pt-BR"/>
        </w:rPr>
        <w:t>p</w:t>
      </w:r>
      <w:r w:rsidRPr="00511193">
        <w:rPr>
          <w:rFonts w:ascii="Times New Roman" w:hAnsi="Times New Roman" w:cs="Times New Roman"/>
          <w:sz w:val="20"/>
          <w:szCs w:val="20"/>
          <w:lang w:val="pt-BR"/>
        </w:rPr>
        <w:t xml:space="preserve"> &lt; 0.05, </w:t>
      </w:r>
      <w:r w:rsidRPr="00511193">
        <w:rPr>
          <w:rFonts w:ascii="Times New Roman" w:hAnsi="Times New Roman" w:cs="Times New Roman"/>
          <w:sz w:val="20"/>
          <w:szCs w:val="20"/>
          <w:vertAlign w:val="superscript"/>
          <w:lang w:val="pt-BR"/>
        </w:rPr>
        <w:t>**</w:t>
      </w:r>
      <w:r w:rsidRPr="00511193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511193">
        <w:rPr>
          <w:rFonts w:ascii="Times New Roman" w:hAnsi="Times New Roman" w:cs="Times New Roman"/>
          <w:i/>
          <w:iCs/>
          <w:sz w:val="20"/>
          <w:szCs w:val="20"/>
          <w:lang w:val="pt-BR"/>
        </w:rPr>
        <w:t>p</w:t>
      </w:r>
      <w:r w:rsidRPr="00511193">
        <w:rPr>
          <w:rFonts w:ascii="Times New Roman" w:hAnsi="Times New Roman" w:cs="Times New Roman"/>
          <w:sz w:val="20"/>
          <w:szCs w:val="20"/>
          <w:lang w:val="pt-BR"/>
        </w:rPr>
        <w:t xml:space="preserve"> &lt; 0.01</w:t>
      </w:r>
    </w:p>
    <w:p w14:paraId="5711682A" w14:textId="77777777" w:rsidR="00511193" w:rsidRPr="00511193" w:rsidRDefault="00511193">
      <w:pPr>
        <w:rPr>
          <w:ins w:id="811" w:author="Ednaldo Ribeiro" w:date="2020-05-22T16:43:00Z"/>
          <w:lang w:val="pt-BR"/>
        </w:rPr>
        <w:pPrChange w:id="812" w:author="Ednaldo Ribeiro" w:date="2020-05-22T16:43:00Z">
          <w:pPr>
            <w:ind w:firstLine="1134"/>
          </w:pPr>
        </w:pPrChange>
      </w:pPr>
      <w:ins w:id="813" w:author="Ednaldo Ribeiro" w:date="2020-05-22T16:43:00Z">
        <w:r w:rsidRPr="00511193">
          <w:rPr>
            <w:lang w:val="pt-BR"/>
          </w:rPr>
          <w:t xml:space="preserve">Fonte: </w:t>
        </w:r>
        <w:proofErr w:type="spellStart"/>
        <w:r w:rsidRPr="00511193">
          <w:rPr>
            <w:lang w:val="pt-BR"/>
          </w:rPr>
          <w:t>Lapop</w:t>
        </w:r>
        <w:proofErr w:type="spellEnd"/>
        <w:r w:rsidRPr="00511193">
          <w:rPr>
            <w:lang w:val="pt-BR"/>
          </w:rPr>
          <w:t>, 2017 e 2019.</w:t>
        </w:r>
      </w:ins>
    </w:p>
    <w:bookmarkEnd w:id="584"/>
    <w:p w14:paraId="51D5FBB5" w14:textId="77777777" w:rsidR="00511193" w:rsidRPr="00511193" w:rsidRDefault="00511193" w:rsidP="00511193">
      <w:pPr>
        <w:spacing w:line="480" w:lineRule="auto"/>
        <w:rPr>
          <w:lang w:val="pt-BR"/>
        </w:rPr>
      </w:pPr>
    </w:p>
    <w:p w14:paraId="1926308A" w14:textId="77777777" w:rsidR="00511193" w:rsidRPr="00511193" w:rsidRDefault="00511193" w:rsidP="00511193">
      <w:pPr>
        <w:spacing w:line="480" w:lineRule="auto"/>
        <w:rPr>
          <w:lang w:val="pt-BR"/>
        </w:rPr>
      </w:pPr>
      <w:r w:rsidRPr="00511193">
        <w:rPr>
          <w:lang w:val="pt-BR"/>
        </w:rPr>
        <w:tab/>
        <w:t>Para os modelos sem interações, só o grupo étnico não foi significado, um resultado inesperado dada a riqueza da literatura sobre a relação entre grupo étnico e cultura política. Renda familiar e escolaridade apresentaram efeitos positivos, indicando a existência de relação entre o status socioeconômico e os dois índices, corroborando grande parte da literatura sobre atitudes e comportamentos políticos que associam o nível educacional ao maior ativismo político através do desenvolvimento de habilidades</w:t>
      </w:r>
      <w:r w:rsidRPr="00511193">
        <w:rPr>
          <w:rStyle w:val="FootnoteReference"/>
          <w:lang w:val="pt-BR"/>
        </w:rPr>
        <w:footnoteReference w:id="43"/>
      </w:r>
      <w:r w:rsidRPr="00511193">
        <w:rPr>
          <w:lang w:val="pt-BR"/>
        </w:rPr>
        <w:t xml:space="preserve"> cognitivas ou cívicas, a cultivação de interesse política</w:t>
      </w:r>
      <w:r w:rsidRPr="00511193">
        <w:rPr>
          <w:rStyle w:val="FootnoteReference"/>
          <w:lang w:val="pt-BR"/>
        </w:rPr>
        <w:footnoteReference w:id="44"/>
      </w:r>
      <w:r w:rsidRPr="00511193">
        <w:rPr>
          <w:lang w:val="pt-BR"/>
        </w:rPr>
        <w:t xml:space="preserve"> e a provisão de informação política.</w:t>
      </w:r>
      <w:r w:rsidRPr="00511193">
        <w:rPr>
          <w:rStyle w:val="FootnoteReference"/>
          <w:lang w:val="pt-BR"/>
        </w:rPr>
        <w:footnoteReference w:id="45"/>
      </w:r>
      <w:r w:rsidRPr="00511193">
        <w:rPr>
          <w:lang w:val="pt-BR"/>
        </w:rPr>
        <w:t xml:space="preserve"> O efeito de tempo mostrou que os dois índices aumentaram entre 2017 e 2019. A idade apresentou um efeito positivo </w:t>
      </w:r>
      <w:ins w:id="814" w:author="Ednaldo Ribeiro" w:date="2020-05-22T16:46:00Z">
        <w:r w:rsidRPr="00511193">
          <w:rPr>
            <w:lang w:val="pt-BR"/>
          </w:rPr>
          <w:t xml:space="preserve">sobre  </w:t>
        </w:r>
      </w:ins>
      <w:del w:id="815" w:author="Ednaldo Ribeiro" w:date="2020-05-22T16:46:00Z">
        <w:r w:rsidRPr="00511193" w:rsidDel="00D46D62">
          <w:rPr>
            <w:lang w:val="pt-BR"/>
          </w:rPr>
          <w:delText xml:space="preserve">com </w:delText>
        </w:r>
      </w:del>
      <w:r w:rsidRPr="00511193">
        <w:rPr>
          <w:lang w:val="pt-BR"/>
        </w:rPr>
        <w:t xml:space="preserve">o CI e um efeito negativo </w:t>
      </w:r>
      <w:ins w:id="816" w:author="Ednaldo Ribeiro" w:date="2020-05-22T16:46:00Z">
        <w:r w:rsidRPr="00511193">
          <w:rPr>
            <w:lang w:val="pt-BR"/>
          </w:rPr>
          <w:t xml:space="preserve">sobre </w:t>
        </w:r>
      </w:ins>
      <w:del w:id="817" w:author="Ednaldo Ribeiro" w:date="2020-05-22T16:46:00Z">
        <w:r w:rsidRPr="00511193" w:rsidDel="00D46D62">
          <w:rPr>
            <w:lang w:val="pt-BR"/>
          </w:rPr>
          <w:delText xml:space="preserve">com </w:delText>
        </w:r>
      </w:del>
      <w:r w:rsidRPr="00511193">
        <w:rPr>
          <w:lang w:val="pt-BR"/>
        </w:rPr>
        <w:t xml:space="preserve">o COPI, indicando que mais velhos tendem a ter mais confiança institucional e menos orientação a política. </w:t>
      </w:r>
      <w:ins w:id="818" w:author="Ednaldo Ribeiro" w:date="2020-05-22T16:47:00Z">
        <w:r w:rsidRPr="00511193">
          <w:rPr>
            <w:lang w:val="pt-BR"/>
          </w:rPr>
          <w:t xml:space="preserve">Sobre o gênero, </w:t>
        </w:r>
      </w:ins>
      <w:del w:id="819" w:author="Ednaldo Ribeiro" w:date="2020-05-22T16:47:00Z">
        <w:r w:rsidRPr="00511193" w:rsidDel="00D46D62">
          <w:rPr>
            <w:lang w:val="pt-BR"/>
          </w:rPr>
          <w:delText xml:space="preserve">Mulheres </w:delText>
        </w:r>
      </w:del>
      <w:ins w:id="820" w:author="Ednaldo Ribeiro" w:date="2020-05-22T16:47:00Z">
        <w:r w:rsidRPr="00511193">
          <w:rPr>
            <w:lang w:val="pt-BR"/>
          </w:rPr>
          <w:t xml:space="preserve">mulheres </w:t>
        </w:r>
      </w:ins>
      <w:r w:rsidRPr="00511193">
        <w:rPr>
          <w:lang w:val="pt-BR"/>
        </w:rPr>
        <w:t xml:space="preserve">tem menos confiança institucional e uma orientação cogitativa à política menor do que os homens. Esse resultado confirma achados da literatura internacional que mostra que mulheres geralmente participam menos </w:t>
      </w:r>
      <w:del w:id="821" w:author="Ednaldo Ribeiro" w:date="2020-05-22T16:48:00Z">
        <w:r w:rsidRPr="00511193" w:rsidDel="00D46D62">
          <w:rPr>
            <w:lang w:val="pt-BR"/>
          </w:rPr>
          <w:delText>políticamente</w:delText>
        </w:r>
      </w:del>
      <w:ins w:id="822" w:author="Ednaldo Ribeiro" w:date="2020-05-22T16:48:00Z">
        <w:r w:rsidRPr="00511193">
          <w:rPr>
            <w:lang w:val="pt-BR"/>
          </w:rPr>
          <w:t>politicamente</w:t>
        </w:r>
      </w:ins>
      <w:ins w:id="823" w:author="Benjamin Zhu" w:date="2020-04-29T23:03:00Z">
        <w:del w:id="824" w:author="Ednaldo Ribeiro" w:date="2020-05-14T09:19:00Z">
          <w:r w:rsidRPr="00511193" w:rsidDel="00087555">
            <w:rPr>
              <w:lang w:val="pt-BR"/>
            </w:rPr>
            <w:delText>em menos na área de política</w:delText>
          </w:r>
        </w:del>
        <w:r w:rsidRPr="00511193">
          <w:rPr>
            <w:rStyle w:val="FootnoteReference"/>
            <w:lang w:val="pt-BR"/>
          </w:rPr>
          <w:footnoteReference w:id="46"/>
        </w:r>
      </w:ins>
      <w:r w:rsidRPr="00511193">
        <w:rPr>
          <w:lang w:val="pt-BR"/>
        </w:rPr>
        <w:t xml:space="preserve"> e têm menos confiança nas instituições</w:t>
      </w:r>
      <w:r w:rsidRPr="00511193">
        <w:rPr>
          <w:rStyle w:val="FootnoteReference"/>
          <w:lang w:val="pt-BR"/>
        </w:rPr>
        <w:footnoteReference w:id="47"/>
      </w:r>
      <w:r w:rsidRPr="00511193">
        <w:rPr>
          <w:lang w:val="pt-BR"/>
        </w:rPr>
        <w:t xml:space="preserve"> em razão de </w:t>
      </w:r>
      <w:del w:id="825" w:author="Ednaldo Ribeiro" w:date="2020-05-14T09:20:00Z">
        <w:r w:rsidRPr="00511193" w:rsidDel="00087555">
          <w:rPr>
            <w:lang w:val="pt-BR"/>
          </w:rPr>
          <w:delText xml:space="preserve">por </w:delText>
        </w:r>
      </w:del>
      <w:r w:rsidRPr="00511193">
        <w:rPr>
          <w:lang w:val="pt-BR"/>
        </w:rPr>
        <w:t xml:space="preserve">vários condicionantes, como </w:t>
      </w:r>
      <w:del w:id="826" w:author="Ednaldo Ribeiro" w:date="2020-05-14T09:20:00Z">
        <w:r w:rsidRPr="00511193" w:rsidDel="00087555">
          <w:rPr>
            <w:lang w:val="pt-BR"/>
          </w:rPr>
          <w:delText xml:space="preserve">mecanismos como </w:delText>
        </w:r>
      </w:del>
      <w:r w:rsidRPr="00511193">
        <w:rPr>
          <w:lang w:val="pt-BR"/>
        </w:rPr>
        <w:t xml:space="preserve">responsabilidades familiares que desproporcionalmente caem nas suas </w:t>
      </w:r>
      <w:r w:rsidRPr="00511193">
        <w:rPr>
          <w:lang w:val="pt-BR"/>
        </w:rPr>
        <w:lastRenderedPageBreak/>
        <w:t>costas</w:t>
      </w:r>
      <w:del w:id="827" w:author="Ednaldo Ribeiro" w:date="2020-05-22T16:48:00Z">
        <w:r w:rsidRPr="00511193" w:rsidDel="00D46D62">
          <w:rPr>
            <w:lang w:val="pt-BR"/>
          </w:rPr>
          <w:delText xml:space="preserve"> das mulheres</w:delText>
        </w:r>
      </w:del>
      <w:r w:rsidRPr="00511193">
        <w:rPr>
          <w:lang w:val="pt-BR"/>
        </w:rPr>
        <w:t xml:space="preserve"> e também em virtude </w:t>
      </w:r>
      <w:ins w:id="828" w:author="Ednaldo Ribeiro" w:date="2020-05-22T16:49:00Z">
        <w:r w:rsidRPr="00511193">
          <w:rPr>
            <w:lang w:val="pt-BR"/>
          </w:rPr>
          <w:t xml:space="preserve">do </w:t>
        </w:r>
      </w:ins>
      <w:del w:id="829" w:author="Ednaldo Ribeiro" w:date="2020-05-14T09:20:00Z">
        <w:r w:rsidRPr="00511193" w:rsidDel="00087555">
          <w:rPr>
            <w:lang w:val="pt-BR"/>
          </w:rPr>
          <w:delText xml:space="preserve">o </w:delText>
        </w:r>
      </w:del>
      <w:r w:rsidRPr="00511193">
        <w:rPr>
          <w:lang w:val="pt-BR"/>
        </w:rPr>
        <w:t xml:space="preserve">processo de socialização política replicar padrões de desigualdade entre os gêneros. </w:t>
      </w:r>
    </w:p>
    <w:p w14:paraId="6920D32E" w14:textId="77777777" w:rsidR="00511193" w:rsidRPr="00511193" w:rsidRDefault="00511193" w:rsidP="00511193">
      <w:pPr>
        <w:spacing w:line="480" w:lineRule="auto"/>
        <w:rPr>
          <w:lang w:val="pt-BR"/>
        </w:rPr>
      </w:pPr>
      <w:r w:rsidRPr="00511193">
        <w:rPr>
          <w:lang w:val="pt-BR"/>
        </w:rPr>
        <w:tab/>
        <w:t>Quando adicionamos uma interação entre escolaridade e grupo étnico, os efeitos d</w:t>
      </w:r>
      <w:ins w:id="830" w:author="Ednaldo Ribeiro" w:date="2020-05-22T16:52:00Z">
        <w:r w:rsidRPr="00511193">
          <w:rPr>
            <w:lang w:val="pt-BR"/>
          </w:rPr>
          <w:t xml:space="preserve">as categorias </w:t>
        </w:r>
      </w:ins>
      <w:del w:id="831" w:author="Ednaldo Ribeiro" w:date="2020-05-22T16:52:00Z">
        <w:r w:rsidRPr="00511193" w:rsidDel="005F746C">
          <w:rPr>
            <w:lang w:val="pt-BR"/>
          </w:rPr>
          <w:delText xml:space="preserve">os </w:delText>
        </w:r>
      </w:del>
      <w:r w:rsidRPr="00511193">
        <w:rPr>
          <w:lang w:val="pt-BR"/>
        </w:rPr>
        <w:t xml:space="preserve">negros/pardos e </w:t>
      </w:r>
      <w:del w:id="832" w:author="Ednaldo Ribeiro" w:date="2020-05-22T16:52:00Z">
        <w:r w:rsidRPr="00511193" w:rsidDel="005F746C">
          <w:rPr>
            <w:lang w:val="pt-BR"/>
          </w:rPr>
          <w:delText xml:space="preserve">os </w:delText>
        </w:r>
      </w:del>
      <w:r w:rsidRPr="00511193">
        <w:rPr>
          <w:lang w:val="pt-BR"/>
        </w:rPr>
        <w:t xml:space="preserve">amarelos foram negativos para o COPI, enquanto os impactos de renda, idade e sexo não </w:t>
      </w:r>
      <w:ins w:id="833" w:author="Ednaldo Ribeiro" w:date="2020-05-22T16:52:00Z">
        <w:r w:rsidRPr="00511193">
          <w:rPr>
            <w:lang w:val="pt-BR"/>
          </w:rPr>
          <w:t xml:space="preserve">tiveram seus impactos alterados. </w:t>
        </w:r>
      </w:ins>
      <w:del w:id="834" w:author="Ednaldo Ribeiro" w:date="2020-05-22T16:52:00Z">
        <w:r w:rsidRPr="00511193" w:rsidDel="005F746C">
          <w:rPr>
            <w:lang w:val="pt-BR"/>
          </w:rPr>
          <w:delText xml:space="preserve">mudaram com essa adição. </w:delText>
        </w:r>
      </w:del>
      <w:r w:rsidRPr="00511193">
        <w:rPr>
          <w:lang w:val="pt-BR"/>
        </w:rPr>
        <w:t xml:space="preserve">O efeito </w:t>
      </w:r>
      <w:del w:id="835" w:author="Ednaldo Ribeiro" w:date="2020-05-22T16:53:00Z">
        <w:r w:rsidRPr="00511193" w:rsidDel="005F746C">
          <w:rPr>
            <w:lang w:val="pt-BR"/>
          </w:rPr>
          <w:delText xml:space="preserve">de </w:delText>
        </w:r>
      </w:del>
      <w:ins w:id="836" w:author="Ednaldo Ribeiro" w:date="2020-05-22T16:53:00Z">
        <w:r w:rsidRPr="00511193">
          <w:rPr>
            <w:lang w:val="pt-BR"/>
          </w:rPr>
          <w:t xml:space="preserve">da </w:t>
        </w:r>
      </w:ins>
      <w:r w:rsidRPr="00511193">
        <w:rPr>
          <w:lang w:val="pt-BR"/>
        </w:rPr>
        <w:t xml:space="preserve">escolaridade continuou ser positivo e significativo para o COPI, mas deixou de ser relevante no modelo para  CI. A interação entre escolaridade e amarelo foi significativa e positiva para o COPI, indicando que a formação superior tem uma relação positiva particularmente forte para os brasileiros asiáticos. Uma suposição na teoria sobre a relação entre escolaridade e participação política é que ela tem um efeito semelhante em grupos étnicos diferentes, mas a evidências a esse respeito ainda não são conclusivas na literatura especializada. </w:t>
      </w:r>
      <w:proofErr w:type="spellStart"/>
      <w:r w:rsidRPr="00511193">
        <w:rPr>
          <w:lang w:val="pt-BR"/>
        </w:rPr>
        <w:t>Lien</w:t>
      </w:r>
      <w:proofErr w:type="spellEnd"/>
      <w:r w:rsidRPr="00511193">
        <w:rPr>
          <w:lang w:val="pt-BR"/>
        </w:rPr>
        <w:t xml:space="preserve"> mostrou que, nos EUA, educação tem uma relação forte com participação política para Americanos com ascendência Mexicanas, mas não para os Americanos Asiáticos.</w:t>
      </w:r>
      <w:r w:rsidRPr="00511193">
        <w:rPr>
          <w:rStyle w:val="FootnoteReference"/>
          <w:lang w:val="pt-BR"/>
        </w:rPr>
        <w:footnoteReference w:id="48"/>
      </w:r>
      <w:r w:rsidRPr="00511193">
        <w:rPr>
          <w:lang w:val="pt-BR"/>
        </w:rPr>
        <w:t xml:space="preserve"> A literatura</w:t>
      </w:r>
      <w:ins w:id="837" w:author="Ednaldo Ribeiro" w:date="2020-05-22T16:54:00Z">
        <w:r w:rsidRPr="00511193">
          <w:rPr>
            <w:lang w:val="pt-BR"/>
          </w:rPr>
          <w:t>,</w:t>
        </w:r>
      </w:ins>
      <w:r w:rsidRPr="00511193">
        <w:rPr>
          <w:lang w:val="pt-BR"/>
        </w:rPr>
        <w:t xml:space="preserve"> </w:t>
      </w:r>
      <w:ins w:id="838" w:author="Ednaldo Ribeiro" w:date="2020-05-22T16:54:00Z">
        <w:r w:rsidRPr="00511193">
          <w:rPr>
            <w:lang w:val="pt-BR"/>
          </w:rPr>
          <w:t xml:space="preserve">em termos gerais, </w:t>
        </w:r>
      </w:ins>
      <w:del w:id="839" w:author="Ednaldo Ribeiro" w:date="2020-05-22T16:54:00Z">
        <w:r w:rsidRPr="00511193" w:rsidDel="005F746C">
          <w:rPr>
            <w:lang w:val="pt-BR"/>
          </w:rPr>
          <w:delText xml:space="preserve">geralmente </w:delText>
        </w:r>
      </w:del>
      <w:r w:rsidRPr="00511193">
        <w:rPr>
          <w:lang w:val="pt-BR"/>
        </w:rPr>
        <w:t>é escassa sobre esse efeito n</w:t>
      </w:r>
      <w:ins w:id="840" w:author="Ednaldo Ribeiro" w:date="2020-05-22T16:54:00Z">
        <w:r w:rsidRPr="00511193">
          <w:rPr>
            <w:lang w:val="pt-BR"/>
          </w:rPr>
          <w:t>esse último grupo étnico específico</w:t>
        </w:r>
      </w:ins>
      <w:del w:id="841" w:author="Ednaldo Ribeiro" w:date="2020-05-22T16:54:00Z">
        <w:r w:rsidRPr="00511193" w:rsidDel="005F746C">
          <w:rPr>
            <w:lang w:val="pt-BR"/>
          </w:rPr>
          <w:delText>os Asiáticos especificamente</w:delText>
        </w:r>
      </w:del>
      <w:r w:rsidRPr="00511193">
        <w:rPr>
          <w:lang w:val="pt-BR"/>
        </w:rPr>
        <w:t xml:space="preserve">. </w:t>
      </w:r>
      <w:ins w:id="842" w:author="Ednaldo Ribeiro" w:date="2020-05-22T16:54:00Z">
        <w:r w:rsidRPr="00511193">
          <w:rPr>
            <w:lang w:val="pt-BR"/>
          </w:rPr>
          <w:t xml:space="preserve">Tornando </w:t>
        </w:r>
      </w:ins>
      <w:ins w:id="843" w:author="Ednaldo Ribeiro" w:date="2020-05-22T16:55:00Z">
        <w:r w:rsidRPr="00511193">
          <w:rPr>
            <w:lang w:val="pt-BR"/>
          </w:rPr>
          <w:t xml:space="preserve">essa discussão ainda mais complexa, </w:t>
        </w:r>
      </w:ins>
      <w:del w:id="844" w:author="Ednaldo Ribeiro" w:date="2020-05-22T16:55:00Z">
        <w:r w:rsidRPr="00511193" w:rsidDel="00177641">
          <w:rPr>
            <w:lang w:val="pt-BR"/>
          </w:rPr>
          <w:delText xml:space="preserve">Complicando ainda mais, </w:delText>
        </w:r>
      </w:del>
      <w:r w:rsidRPr="00511193">
        <w:rPr>
          <w:lang w:val="pt-BR"/>
        </w:rPr>
        <w:t xml:space="preserve">as </w:t>
      </w:r>
      <w:del w:id="845" w:author="Ednaldo Ribeiro" w:date="2020-05-22T16:55:00Z">
        <w:r w:rsidRPr="00511193" w:rsidDel="00177641">
          <w:rPr>
            <w:lang w:val="pt-BR"/>
          </w:rPr>
          <w:delText xml:space="preserve">metodologias </w:delText>
        </w:r>
      </w:del>
      <w:ins w:id="846" w:author="Ednaldo Ribeiro" w:date="2020-05-22T16:55:00Z">
        <w:r w:rsidRPr="00511193">
          <w:rPr>
            <w:lang w:val="pt-BR"/>
          </w:rPr>
          <w:t>técnicas de</w:t>
        </w:r>
      </w:ins>
      <w:del w:id="847" w:author="Ednaldo Ribeiro" w:date="2020-05-22T16:55:00Z">
        <w:r w:rsidRPr="00511193" w:rsidDel="00177641">
          <w:rPr>
            <w:lang w:val="pt-BR"/>
          </w:rPr>
          <w:delText>sobre a</w:delText>
        </w:r>
      </w:del>
      <w:r w:rsidRPr="00511193">
        <w:rPr>
          <w:lang w:val="pt-BR"/>
        </w:rPr>
        <w:t xml:space="preserve"> amostragem geralmente são mal adotadas para a comparação entre grupos múltiplos.</w:t>
      </w:r>
      <w:r w:rsidRPr="00511193">
        <w:rPr>
          <w:rStyle w:val="FootnoteReference"/>
          <w:lang w:val="pt-BR"/>
        </w:rPr>
        <w:footnoteReference w:id="49"/>
      </w:r>
      <w:r w:rsidRPr="00511193">
        <w:rPr>
          <w:lang w:val="pt-BR"/>
        </w:rPr>
        <w:t xml:space="preserve"> Curiosamente nosso resultado indicou um efeito oposto, sugerindo diferença entre a posição dos </w:t>
      </w:r>
      <w:commentRangeStart w:id="848"/>
      <w:commentRangeStart w:id="849"/>
      <w:commentRangeStart w:id="850"/>
      <w:r w:rsidRPr="00511193">
        <w:rPr>
          <w:lang w:val="pt-BR"/>
        </w:rPr>
        <w:t>Asiáticos no Brasil e nos EUA</w:t>
      </w:r>
      <w:commentRangeEnd w:id="848"/>
      <w:r w:rsidRPr="00511193">
        <w:rPr>
          <w:rStyle w:val="CommentReference"/>
          <w:lang w:val="pt-BR"/>
        </w:rPr>
        <w:commentReference w:id="848"/>
      </w:r>
      <w:commentRangeEnd w:id="849"/>
      <w:r w:rsidR="000E22E3">
        <w:rPr>
          <w:rStyle w:val="CommentReference"/>
        </w:rPr>
        <w:commentReference w:id="849"/>
      </w:r>
      <w:commentRangeEnd w:id="850"/>
      <w:r w:rsidR="000E22E3">
        <w:rPr>
          <w:rStyle w:val="CommentReference"/>
        </w:rPr>
        <w:commentReference w:id="850"/>
      </w:r>
      <w:r w:rsidRPr="00511193">
        <w:rPr>
          <w:lang w:val="pt-BR"/>
        </w:rPr>
        <w:t xml:space="preserve">. Em respeito a CI, a condição de asiático e a sua interação com escolaridade não se mostraram significados, indicando que os brasileiros asiáticos têm níveis de confiança institucional semelhantes aos dos demais grupos étnicos. </w:t>
      </w:r>
    </w:p>
    <w:p w14:paraId="2B527CA1" w14:textId="7BCED0FB" w:rsidR="00511193" w:rsidRPr="00511193" w:rsidRDefault="00511193" w:rsidP="00511193">
      <w:pPr>
        <w:spacing w:line="480" w:lineRule="auto"/>
        <w:ind w:firstLine="720"/>
        <w:rPr>
          <w:lang w:val="pt-BR"/>
        </w:rPr>
      </w:pPr>
      <w:r w:rsidRPr="00511193">
        <w:rPr>
          <w:lang w:val="pt-BR"/>
        </w:rPr>
        <w:t xml:space="preserve">Conjuntos, esses modelos mostram que a identidade étnica, particularmente para os asiáticos, não tem um efeito forte na orientação cognitiva para a política e na confiança institucional. Porém os modelos mostram que a educação tem efeitos diferentes, ainda que </w:t>
      </w:r>
      <w:r w:rsidR="007743B2" w:rsidRPr="00511193">
        <w:rPr>
          <w:lang w:val="pt-BR"/>
        </w:rPr>
        <w:t>reduzidos, entre</w:t>
      </w:r>
      <w:r w:rsidRPr="00511193">
        <w:rPr>
          <w:lang w:val="pt-BR"/>
        </w:rPr>
        <w:t xml:space="preserve"> os grupos étnicos </w:t>
      </w:r>
      <w:r w:rsidRPr="00511193">
        <w:rPr>
          <w:lang w:val="pt-BR"/>
        </w:rPr>
        <w:lastRenderedPageBreak/>
        <w:t xml:space="preserve">e que os impactos dos recursos socioeconômicos variam entre grupos étnicos. Para os asiáticos, categoria que nos interessa mais diretamente, formação superior aumentou a pontuação da medida sobre a dimensão cognitiva. </w:t>
      </w:r>
    </w:p>
    <w:p w14:paraId="1683FC11" w14:textId="77777777" w:rsidR="00511193" w:rsidRPr="00511193" w:rsidRDefault="00511193" w:rsidP="00511193">
      <w:pPr>
        <w:rPr>
          <w:lang w:val="pt-BR"/>
        </w:rPr>
      </w:pPr>
    </w:p>
    <w:p w14:paraId="48E80ECF" w14:textId="77777777" w:rsidR="00511193" w:rsidRPr="00511193" w:rsidRDefault="00511193" w:rsidP="009D459F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</w:p>
    <w:sectPr w:rsidR="00511193" w:rsidRPr="00511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ucas Okado" w:date="2018-11-26T21:07:00Z" w:initials="LO">
    <w:p w14:paraId="3A6C4709" w14:textId="77777777" w:rsidR="00AC15BF" w:rsidRPr="00AD5FC3" w:rsidRDefault="00AC15BF" w:rsidP="009D459F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AD5FC3">
        <w:rPr>
          <w:lang w:val="pt-BR"/>
        </w:rPr>
        <w:t>Confere esta referência que está com muitos</w:t>
      </w:r>
      <w:r>
        <w:rPr>
          <w:lang w:val="pt-BR"/>
        </w:rPr>
        <w:t>”</w:t>
      </w:r>
      <w:r w:rsidRPr="00AD5FC3">
        <w:rPr>
          <w:lang w:val="pt-BR"/>
        </w:rPr>
        <w:t xml:space="preserve"> _”</w:t>
      </w:r>
    </w:p>
  </w:comment>
  <w:comment w:id="1" w:author="Benjamin Zhu" w:date="2018-12-06T16:45:00Z" w:initials="BZ">
    <w:p w14:paraId="66EDFDA8" w14:textId="77777777" w:rsidR="00AC15BF" w:rsidRPr="00E6323E" w:rsidRDefault="00AC15BF" w:rsidP="009D459F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5B1C91">
        <w:rPr>
          <w:lang w:val="pt-BR"/>
        </w:rPr>
        <w:t xml:space="preserve">Vou adicionar </w:t>
      </w:r>
    </w:p>
  </w:comment>
  <w:comment w:id="2" w:author="Lucas Okado" w:date="2018-11-26T21:06:00Z" w:initials="LO">
    <w:p w14:paraId="53290A9E" w14:textId="77777777" w:rsidR="00AC15BF" w:rsidRPr="00E72A0F" w:rsidRDefault="00AC15BF" w:rsidP="009D459F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E72A0F">
        <w:rPr>
          <w:lang w:val="pt-PT"/>
        </w:rPr>
        <w:t>Sei bem como é isto</w:t>
      </w:r>
    </w:p>
  </w:comment>
  <w:comment w:id="3" w:author="Lucas Okado" w:date="2018-11-26T21:31:00Z" w:initials="LO">
    <w:p w14:paraId="68894183" w14:textId="77777777" w:rsidR="00AC15BF" w:rsidRPr="00F5677C" w:rsidRDefault="00AC15BF" w:rsidP="009D459F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F5677C">
        <w:rPr>
          <w:lang w:val="pt-BR"/>
        </w:rPr>
        <w:t>Pioneiro significa aquele que está entre os primeiros</w:t>
      </w:r>
      <w:r>
        <w:rPr>
          <w:lang w:val="pt-BR"/>
        </w:rPr>
        <w:t xml:space="preserve">, desbravador. Usar primeira significaria se referir a primeira obra de </w:t>
      </w:r>
      <w:proofErr w:type="spellStart"/>
      <w:r>
        <w:rPr>
          <w:lang w:val="pt-BR"/>
        </w:rPr>
        <w:t>almond</w:t>
      </w:r>
      <w:proofErr w:type="spellEnd"/>
      <w:r>
        <w:rPr>
          <w:lang w:val="pt-BR"/>
        </w:rPr>
        <w:t xml:space="preserve"> e verba que não é, necessariamente, aquela que abre o campo do culturalismo.</w:t>
      </w:r>
    </w:p>
  </w:comment>
  <w:comment w:id="4" w:author="Lucas Okado" w:date="2018-11-26T21:50:00Z" w:initials="LO">
    <w:p w14:paraId="74A330ED" w14:textId="77777777" w:rsidR="00AC15BF" w:rsidRPr="00E72A0F" w:rsidRDefault="00AC15BF" w:rsidP="009D459F">
      <w:pPr>
        <w:pStyle w:val="CommentText"/>
        <w:rPr>
          <w:lang w:val="pt-PT"/>
        </w:rPr>
      </w:pPr>
      <w:r>
        <w:rPr>
          <w:rStyle w:val="CommentReference"/>
        </w:rPr>
        <w:annotationRef/>
      </w:r>
      <w:r w:rsidRPr="00E72A0F">
        <w:rPr>
          <w:lang w:val="pt-PT"/>
        </w:rPr>
        <w:t>Só para não repetir importante</w:t>
      </w:r>
    </w:p>
  </w:comment>
  <w:comment w:id="7" w:author="Lucas Okado" w:date="2018-11-26T22:07:00Z" w:initials="LO">
    <w:p w14:paraId="3398FB58" w14:textId="77777777" w:rsidR="00AC15BF" w:rsidRPr="00683081" w:rsidRDefault="00AC15BF" w:rsidP="009D459F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683081">
        <w:rPr>
          <w:lang w:val="pt-BR"/>
        </w:rPr>
        <w:t xml:space="preserve">Esta frase está desconectada </w:t>
      </w:r>
      <w:r>
        <w:rPr>
          <w:lang w:val="pt-BR"/>
        </w:rPr>
        <w:t>n</w:t>
      </w:r>
      <w:r w:rsidRPr="00683081">
        <w:rPr>
          <w:lang w:val="pt-BR"/>
        </w:rPr>
        <w:t>o par</w:t>
      </w:r>
      <w:r>
        <w:rPr>
          <w:lang w:val="pt-BR"/>
        </w:rPr>
        <w:t>ágrafo. Você começa falando de raça e de repente pula para recursos.</w:t>
      </w:r>
    </w:p>
  </w:comment>
  <w:comment w:id="5" w:author="Ednaldo Ribeiro" w:date="2020-04-24T15:36:00Z" w:initials="ER">
    <w:p w14:paraId="0EEF3391" w14:textId="77777777" w:rsidR="00AC15BF" w:rsidRPr="0069247B" w:rsidRDefault="00AC15BF" w:rsidP="009D459F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69247B">
        <w:rPr>
          <w:lang w:val="pt-BR"/>
        </w:rPr>
        <w:t xml:space="preserve">A </w:t>
      </w:r>
      <w:r>
        <w:rPr>
          <w:lang w:val="pt-BR"/>
        </w:rPr>
        <w:t xml:space="preserve">apresentação desses condicionantes ou fatores explicativas para a participação estão apresentados de forma muito rápida, quase telegráfica. Sugiro desenvolver um pouco mais, pelo menos os mais relevantes. </w:t>
      </w:r>
    </w:p>
  </w:comment>
  <w:comment w:id="6" w:author="Benjamin Zhu" w:date="2020-05-06T00:30:00Z" w:initials="BZ">
    <w:p w14:paraId="0999F7ED" w14:textId="77777777" w:rsidR="00AC15BF" w:rsidRPr="00456DB0" w:rsidRDefault="00AC15BF" w:rsidP="009D459F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456DB0">
        <w:rPr>
          <w:lang w:val="pt-BR"/>
        </w:rPr>
        <w:t xml:space="preserve">Tentei desenvolver mais as partes </w:t>
      </w:r>
      <w:r>
        <w:rPr>
          <w:lang w:val="pt-BR"/>
        </w:rPr>
        <w:t xml:space="preserve">sobre discriminação e classe socioeconômico </w:t>
      </w:r>
    </w:p>
  </w:comment>
  <w:comment w:id="8" w:author="Lucas Okado" w:date="2018-11-26T22:21:00Z" w:initials="LO">
    <w:p w14:paraId="72C9060D" w14:textId="77777777" w:rsidR="00AC15BF" w:rsidRPr="00517663" w:rsidRDefault="00AC15BF" w:rsidP="009D459F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517663">
        <w:rPr>
          <w:lang w:val="pt-BR"/>
        </w:rPr>
        <w:t xml:space="preserve">Português brasileiro a grafia desta palavra </w:t>
      </w:r>
      <w:r>
        <w:rPr>
          <w:lang w:val="pt-BR"/>
        </w:rPr>
        <w:t>é diferente.</w:t>
      </w:r>
    </w:p>
  </w:comment>
  <w:comment w:id="32" w:author="Ednaldo Ribeiro" w:date="2020-04-24T15:48:00Z" w:initials="ER">
    <w:p w14:paraId="6069C7E7" w14:textId="77777777" w:rsidR="00AC15BF" w:rsidRPr="00091C8F" w:rsidRDefault="00AC15BF" w:rsidP="00511193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091C8F">
        <w:rPr>
          <w:lang w:val="pt-BR"/>
        </w:rPr>
        <w:t xml:space="preserve">Não está claro </w:t>
      </w:r>
      <w:r>
        <w:rPr>
          <w:lang w:val="pt-BR"/>
        </w:rPr>
        <w:t xml:space="preserve">se usou a fatorial com correção </w:t>
      </w:r>
      <w:proofErr w:type="spellStart"/>
      <w:r>
        <w:rPr>
          <w:lang w:val="pt-BR"/>
        </w:rPr>
        <w:t>policórica</w:t>
      </w:r>
      <w:proofErr w:type="spellEnd"/>
      <w:r>
        <w:rPr>
          <w:lang w:val="pt-BR"/>
        </w:rPr>
        <w:t xml:space="preserve"> ou não. Usou rotação? Foi “forçado” um fator apenas? </w:t>
      </w:r>
    </w:p>
  </w:comment>
  <w:comment w:id="33" w:author="Ednaldo Ribeiro" w:date="2020-05-14T09:11:00Z" w:initials="ER">
    <w:p w14:paraId="5526DDCE" w14:textId="77777777" w:rsidR="00AC15BF" w:rsidRPr="003E5238" w:rsidRDefault="00AC15BF" w:rsidP="00511193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3E5238">
        <w:rPr>
          <w:lang w:val="pt-BR"/>
        </w:rPr>
        <w:t>Ben, acho que</w:t>
      </w:r>
      <w:r>
        <w:rPr>
          <w:lang w:val="pt-BR"/>
        </w:rPr>
        <w:t xml:space="preserve"> os resultados das fatoriais podem ser apresentados na seção de metodologia, pois não fazem parte dos resultados da pesquisa, mas de uma etapa preparatória. </w:t>
      </w:r>
    </w:p>
  </w:comment>
  <w:comment w:id="127" w:author="Ednaldo Ribeiro" w:date="2020-04-24T15:48:00Z" w:initials="ER">
    <w:p w14:paraId="4F180F76" w14:textId="77777777" w:rsidR="00AC15BF" w:rsidRPr="00091C8F" w:rsidRDefault="00AC15BF" w:rsidP="00511193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091C8F">
        <w:rPr>
          <w:lang w:val="pt-BR"/>
        </w:rPr>
        <w:t xml:space="preserve">Não está claro </w:t>
      </w:r>
      <w:r>
        <w:rPr>
          <w:lang w:val="pt-BR"/>
        </w:rPr>
        <w:t xml:space="preserve">se usou a fatorial com correção </w:t>
      </w:r>
      <w:proofErr w:type="spellStart"/>
      <w:r>
        <w:rPr>
          <w:lang w:val="pt-BR"/>
        </w:rPr>
        <w:t>policórica</w:t>
      </w:r>
      <w:proofErr w:type="spellEnd"/>
      <w:r>
        <w:rPr>
          <w:lang w:val="pt-BR"/>
        </w:rPr>
        <w:t xml:space="preserve"> ou não. Usou rotação? Foi “forçado” um fator apenas? </w:t>
      </w:r>
    </w:p>
  </w:comment>
  <w:comment w:id="128" w:author="Ednaldo Ribeiro" w:date="2020-05-14T09:11:00Z" w:initials="ER">
    <w:p w14:paraId="691603B9" w14:textId="77777777" w:rsidR="00AC15BF" w:rsidRPr="003E5238" w:rsidRDefault="00AC15BF" w:rsidP="00511193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3E5238">
        <w:rPr>
          <w:lang w:val="pt-BR"/>
        </w:rPr>
        <w:t>Ben, acho que</w:t>
      </w:r>
      <w:r>
        <w:rPr>
          <w:lang w:val="pt-BR"/>
        </w:rPr>
        <w:t xml:space="preserve"> os resultados das fatoriais podem ser apresentados na seção de metodologia, pois não fazem parte dos resultados da pesquisa, mas de uma etapa preparatória. </w:t>
      </w:r>
    </w:p>
  </w:comment>
  <w:comment w:id="319" w:author="Ednaldo Ribeiro" w:date="2020-04-24T15:51:00Z" w:initials="ER">
    <w:p w14:paraId="0C99B297" w14:textId="77777777" w:rsidR="00AC15BF" w:rsidRPr="00091C8F" w:rsidRDefault="00AC15BF" w:rsidP="00511193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091C8F">
        <w:rPr>
          <w:lang w:val="pt-BR"/>
        </w:rPr>
        <w:t>Penso que essas duas tabelas com medias e des</w:t>
      </w:r>
      <w:r>
        <w:rPr>
          <w:lang w:val="pt-BR"/>
        </w:rPr>
        <w:t xml:space="preserve">vios também pode ir para o anexo metodológico. Aqui no corpo do artigo podem ficar a tabela da fatorial e a das regressões. </w:t>
      </w:r>
    </w:p>
  </w:comment>
  <w:comment w:id="848" w:author="Ednaldo Ribeiro" w:date="2020-05-22T16:56:00Z" w:initials="ER">
    <w:p w14:paraId="7F651149" w14:textId="77777777" w:rsidR="00AC15BF" w:rsidRPr="00177641" w:rsidRDefault="00AC15BF" w:rsidP="00511193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177641">
        <w:rPr>
          <w:lang w:val="pt-BR"/>
        </w:rPr>
        <w:t xml:space="preserve">Alguma intuição sobre a razão dessa diferença? </w:t>
      </w:r>
    </w:p>
  </w:comment>
  <w:comment w:id="849" w:author="Benjamin Zhu" w:date="2020-06-14T17:54:00Z" w:initials="BZ">
    <w:p w14:paraId="71E3871D" w14:textId="77777777" w:rsidR="00BA5247" w:rsidRDefault="000E22E3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0E22E3">
        <w:rPr>
          <w:lang w:val="pt-BR"/>
        </w:rPr>
        <w:t xml:space="preserve">Pode ser por que, entre </w:t>
      </w:r>
      <w:r>
        <w:rPr>
          <w:lang w:val="pt-BR"/>
        </w:rPr>
        <w:t xml:space="preserve">asiáticos nos EUA, a maioria nasceu fora dos EUA e são a geração primeira no pais, em contraste com o Brasil onde a maioria dos brasileiros asiáticos são nascidos e criados no Brasil. Porém </w:t>
      </w:r>
      <w:proofErr w:type="spellStart"/>
      <w:r>
        <w:rPr>
          <w:lang w:val="pt-BR"/>
        </w:rPr>
        <w:t>Lien</w:t>
      </w:r>
      <w:proofErr w:type="spellEnd"/>
      <w:r>
        <w:rPr>
          <w:lang w:val="pt-BR"/>
        </w:rPr>
        <w:t xml:space="preserve"> controlou para o </w:t>
      </w:r>
      <w:proofErr w:type="spellStart"/>
      <w:r>
        <w:rPr>
          <w:lang w:val="pt-BR"/>
        </w:rPr>
        <w:t>foreign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born</w:t>
      </w:r>
      <w:proofErr w:type="spellEnd"/>
      <w:r>
        <w:rPr>
          <w:lang w:val="pt-BR"/>
        </w:rPr>
        <w:t xml:space="preserve"> status no artigo</w:t>
      </w:r>
      <w:r w:rsidR="007743B2">
        <w:rPr>
          <w:lang w:val="pt-BR"/>
        </w:rPr>
        <w:t>.</w:t>
      </w:r>
    </w:p>
    <w:p w14:paraId="1E7DAD62" w14:textId="77777777" w:rsidR="00BA5247" w:rsidRDefault="00BA5247">
      <w:pPr>
        <w:pStyle w:val="CommentText"/>
        <w:rPr>
          <w:lang w:val="pt-BR"/>
        </w:rPr>
      </w:pPr>
    </w:p>
    <w:p w14:paraId="265AFD07" w14:textId="074B6D0E" w:rsidR="000E22E3" w:rsidRPr="000E22E3" w:rsidRDefault="00BA5247">
      <w:pPr>
        <w:pStyle w:val="CommentText"/>
        <w:rPr>
          <w:lang w:val="pt-BR"/>
        </w:rPr>
      </w:pPr>
      <w:r>
        <w:rPr>
          <w:lang w:val="pt-BR"/>
        </w:rPr>
        <w:t>Também pode ser porque nos EUA, americanos-</w:t>
      </w:r>
      <w:proofErr w:type="spellStart"/>
      <w:r>
        <w:rPr>
          <w:lang w:val="pt-BR"/>
        </w:rPr>
        <w:t>asiaticos</w:t>
      </w:r>
      <w:proofErr w:type="spellEnd"/>
      <w:r>
        <w:rPr>
          <w:lang w:val="pt-BR"/>
        </w:rPr>
        <w:t xml:space="preserve"> são um grupo maior e mais diverso do que brasileiros asiáticos. Americanos asiáticos inclui grupos diversos como chineses, japoneses, indianos, paquistanês, </w:t>
      </w:r>
      <w:proofErr w:type="spellStart"/>
      <w:r>
        <w:rPr>
          <w:lang w:val="pt-BR"/>
        </w:rPr>
        <w:t>etc</w:t>
      </w:r>
      <w:proofErr w:type="spellEnd"/>
      <w:r>
        <w:rPr>
          <w:lang w:val="pt-BR"/>
        </w:rPr>
        <w:t xml:space="preserve"> e os brasileiros asiáticos são predominante</w:t>
      </w:r>
      <w:bookmarkStart w:id="851" w:name="_GoBack"/>
      <w:bookmarkEnd w:id="851"/>
      <w:r>
        <w:rPr>
          <w:lang w:val="pt-BR"/>
        </w:rPr>
        <w:t xml:space="preserve"> de origem japonês.  </w:t>
      </w:r>
      <w:r w:rsidR="007743B2">
        <w:rPr>
          <w:lang w:val="pt-BR"/>
        </w:rPr>
        <w:t xml:space="preserve"> </w:t>
      </w:r>
    </w:p>
  </w:comment>
  <w:comment w:id="850" w:author="Benjamin Zhu" w:date="2020-06-14T18:02:00Z" w:initials="BZ">
    <w:p w14:paraId="0AD54659" w14:textId="32F86A8C" w:rsidR="000E22E3" w:rsidRDefault="000E22E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6C4709" w15:done="1"/>
  <w15:commentEx w15:paraId="66EDFDA8" w15:paraIdParent="3A6C4709" w15:done="1"/>
  <w15:commentEx w15:paraId="53290A9E" w15:done="1"/>
  <w15:commentEx w15:paraId="68894183" w15:done="1"/>
  <w15:commentEx w15:paraId="74A330ED" w15:done="1"/>
  <w15:commentEx w15:paraId="3398FB58" w15:done="1"/>
  <w15:commentEx w15:paraId="0EEF3391" w15:done="1"/>
  <w15:commentEx w15:paraId="0999F7ED" w15:paraIdParent="0EEF3391" w15:done="1"/>
  <w15:commentEx w15:paraId="72C9060D" w15:done="1"/>
  <w15:commentEx w15:paraId="6069C7E7" w15:done="1"/>
  <w15:commentEx w15:paraId="5526DDCE" w15:done="1"/>
  <w15:commentEx w15:paraId="4F180F76" w15:done="1"/>
  <w15:commentEx w15:paraId="691603B9" w15:done="0"/>
  <w15:commentEx w15:paraId="0C99B297" w15:done="0"/>
  <w15:commentEx w15:paraId="7F651149" w15:done="0"/>
  <w15:commentEx w15:paraId="265AFD07" w15:paraIdParent="7F651149" w15:done="0"/>
  <w15:commentEx w15:paraId="0AD54659" w15:paraIdParent="7F6511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6C4709" w16cid:durableId="1FAEB83E"/>
  <w16cid:commentId w16cid:paraId="66EDFDA8" w16cid:durableId="1FB3D0B9"/>
  <w16cid:commentId w16cid:paraId="53290A9E" w16cid:durableId="1FAEB83F"/>
  <w16cid:commentId w16cid:paraId="68894183" w16cid:durableId="1FAEB843"/>
  <w16cid:commentId w16cid:paraId="74A330ED" w16cid:durableId="1FAEB845"/>
  <w16cid:commentId w16cid:paraId="3398FB58" w16cid:durableId="1FAEB846"/>
  <w16cid:commentId w16cid:paraId="0EEF3391" w16cid:durableId="224D8609"/>
  <w16cid:commentId w16cid:paraId="0999F7ED" w16cid:durableId="225C83A6"/>
  <w16cid:commentId w16cid:paraId="72C9060D" w16cid:durableId="1FAEB847"/>
  <w16cid:commentId w16cid:paraId="6069C7E7" w16cid:durableId="226AD361"/>
  <w16cid:commentId w16cid:paraId="5526DDCE" w16cid:durableId="226AD360"/>
  <w16cid:commentId w16cid:paraId="4F180F76" w16cid:durableId="224D88EA"/>
  <w16cid:commentId w16cid:paraId="691603B9" w16cid:durableId="226789AB"/>
  <w16cid:commentId w16cid:paraId="0C99B297" w16cid:durableId="224D8982"/>
  <w16cid:commentId w16cid:paraId="7F651149" w16cid:durableId="227282BA"/>
  <w16cid:commentId w16cid:paraId="265AFD07" w16cid:durableId="2290E2C2"/>
  <w16cid:commentId w16cid:paraId="0AD54659" w16cid:durableId="2290E4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11E53" w14:textId="77777777" w:rsidR="008E3BD6" w:rsidRDefault="008E3BD6" w:rsidP="009D459F">
      <w:pPr>
        <w:spacing w:after="0" w:line="240" w:lineRule="auto"/>
      </w:pPr>
      <w:r>
        <w:separator/>
      </w:r>
    </w:p>
  </w:endnote>
  <w:endnote w:type="continuationSeparator" w:id="0">
    <w:p w14:paraId="41C659BC" w14:textId="77777777" w:rsidR="008E3BD6" w:rsidRDefault="008E3BD6" w:rsidP="009D4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1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3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Linotype-Bold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DejaVu Serif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B89C0" w14:textId="77777777" w:rsidR="008E3BD6" w:rsidRDefault="008E3BD6" w:rsidP="009D459F">
      <w:pPr>
        <w:spacing w:after="0" w:line="240" w:lineRule="auto"/>
      </w:pPr>
      <w:r>
        <w:separator/>
      </w:r>
    </w:p>
  </w:footnote>
  <w:footnote w:type="continuationSeparator" w:id="0">
    <w:p w14:paraId="52FA0CF0" w14:textId="77777777" w:rsidR="008E3BD6" w:rsidRDefault="008E3BD6" w:rsidP="009D459F">
      <w:pPr>
        <w:spacing w:after="0" w:line="240" w:lineRule="auto"/>
      </w:pPr>
      <w:r>
        <w:continuationSeparator/>
      </w:r>
    </w:p>
  </w:footnote>
  <w:footnote w:id="1">
    <w:p w14:paraId="24FA2174" w14:textId="77777777" w:rsidR="00AC15BF" w:rsidRPr="00116B8D" w:rsidRDefault="00AC15BF" w:rsidP="009D45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East in the West: Investigating the Asian presence and influence in Brazil from the 16th to 18th centuries. By Clifford Pereira, in Proceedings of the 2nd Asia-Pacific regional Conference on Underwater Cultural Heritage. Ed. Hans Van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Tilberg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Sila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Tripati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, Veronica Walker, Brian Fahy and Jun Kimura. Honolulu, Hawai'i, USA. May 2014.</w:t>
      </w:r>
    </w:p>
  </w:footnote>
  <w:footnote w:id="2">
    <w:p w14:paraId="2AE21504" w14:textId="77777777" w:rsidR="00AC15BF" w:rsidRPr="007940DA" w:rsidRDefault="00AC15BF" w:rsidP="009D459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  <w:lang w:val="pt-PT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Shari </w:t>
      </w:r>
      <w:proofErr w:type="spellStart"/>
      <w:r>
        <w:rPr>
          <w:rFonts w:ascii="F15" w:hAnsi="F15" w:cs="F15"/>
          <w:sz w:val="20"/>
          <w:szCs w:val="20"/>
        </w:rPr>
        <w:t>Wejsa</w:t>
      </w:r>
      <w:proofErr w:type="spellEnd"/>
      <w:r>
        <w:rPr>
          <w:rFonts w:ascii="F15" w:hAnsi="F15" w:cs="F15"/>
          <w:sz w:val="20"/>
          <w:szCs w:val="20"/>
        </w:rPr>
        <w:t xml:space="preserve"> e Jeffery Lesser. </w:t>
      </w:r>
      <w:r>
        <w:rPr>
          <w:rFonts w:ascii="F38" w:hAnsi="F38" w:cs="F38"/>
          <w:sz w:val="20"/>
          <w:szCs w:val="20"/>
        </w:rPr>
        <w:t>Migration in Brazil: The Making of a Multicultural Society</w:t>
      </w:r>
      <w:r>
        <w:rPr>
          <w:rFonts w:ascii="F15" w:hAnsi="F15" w:cs="F15"/>
          <w:sz w:val="20"/>
          <w:szCs w:val="20"/>
        </w:rPr>
        <w:t xml:space="preserve">. </w:t>
      </w:r>
      <w:r w:rsidRPr="007940DA">
        <w:rPr>
          <w:rFonts w:ascii="F15" w:hAnsi="F15" w:cs="F15"/>
          <w:sz w:val="20"/>
          <w:szCs w:val="20"/>
          <w:lang w:val="pt-PT"/>
        </w:rPr>
        <w:t>Rel.</w:t>
      </w:r>
    </w:p>
    <w:p w14:paraId="3E4D04EF" w14:textId="77777777" w:rsidR="00AC15BF" w:rsidRPr="00E2281A" w:rsidRDefault="00AC15BF" w:rsidP="009D459F">
      <w:pPr>
        <w:pStyle w:val="FootnoteText"/>
        <w:rPr>
          <w:lang w:val="pt-PT"/>
        </w:rPr>
      </w:pPr>
      <w:r w:rsidRPr="007940DA">
        <w:rPr>
          <w:rFonts w:ascii="F15" w:hAnsi="F15" w:cs="F15"/>
          <w:lang w:val="pt-PT"/>
        </w:rPr>
        <w:t>téc. Migration Policy Institute, 2018.</w:t>
      </w:r>
    </w:p>
  </w:footnote>
  <w:footnote w:id="3">
    <w:p w14:paraId="2BC30D6E" w14:textId="77777777" w:rsidR="00AC15BF" w:rsidRDefault="00AC15BF" w:rsidP="009D459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E2281A">
        <w:rPr>
          <w:lang w:val="pt-PT"/>
        </w:rPr>
        <w:t xml:space="preserve"> </w:t>
      </w:r>
      <w:r w:rsidRPr="00E2281A">
        <w:rPr>
          <w:rFonts w:ascii="F15" w:hAnsi="F15" w:cs="F15"/>
          <w:sz w:val="20"/>
          <w:szCs w:val="20"/>
          <w:lang w:val="pt-PT"/>
        </w:rPr>
        <w:t xml:space="preserve">Célia Sakurai. </w:t>
      </w:r>
      <w:r w:rsidRPr="00E2281A">
        <w:rPr>
          <w:rFonts w:ascii="F38" w:hAnsi="F38" w:cs="F38"/>
          <w:sz w:val="20"/>
          <w:szCs w:val="20"/>
          <w:lang w:val="pt-PT"/>
        </w:rPr>
        <w:t>Os Primeiros Políticos de Origem Japonesa do Brasil</w:t>
      </w:r>
      <w:r w:rsidRPr="00E2281A">
        <w:rPr>
          <w:rFonts w:ascii="F15" w:hAnsi="F15" w:cs="F15"/>
          <w:sz w:val="20"/>
          <w:szCs w:val="20"/>
          <w:lang w:val="pt-PT"/>
        </w:rPr>
        <w:t xml:space="preserve">. </w:t>
      </w:r>
      <w:r>
        <w:rPr>
          <w:rFonts w:ascii="F15" w:hAnsi="F15" w:cs="F15"/>
          <w:sz w:val="20"/>
          <w:szCs w:val="20"/>
        </w:rPr>
        <w:t xml:space="preserve">Rel. </w:t>
      </w:r>
      <w:proofErr w:type="spellStart"/>
      <w:r>
        <w:rPr>
          <w:rFonts w:ascii="F15" w:hAnsi="F15" w:cs="F15"/>
          <w:sz w:val="20"/>
          <w:szCs w:val="20"/>
        </w:rPr>
        <w:t>téc</w:t>
      </w:r>
      <w:proofErr w:type="spellEnd"/>
      <w:r>
        <w:rPr>
          <w:rFonts w:ascii="F15" w:hAnsi="F15" w:cs="F15"/>
          <w:sz w:val="20"/>
          <w:szCs w:val="20"/>
        </w:rPr>
        <w:t>. Assembleia</w:t>
      </w:r>
    </w:p>
    <w:p w14:paraId="74E70F2C" w14:textId="77777777" w:rsidR="00AC15BF" w:rsidRPr="007940DA" w:rsidRDefault="00AC15BF" w:rsidP="009D459F">
      <w:pPr>
        <w:pStyle w:val="FootnoteText"/>
      </w:pPr>
      <w:proofErr w:type="spellStart"/>
      <w:r>
        <w:rPr>
          <w:rFonts w:ascii="F15" w:hAnsi="F15" w:cs="F15"/>
        </w:rPr>
        <w:t>Legislativa</w:t>
      </w:r>
      <w:proofErr w:type="spellEnd"/>
      <w:r>
        <w:rPr>
          <w:rFonts w:ascii="F15" w:hAnsi="F15" w:cs="F15"/>
        </w:rPr>
        <w:t>, .</w:t>
      </w:r>
    </w:p>
  </w:footnote>
  <w:footnote w:id="4">
    <w:p w14:paraId="5F3DFF7F" w14:textId="77777777" w:rsidR="00AC15BF" w:rsidRPr="003D1F9D" w:rsidRDefault="00AC15BF" w:rsidP="009D459F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  <w:lang w:val="pt-B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Peter Fry. The politics of racial classification in Brazil. </w:t>
      </w:r>
      <w:r w:rsidRPr="003D1F9D">
        <w:rPr>
          <w:rFonts w:ascii="F15" w:hAnsi="F15" w:cs="F15"/>
          <w:sz w:val="20"/>
          <w:szCs w:val="20"/>
          <w:lang w:val="pt-BR"/>
        </w:rPr>
        <w:t xml:space="preserve">Em: </w:t>
      </w:r>
      <w:proofErr w:type="spellStart"/>
      <w:r w:rsidRPr="003D1F9D">
        <w:rPr>
          <w:rFonts w:ascii="F38" w:hAnsi="F38" w:cs="F38"/>
          <w:sz w:val="20"/>
          <w:szCs w:val="20"/>
          <w:lang w:val="pt-BR"/>
        </w:rPr>
        <w:t>Journal</w:t>
      </w:r>
      <w:proofErr w:type="spellEnd"/>
      <w:r w:rsidRPr="003D1F9D">
        <w:rPr>
          <w:rFonts w:ascii="F38" w:hAnsi="F38" w:cs="F38"/>
          <w:sz w:val="20"/>
          <w:szCs w:val="20"/>
          <w:lang w:val="pt-BR"/>
        </w:rPr>
        <w:t xml:space="preserve"> de </w:t>
      </w:r>
      <w:proofErr w:type="spellStart"/>
      <w:r w:rsidRPr="003D1F9D">
        <w:rPr>
          <w:rFonts w:ascii="F38" w:hAnsi="F38" w:cs="F38"/>
          <w:sz w:val="20"/>
          <w:szCs w:val="20"/>
          <w:lang w:val="pt-BR"/>
        </w:rPr>
        <w:t>la</w:t>
      </w:r>
      <w:proofErr w:type="spellEnd"/>
      <w:r w:rsidRPr="003D1F9D">
        <w:rPr>
          <w:rFonts w:ascii="F38" w:hAnsi="F38" w:cs="F38"/>
          <w:sz w:val="20"/>
          <w:szCs w:val="20"/>
          <w:lang w:val="pt-BR"/>
        </w:rPr>
        <w:t xml:space="preserve"> Société</w:t>
      </w:r>
    </w:p>
    <w:p w14:paraId="687F965B" w14:textId="77777777" w:rsidR="00AC15BF" w:rsidRPr="003D1F9D" w:rsidRDefault="00AC15BF" w:rsidP="009D459F">
      <w:pPr>
        <w:pStyle w:val="FootnoteText"/>
        <w:rPr>
          <w:lang w:val="pt-BR"/>
        </w:rPr>
      </w:pPr>
      <w:proofErr w:type="spellStart"/>
      <w:r w:rsidRPr="003D1F9D">
        <w:rPr>
          <w:rFonts w:ascii="F38" w:hAnsi="F38" w:cs="F38"/>
          <w:lang w:val="pt-BR"/>
        </w:rPr>
        <w:t>des</w:t>
      </w:r>
      <w:proofErr w:type="spellEnd"/>
      <w:r w:rsidRPr="003D1F9D">
        <w:rPr>
          <w:rFonts w:ascii="F38" w:hAnsi="F38" w:cs="F38"/>
          <w:lang w:val="pt-BR"/>
        </w:rPr>
        <w:t xml:space="preserve"> </w:t>
      </w:r>
      <w:proofErr w:type="spellStart"/>
      <w:r w:rsidRPr="003D1F9D">
        <w:rPr>
          <w:rFonts w:ascii="F38" w:hAnsi="F38" w:cs="F38"/>
          <w:lang w:val="pt-BR"/>
        </w:rPr>
        <w:t>Américanistes</w:t>
      </w:r>
      <w:proofErr w:type="spellEnd"/>
      <w:r w:rsidRPr="003D1F9D">
        <w:rPr>
          <w:rFonts w:ascii="F38" w:hAnsi="F38" w:cs="F38"/>
          <w:lang w:val="pt-BR"/>
        </w:rPr>
        <w:t xml:space="preserve"> </w:t>
      </w:r>
      <w:r w:rsidRPr="003D1F9D">
        <w:rPr>
          <w:rFonts w:ascii="F15" w:hAnsi="F15" w:cs="F15"/>
          <w:lang w:val="pt-BR"/>
        </w:rPr>
        <w:t>95.95-2 (2009), pp. 261_282</w:t>
      </w:r>
    </w:p>
  </w:footnote>
  <w:footnote w:id="5">
    <w:p w14:paraId="01B81E7E" w14:textId="77777777" w:rsidR="00AC15BF" w:rsidRPr="006C0DF4" w:rsidRDefault="00AC15BF" w:rsidP="009D459F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 w:rsidRPr="006C0DF4">
        <w:rPr>
          <w:lang w:val="pt-BR"/>
        </w:rPr>
        <w:t xml:space="preserve"> « Raça e mobilidade social », in Carlos </w:t>
      </w:r>
      <w:proofErr w:type="spellStart"/>
      <w:r w:rsidRPr="006C0DF4">
        <w:rPr>
          <w:lang w:val="pt-BR"/>
        </w:rPr>
        <w:t>Hasenbalg</w:t>
      </w:r>
      <w:proofErr w:type="spellEnd"/>
      <w:r w:rsidRPr="006C0DF4">
        <w:rPr>
          <w:lang w:val="pt-BR"/>
        </w:rPr>
        <w:t xml:space="preserve"> </w:t>
      </w:r>
      <w:proofErr w:type="spellStart"/>
      <w:r w:rsidRPr="006C0DF4">
        <w:rPr>
          <w:lang w:val="pt-BR"/>
        </w:rPr>
        <w:t>and</w:t>
      </w:r>
      <w:proofErr w:type="spellEnd"/>
      <w:r w:rsidRPr="006C0DF4">
        <w:rPr>
          <w:lang w:val="pt-BR"/>
        </w:rPr>
        <w:t xml:space="preserve"> Nelson do Valle Silva (</w:t>
      </w:r>
      <w:proofErr w:type="spellStart"/>
      <w:r w:rsidRPr="006C0DF4">
        <w:rPr>
          <w:lang w:val="pt-BR"/>
        </w:rPr>
        <w:t>eds</w:t>
      </w:r>
      <w:proofErr w:type="spellEnd"/>
      <w:r w:rsidRPr="006C0DF4">
        <w:rPr>
          <w:lang w:val="pt-BR"/>
        </w:rPr>
        <w:t xml:space="preserve">), </w:t>
      </w:r>
      <w:proofErr w:type="spellStart"/>
      <w:r w:rsidRPr="006C0DF4">
        <w:rPr>
          <w:lang w:val="pt-BR"/>
        </w:rPr>
        <w:t>Estmtura</w:t>
      </w:r>
      <w:proofErr w:type="spellEnd"/>
      <w:r w:rsidRPr="006C0DF4">
        <w:rPr>
          <w:lang w:val="pt-BR"/>
        </w:rPr>
        <w:t xml:space="preserve"> social, 111obilidade e raça, pp. 164-182, IUPERJ/ </w:t>
      </w:r>
      <w:proofErr w:type="spellStart"/>
      <w:r w:rsidRPr="006C0DF4">
        <w:rPr>
          <w:lang w:val="pt-BR"/>
        </w:rPr>
        <w:t>Vertice</w:t>
      </w:r>
      <w:proofErr w:type="spellEnd"/>
      <w:r w:rsidRPr="006C0DF4">
        <w:rPr>
          <w:lang w:val="pt-BR"/>
        </w:rPr>
        <w:t>, Rio de Janeiro [1985].</w:t>
      </w:r>
    </w:p>
  </w:footnote>
  <w:footnote w:id="6">
    <w:p w14:paraId="0F767DCD" w14:textId="77777777" w:rsidR="00AC15BF" w:rsidRDefault="00AC15BF" w:rsidP="009D4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b/>
          <w:bCs/>
          <w:color w:val="000081"/>
          <w:sz w:val="36"/>
          <w:szCs w:val="36"/>
        </w:rPr>
        <w:t>Negotiating National Identity: Middle Eastern and</w:t>
      </w:r>
    </w:p>
    <w:p w14:paraId="4FC4D387" w14:textId="77777777" w:rsidR="00AC15BF" w:rsidRDefault="00AC15BF" w:rsidP="009D4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Asian Immigrants and the Struggle for Ethnicity in</w:t>
      </w:r>
    </w:p>
    <w:p w14:paraId="4CF3B969" w14:textId="77777777" w:rsidR="00AC15BF" w:rsidRDefault="00AC15BF" w:rsidP="009D4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Brazil</w:t>
      </w:r>
    </w:p>
    <w:p w14:paraId="3D1CC30B" w14:textId="77777777" w:rsidR="00AC15BF" w:rsidRDefault="00AC15BF" w:rsidP="009D459F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81"/>
          <w:sz w:val="28"/>
          <w:szCs w:val="28"/>
        </w:rPr>
        <w:t>By Jeffrey Lesser</w:t>
      </w:r>
    </w:p>
  </w:footnote>
  <w:footnote w:id="7">
    <w:p w14:paraId="137344EE" w14:textId="77777777" w:rsidR="00AC15BF" w:rsidRDefault="00AC15BF" w:rsidP="009D4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b/>
          <w:bCs/>
          <w:color w:val="000081"/>
          <w:sz w:val="36"/>
          <w:szCs w:val="36"/>
        </w:rPr>
        <w:t>Negotiating National Identity: Middle Eastern and</w:t>
      </w:r>
    </w:p>
    <w:p w14:paraId="48282053" w14:textId="77777777" w:rsidR="00AC15BF" w:rsidRDefault="00AC15BF" w:rsidP="009D4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Asian Immigrants and the Struggle for Ethnicity in</w:t>
      </w:r>
    </w:p>
    <w:p w14:paraId="466CDD07" w14:textId="77777777" w:rsidR="00AC15BF" w:rsidRDefault="00AC15BF" w:rsidP="009D4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Brazil</w:t>
      </w:r>
    </w:p>
    <w:p w14:paraId="59683D51" w14:textId="77777777" w:rsidR="00AC15BF" w:rsidRDefault="00AC15BF" w:rsidP="009D459F">
      <w:pPr>
        <w:pStyle w:val="FootnoteText"/>
      </w:pPr>
      <w:r>
        <w:rPr>
          <w:rFonts w:ascii="Arial" w:hAnsi="Arial" w:cs="Arial"/>
          <w:color w:val="000081"/>
          <w:sz w:val="28"/>
          <w:szCs w:val="28"/>
        </w:rPr>
        <w:t>By Jeffrey Lesser</w:t>
      </w:r>
    </w:p>
  </w:footnote>
  <w:footnote w:id="8">
    <w:p w14:paraId="0F053C39" w14:textId="77777777" w:rsidR="00AC15BF" w:rsidRDefault="00AC15BF" w:rsidP="009D459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7945BA">
        <w:t xml:space="preserve"> </w:t>
      </w:r>
      <w:proofErr w:type="spellStart"/>
      <w:r w:rsidRPr="007945BA">
        <w:rPr>
          <w:rFonts w:ascii="F15" w:hAnsi="F15" w:cs="F15"/>
          <w:sz w:val="20"/>
          <w:szCs w:val="20"/>
        </w:rPr>
        <w:t>Takeyuki</w:t>
      </w:r>
      <w:proofErr w:type="spellEnd"/>
      <w:r w:rsidRPr="007945BA">
        <w:rPr>
          <w:rFonts w:ascii="F15" w:hAnsi="F15" w:cs="F15"/>
          <w:sz w:val="20"/>
          <w:szCs w:val="20"/>
        </w:rPr>
        <w:t xml:space="preserve"> </w:t>
      </w:r>
      <w:proofErr w:type="spellStart"/>
      <w:r w:rsidRPr="007945BA">
        <w:rPr>
          <w:rFonts w:ascii="F15" w:hAnsi="F15" w:cs="F15"/>
          <w:sz w:val="20"/>
          <w:szCs w:val="20"/>
        </w:rPr>
        <w:t>Gaku</w:t>
      </w:r>
      <w:proofErr w:type="spellEnd"/>
      <w:r w:rsidRPr="007945BA">
        <w:rPr>
          <w:rFonts w:ascii="F15" w:hAnsi="F15" w:cs="F15"/>
          <w:sz w:val="20"/>
          <w:szCs w:val="20"/>
        </w:rPr>
        <w:t xml:space="preserve"> Tsuda. </w:t>
      </w:r>
      <w:r>
        <w:rPr>
          <w:rFonts w:ascii="F15" w:hAnsi="F15" w:cs="F15"/>
          <w:sz w:val="20"/>
          <w:szCs w:val="20"/>
        </w:rPr>
        <w:t>Japanese-Brazilian ethnic return migration and the making of Japan's</w:t>
      </w:r>
    </w:p>
    <w:p w14:paraId="56E40A7B" w14:textId="77777777" w:rsidR="00AC15BF" w:rsidRPr="0007752C" w:rsidRDefault="00AC15BF" w:rsidP="009D459F">
      <w:pPr>
        <w:pStyle w:val="FootnoteText"/>
      </w:pPr>
      <w:r>
        <w:rPr>
          <w:rFonts w:ascii="F15" w:hAnsi="F15" w:cs="F15"/>
        </w:rPr>
        <w:t xml:space="preserve">newest immigrant minority_.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>Japan's Minorities</w:t>
      </w:r>
      <w:r>
        <w:rPr>
          <w:rFonts w:ascii="F15" w:hAnsi="F15" w:cs="F15"/>
        </w:rPr>
        <w:t xml:space="preserve">. </w:t>
      </w:r>
      <w:r w:rsidRPr="0007752C">
        <w:rPr>
          <w:rFonts w:ascii="F15" w:hAnsi="F15" w:cs="F15"/>
        </w:rPr>
        <w:t>Routledge, 2003, pp. 228_249.</w:t>
      </w:r>
    </w:p>
  </w:footnote>
  <w:footnote w:id="9">
    <w:p w14:paraId="0572FE3C" w14:textId="77777777" w:rsidR="00AC15BF" w:rsidRDefault="00AC15BF" w:rsidP="009D459F">
      <w:pPr>
        <w:pStyle w:val="FootnoteText"/>
      </w:pPr>
      <w:r>
        <w:rPr>
          <w:rStyle w:val="FootnoteReference"/>
        </w:rPr>
        <w:footnoteRef/>
      </w:r>
      <w:r>
        <w:t xml:space="preserve"> Japanese-Brazilians and the Future of Brazilian Migration to Japan David McKenzie* and Alejandrina Salcedo**</w:t>
      </w:r>
    </w:p>
  </w:footnote>
  <w:footnote w:id="10">
    <w:p w14:paraId="278FE657" w14:textId="77777777" w:rsidR="00AC15BF" w:rsidRDefault="00AC15BF" w:rsidP="009D459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E2281A">
        <w:rPr>
          <w:lang w:val="pt-PT"/>
        </w:rPr>
        <w:t xml:space="preserve"> </w:t>
      </w:r>
      <w:r w:rsidRPr="00E2281A">
        <w:rPr>
          <w:rFonts w:ascii="F15" w:hAnsi="F15" w:cs="F15"/>
          <w:sz w:val="20"/>
          <w:szCs w:val="20"/>
          <w:lang w:val="pt-PT"/>
        </w:rPr>
        <w:t xml:space="preserve">Alexander Kuo, Neil Malhotra e Cecilia Mo. </w:t>
      </w:r>
      <w:r>
        <w:rPr>
          <w:rFonts w:ascii="F15" w:hAnsi="F15" w:cs="F15"/>
          <w:sz w:val="20"/>
          <w:szCs w:val="20"/>
        </w:rPr>
        <w:t>_Why Do Asian Americans Identify as Democrats?</w:t>
      </w:r>
    </w:p>
    <w:p w14:paraId="56846754" w14:textId="77777777" w:rsidR="00AC15BF" w:rsidRPr="00EC3027" w:rsidRDefault="00AC15BF" w:rsidP="009D459F">
      <w:pPr>
        <w:pStyle w:val="FootnoteText"/>
        <w:rPr>
          <w:lang w:val="pt-BR"/>
        </w:rPr>
      </w:pPr>
      <w:r>
        <w:rPr>
          <w:rFonts w:ascii="F15" w:hAnsi="F15" w:cs="F15"/>
        </w:rPr>
        <w:t xml:space="preserve">Testing Theories of Social Exclusion and Intergroup Solidarity_. </w:t>
      </w:r>
      <w:r w:rsidRPr="00EC3027">
        <w:rPr>
          <w:rFonts w:ascii="F15" w:hAnsi="F15" w:cs="F15"/>
          <w:lang w:val="pt-BR"/>
        </w:rPr>
        <w:t>Em: (2014</w:t>
      </w:r>
    </w:p>
  </w:footnote>
  <w:footnote w:id="11">
    <w:p w14:paraId="307CE58C" w14:textId="77777777" w:rsidR="00AC15BF" w:rsidRPr="007C30A7" w:rsidRDefault="00AC15BF" w:rsidP="009D459F">
      <w:pPr>
        <w:autoSpaceDE w:val="0"/>
        <w:autoSpaceDN w:val="0"/>
        <w:adjustRightInd w:val="0"/>
        <w:spacing w:after="0" w:line="240" w:lineRule="auto"/>
        <w:rPr>
          <w:rFonts w:ascii="PalatinoLinotype-Bold" w:hAnsi="PalatinoLinotype-Bold" w:cs="PalatinoLinotype-Bold"/>
          <w:b/>
          <w:bCs/>
          <w:sz w:val="28"/>
          <w:szCs w:val="28"/>
          <w:lang w:val="pt-PT"/>
        </w:rPr>
      </w:pPr>
      <w:r>
        <w:rPr>
          <w:rStyle w:val="FootnoteReference"/>
        </w:rPr>
        <w:footnoteRef/>
      </w:r>
      <w:r w:rsidRPr="007C30A7">
        <w:rPr>
          <w:lang w:val="pt-PT"/>
        </w:rPr>
        <w:t xml:space="preserve"> </w:t>
      </w:r>
      <w:r w:rsidRPr="007C30A7">
        <w:rPr>
          <w:rFonts w:ascii="PalatinoLinotype-Bold" w:hAnsi="PalatinoLinotype-Bold" w:cs="PalatinoLinotype-Bold"/>
          <w:b/>
          <w:bCs/>
          <w:sz w:val="28"/>
          <w:szCs w:val="28"/>
          <w:lang w:val="pt-PT"/>
        </w:rPr>
        <w:t>A Raça na construção de uma identidade política:</w:t>
      </w:r>
    </w:p>
    <w:p w14:paraId="427EF224" w14:textId="77777777" w:rsidR="00AC15BF" w:rsidRPr="007C30A7" w:rsidRDefault="00AC15BF" w:rsidP="009D459F">
      <w:p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7C30A7">
        <w:rPr>
          <w:rFonts w:ascii="PalatinoLinotype-Bold" w:hAnsi="PalatinoLinotype-Bold" w:cs="PalatinoLinotype-Bold"/>
          <w:b/>
          <w:bCs/>
          <w:sz w:val="28"/>
          <w:szCs w:val="28"/>
          <w:lang w:val="pt-PT"/>
        </w:rPr>
        <w:t>alguns conceitos preliminare</w:t>
      </w:r>
      <w:r>
        <w:rPr>
          <w:rFonts w:ascii="PalatinoLinotype-Bold" w:hAnsi="PalatinoLinotype-Bold" w:cs="PalatinoLinotype-Bold"/>
          <w:b/>
          <w:bCs/>
          <w:sz w:val="28"/>
          <w:szCs w:val="28"/>
          <w:lang w:val="pt-PT"/>
        </w:rPr>
        <w:t xml:space="preserve">s </w:t>
      </w:r>
      <w:r w:rsidRPr="007C30A7">
        <w:rPr>
          <w:rFonts w:ascii="TimesNewRomanPSMT" w:hAnsi="TimesNewRomanPSMT" w:cs="TimesNewRomanPSMT"/>
          <w:lang w:val="pt-PT"/>
        </w:rPr>
        <w:t>Johanna Katiuska Monagreda</w:t>
      </w:r>
      <w:r w:rsidRPr="007C30A7">
        <w:rPr>
          <w:rFonts w:ascii="TimesNewRomanPSMT" w:hAnsi="TimesNewRomanPSMT" w:cs="TimesNewRomanPSMT"/>
          <w:sz w:val="13"/>
          <w:szCs w:val="13"/>
          <w:lang w:val="pt-PT"/>
        </w:rPr>
        <w:t>2</w:t>
      </w:r>
    </w:p>
  </w:footnote>
  <w:footnote w:id="12">
    <w:p w14:paraId="1B1C3775" w14:textId="77777777" w:rsidR="00AC15BF" w:rsidRPr="001B5C5F" w:rsidRDefault="00AC15BF" w:rsidP="009D459F">
      <w:pPr>
        <w:pStyle w:val="FootnoteText"/>
      </w:pPr>
      <w:r>
        <w:rPr>
          <w:rStyle w:val="FootnoteReference"/>
        </w:rPr>
        <w:footnoteRef/>
      </w:r>
      <w:r w:rsidRPr="001B5C5F">
        <w:t xml:space="preserve"> </w:t>
      </w:r>
      <w:proofErr w:type="spellStart"/>
      <w:r w:rsidRPr="001B5C5F">
        <w:rPr>
          <w:rFonts w:ascii="F15" w:hAnsi="F15" w:cs="F15"/>
        </w:rPr>
        <w:t>Jóhanna</w:t>
      </w:r>
      <w:proofErr w:type="spellEnd"/>
      <w:r w:rsidRPr="001B5C5F">
        <w:rPr>
          <w:rFonts w:ascii="F15" w:hAnsi="F15" w:cs="F15"/>
        </w:rPr>
        <w:t xml:space="preserve"> </w:t>
      </w:r>
      <w:proofErr w:type="spellStart"/>
      <w:r w:rsidRPr="001B5C5F">
        <w:rPr>
          <w:rFonts w:ascii="F15" w:hAnsi="F15" w:cs="F15"/>
        </w:rPr>
        <w:t>Krist_n</w:t>
      </w:r>
      <w:proofErr w:type="spellEnd"/>
      <w:r w:rsidRPr="001B5C5F">
        <w:rPr>
          <w:rFonts w:ascii="F15" w:hAnsi="F15" w:cs="F15"/>
        </w:rPr>
        <w:t xml:space="preserve"> </w:t>
      </w:r>
      <w:proofErr w:type="spellStart"/>
      <w:r w:rsidRPr="001B5C5F">
        <w:rPr>
          <w:rFonts w:ascii="F15" w:hAnsi="F15" w:cs="F15"/>
        </w:rPr>
        <w:t>Birnir</w:t>
      </w:r>
      <w:proofErr w:type="spellEnd"/>
      <w:r w:rsidRPr="001B5C5F">
        <w:rPr>
          <w:rFonts w:ascii="F15" w:hAnsi="F15" w:cs="F15"/>
        </w:rPr>
        <w:t xml:space="preserve">. </w:t>
      </w:r>
      <w:r>
        <w:rPr>
          <w:rFonts w:ascii="F38" w:hAnsi="F38" w:cs="F38"/>
        </w:rPr>
        <w:t>Ethnicity and electoral politics</w:t>
      </w:r>
      <w:r>
        <w:rPr>
          <w:rFonts w:ascii="F15" w:hAnsi="F15" w:cs="F15"/>
        </w:rPr>
        <w:t>. Cambridge University Press, 2006</w:t>
      </w:r>
    </w:p>
  </w:footnote>
  <w:footnote w:id="13">
    <w:p w14:paraId="248837F5" w14:textId="77777777" w:rsidR="00AC15BF" w:rsidRDefault="00AC15BF" w:rsidP="009D459F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Kanchan Chandra. _What is ethnic identity and does it matter?_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proofErr w:type="spellStart"/>
      <w:r>
        <w:rPr>
          <w:rFonts w:ascii="F38" w:hAnsi="F38" w:cs="F38"/>
          <w:sz w:val="20"/>
          <w:szCs w:val="20"/>
        </w:rPr>
        <w:t>Annu</w:t>
      </w:r>
      <w:proofErr w:type="spellEnd"/>
      <w:r>
        <w:rPr>
          <w:rFonts w:ascii="F38" w:hAnsi="F38" w:cs="F38"/>
          <w:sz w:val="20"/>
          <w:szCs w:val="20"/>
        </w:rPr>
        <w:t>. Rev. Polit. Sci.</w:t>
      </w:r>
    </w:p>
    <w:p w14:paraId="18D76B2D" w14:textId="77777777" w:rsidR="00AC15BF" w:rsidRPr="007940DA" w:rsidRDefault="00AC15BF" w:rsidP="009D459F">
      <w:pPr>
        <w:pStyle w:val="FootnoteText"/>
      </w:pPr>
      <w:r>
        <w:rPr>
          <w:rFonts w:ascii="F15" w:hAnsi="F15" w:cs="F15"/>
        </w:rPr>
        <w:t>9 (2006), pp. 397_424.</w:t>
      </w:r>
    </w:p>
  </w:footnote>
  <w:footnote w:id="14">
    <w:p w14:paraId="1B376787" w14:textId="77777777" w:rsidR="00AC15BF" w:rsidRDefault="00AC15BF" w:rsidP="009D459F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Matthew R Cleary. _Democracy and indigenous rebellion in Latin America_.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r>
        <w:rPr>
          <w:rFonts w:ascii="F38" w:hAnsi="F38" w:cs="F38"/>
          <w:sz w:val="20"/>
          <w:szCs w:val="20"/>
        </w:rPr>
        <w:t>Comparative</w:t>
      </w:r>
    </w:p>
    <w:p w14:paraId="378B7924" w14:textId="77777777" w:rsidR="00AC15BF" w:rsidRPr="007940DA" w:rsidRDefault="00AC15BF" w:rsidP="009D459F">
      <w:pPr>
        <w:pStyle w:val="FootnoteText"/>
      </w:pPr>
      <w:r>
        <w:rPr>
          <w:rFonts w:ascii="F38" w:hAnsi="F38" w:cs="F38"/>
        </w:rPr>
        <w:t xml:space="preserve">Political Studies </w:t>
      </w:r>
      <w:r>
        <w:rPr>
          <w:rFonts w:ascii="F15" w:hAnsi="F15" w:cs="F15"/>
        </w:rPr>
        <w:t>33.9 (2000), pp. 1123_1153.</w:t>
      </w:r>
    </w:p>
  </w:footnote>
  <w:footnote w:id="15">
    <w:p w14:paraId="7CB31E69" w14:textId="77777777" w:rsidR="00AC15BF" w:rsidRDefault="00AC15BF" w:rsidP="009D459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Dennis Chong e </w:t>
      </w:r>
      <w:proofErr w:type="spellStart"/>
      <w:r>
        <w:rPr>
          <w:rFonts w:ascii="F15" w:hAnsi="F15" w:cs="F15"/>
          <w:sz w:val="20"/>
          <w:szCs w:val="20"/>
        </w:rPr>
        <w:t>Dukhong</w:t>
      </w:r>
      <w:proofErr w:type="spellEnd"/>
      <w:r>
        <w:rPr>
          <w:rFonts w:ascii="F15" w:hAnsi="F15" w:cs="F15"/>
          <w:sz w:val="20"/>
          <w:szCs w:val="20"/>
        </w:rPr>
        <w:t xml:space="preserve"> Kim. _The experiences and </w:t>
      </w:r>
      <w:proofErr w:type="spellStart"/>
      <w:r>
        <w:rPr>
          <w:rFonts w:ascii="F15" w:hAnsi="F15" w:cs="F15"/>
          <w:sz w:val="20"/>
          <w:szCs w:val="20"/>
        </w:rPr>
        <w:t>e_ects</w:t>
      </w:r>
      <w:proofErr w:type="spellEnd"/>
      <w:r>
        <w:rPr>
          <w:rFonts w:ascii="F15" w:hAnsi="F15" w:cs="F15"/>
          <w:sz w:val="20"/>
          <w:szCs w:val="20"/>
        </w:rPr>
        <w:t xml:space="preserve"> of economic status among racial</w:t>
      </w:r>
    </w:p>
    <w:p w14:paraId="7EA29528" w14:textId="77777777" w:rsidR="00AC15BF" w:rsidRPr="00D23691" w:rsidRDefault="00AC15BF" w:rsidP="009D459F">
      <w:pPr>
        <w:pStyle w:val="FootnoteText"/>
      </w:pPr>
      <w:r>
        <w:rPr>
          <w:rFonts w:ascii="F15" w:hAnsi="F15" w:cs="F15"/>
        </w:rPr>
        <w:t xml:space="preserve">and ethnic minorities_.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American Political Science Review </w:t>
      </w:r>
      <w:r>
        <w:rPr>
          <w:rFonts w:ascii="F15" w:hAnsi="F15" w:cs="F15"/>
        </w:rPr>
        <w:t>100.3 (2006), pp. 335_351.</w:t>
      </w:r>
    </w:p>
  </w:footnote>
  <w:footnote w:id="16">
    <w:p w14:paraId="3E4118D7" w14:textId="77777777" w:rsidR="00AC15BF" w:rsidRPr="005B1C91" w:rsidRDefault="00AC15BF" w:rsidP="009D459F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David Sanders et al. _The Calculus of Ethnic Minority Voting in B </w:t>
      </w:r>
      <w:proofErr w:type="spellStart"/>
      <w:r>
        <w:rPr>
          <w:rFonts w:ascii="F15" w:hAnsi="F15" w:cs="F15"/>
          <w:sz w:val="20"/>
          <w:szCs w:val="20"/>
        </w:rPr>
        <w:t>ritain</w:t>
      </w:r>
      <w:proofErr w:type="spellEnd"/>
      <w:r>
        <w:rPr>
          <w:rFonts w:ascii="F15" w:hAnsi="F15" w:cs="F15"/>
          <w:sz w:val="20"/>
          <w:szCs w:val="20"/>
        </w:rPr>
        <w:t xml:space="preserve">_. </w:t>
      </w:r>
      <w:proofErr w:type="spellStart"/>
      <w:r w:rsidRPr="005B1C91">
        <w:rPr>
          <w:rFonts w:ascii="F15" w:hAnsi="F15" w:cs="F15"/>
          <w:sz w:val="20"/>
          <w:szCs w:val="20"/>
        </w:rPr>
        <w:t>Em</w:t>
      </w:r>
      <w:proofErr w:type="spellEnd"/>
      <w:r w:rsidRPr="005B1C91">
        <w:rPr>
          <w:rFonts w:ascii="F15" w:hAnsi="F15" w:cs="F15"/>
          <w:sz w:val="20"/>
          <w:szCs w:val="20"/>
        </w:rPr>
        <w:t xml:space="preserve">: </w:t>
      </w:r>
      <w:r w:rsidRPr="005B1C91">
        <w:rPr>
          <w:rFonts w:ascii="F38" w:hAnsi="F38" w:cs="F38"/>
          <w:sz w:val="20"/>
          <w:szCs w:val="20"/>
        </w:rPr>
        <w:t>Political</w:t>
      </w:r>
    </w:p>
    <w:p w14:paraId="6262CCF1" w14:textId="77777777" w:rsidR="00AC15BF" w:rsidRPr="005B1C91" w:rsidRDefault="00AC15BF" w:rsidP="009D459F">
      <w:pPr>
        <w:pStyle w:val="FootnoteText"/>
      </w:pPr>
      <w:r w:rsidRPr="005B1C91">
        <w:rPr>
          <w:rFonts w:ascii="F38" w:hAnsi="F38" w:cs="F38"/>
        </w:rPr>
        <w:t xml:space="preserve">Studies </w:t>
      </w:r>
      <w:r w:rsidRPr="005B1C91">
        <w:rPr>
          <w:rFonts w:ascii="F15" w:hAnsi="F15" w:cs="F15"/>
        </w:rPr>
        <w:t>62.2 (2014), pp. 230_251.</w:t>
      </w:r>
    </w:p>
  </w:footnote>
  <w:footnote w:id="17">
    <w:p w14:paraId="035D156B" w14:textId="77777777" w:rsidR="00AC15BF" w:rsidRPr="000A4EC1" w:rsidRDefault="00AC15BF" w:rsidP="009D459F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David Sanders et al. _The Calculus of Ethnic Minority Voting in B </w:t>
      </w:r>
      <w:proofErr w:type="spellStart"/>
      <w:r>
        <w:rPr>
          <w:rFonts w:ascii="F15" w:hAnsi="F15" w:cs="F15"/>
          <w:sz w:val="20"/>
          <w:szCs w:val="20"/>
        </w:rPr>
        <w:t>ritain</w:t>
      </w:r>
      <w:proofErr w:type="spellEnd"/>
      <w:r>
        <w:rPr>
          <w:rFonts w:ascii="F15" w:hAnsi="F15" w:cs="F15"/>
          <w:sz w:val="20"/>
          <w:szCs w:val="20"/>
        </w:rPr>
        <w:t xml:space="preserve">_. </w:t>
      </w:r>
      <w:proofErr w:type="spellStart"/>
      <w:r w:rsidRPr="000A4EC1">
        <w:rPr>
          <w:rFonts w:ascii="F15" w:hAnsi="F15" w:cs="F15"/>
          <w:sz w:val="20"/>
          <w:szCs w:val="20"/>
        </w:rPr>
        <w:t>Em</w:t>
      </w:r>
      <w:proofErr w:type="spellEnd"/>
      <w:r w:rsidRPr="000A4EC1">
        <w:rPr>
          <w:rFonts w:ascii="F15" w:hAnsi="F15" w:cs="F15"/>
          <w:sz w:val="20"/>
          <w:szCs w:val="20"/>
        </w:rPr>
        <w:t xml:space="preserve">: </w:t>
      </w:r>
      <w:r w:rsidRPr="000A4EC1">
        <w:rPr>
          <w:rFonts w:ascii="F38" w:hAnsi="F38" w:cs="F38"/>
          <w:sz w:val="20"/>
          <w:szCs w:val="20"/>
        </w:rPr>
        <w:t>Political</w:t>
      </w:r>
    </w:p>
    <w:p w14:paraId="250B5183" w14:textId="77777777" w:rsidR="00AC15BF" w:rsidRPr="000A4EC1" w:rsidRDefault="00AC15BF" w:rsidP="009D459F">
      <w:pPr>
        <w:pStyle w:val="FootnoteText"/>
      </w:pPr>
      <w:r w:rsidRPr="000A4EC1">
        <w:rPr>
          <w:rFonts w:ascii="F38" w:hAnsi="F38" w:cs="F38"/>
        </w:rPr>
        <w:t xml:space="preserve">Studies </w:t>
      </w:r>
      <w:r w:rsidRPr="000A4EC1">
        <w:rPr>
          <w:rFonts w:ascii="F15" w:hAnsi="F15" w:cs="F15"/>
        </w:rPr>
        <w:t>62.2 (2014), pp. 230_251.</w:t>
      </w:r>
    </w:p>
  </w:footnote>
  <w:footnote w:id="18">
    <w:p w14:paraId="3E42C570" w14:textId="77777777" w:rsidR="00AC15BF" w:rsidRPr="00A833B6" w:rsidRDefault="00AC15BF" w:rsidP="009D459F">
      <w:pPr>
        <w:pStyle w:val="FootnoteText"/>
      </w:pPr>
      <w:r>
        <w:rPr>
          <w:rStyle w:val="FootnoteReference"/>
        </w:rPr>
        <w:footnoteRef/>
      </w:r>
      <w:r w:rsidRPr="00446B68">
        <w:t xml:space="preserve"> </w:t>
      </w:r>
      <w:proofErr w:type="spellStart"/>
      <w:r>
        <w:rPr>
          <w:rFonts w:ascii="Helvetica" w:hAnsi="Helvetica"/>
          <w:color w:val="181817"/>
          <w:shd w:val="clear" w:color="auto" w:fill="FFFFFF"/>
        </w:rPr>
        <w:t>Oskooii</w:t>
      </w:r>
      <w:proofErr w:type="spellEnd"/>
      <w:r>
        <w:rPr>
          <w:rFonts w:ascii="Helvetica" w:hAnsi="Helvetica"/>
          <w:color w:val="181817"/>
          <w:shd w:val="clear" w:color="auto" w:fill="FFFFFF"/>
        </w:rPr>
        <w:t>, K. (2018). Perceived Discrimination and Political Behavior. </w:t>
      </w:r>
      <w:r>
        <w:rPr>
          <w:rFonts w:ascii="Helvetica" w:hAnsi="Helvetica"/>
          <w:i/>
          <w:iCs/>
          <w:color w:val="181817"/>
          <w:bdr w:val="none" w:sz="0" w:space="0" w:color="auto" w:frame="1"/>
          <w:shd w:val="clear" w:color="auto" w:fill="FFFFFF"/>
        </w:rPr>
        <w:t>British Journal of Political Science,</w:t>
      </w:r>
      <w:r>
        <w:rPr>
          <w:rFonts w:ascii="Helvetica" w:hAnsi="Helvetica"/>
          <w:color w:val="181817"/>
          <w:shd w:val="clear" w:color="auto" w:fill="FFFFFF"/>
        </w:rPr>
        <w:t> 1-26. doi:10.1017/S0007123418000133</w:t>
      </w:r>
    </w:p>
  </w:footnote>
  <w:footnote w:id="19">
    <w:p w14:paraId="229D3208" w14:textId="77777777" w:rsidR="00AC15BF" w:rsidRPr="002737FB" w:rsidRDefault="00AC15BF" w:rsidP="009D45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Helvetica" w:hAnsi="Helvetica"/>
          <w:color w:val="181817"/>
          <w:shd w:val="clear" w:color="auto" w:fill="FFFFFF"/>
        </w:rPr>
        <w:t>Oskooii</w:t>
      </w:r>
      <w:proofErr w:type="spellEnd"/>
      <w:r>
        <w:rPr>
          <w:rFonts w:ascii="Helvetica" w:hAnsi="Helvetica"/>
          <w:color w:val="181817"/>
          <w:shd w:val="clear" w:color="auto" w:fill="FFFFFF"/>
        </w:rPr>
        <w:t>, K. (2018). Perceived Discrimination and Political Behavior. </w:t>
      </w:r>
      <w:r w:rsidRPr="002737FB">
        <w:rPr>
          <w:rFonts w:ascii="Helvetica" w:hAnsi="Helvetica"/>
          <w:i/>
          <w:iCs/>
          <w:color w:val="181817"/>
          <w:bdr w:val="none" w:sz="0" w:space="0" w:color="auto" w:frame="1"/>
          <w:shd w:val="clear" w:color="auto" w:fill="FFFFFF"/>
        </w:rPr>
        <w:t>British Journal of Political Science,</w:t>
      </w:r>
      <w:r w:rsidRPr="002737FB">
        <w:rPr>
          <w:rFonts w:ascii="Helvetica" w:hAnsi="Helvetica"/>
          <w:color w:val="181817"/>
          <w:shd w:val="clear" w:color="auto" w:fill="FFFFFF"/>
        </w:rPr>
        <w:t> 1-26. doi:10.1017/S0007123418000133</w:t>
      </w:r>
    </w:p>
  </w:footnote>
  <w:footnote w:id="20">
    <w:p w14:paraId="0395164E" w14:textId="77777777" w:rsidR="00AC15BF" w:rsidRPr="007940DA" w:rsidRDefault="00AC15BF" w:rsidP="009D459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EC3027">
        <w:t xml:space="preserve"> </w:t>
      </w:r>
      <w:proofErr w:type="spellStart"/>
      <w:r w:rsidRPr="00EC3027">
        <w:rPr>
          <w:rFonts w:ascii="F15" w:hAnsi="F15" w:cs="F15"/>
          <w:sz w:val="20"/>
          <w:szCs w:val="20"/>
        </w:rPr>
        <w:t>Natália</w:t>
      </w:r>
      <w:proofErr w:type="spellEnd"/>
      <w:r w:rsidRPr="00EC3027">
        <w:rPr>
          <w:rFonts w:ascii="F15" w:hAnsi="F15" w:cs="F15"/>
          <w:sz w:val="20"/>
          <w:szCs w:val="20"/>
        </w:rPr>
        <w:t xml:space="preserve"> Salgado Bueno e </w:t>
      </w:r>
      <w:proofErr w:type="spellStart"/>
      <w:r w:rsidRPr="00EC3027">
        <w:rPr>
          <w:rFonts w:ascii="F15" w:hAnsi="F15" w:cs="F15"/>
          <w:sz w:val="20"/>
          <w:szCs w:val="20"/>
        </w:rPr>
        <w:t>Fabr_cio</w:t>
      </w:r>
      <w:proofErr w:type="spellEnd"/>
      <w:r w:rsidRPr="00EC3027">
        <w:rPr>
          <w:rFonts w:ascii="F15" w:hAnsi="F15" w:cs="F15"/>
          <w:sz w:val="20"/>
          <w:szCs w:val="20"/>
        </w:rPr>
        <w:t xml:space="preserve"> Mendes </w:t>
      </w:r>
      <w:proofErr w:type="spellStart"/>
      <w:r w:rsidRPr="00EC3027">
        <w:rPr>
          <w:rFonts w:ascii="F15" w:hAnsi="F15" w:cs="F15"/>
          <w:sz w:val="20"/>
          <w:szCs w:val="20"/>
        </w:rPr>
        <w:t>Fialho</w:t>
      </w:r>
      <w:proofErr w:type="spellEnd"/>
      <w:r w:rsidRPr="00EC3027">
        <w:rPr>
          <w:rFonts w:ascii="F15" w:hAnsi="F15" w:cs="F15"/>
          <w:sz w:val="20"/>
          <w:szCs w:val="20"/>
        </w:rPr>
        <w:t xml:space="preserve">. </w:t>
      </w:r>
      <w:r w:rsidRPr="007940DA">
        <w:rPr>
          <w:rFonts w:ascii="F15" w:hAnsi="F15" w:cs="F15"/>
          <w:sz w:val="20"/>
          <w:szCs w:val="20"/>
        </w:rPr>
        <w:t>_Race, resources, and political participation</w:t>
      </w:r>
    </w:p>
    <w:p w14:paraId="0985670F" w14:textId="77777777" w:rsidR="00AC15BF" w:rsidRPr="00F5325F" w:rsidRDefault="00AC15BF" w:rsidP="009D459F">
      <w:pPr>
        <w:pStyle w:val="FootnoteText"/>
      </w:pPr>
      <w:r>
        <w:rPr>
          <w:rFonts w:ascii="F15" w:hAnsi="F15" w:cs="F15"/>
        </w:rPr>
        <w:t xml:space="preserve">in a Brazilian city_.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Latin American Research Review </w:t>
      </w:r>
      <w:r>
        <w:rPr>
          <w:rFonts w:ascii="F15" w:hAnsi="F15" w:cs="F15"/>
        </w:rPr>
        <w:t>(2009), pp. 59_83.</w:t>
      </w:r>
    </w:p>
  </w:footnote>
  <w:footnote w:id="21">
    <w:p w14:paraId="5DCF712E" w14:textId="77777777" w:rsidR="00AC15BF" w:rsidRDefault="00AC15BF" w:rsidP="009D459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Sidney </w:t>
      </w:r>
      <w:proofErr w:type="spellStart"/>
      <w:r>
        <w:rPr>
          <w:rFonts w:ascii="F15" w:hAnsi="F15" w:cs="F15"/>
          <w:sz w:val="20"/>
          <w:szCs w:val="20"/>
        </w:rPr>
        <w:t>Verba</w:t>
      </w:r>
      <w:proofErr w:type="spellEnd"/>
      <w:r>
        <w:rPr>
          <w:rFonts w:ascii="F15" w:hAnsi="F15" w:cs="F15"/>
          <w:sz w:val="20"/>
          <w:szCs w:val="20"/>
        </w:rPr>
        <w:t xml:space="preserve"> et al. _Race, ethnicity and political resources: Participation in the United States</w:t>
      </w:r>
    </w:p>
    <w:p w14:paraId="7A35DD88" w14:textId="77777777" w:rsidR="00AC15BF" w:rsidRPr="00F5325F" w:rsidRDefault="00AC15BF" w:rsidP="009D459F">
      <w:pPr>
        <w:pStyle w:val="FootnoteText"/>
      </w:pPr>
      <w:r>
        <w:rPr>
          <w:rFonts w:ascii="F15" w:hAnsi="F15" w:cs="F15"/>
        </w:rPr>
        <w:t xml:space="preserve">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British Journal of Political Science </w:t>
      </w:r>
      <w:r>
        <w:rPr>
          <w:rFonts w:ascii="F15" w:hAnsi="F15" w:cs="F15"/>
        </w:rPr>
        <w:t>23.4 (1993), pp. 453_497.</w:t>
      </w:r>
    </w:p>
  </w:footnote>
  <w:footnote w:id="22">
    <w:p w14:paraId="7F8092DA" w14:textId="77777777" w:rsidR="00AC15BF" w:rsidRDefault="00AC15BF" w:rsidP="009D459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Dennis Chong e </w:t>
      </w:r>
      <w:proofErr w:type="spellStart"/>
      <w:r>
        <w:rPr>
          <w:rFonts w:ascii="F15" w:hAnsi="F15" w:cs="F15"/>
          <w:sz w:val="20"/>
          <w:szCs w:val="20"/>
        </w:rPr>
        <w:t>Dukhong</w:t>
      </w:r>
      <w:proofErr w:type="spellEnd"/>
      <w:r>
        <w:rPr>
          <w:rFonts w:ascii="F15" w:hAnsi="F15" w:cs="F15"/>
          <w:sz w:val="20"/>
          <w:szCs w:val="20"/>
        </w:rPr>
        <w:t xml:space="preserve"> Kim. _The experiences and </w:t>
      </w:r>
      <w:proofErr w:type="spellStart"/>
      <w:r>
        <w:rPr>
          <w:rFonts w:ascii="F15" w:hAnsi="F15" w:cs="F15"/>
          <w:sz w:val="20"/>
          <w:szCs w:val="20"/>
        </w:rPr>
        <w:t>e_ects</w:t>
      </w:r>
      <w:proofErr w:type="spellEnd"/>
      <w:r>
        <w:rPr>
          <w:rFonts w:ascii="F15" w:hAnsi="F15" w:cs="F15"/>
          <w:sz w:val="20"/>
          <w:szCs w:val="20"/>
        </w:rPr>
        <w:t xml:space="preserve"> of economic status among racial</w:t>
      </w:r>
    </w:p>
    <w:p w14:paraId="028EBD7E" w14:textId="77777777" w:rsidR="00AC15BF" w:rsidRPr="00F5325F" w:rsidRDefault="00AC15BF" w:rsidP="009D459F">
      <w:pPr>
        <w:pStyle w:val="FootnoteText"/>
      </w:pPr>
      <w:r>
        <w:rPr>
          <w:rFonts w:ascii="F15" w:hAnsi="F15" w:cs="F15"/>
        </w:rPr>
        <w:t xml:space="preserve">and ethnic minorities_.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American Political Science Review </w:t>
      </w:r>
      <w:r>
        <w:rPr>
          <w:rFonts w:ascii="F15" w:hAnsi="F15" w:cs="F15"/>
        </w:rPr>
        <w:t>100.3 (2006), pp. 335_351.</w:t>
      </w:r>
    </w:p>
  </w:footnote>
  <w:footnote w:id="23">
    <w:p w14:paraId="39084DD6" w14:textId="77777777" w:rsidR="00AC15BF" w:rsidRDefault="00AC15BF" w:rsidP="009D45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Brandt, M. J., Wetherell, G., &amp; Henry, P. J. (2015). Changes in income predict change in social trust: A longitudinal analysis.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Political Psychology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36</w:t>
      </w:r>
      <w:r>
        <w:rPr>
          <w:rFonts w:ascii="Arial" w:hAnsi="Arial" w:cs="Arial"/>
          <w:color w:val="222222"/>
          <w:shd w:val="clear" w:color="auto" w:fill="FFFFFF"/>
        </w:rPr>
        <w:t>(6), 761-768.</w:t>
      </w:r>
    </w:p>
  </w:footnote>
  <w:footnote w:id="24">
    <w:p w14:paraId="0E9ED407" w14:textId="77777777" w:rsidR="00AC15BF" w:rsidRDefault="00AC15BF" w:rsidP="009D45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Gabriela </w:t>
      </w:r>
      <w:proofErr w:type="spellStart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Catterberg</w:t>
      </w:r>
      <w:proofErr w:type="spellEnd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, Alejandro Moreno, The Individual Bases of Political Trust: Trends in New and Established Democracies, </w:t>
      </w:r>
      <w:r>
        <w:rPr>
          <w:rStyle w:val="Emphasis"/>
          <w:rFonts w:ascii="Source Sans Pro" w:hAnsi="Source Sans Pro"/>
          <w:color w:val="2A2A2A"/>
          <w:sz w:val="23"/>
          <w:szCs w:val="23"/>
          <w:bdr w:val="none" w:sz="0" w:space="0" w:color="auto" w:frame="1"/>
          <w:shd w:val="clear" w:color="auto" w:fill="FFFFFF"/>
        </w:rPr>
        <w:t>International Journal of Public Opinion Research</w:t>
      </w:r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, Volume 18, Issue 1, Spring 2006, Pages 31–48, </w:t>
      </w:r>
      <w:hyperlink r:id="rId1" w:history="1">
        <w:r>
          <w:rPr>
            <w:rStyle w:val="Hyperlink"/>
            <w:rFonts w:ascii="Source Sans Pro" w:hAnsi="Source Sans Pro"/>
            <w:color w:val="006FB7"/>
            <w:sz w:val="23"/>
            <w:szCs w:val="23"/>
            <w:bdr w:val="none" w:sz="0" w:space="0" w:color="auto" w:frame="1"/>
            <w:shd w:val="clear" w:color="auto" w:fill="FFFFFF"/>
          </w:rPr>
          <w:t>https://doi.org/10.1093/ijpor/edh081</w:t>
        </w:r>
      </w:hyperlink>
    </w:p>
  </w:footnote>
  <w:footnote w:id="25">
    <w:p w14:paraId="7E38CD62" w14:textId="77777777" w:rsidR="00AC15BF" w:rsidRDefault="00AC15BF" w:rsidP="009D45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Segoe UI" w:hAnsi="Segoe UI" w:cs="Segoe UI"/>
          <w:color w:val="333333"/>
          <w:shd w:val="clear" w:color="auto" w:fill="FCFCFC"/>
        </w:rPr>
        <w:t>Stoll, M.A. Race, Neighborhood Poverty, and Participation in Voluntary Associations. </w:t>
      </w:r>
      <w:r>
        <w:rPr>
          <w:rFonts w:ascii="Segoe UI" w:hAnsi="Segoe UI" w:cs="Segoe UI"/>
          <w:i/>
          <w:iCs/>
          <w:color w:val="333333"/>
          <w:shd w:val="clear" w:color="auto" w:fill="FCFCFC"/>
        </w:rPr>
        <w:t>Sociological Forum</w:t>
      </w:r>
      <w:r>
        <w:rPr>
          <w:rFonts w:ascii="Segoe UI" w:hAnsi="Segoe UI" w:cs="Segoe UI"/>
          <w:color w:val="333333"/>
          <w:shd w:val="clear" w:color="auto" w:fill="FCFCFC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CFCFC"/>
        </w:rPr>
        <w:t>16, </w:t>
      </w:r>
      <w:r>
        <w:rPr>
          <w:rFonts w:ascii="Segoe UI" w:hAnsi="Segoe UI" w:cs="Segoe UI"/>
          <w:color w:val="333333"/>
          <w:shd w:val="clear" w:color="auto" w:fill="FCFCFC"/>
        </w:rPr>
        <w:t>529–557 (2001). https://doi.org/10.1023/A:1011956632018</w:t>
      </w:r>
    </w:p>
  </w:footnote>
  <w:footnote w:id="26">
    <w:p w14:paraId="642C1552" w14:textId="77777777" w:rsidR="00AC15BF" w:rsidRDefault="00AC15BF" w:rsidP="009D459F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Aida Just. _Race, ethnicity, and political behavior_.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r>
        <w:rPr>
          <w:rFonts w:ascii="F38" w:hAnsi="F38" w:cs="F38"/>
          <w:sz w:val="20"/>
          <w:szCs w:val="20"/>
        </w:rPr>
        <w:t>Oxford Research Encyclopedia of</w:t>
      </w:r>
    </w:p>
    <w:p w14:paraId="0A3ADA36" w14:textId="77777777" w:rsidR="00AC15BF" w:rsidRPr="00F5325F" w:rsidRDefault="00AC15BF" w:rsidP="009D459F">
      <w:pPr>
        <w:pStyle w:val="FootnoteText"/>
      </w:pPr>
      <w:r>
        <w:rPr>
          <w:rFonts w:ascii="F38" w:hAnsi="F38" w:cs="F38"/>
        </w:rPr>
        <w:t>Politics</w:t>
      </w:r>
      <w:r>
        <w:rPr>
          <w:rFonts w:ascii="F15" w:hAnsi="F15" w:cs="F15"/>
        </w:rPr>
        <w:t>. 2017.</w:t>
      </w:r>
    </w:p>
  </w:footnote>
  <w:footnote w:id="27">
    <w:p w14:paraId="0ED200EB" w14:textId="77777777" w:rsidR="00AC15BF" w:rsidRDefault="00AC15BF" w:rsidP="009D459F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Matthew R Cleary. _Democracy and indigenous rebellion in Latin America_.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r>
        <w:rPr>
          <w:rFonts w:ascii="F38" w:hAnsi="F38" w:cs="F38"/>
          <w:sz w:val="20"/>
          <w:szCs w:val="20"/>
        </w:rPr>
        <w:t>Comparative</w:t>
      </w:r>
    </w:p>
    <w:p w14:paraId="2979ECCC" w14:textId="77777777" w:rsidR="00AC15BF" w:rsidRPr="00F5325F" w:rsidRDefault="00AC15BF" w:rsidP="009D459F">
      <w:pPr>
        <w:pStyle w:val="FootnoteText"/>
      </w:pPr>
      <w:r>
        <w:rPr>
          <w:rFonts w:ascii="F38" w:hAnsi="F38" w:cs="F38"/>
        </w:rPr>
        <w:t xml:space="preserve">Political Studies </w:t>
      </w:r>
      <w:r>
        <w:rPr>
          <w:rFonts w:ascii="F15" w:hAnsi="F15" w:cs="F15"/>
        </w:rPr>
        <w:t>33.9 (2000), pp. 1123_1153.</w:t>
      </w:r>
    </w:p>
  </w:footnote>
  <w:footnote w:id="28">
    <w:p w14:paraId="457E1524" w14:textId="77777777" w:rsidR="00AC15BF" w:rsidRDefault="00AC15BF" w:rsidP="009D459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Per </w:t>
      </w:r>
      <w:proofErr w:type="spellStart"/>
      <w:r>
        <w:rPr>
          <w:rFonts w:ascii="F15" w:hAnsi="F15" w:cs="F15"/>
          <w:sz w:val="20"/>
          <w:szCs w:val="20"/>
        </w:rPr>
        <w:t>Strömblad</w:t>
      </w:r>
      <w:proofErr w:type="spellEnd"/>
      <w:r>
        <w:rPr>
          <w:rFonts w:ascii="F15" w:hAnsi="F15" w:cs="F15"/>
          <w:sz w:val="20"/>
          <w:szCs w:val="20"/>
        </w:rPr>
        <w:t xml:space="preserve"> e Per Adman. _Political integration through ethnic or nonethnic voluntary</w:t>
      </w:r>
    </w:p>
    <w:p w14:paraId="10FDE76A" w14:textId="77777777" w:rsidR="00AC15BF" w:rsidRPr="00F5325F" w:rsidRDefault="00AC15BF" w:rsidP="009D459F">
      <w:pPr>
        <w:pStyle w:val="FootnoteText"/>
      </w:pPr>
      <w:r>
        <w:rPr>
          <w:rFonts w:ascii="F15" w:hAnsi="F15" w:cs="F15"/>
        </w:rPr>
        <w:t xml:space="preserve">associations?_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Political Research Quarterly </w:t>
      </w:r>
      <w:r>
        <w:rPr>
          <w:rFonts w:ascii="F15" w:hAnsi="F15" w:cs="F15"/>
        </w:rPr>
        <w:t>63.4 (2010), pp. 721_730.</w:t>
      </w:r>
    </w:p>
  </w:footnote>
  <w:footnote w:id="29">
    <w:p w14:paraId="77A37F1B" w14:textId="77777777" w:rsidR="00AC15BF" w:rsidRDefault="00AC15BF" w:rsidP="009D459F">
      <w:pPr>
        <w:autoSpaceDE w:val="0"/>
        <w:autoSpaceDN w:val="0"/>
        <w:adjustRightInd w:val="0"/>
        <w:spacing w:after="0" w:line="240" w:lineRule="auto"/>
        <w:rPr>
          <w:rFonts w:ascii="F38" w:hAnsi="F38" w:cs="F38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F15" w:hAnsi="F15" w:cs="F15"/>
          <w:sz w:val="20"/>
          <w:szCs w:val="20"/>
        </w:rPr>
        <w:t xml:space="preserve">Matthew R Cleary. _Democracy and indigenous rebellion in Latin America_. </w:t>
      </w:r>
      <w:proofErr w:type="spellStart"/>
      <w:r>
        <w:rPr>
          <w:rFonts w:ascii="F15" w:hAnsi="F15" w:cs="F15"/>
          <w:sz w:val="20"/>
          <w:szCs w:val="20"/>
        </w:rPr>
        <w:t>Em</w:t>
      </w:r>
      <w:proofErr w:type="spellEnd"/>
      <w:r>
        <w:rPr>
          <w:rFonts w:ascii="F15" w:hAnsi="F15" w:cs="F15"/>
          <w:sz w:val="20"/>
          <w:szCs w:val="20"/>
        </w:rPr>
        <w:t xml:space="preserve">: </w:t>
      </w:r>
      <w:r>
        <w:rPr>
          <w:rFonts w:ascii="F38" w:hAnsi="F38" w:cs="F38"/>
          <w:sz w:val="20"/>
          <w:szCs w:val="20"/>
        </w:rPr>
        <w:t>Comparative</w:t>
      </w:r>
    </w:p>
    <w:p w14:paraId="56503873" w14:textId="77777777" w:rsidR="00AC15BF" w:rsidRPr="00F5325F" w:rsidRDefault="00AC15BF" w:rsidP="009D459F">
      <w:pPr>
        <w:pStyle w:val="FootnoteText"/>
      </w:pPr>
      <w:r>
        <w:rPr>
          <w:rFonts w:ascii="F38" w:hAnsi="F38" w:cs="F38"/>
        </w:rPr>
        <w:t xml:space="preserve">Political Studies </w:t>
      </w:r>
      <w:r>
        <w:rPr>
          <w:rFonts w:ascii="F15" w:hAnsi="F15" w:cs="F15"/>
        </w:rPr>
        <w:t>33.9 (2000), pp. 1123_1153.</w:t>
      </w:r>
    </w:p>
  </w:footnote>
  <w:footnote w:id="30">
    <w:p w14:paraId="5E92878A" w14:textId="77777777" w:rsidR="00AC15BF" w:rsidRDefault="00AC15BF" w:rsidP="009D459F">
      <w:pPr>
        <w:autoSpaceDE w:val="0"/>
        <w:autoSpaceDN w:val="0"/>
        <w:adjustRightInd w:val="0"/>
        <w:spacing w:after="0" w:line="240" w:lineRule="auto"/>
        <w:rPr>
          <w:rFonts w:ascii="DejaVu Serif" w:hAnsi="DejaVu Serif" w:cs="DejaVu Serif"/>
          <w:sz w:val="21"/>
          <w:szCs w:val="21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DejaVu Serif" w:hAnsi="DejaVu Serif" w:cs="DejaVu Serif"/>
          <w:sz w:val="21"/>
          <w:szCs w:val="21"/>
        </w:rPr>
        <w:t>White, I. K., Laird, C. N., &amp; Allen, T. D. (2014). Selling out? The politics of navigating</w:t>
      </w:r>
    </w:p>
    <w:p w14:paraId="3666AB53" w14:textId="77777777" w:rsidR="00AC15BF" w:rsidRDefault="00AC15BF" w:rsidP="009D459F">
      <w:pPr>
        <w:autoSpaceDE w:val="0"/>
        <w:autoSpaceDN w:val="0"/>
        <w:adjustRightInd w:val="0"/>
        <w:spacing w:after="0" w:line="240" w:lineRule="auto"/>
        <w:rPr>
          <w:rFonts w:ascii="DejaVu Serif" w:hAnsi="DejaVu Serif" w:cs="DejaVu Serif"/>
          <w:i/>
          <w:iCs/>
          <w:sz w:val="21"/>
          <w:szCs w:val="21"/>
        </w:rPr>
      </w:pPr>
      <w:r>
        <w:rPr>
          <w:rFonts w:ascii="DejaVu Serif" w:hAnsi="DejaVu Serif" w:cs="DejaVu Serif"/>
          <w:sz w:val="21"/>
          <w:szCs w:val="21"/>
        </w:rPr>
        <w:t xml:space="preserve">conflicts between racial group interest and self-interest. </w:t>
      </w:r>
      <w:r>
        <w:rPr>
          <w:rFonts w:ascii="DejaVu Serif" w:hAnsi="DejaVu Serif" w:cs="DejaVu Serif"/>
          <w:i/>
          <w:iCs/>
          <w:sz w:val="21"/>
          <w:szCs w:val="21"/>
        </w:rPr>
        <w:t>American Political Science</w:t>
      </w:r>
    </w:p>
    <w:p w14:paraId="1BC7621A" w14:textId="77777777" w:rsidR="00AC15BF" w:rsidRDefault="00AC15BF" w:rsidP="009D459F">
      <w:pPr>
        <w:pStyle w:val="FootnoteText"/>
      </w:pPr>
      <w:r>
        <w:rPr>
          <w:rFonts w:ascii="DejaVu Serif" w:hAnsi="DejaVu Serif" w:cs="DejaVu Serif"/>
          <w:i/>
          <w:iCs/>
          <w:sz w:val="21"/>
          <w:szCs w:val="21"/>
        </w:rPr>
        <w:t>Review</w:t>
      </w:r>
      <w:r>
        <w:rPr>
          <w:rFonts w:ascii="DejaVu Serif" w:hAnsi="DejaVu Serif" w:cs="DejaVu Serif"/>
          <w:sz w:val="21"/>
          <w:szCs w:val="21"/>
        </w:rPr>
        <w:t xml:space="preserve">, </w:t>
      </w:r>
      <w:r>
        <w:rPr>
          <w:rFonts w:ascii="DejaVu Serif" w:hAnsi="DejaVu Serif" w:cs="DejaVu Serif"/>
          <w:i/>
          <w:iCs/>
          <w:sz w:val="21"/>
          <w:szCs w:val="21"/>
        </w:rPr>
        <w:t>108</w:t>
      </w:r>
      <w:r>
        <w:rPr>
          <w:rFonts w:ascii="DejaVu Serif" w:hAnsi="DejaVu Serif" w:cs="DejaVu Serif"/>
          <w:sz w:val="21"/>
          <w:szCs w:val="21"/>
        </w:rPr>
        <w:t>(4), 783–800.</w:t>
      </w:r>
    </w:p>
  </w:footnote>
  <w:footnote w:id="31">
    <w:p w14:paraId="4B0B35D8" w14:textId="77777777" w:rsidR="00AC15BF" w:rsidRDefault="00AC15BF" w:rsidP="009D459F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Style w:val="FootnoteReference"/>
        </w:rPr>
        <w:footnoteRef/>
      </w:r>
      <w:r w:rsidRPr="00F5325F">
        <w:t xml:space="preserve"> </w:t>
      </w:r>
      <w:r>
        <w:rPr>
          <w:rFonts w:ascii="F15" w:hAnsi="F15" w:cs="F15"/>
          <w:sz w:val="20"/>
          <w:szCs w:val="20"/>
        </w:rPr>
        <w:t xml:space="preserve">Carlos </w:t>
      </w:r>
      <w:proofErr w:type="spellStart"/>
      <w:r>
        <w:rPr>
          <w:rFonts w:ascii="F15" w:hAnsi="F15" w:cs="F15"/>
          <w:sz w:val="20"/>
          <w:szCs w:val="20"/>
        </w:rPr>
        <w:t>Grad_n</w:t>
      </w:r>
      <w:proofErr w:type="spellEnd"/>
      <w:r>
        <w:rPr>
          <w:rFonts w:ascii="F15" w:hAnsi="F15" w:cs="F15"/>
          <w:sz w:val="20"/>
          <w:szCs w:val="20"/>
        </w:rPr>
        <w:t>. _Race and Income Distribution: Evidence from the USA, Brazil and South A</w:t>
      </w:r>
    </w:p>
    <w:p w14:paraId="081D745E" w14:textId="77777777" w:rsidR="00AC15BF" w:rsidRPr="00F5325F" w:rsidRDefault="00AC15BF" w:rsidP="009D459F">
      <w:pPr>
        <w:pStyle w:val="FootnoteText"/>
      </w:pPr>
      <w:proofErr w:type="spellStart"/>
      <w:r>
        <w:rPr>
          <w:rFonts w:ascii="F15" w:hAnsi="F15" w:cs="F15"/>
        </w:rPr>
        <w:t>frica</w:t>
      </w:r>
      <w:proofErr w:type="spellEnd"/>
      <w:r>
        <w:rPr>
          <w:rFonts w:ascii="F15" w:hAnsi="F15" w:cs="F15"/>
        </w:rPr>
        <w:t xml:space="preserve">_. </w:t>
      </w:r>
      <w:proofErr w:type="spellStart"/>
      <w:r>
        <w:rPr>
          <w:rFonts w:ascii="F15" w:hAnsi="F15" w:cs="F15"/>
        </w:rPr>
        <w:t>Em</w:t>
      </w:r>
      <w:proofErr w:type="spellEnd"/>
      <w:r>
        <w:rPr>
          <w:rFonts w:ascii="F15" w:hAnsi="F15" w:cs="F15"/>
        </w:rPr>
        <w:t xml:space="preserve">: </w:t>
      </w:r>
      <w:r>
        <w:rPr>
          <w:rFonts w:ascii="F38" w:hAnsi="F38" w:cs="F38"/>
        </w:rPr>
        <w:t xml:space="preserve">Review of Development Economics </w:t>
      </w:r>
      <w:r>
        <w:rPr>
          <w:rFonts w:ascii="F15" w:hAnsi="F15" w:cs="F15"/>
        </w:rPr>
        <w:t>18.1 (2014), pp. 73_92.</w:t>
      </w:r>
    </w:p>
  </w:footnote>
  <w:footnote w:id="32">
    <w:p w14:paraId="6D05E5E7" w14:textId="77777777" w:rsidR="00AC15BF" w:rsidRDefault="00AC15BF" w:rsidP="009D45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Schoon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I., &amp; Cheng, H. (2011). Determinants of political trust: A lifetime learning model. </w:t>
      </w:r>
      <w:r>
        <w:rPr>
          <w:rStyle w:val="Emphasis"/>
          <w:rFonts w:ascii="Arial" w:hAnsi="Arial" w:cs="Arial"/>
          <w:color w:val="333333"/>
          <w:sz w:val="21"/>
          <w:szCs w:val="21"/>
          <w:shd w:val="clear" w:color="auto" w:fill="FFFFFF"/>
        </w:rPr>
        <w:t>Developmental Psychology, 47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(3), 619–631. </w:t>
      </w:r>
      <w:hyperlink r:id="rId2" w:tgtFrame="_blank" w:history="1">
        <w:r>
          <w:rPr>
            <w:rStyle w:val="Hyperlink"/>
            <w:rFonts w:ascii="Arial" w:hAnsi="Arial" w:cs="Arial"/>
            <w:color w:val="337AB7"/>
            <w:sz w:val="21"/>
            <w:szCs w:val="21"/>
            <w:shd w:val="clear" w:color="auto" w:fill="FFFFFF"/>
          </w:rPr>
          <w:t>https://doi.org/10.1037/a0021817</w:t>
        </w:r>
      </w:hyperlink>
    </w:p>
  </w:footnote>
  <w:footnote w:id="33">
    <w:p w14:paraId="1651D21F" w14:textId="77777777" w:rsidR="00AC15BF" w:rsidRDefault="00AC15BF" w:rsidP="009D459F">
      <w:pPr>
        <w:pStyle w:val="FootnoteText"/>
      </w:pPr>
      <w:r>
        <w:rPr>
          <w:rStyle w:val="FootnoteReference"/>
        </w:rPr>
        <w:footnoteRef/>
      </w:r>
      <w:r>
        <w:t xml:space="preserve"> Socioeconomic Attainments of Japanese Brazilians and Japanese Americans Alexandre Gori Maia1 , Arthur Sakamoto2 , and Sharron </w:t>
      </w:r>
      <w:proofErr w:type="spellStart"/>
      <w:r>
        <w:t>Xuanren</w:t>
      </w:r>
      <w:proofErr w:type="spellEnd"/>
      <w:r>
        <w:t xml:space="preserve"> Wang2</w:t>
      </w:r>
    </w:p>
  </w:footnote>
  <w:footnote w:id="34">
    <w:p w14:paraId="5BF6A4D6" w14:textId="77777777" w:rsidR="00AC15BF" w:rsidRDefault="00AC15BF" w:rsidP="009D459F">
      <w:pPr>
        <w:pStyle w:val="FootnoteText"/>
      </w:pPr>
      <w:r>
        <w:rPr>
          <w:rStyle w:val="FootnoteReference"/>
        </w:rPr>
        <w:footnoteRef/>
      </w:r>
      <w:r>
        <w:t xml:space="preserve"> Socioeconomic Attainments of Japanese Brazilians and Japanese Americans Alexandre Gori Maia1 , Arthur Sakamoto2 , and Sharron </w:t>
      </w:r>
      <w:proofErr w:type="spellStart"/>
      <w:r>
        <w:t>Xuanren</w:t>
      </w:r>
      <w:proofErr w:type="spellEnd"/>
      <w:r>
        <w:t xml:space="preserve"> Wang2</w:t>
      </w:r>
    </w:p>
  </w:footnote>
  <w:footnote w:id="35">
    <w:p w14:paraId="201E7AB7" w14:textId="77777777" w:rsidR="00AC15BF" w:rsidRDefault="00AC15BF" w:rsidP="009D459F">
      <w:pPr>
        <w:pStyle w:val="FootnoteText"/>
      </w:pPr>
      <w:r>
        <w:rPr>
          <w:rStyle w:val="FootnoteReference"/>
        </w:rPr>
        <w:footnoteRef/>
      </w:r>
      <w:r>
        <w:t xml:space="preserve"> Socioeconomic Attainments of Japanese Brazilians and Japanese Americans Alexandre Gori Maia1 , Arthur Sakamoto2 , and Sharron </w:t>
      </w:r>
      <w:proofErr w:type="spellStart"/>
      <w:r>
        <w:t>Xuanren</w:t>
      </w:r>
      <w:proofErr w:type="spellEnd"/>
      <w:r>
        <w:t xml:space="preserve"> Wang2</w:t>
      </w:r>
    </w:p>
  </w:footnote>
  <w:footnote w:id="36">
    <w:p w14:paraId="4C567135" w14:textId="77777777" w:rsidR="00AC15BF" w:rsidRPr="009D459F" w:rsidRDefault="00AC15BF" w:rsidP="009D45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 </w:t>
      </w:r>
      <w:proofErr w:type="spellStart"/>
      <w:r>
        <w:rPr>
          <w:rStyle w:val="reference-text"/>
          <w:rFonts w:ascii="Arial" w:hAnsi="Arial" w:cs="Arial"/>
          <w:color w:val="222222"/>
          <w:sz w:val="19"/>
          <w:szCs w:val="19"/>
        </w:rPr>
        <w:t>Goto</w:t>
      </w:r>
      <w:proofErr w:type="spellEnd"/>
      <w:r>
        <w:rPr>
          <w:rStyle w:val="reference-text"/>
          <w:rFonts w:ascii="Arial" w:hAnsi="Arial" w:cs="Arial"/>
          <w:color w:val="222222"/>
          <w:sz w:val="19"/>
          <w:szCs w:val="19"/>
        </w:rPr>
        <w:t>, Junichi (</w:t>
      </w:r>
      <w:hyperlink r:id="rId3" w:tooltip="Kyoto University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Kyoto University</w:t>
        </w:r>
      </w:hyperlink>
      <w:r>
        <w:rPr>
          <w:rStyle w:val="reference-text"/>
          <w:rFonts w:ascii="Arial" w:hAnsi="Arial" w:cs="Arial"/>
          <w:color w:val="222222"/>
          <w:sz w:val="19"/>
          <w:szCs w:val="19"/>
        </w:rPr>
        <w:t>). </w:t>
      </w:r>
      <w:r>
        <w:rPr>
          <w:rStyle w:val="reference-text"/>
          <w:rFonts w:ascii="Arial" w:hAnsi="Arial" w:cs="Arial"/>
          <w:i/>
          <w:iCs/>
          <w:color w:val="222222"/>
          <w:sz w:val="19"/>
          <w:szCs w:val="19"/>
        </w:rPr>
        <w:t>Latin Americans of Japanese Origin (Nikkeijin) Working in Japan: A Survey</w:t>
      </w:r>
      <w:r>
        <w:rPr>
          <w:rStyle w:val="reference-text"/>
          <w:rFonts w:ascii="Arial" w:hAnsi="Arial" w:cs="Arial"/>
          <w:color w:val="222222"/>
          <w:sz w:val="19"/>
          <w:szCs w:val="19"/>
        </w:rPr>
        <w:t>. </w:t>
      </w:r>
      <w:hyperlink r:id="rId4" w:tooltip="World Bank Publications" w:history="1">
        <w:r>
          <w:rPr>
            <w:rStyle w:val="Hyperlink"/>
            <w:rFonts w:ascii="Arial" w:hAnsi="Arial" w:cs="Arial"/>
            <w:color w:val="0B0080"/>
            <w:sz w:val="19"/>
            <w:szCs w:val="19"/>
          </w:rPr>
          <w:t>World Bank Publications</w:t>
        </w:r>
      </w:hyperlink>
      <w:r>
        <w:rPr>
          <w:rStyle w:val="reference-text"/>
          <w:rFonts w:ascii="Arial" w:hAnsi="Arial" w:cs="Arial"/>
          <w:color w:val="222222"/>
          <w:sz w:val="19"/>
          <w:szCs w:val="19"/>
        </w:rPr>
        <w:t>, 2007. p. </w:t>
      </w:r>
      <w:hyperlink r:id="rId5" w:history="1">
        <w:r>
          <w:rPr>
            <w:rStyle w:val="Hyperlink"/>
            <w:rFonts w:ascii="Arial" w:hAnsi="Arial" w:cs="Arial"/>
            <w:color w:val="663366"/>
            <w:sz w:val="19"/>
            <w:szCs w:val="19"/>
          </w:rPr>
          <w:t>7</w:t>
        </w:r>
      </w:hyperlink>
      <w:r>
        <w:rPr>
          <w:rStyle w:val="reference-text"/>
          <w:rFonts w:ascii="Arial" w:hAnsi="Arial" w:cs="Arial"/>
          <w:color w:val="222222"/>
          <w:sz w:val="19"/>
          <w:szCs w:val="19"/>
        </w:rPr>
        <w:t>-</w:t>
      </w:r>
      <w:hyperlink r:id="rId6" w:history="1">
        <w:r>
          <w:rPr>
            <w:rStyle w:val="Hyperlink"/>
            <w:rFonts w:ascii="Arial" w:hAnsi="Arial" w:cs="Arial"/>
            <w:color w:val="663366"/>
            <w:sz w:val="19"/>
            <w:szCs w:val="19"/>
          </w:rPr>
          <w:t>8</w:t>
        </w:r>
      </w:hyperlink>
      <w:r>
        <w:rPr>
          <w:rStyle w:val="reference-text"/>
          <w:rFonts w:ascii="Arial" w:hAnsi="Arial" w:cs="Arial"/>
          <w:color w:val="222222"/>
          <w:sz w:val="19"/>
          <w:szCs w:val="19"/>
        </w:rPr>
        <w:t>.</w:t>
      </w:r>
    </w:p>
  </w:footnote>
  <w:footnote w:id="37">
    <w:p w14:paraId="2B41D6F8" w14:textId="77777777" w:rsidR="00AC15BF" w:rsidRPr="005B1C91" w:rsidRDefault="00AC15BF" w:rsidP="009D45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Carvalho, Daniela de. 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EAF3FF"/>
        </w:rPr>
        <w:t>Migrants and Identity in Japan and Brazil: The Nikkeijin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. </w:t>
      </w:r>
      <w:hyperlink r:id="rId7" w:tooltip="Routledge" w:history="1"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EAF3FF"/>
          </w:rPr>
          <w:t>Routledge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, August 27, 2003. </w:t>
      </w:r>
      <w:hyperlink r:id="rId8" w:tooltip="International Standard Book Number" w:history="1"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EAF3FF"/>
          </w:rPr>
          <w:t>ISBN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 </w:t>
      </w:r>
      <w:hyperlink r:id="rId9" w:tooltip="Special:BookSources/1135787654" w:history="1"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EAF3FF"/>
          </w:rPr>
          <w:t>1135787654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, 9781135787653.</w:t>
      </w:r>
    </w:p>
  </w:footnote>
  <w:footnote w:id="38">
    <w:p w14:paraId="17E0C455" w14:textId="77777777" w:rsidR="00AC15BF" w:rsidRDefault="00AC15BF" w:rsidP="009D4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b/>
          <w:bCs/>
          <w:color w:val="000081"/>
          <w:sz w:val="36"/>
          <w:szCs w:val="36"/>
        </w:rPr>
        <w:t>Negotiating National Identity: Middle Eastern and</w:t>
      </w:r>
    </w:p>
    <w:p w14:paraId="24D8BB5C" w14:textId="77777777" w:rsidR="00AC15BF" w:rsidRDefault="00AC15BF" w:rsidP="009D4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Asian Immigrants and the Struggle for Ethnicity in</w:t>
      </w:r>
    </w:p>
    <w:p w14:paraId="29988107" w14:textId="77777777" w:rsidR="00AC15BF" w:rsidRDefault="00AC15BF" w:rsidP="009D45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1"/>
          <w:sz w:val="36"/>
          <w:szCs w:val="36"/>
        </w:rPr>
      </w:pPr>
      <w:r>
        <w:rPr>
          <w:rFonts w:ascii="Arial" w:hAnsi="Arial" w:cs="Arial"/>
          <w:b/>
          <w:bCs/>
          <w:color w:val="000081"/>
          <w:sz w:val="36"/>
          <w:szCs w:val="36"/>
        </w:rPr>
        <w:t>Brazil</w:t>
      </w:r>
    </w:p>
    <w:p w14:paraId="5A9AC3C1" w14:textId="77777777" w:rsidR="00AC15BF" w:rsidRDefault="00AC15BF" w:rsidP="009D459F">
      <w:pPr>
        <w:pStyle w:val="FootnoteText"/>
      </w:pPr>
      <w:r>
        <w:rPr>
          <w:rFonts w:ascii="Arial" w:hAnsi="Arial" w:cs="Arial"/>
          <w:color w:val="000081"/>
          <w:sz w:val="28"/>
          <w:szCs w:val="28"/>
        </w:rPr>
        <w:t>By Jeffrey Lesser</w:t>
      </w:r>
    </w:p>
  </w:footnote>
  <w:footnote w:id="39">
    <w:p w14:paraId="635513D4" w14:textId="77777777" w:rsidR="00AC15BF" w:rsidRPr="00CA6ABB" w:rsidRDefault="00AC15BF" w:rsidP="00511193">
      <w:pPr>
        <w:pStyle w:val="FootnoteText"/>
        <w:rPr>
          <w:lang w:val="pt-BR"/>
        </w:rPr>
      </w:pPr>
      <w:r w:rsidRPr="00CA6ABB">
        <w:rPr>
          <w:rStyle w:val="FootnoteReference"/>
          <w:lang w:val="pt-BR"/>
        </w:rPr>
        <w:footnoteRef/>
      </w:r>
      <w:r w:rsidRPr="00CA6ABB">
        <w:rPr>
          <w:lang w:val="pt-BR"/>
        </w:rPr>
        <w:t xml:space="preserve"> </w:t>
      </w:r>
      <w:ins w:id="9" w:author="Ednaldo Ribeiro" w:date="2020-05-22T16:23:00Z">
        <w:r>
          <w:rPr>
            <w:lang w:val="pt-BR"/>
          </w:rPr>
          <w:t>A redaç</w:t>
        </w:r>
      </w:ins>
      <w:ins w:id="10" w:author="Ednaldo Ribeiro" w:date="2020-05-22T16:24:00Z">
        <w:r>
          <w:rPr>
            <w:lang w:val="pt-BR"/>
          </w:rPr>
          <w:t xml:space="preserve">ão da pergunta no questionário é: </w:t>
        </w:r>
      </w:ins>
      <w:del w:id="11" w:author="Ednaldo Ribeiro" w:date="2020-05-22T16:24:00Z">
        <w:r w:rsidRPr="00CA6ABB" w:rsidDel="00CA6ABB">
          <w:rPr>
            <w:lang w:val="pt-BR"/>
          </w:rPr>
          <w:delText xml:space="preserve">POL1. </w:delText>
        </w:r>
      </w:del>
      <w:r w:rsidRPr="00CA6ABB">
        <w:rPr>
          <w:lang w:val="pt-BR"/>
        </w:rPr>
        <w:t>O quanto o(a) sr./sra. se interessa por política: muito, algo, pouco ou nada?</w:t>
      </w:r>
    </w:p>
  </w:footnote>
  <w:footnote w:id="40">
    <w:p w14:paraId="51E6A506" w14:textId="77777777" w:rsidR="00AC15BF" w:rsidRPr="00CA6ABB" w:rsidRDefault="00AC15BF" w:rsidP="00511193">
      <w:pPr>
        <w:pStyle w:val="FootnoteText"/>
        <w:rPr>
          <w:lang w:val="pt-BR"/>
        </w:rPr>
      </w:pPr>
      <w:r w:rsidRPr="00CA6ABB">
        <w:rPr>
          <w:rStyle w:val="FootnoteReference"/>
          <w:lang w:val="pt-BR"/>
        </w:rPr>
        <w:footnoteRef/>
      </w:r>
      <w:r w:rsidRPr="00CA6ABB">
        <w:rPr>
          <w:lang w:val="pt-BR"/>
        </w:rPr>
        <w:t xml:space="preserve"> </w:t>
      </w:r>
      <w:ins w:id="12" w:author="Ednaldo Ribeiro" w:date="2020-05-22T16:24:00Z">
        <w:r>
          <w:rPr>
            <w:lang w:val="pt-BR"/>
          </w:rPr>
          <w:t xml:space="preserve">A pergunta formulada é: </w:t>
        </w:r>
      </w:ins>
      <w:del w:id="13" w:author="Ednaldo Ribeiro" w:date="2020-05-22T16:24:00Z">
        <w:r w:rsidRPr="00CA6ABB" w:rsidDel="00CA6ABB">
          <w:rPr>
            <w:lang w:val="pt-BR"/>
          </w:rPr>
          <w:delText xml:space="preserve">EFF2. </w:delText>
        </w:r>
      </w:del>
      <w:r w:rsidRPr="00CA6ABB">
        <w:rPr>
          <w:lang w:val="pt-BR"/>
        </w:rPr>
        <w:t>O(A) sr./sra. sente que entende bem os assuntos políticos mais importantes do país. Até que ponto concorda ou discorda desta frase?</w:t>
      </w:r>
    </w:p>
  </w:footnote>
  <w:footnote w:id="41">
    <w:p w14:paraId="1855BE6F" w14:textId="77777777" w:rsidR="00AC15BF" w:rsidRPr="00CA6ABB" w:rsidRDefault="00AC15BF" w:rsidP="00511193">
      <w:pPr>
        <w:pStyle w:val="FootnoteText"/>
        <w:rPr>
          <w:lang w:val="pt-BR"/>
        </w:rPr>
      </w:pPr>
      <w:r w:rsidRPr="00CA6ABB">
        <w:rPr>
          <w:rStyle w:val="FootnoteReference"/>
          <w:lang w:val="pt-BR"/>
        </w:rPr>
        <w:footnoteRef/>
      </w:r>
      <w:r w:rsidRPr="00CA6ABB">
        <w:rPr>
          <w:lang w:val="pt-BR"/>
        </w:rPr>
        <w:t xml:space="preserve"> </w:t>
      </w:r>
      <w:del w:id="14" w:author="Ednaldo Ribeiro" w:date="2020-05-22T16:24:00Z">
        <w:r w:rsidRPr="00CA6ABB" w:rsidDel="00CA6ABB">
          <w:rPr>
            <w:lang w:val="pt-BR"/>
          </w:rPr>
          <w:delText>CONOCIM.</w:delText>
        </w:r>
      </w:del>
      <w:ins w:id="15" w:author="Ednaldo Ribeiro" w:date="2020-05-22T16:24:00Z">
        <w:r>
          <w:rPr>
            <w:lang w:val="pt-BR"/>
          </w:rPr>
          <w:t>Com a reda</w:t>
        </w:r>
      </w:ins>
      <w:ins w:id="16" w:author="Ednaldo Ribeiro" w:date="2020-05-22T16:25:00Z">
        <w:r>
          <w:rPr>
            <w:lang w:val="pt-BR"/>
          </w:rPr>
          <w:t xml:space="preserve">ção: </w:t>
        </w:r>
      </w:ins>
      <w:del w:id="17" w:author="Ednaldo Ribeiro" w:date="2020-05-22T16:25:00Z">
        <w:r w:rsidRPr="00CA6ABB" w:rsidDel="00CA6ABB">
          <w:rPr>
            <w:lang w:val="pt-BR"/>
          </w:rPr>
          <w:delText xml:space="preserve"> </w:delText>
        </w:r>
      </w:del>
      <w:r w:rsidRPr="00CA6ABB">
        <w:rPr>
          <w:lang w:val="pt-BR"/>
        </w:rPr>
        <w:t>Usando a escala apresentada abaixo, por favor qualifique a sua percepção sobre o nível de conhecimento político do entrevistado</w:t>
      </w:r>
    </w:p>
  </w:footnote>
  <w:footnote w:id="42">
    <w:p w14:paraId="2C776757" w14:textId="77777777" w:rsidR="00AC15BF" w:rsidRPr="00CA6ABB" w:rsidRDefault="00AC15BF" w:rsidP="00511193">
      <w:pPr>
        <w:pStyle w:val="FootnoteText"/>
        <w:rPr>
          <w:lang w:val="pt-BR"/>
        </w:rPr>
      </w:pPr>
      <w:r w:rsidRPr="00CA6ABB">
        <w:rPr>
          <w:rStyle w:val="FootnoteReference"/>
          <w:lang w:val="pt-BR"/>
        </w:rPr>
        <w:footnoteRef/>
      </w:r>
      <w:r w:rsidRPr="00CA6ABB">
        <w:rPr>
          <w:lang w:val="pt-BR"/>
        </w:rPr>
        <w:t xml:space="preserve"> Usamos </w:t>
      </w:r>
      <w:r w:rsidRPr="00690396">
        <w:rPr>
          <w:lang w:val="pt-BR"/>
        </w:rPr>
        <w:t>os seguintes itens</w:t>
      </w:r>
      <w:r>
        <w:rPr>
          <w:lang w:val="pt-BR"/>
        </w:rPr>
        <w:t xml:space="preserve"> do LAPOP: B1 (</w:t>
      </w:r>
      <w:r w:rsidRPr="00CA6ABB">
        <w:rPr>
          <w:lang w:val="pt-BR"/>
        </w:rPr>
        <w:t>Até que ponto o(a) sr./sra. acredita que os tribunais de justiça do Brasil garantem um julgamento justo?</w:t>
      </w:r>
      <w:r>
        <w:rPr>
          <w:lang w:val="pt-BR"/>
        </w:rPr>
        <w:t>), B2 (</w:t>
      </w:r>
      <w:r w:rsidRPr="00CA6ABB">
        <w:rPr>
          <w:lang w:val="pt-BR"/>
        </w:rPr>
        <w:t>Até que ponto o(a) sr./sra. tem respeito pelas instituições políticas do Brasil? Até que ponto o(a) sr./sra. tem respeito pelas instituições políticas do Brasil?</w:t>
      </w:r>
      <w:r>
        <w:rPr>
          <w:lang w:val="pt-BR"/>
        </w:rPr>
        <w:t>)</w:t>
      </w:r>
      <w:r w:rsidRPr="00CA6ABB">
        <w:rPr>
          <w:lang w:val="pt-BR"/>
        </w:rPr>
        <w:t xml:space="preserve"> </w:t>
      </w:r>
      <w:r>
        <w:rPr>
          <w:lang w:val="pt-BR"/>
        </w:rPr>
        <w:t>B3 (</w:t>
      </w:r>
      <w:r w:rsidRPr="00CA6ABB">
        <w:rPr>
          <w:lang w:val="pt-BR"/>
        </w:rPr>
        <w:t>Até que ponto o(a) sr./sra. acredita que os direitos básicos do cidadão estão bem protegidos pelo sistema político brasileiro?</w:t>
      </w:r>
      <w:r>
        <w:rPr>
          <w:lang w:val="pt-BR"/>
        </w:rPr>
        <w:t>), B4 (</w:t>
      </w:r>
      <w:r w:rsidRPr="00CA6ABB">
        <w:rPr>
          <w:lang w:val="pt-BR"/>
        </w:rPr>
        <w:t>Até que ponto o(a) sr./sra. se sente orgulhoso(a) de viver no sistema político brasileiro?</w:t>
      </w:r>
      <w:r>
        <w:rPr>
          <w:lang w:val="pt-BR"/>
        </w:rPr>
        <w:t>), B6 (</w:t>
      </w:r>
      <w:r w:rsidRPr="00CA6ABB">
        <w:rPr>
          <w:lang w:val="pt-BR"/>
        </w:rPr>
        <w:t>Até que ponto o(a) sr./sra. acha que se deve apoiar o sistema político brasileiro?</w:t>
      </w:r>
      <w:r>
        <w:rPr>
          <w:lang w:val="pt-BR"/>
        </w:rPr>
        <w:t>), B12 (</w:t>
      </w:r>
      <w:r w:rsidRPr="00CA6ABB">
        <w:rPr>
          <w:lang w:val="pt-BR"/>
        </w:rPr>
        <w:t>Até que ponto o(a) sr./sra. tem confiança nas Forças Armadas [o Exército]?</w:t>
      </w:r>
      <w:r>
        <w:rPr>
          <w:lang w:val="pt-BR"/>
        </w:rPr>
        <w:t>), B13 (</w:t>
      </w:r>
      <w:r w:rsidRPr="00CA6ABB">
        <w:rPr>
          <w:lang w:val="pt-BR"/>
        </w:rPr>
        <w:t>Até que ponto o(a) sr./sra. tem confiança no Congresso Nacional?</w:t>
      </w:r>
      <w:r>
        <w:rPr>
          <w:lang w:val="pt-BR"/>
        </w:rPr>
        <w:t>), B21 (</w:t>
      </w:r>
      <w:r w:rsidRPr="00CA6ABB">
        <w:rPr>
          <w:lang w:val="pt-BR"/>
        </w:rPr>
        <w:t>Até que ponto o(a) sr./sra. tem confiança nos partidos políticos?</w:t>
      </w:r>
      <w:r>
        <w:rPr>
          <w:lang w:val="pt-BR"/>
        </w:rPr>
        <w:t>), B21A (</w:t>
      </w:r>
      <w:r w:rsidRPr="00CA6ABB">
        <w:rPr>
          <w:lang w:val="pt-BR"/>
        </w:rPr>
        <w:t>Até que ponto o(a) sr./sra. tem confiança no Presidente da República?</w:t>
      </w:r>
      <w:r>
        <w:rPr>
          <w:lang w:val="pt-BR"/>
        </w:rPr>
        <w:t>), B32 (</w:t>
      </w:r>
      <w:r w:rsidRPr="00CA6ABB">
        <w:rPr>
          <w:lang w:val="pt-BR"/>
        </w:rPr>
        <w:t>Até que ponto o(a) sr./sra. tem confiança na Prefeitura Municipal</w:t>
      </w:r>
      <w:r>
        <w:rPr>
          <w:lang w:val="pt-BR"/>
        </w:rPr>
        <w:t>?), B47A (</w:t>
      </w:r>
      <w:r w:rsidRPr="00CA6ABB">
        <w:rPr>
          <w:lang w:val="pt-BR"/>
        </w:rPr>
        <w:t>Até que ponto o(a) sr./sra. tem confiança nas eleições neste país? Até que ponto o(a) sr./sra. tem confiança nas eleições neste país?</w:t>
      </w:r>
      <w:r>
        <w:rPr>
          <w:lang w:val="pt-BR"/>
        </w:rPr>
        <w:t xml:space="preserve">) </w:t>
      </w:r>
    </w:p>
  </w:footnote>
  <w:footnote w:id="43">
    <w:p w14:paraId="7BC4453A" w14:textId="77777777" w:rsidR="00AC15BF" w:rsidRPr="00CF1A86" w:rsidRDefault="00AC15BF" w:rsidP="00511193">
      <w:pPr>
        <w:pStyle w:val="FootnoteText"/>
      </w:pPr>
      <w:r w:rsidRPr="00D46D62">
        <w:rPr>
          <w:rStyle w:val="FootnoteReference"/>
          <w:lang w:val="pt-BR"/>
        </w:rPr>
        <w:footnoteRef/>
      </w:r>
      <w:r w:rsidRPr="00CF1A86">
        <w:t xml:space="preserve"> Campbell, Angus, Philip E. Converse, Warren E. Miller, and Donald E. Stokes. 1960. The American Voter: Unabridged Edition. Chicago: University of Chicago Press</w:t>
      </w:r>
    </w:p>
  </w:footnote>
  <w:footnote w:id="44">
    <w:p w14:paraId="33A0ACFE" w14:textId="77777777" w:rsidR="00AC15BF" w:rsidRPr="00CF1A86" w:rsidRDefault="00AC15BF" w:rsidP="00511193">
      <w:pPr>
        <w:pStyle w:val="FootnoteText"/>
      </w:pPr>
      <w:r w:rsidRPr="00D46D62">
        <w:rPr>
          <w:rStyle w:val="FootnoteReference"/>
          <w:lang w:val="pt-BR"/>
        </w:rPr>
        <w:footnoteRef/>
      </w:r>
      <w:r w:rsidRPr="00CF1A86">
        <w:t xml:space="preserve"> </w:t>
      </w:r>
      <w:proofErr w:type="spellStart"/>
      <w:r w:rsidRPr="00CF1A86">
        <w:t>Rosenstone</w:t>
      </w:r>
      <w:proofErr w:type="spellEnd"/>
      <w:r w:rsidRPr="00CF1A86">
        <w:t>, Steven J., and John Mark Hansen. 1993. Mobilization, Participation, and Democracy in America. New York: Longman.</w:t>
      </w:r>
    </w:p>
  </w:footnote>
  <w:footnote w:id="45">
    <w:p w14:paraId="36196DE8" w14:textId="77777777" w:rsidR="00AC15BF" w:rsidRPr="00CF1A86" w:rsidRDefault="00AC15BF" w:rsidP="00511193">
      <w:pPr>
        <w:pStyle w:val="FootnoteText"/>
      </w:pPr>
      <w:r w:rsidRPr="00D46D62">
        <w:rPr>
          <w:rStyle w:val="FootnoteReference"/>
          <w:lang w:val="pt-BR"/>
        </w:rPr>
        <w:footnoteRef/>
      </w:r>
      <w:r w:rsidRPr="00CF1A86">
        <w:t xml:space="preserve"> </w:t>
      </w:r>
      <w:proofErr w:type="spellStart"/>
      <w:r w:rsidRPr="00CF1A86">
        <w:t>Delli</w:t>
      </w:r>
      <w:proofErr w:type="spellEnd"/>
      <w:r w:rsidRPr="00CF1A86">
        <w:t xml:space="preserve"> </w:t>
      </w:r>
      <w:proofErr w:type="spellStart"/>
      <w:r w:rsidRPr="00CF1A86">
        <w:t>Carpini</w:t>
      </w:r>
      <w:proofErr w:type="spellEnd"/>
      <w:r w:rsidRPr="00CF1A86">
        <w:t xml:space="preserve">, Michael X., and Scott </w:t>
      </w:r>
      <w:proofErr w:type="spellStart"/>
      <w:r w:rsidRPr="00CF1A86">
        <w:t>Keeter</w:t>
      </w:r>
      <w:proofErr w:type="spellEnd"/>
      <w:r w:rsidRPr="00CF1A86">
        <w:t>. 1996. What Americans Know about Politics and Why it Matters. New Haven, CT: Yale University Press.</w:t>
      </w:r>
    </w:p>
  </w:footnote>
  <w:footnote w:id="46">
    <w:p w14:paraId="089A2AC3" w14:textId="77777777" w:rsidR="00AC15BF" w:rsidRPr="00CF1A86" w:rsidRDefault="00AC15BF" w:rsidP="00511193">
      <w:pPr>
        <w:pStyle w:val="FootnoteText"/>
      </w:pPr>
      <w:r w:rsidRPr="00177641">
        <w:rPr>
          <w:rStyle w:val="FootnoteReference"/>
          <w:lang w:val="pt-BR"/>
        </w:rPr>
        <w:footnoteRef/>
      </w:r>
      <w:r w:rsidRPr="00CF1A86">
        <w:t xml:space="preserve"> </w:t>
      </w:r>
      <w:r w:rsidRPr="00CF1A86">
        <w:rPr>
          <w:rFonts w:ascii="Arial" w:hAnsi="Arial" w:cs="Arial"/>
          <w:color w:val="222222"/>
          <w:shd w:val="clear" w:color="auto" w:fill="FFFFFF"/>
        </w:rPr>
        <w:t>Welch, Susan. "Women as political animals? A test of some explanations for male-female political participation differences." </w:t>
      </w:r>
      <w:r w:rsidRPr="00CF1A86">
        <w:rPr>
          <w:rFonts w:ascii="Arial" w:hAnsi="Arial" w:cs="Arial"/>
          <w:i/>
          <w:iCs/>
          <w:color w:val="222222"/>
          <w:shd w:val="clear" w:color="auto" w:fill="FFFFFF"/>
        </w:rPr>
        <w:t>American Journal of Political Science</w:t>
      </w:r>
      <w:r w:rsidRPr="00CF1A86">
        <w:rPr>
          <w:rFonts w:ascii="Arial" w:hAnsi="Arial" w:cs="Arial"/>
          <w:color w:val="222222"/>
          <w:shd w:val="clear" w:color="auto" w:fill="FFFFFF"/>
        </w:rPr>
        <w:t> (1977): 711-730.</w:t>
      </w:r>
    </w:p>
  </w:footnote>
  <w:footnote w:id="47">
    <w:p w14:paraId="1D672746" w14:textId="77777777" w:rsidR="00AC15BF" w:rsidRPr="00CF1A86" w:rsidRDefault="00AC15BF" w:rsidP="00511193">
      <w:pPr>
        <w:pStyle w:val="FootnoteText"/>
      </w:pPr>
      <w:r w:rsidRPr="00177641">
        <w:rPr>
          <w:rStyle w:val="FootnoteReference"/>
          <w:lang w:val="pt-BR"/>
        </w:rPr>
        <w:footnoteRef/>
      </w:r>
      <w:r w:rsidRPr="00CF1A86">
        <w:t xml:space="preserve"> </w:t>
      </w:r>
      <w:r w:rsidRPr="00CF1A86">
        <w:rPr>
          <w:rFonts w:ascii="Arial" w:hAnsi="Arial" w:cs="Arial"/>
          <w:color w:val="222222"/>
          <w:shd w:val="clear" w:color="auto" w:fill="FFFFFF"/>
        </w:rPr>
        <w:t>Welch, Susan. "Women as political animals? A test of some explanations for male-female political participation differences." </w:t>
      </w:r>
      <w:r w:rsidRPr="00CF1A86">
        <w:rPr>
          <w:rFonts w:ascii="Arial" w:hAnsi="Arial" w:cs="Arial"/>
          <w:i/>
          <w:iCs/>
          <w:color w:val="222222"/>
          <w:shd w:val="clear" w:color="auto" w:fill="FFFFFF"/>
        </w:rPr>
        <w:t>American Journal of Political Science</w:t>
      </w:r>
      <w:r w:rsidRPr="00CF1A86">
        <w:rPr>
          <w:rFonts w:ascii="Arial" w:hAnsi="Arial" w:cs="Arial"/>
          <w:color w:val="222222"/>
          <w:shd w:val="clear" w:color="auto" w:fill="FFFFFF"/>
        </w:rPr>
        <w:t> (1977): 711-730.</w:t>
      </w:r>
    </w:p>
  </w:footnote>
  <w:footnote w:id="48">
    <w:p w14:paraId="195A7742" w14:textId="77777777" w:rsidR="00AC15BF" w:rsidRPr="00CF1A86" w:rsidRDefault="00AC15BF" w:rsidP="00511193">
      <w:pPr>
        <w:pStyle w:val="FootnoteText"/>
      </w:pPr>
      <w:r w:rsidRPr="00177641">
        <w:rPr>
          <w:rStyle w:val="FootnoteReference"/>
          <w:lang w:val="pt-BR"/>
        </w:rPr>
        <w:footnoteRef/>
      </w:r>
      <w:r w:rsidRPr="00CF1A86">
        <w:t xml:space="preserve"> Lien, Pei-</w:t>
      </w:r>
      <w:proofErr w:type="spellStart"/>
      <w:r w:rsidRPr="00CF1A86">
        <w:t>te</w:t>
      </w:r>
      <w:proofErr w:type="spellEnd"/>
      <w:r w:rsidRPr="00CF1A86">
        <w:t xml:space="preserve">. 1994a. "Ethnicity and Political Participation: A Comparison between Asian and </w:t>
      </w:r>
      <w:proofErr w:type="spellStart"/>
      <w:r w:rsidRPr="00CF1A86">
        <w:t>Mexi</w:t>
      </w:r>
      <w:proofErr w:type="spellEnd"/>
      <w:r w:rsidRPr="00CF1A86">
        <w:t>- can Americans." Political Behavior 16(2): 237-64</w:t>
      </w:r>
    </w:p>
  </w:footnote>
  <w:footnote w:id="49">
    <w:p w14:paraId="3E9DD5C0" w14:textId="77777777" w:rsidR="00AC15BF" w:rsidRPr="00177641" w:rsidRDefault="00AC15BF" w:rsidP="00511193">
      <w:pPr>
        <w:pStyle w:val="FootnoteText"/>
        <w:rPr>
          <w:lang w:val="pt-BR"/>
        </w:rPr>
      </w:pPr>
      <w:r w:rsidRPr="00177641">
        <w:rPr>
          <w:rStyle w:val="FootnoteReference"/>
          <w:lang w:val="pt-BR"/>
        </w:rPr>
        <w:footnoteRef/>
      </w:r>
      <w:r w:rsidRPr="00CF1A86">
        <w:t xml:space="preserve"> </w:t>
      </w:r>
      <w:proofErr w:type="spellStart"/>
      <w:r w:rsidRPr="00CF1A86">
        <w:rPr>
          <w:rFonts w:ascii="Arial" w:hAnsi="Arial" w:cs="Arial"/>
          <w:color w:val="222222"/>
          <w:shd w:val="clear" w:color="auto" w:fill="FFFFFF"/>
        </w:rPr>
        <w:t>Leighley</w:t>
      </w:r>
      <w:proofErr w:type="spellEnd"/>
      <w:r w:rsidRPr="00CF1A86">
        <w:rPr>
          <w:rFonts w:ascii="Arial" w:hAnsi="Arial" w:cs="Arial"/>
          <w:color w:val="222222"/>
          <w:shd w:val="clear" w:color="auto" w:fill="FFFFFF"/>
        </w:rPr>
        <w:t xml:space="preserve">, Jan E., and Arnold </w:t>
      </w:r>
      <w:proofErr w:type="spellStart"/>
      <w:r w:rsidRPr="00CF1A86">
        <w:rPr>
          <w:rFonts w:ascii="Arial" w:hAnsi="Arial" w:cs="Arial"/>
          <w:color w:val="222222"/>
          <w:shd w:val="clear" w:color="auto" w:fill="FFFFFF"/>
        </w:rPr>
        <w:t>Vedlitz</w:t>
      </w:r>
      <w:proofErr w:type="spellEnd"/>
      <w:r w:rsidRPr="00CF1A86">
        <w:rPr>
          <w:rFonts w:ascii="Arial" w:hAnsi="Arial" w:cs="Arial"/>
          <w:color w:val="222222"/>
          <w:shd w:val="clear" w:color="auto" w:fill="FFFFFF"/>
        </w:rPr>
        <w:t>. "Race, ethnicity, and political participation: Competing models and contrasting explanations." </w:t>
      </w:r>
      <w:r w:rsidRPr="00177641">
        <w:rPr>
          <w:rFonts w:ascii="Arial" w:hAnsi="Arial" w:cs="Arial"/>
          <w:i/>
          <w:iCs/>
          <w:color w:val="222222"/>
          <w:shd w:val="clear" w:color="auto" w:fill="FFFFFF"/>
          <w:lang w:val="pt-BR"/>
        </w:rPr>
        <w:t xml:space="preserve">The </w:t>
      </w:r>
      <w:proofErr w:type="spellStart"/>
      <w:r w:rsidRPr="00177641">
        <w:rPr>
          <w:rFonts w:ascii="Arial" w:hAnsi="Arial" w:cs="Arial"/>
          <w:i/>
          <w:iCs/>
          <w:color w:val="222222"/>
          <w:shd w:val="clear" w:color="auto" w:fill="FFFFFF"/>
          <w:lang w:val="pt-BR"/>
        </w:rPr>
        <w:t>Journal</w:t>
      </w:r>
      <w:proofErr w:type="spellEnd"/>
      <w:r w:rsidRPr="00177641">
        <w:rPr>
          <w:rFonts w:ascii="Arial" w:hAnsi="Arial" w:cs="Arial"/>
          <w:i/>
          <w:iCs/>
          <w:color w:val="222222"/>
          <w:shd w:val="clear" w:color="auto" w:fill="FFFFFF"/>
          <w:lang w:val="pt-BR"/>
        </w:rPr>
        <w:t xml:space="preserve"> </w:t>
      </w:r>
      <w:proofErr w:type="spellStart"/>
      <w:r w:rsidRPr="00177641">
        <w:rPr>
          <w:rFonts w:ascii="Arial" w:hAnsi="Arial" w:cs="Arial"/>
          <w:i/>
          <w:iCs/>
          <w:color w:val="222222"/>
          <w:shd w:val="clear" w:color="auto" w:fill="FFFFFF"/>
          <w:lang w:val="pt-BR"/>
        </w:rPr>
        <w:t>of</w:t>
      </w:r>
      <w:proofErr w:type="spellEnd"/>
      <w:r w:rsidRPr="00177641">
        <w:rPr>
          <w:rFonts w:ascii="Arial" w:hAnsi="Arial" w:cs="Arial"/>
          <w:i/>
          <w:iCs/>
          <w:color w:val="222222"/>
          <w:shd w:val="clear" w:color="auto" w:fill="FFFFFF"/>
          <w:lang w:val="pt-BR"/>
        </w:rPr>
        <w:t xml:space="preserve"> </w:t>
      </w:r>
      <w:proofErr w:type="spellStart"/>
      <w:r w:rsidRPr="00177641">
        <w:rPr>
          <w:rFonts w:ascii="Arial" w:hAnsi="Arial" w:cs="Arial"/>
          <w:i/>
          <w:iCs/>
          <w:color w:val="222222"/>
          <w:shd w:val="clear" w:color="auto" w:fill="FFFFFF"/>
          <w:lang w:val="pt-BR"/>
        </w:rPr>
        <w:t>Politics</w:t>
      </w:r>
      <w:proofErr w:type="spellEnd"/>
      <w:r w:rsidRPr="00177641">
        <w:rPr>
          <w:rFonts w:ascii="Arial" w:hAnsi="Arial" w:cs="Arial"/>
          <w:color w:val="222222"/>
          <w:shd w:val="clear" w:color="auto" w:fill="FFFFFF"/>
          <w:lang w:val="pt-BR"/>
        </w:rPr>
        <w:t> 61, no. 4 (1999): 1092-1114.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as Okado">
    <w15:presenceInfo w15:providerId="Windows Live" w15:userId="fe3da4934f56898e"/>
  </w15:person>
  <w15:person w15:author="Benjamin Zhu">
    <w15:presenceInfo w15:providerId="Windows Live" w15:userId="f6dcddd67b74f243"/>
  </w15:person>
  <w15:person w15:author="Ednaldo Ribeiro">
    <w15:presenceInfo w15:providerId="Windows Live" w15:userId="2ae5bb6342fd83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59F"/>
    <w:rsid w:val="00071CD7"/>
    <w:rsid w:val="00083ABC"/>
    <w:rsid w:val="000E22E3"/>
    <w:rsid w:val="00317886"/>
    <w:rsid w:val="00511193"/>
    <w:rsid w:val="007743B2"/>
    <w:rsid w:val="007A09C3"/>
    <w:rsid w:val="007C6ED9"/>
    <w:rsid w:val="008E3BD6"/>
    <w:rsid w:val="009D459F"/>
    <w:rsid w:val="00AC15BF"/>
    <w:rsid w:val="00BA5247"/>
    <w:rsid w:val="00BB7607"/>
    <w:rsid w:val="00D0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47063"/>
  <w15:chartTrackingRefBased/>
  <w15:docId w15:val="{8DFF32C2-7718-4420-BB92-BE18EF09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D4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D45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45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D459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D45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5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59F"/>
    <w:rPr>
      <w:sz w:val="20"/>
      <w:szCs w:val="20"/>
    </w:rPr>
  </w:style>
  <w:style w:type="character" w:customStyle="1" w:styleId="reference-text">
    <w:name w:val="reference-text"/>
    <w:basedOn w:val="DefaultParagraphFont"/>
    <w:rsid w:val="009D459F"/>
  </w:style>
  <w:style w:type="character" w:styleId="Hyperlink">
    <w:name w:val="Hyperlink"/>
    <w:basedOn w:val="DefaultParagraphFont"/>
    <w:uiPriority w:val="99"/>
    <w:semiHidden/>
    <w:unhideWhenUsed/>
    <w:rsid w:val="009D459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D459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59F"/>
    <w:rPr>
      <w:rFonts w:ascii="Segoe UI" w:hAnsi="Segoe UI" w:cs="Segoe UI"/>
      <w:sz w:val="18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59F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5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national_Standard_Book_Number" TargetMode="External"/><Relationship Id="rId3" Type="http://schemas.openxmlformats.org/officeDocument/2006/relationships/hyperlink" Target="https://en.wikipedia.org/wiki/Kyoto_University" TargetMode="External"/><Relationship Id="rId7" Type="http://schemas.openxmlformats.org/officeDocument/2006/relationships/hyperlink" Target="https://en.wikipedia.org/wiki/Routledge" TargetMode="External"/><Relationship Id="rId2" Type="http://schemas.openxmlformats.org/officeDocument/2006/relationships/hyperlink" Target="https://psycnet.apa.org/doi/10.1037/a0021817" TargetMode="External"/><Relationship Id="rId1" Type="http://schemas.openxmlformats.org/officeDocument/2006/relationships/hyperlink" Target="https://doi.org/10.1093/ijpor/edh081" TargetMode="External"/><Relationship Id="rId6" Type="http://schemas.openxmlformats.org/officeDocument/2006/relationships/hyperlink" Target="https://books.google.com/books?id=vTzUFpa10z0C&amp;pg=PA8" TargetMode="External"/><Relationship Id="rId5" Type="http://schemas.openxmlformats.org/officeDocument/2006/relationships/hyperlink" Target="https://books.google.com/books?id=vTzUFpa10z0C&amp;pg=PA7" TargetMode="External"/><Relationship Id="rId4" Type="http://schemas.openxmlformats.org/officeDocument/2006/relationships/hyperlink" Target="https://en.wikipedia.org/wiki/World_Bank_Publications" TargetMode="External"/><Relationship Id="rId9" Type="http://schemas.openxmlformats.org/officeDocument/2006/relationships/hyperlink" Target="https://en.wikipedia.org/wiki/Special:BookSources/11357876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3301</Words>
  <Characters>18818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Zhu</dc:creator>
  <cp:keywords/>
  <dc:description/>
  <cp:lastModifiedBy>Benjamin Zhu</cp:lastModifiedBy>
  <cp:revision>9</cp:revision>
  <dcterms:created xsi:type="dcterms:W3CDTF">2020-05-31T02:42:00Z</dcterms:created>
  <dcterms:modified xsi:type="dcterms:W3CDTF">2020-06-14T22:15:00Z</dcterms:modified>
</cp:coreProperties>
</file>