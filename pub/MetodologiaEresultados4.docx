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F4BFC" w14:textId="727AE898" w:rsidR="003E73D0" w:rsidRPr="001D1900" w:rsidRDefault="00622443">
      <w:pPr>
        <w:rPr>
          <w:lang w:val="pt-BR"/>
        </w:rPr>
      </w:pPr>
      <w:r w:rsidRPr="001D1900">
        <w:rPr>
          <w:b/>
          <w:bCs/>
          <w:lang w:val="pt-BR"/>
        </w:rPr>
        <w:t>Metodologia</w:t>
      </w:r>
      <w:r w:rsidRPr="001D1900">
        <w:rPr>
          <w:lang w:val="pt-BR"/>
        </w:rPr>
        <w:t xml:space="preserve"> </w:t>
      </w:r>
    </w:p>
    <w:p w14:paraId="393E02AC" w14:textId="565D4B95" w:rsidR="0039090B" w:rsidRPr="001D1900" w:rsidDel="0039090B" w:rsidRDefault="003444AF">
      <w:pPr>
        <w:ind w:firstLine="720"/>
        <w:rPr>
          <w:del w:id="0" w:author="Benjamin Zhu" w:date="2020-05-16T21:03:00Z"/>
          <w:lang w:val="pt-BR"/>
        </w:rPr>
        <w:pPrChange w:id="1" w:author="Benjamin Zhu" w:date="2020-05-16T22:20:00Z">
          <w:pPr/>
        </w:pPrChange>
      </w:pPr>
      <w:ins w:id="2" w:author="Ednaldo Ribeiro" w:date="2020-05-14T08:58:00Z">
        <w:r>
          <w:rPr>
            <w:lang w:val="pt-BR"/>
          </w:rPr>
          <w:t xml:space="preserve">Utilizando os dados do LAPOP para os anos de 2017 e 2019, </w:t>
        </w:r>
      </w:ins>
      <w:del w:id="3" w:author="Ednaldo Ribeiro" w:date="2020-05-14T08:58:00Z">
        <w:r w:rsidR="00622443" w:rsidRPr="001D1900" w:rsidDel="003444AF">
          <w:rPr>
            <w:lang w:val="pt-BR"/>
          </w:rPr>
          <w:delText xml:space="preserve">Combinamos os dados dos anos 2017 e 2019 do LAPOP. </w:delText>
        </w:r>
        <w:r w:rsidR="00387FD4" w:rsidRPr="001D1900" w:rsidDel="003444AF">
          <w:rPr>
            <w:lang w:val="pt-BR"/>
          </w:rPr>
          <w:delText>C</w:delText>
        </w:r>
      </w:del>
      <w:ins w:id="4" w:author="Ednaldo Ribeiro" w:date="2020-05-14T08:58:00Z">
        <w:r>
          <w:rPr>
            <w:lang w:val="pt-BR"/>
          </w:rPr>
          <w:t>c</w:t>
        </w:r>
      </w:ins>
      <w:r w:rsidR="00387FD4" w:rsidRPr="001D1900">
        <w:rPr>
          <w:lang w:val="pt-BR"/>
        </w:rPr>
        <w:t>riamos dois índices</w:t>
      </w:r>
      <w:r w:rsidR="00465FD1" w:rsidRPr="001D1900">
        <w:rPr>
          <w:lang w:val="pt-BR"/>
        </w:rPr>
        <w:t xml:space="preserve"> usando </w:t>
      </w:r>
      <w:r w:rsidR="002B0CA4" w:rsidRPr="001D1900">
        <w:rPr>
          <w:lang w:val="pt-BR"/>
        </w:rPr>
        <w:t>análise</w:t>
      </w:r>
      <w:r w:rsidR="00465FD1" w:rsidRPr="001D1900">
        <w:rPr>
          <w:lang w:val="pt-BR"/>
        </w:rPr>
        <w:t xml:space="preserve"> fatorial</w:t>
      </w:r>
      <w:r w:rsidR="00387FD4" w:rsidRPr="001D1900">
        <w:rPr>
          <w:lang w:val="pt-BR"/>
        </w:rPr>
        <w:t>.</w:t>
      </w:r>
      <w:ins w:id="5" w:author="Benjamin Zhu" w:date="2020-05-16T20:59:00Z">
        <w:r w:rsidR="0039090B">
          <w:rPr>
            <w:lang w:val="pt-BR"/>
          </w:rPr>
          <w:t xml:space="preserve"> </w:t>
        </w:r>
      </w:ins>
      <w:del w:id="6" w:author="Benjamin Zhu" w:date="2020-05-16T20:59:00Z">
        <w:r w:rsidR="00387FD4" w:rsidRPr="001D1900" w:rsidDel="0039090B">
          <w:rPr>
            <w:lang w:val="pt-BR"/>
          </w:rPr>
          <w:delText xml:space="preserve"> </w:delText>
        </w:r>
      </w:del>
      <w:r w:rsidR="00387FD4" w:rsidRPr="001D1900">
        <w:rPr>
          <w:lang w:val="pt-BR"/>
        </w:rPr>
        <w:t xml:space="preserve">O </w:t>
      </w:r>
      <w:ins w:id="7" w:author="Ednaldo Ribeiro" w:date="2020-05-14T08:59:00Z">
        <w:r>
          <w:rPr>
            <w:lang w:val="pt-BR"/>
          </w:rPr>
          <w:t xml:space="preserve">primeiro </w:t>
        </w:r>
      </w:ins>
      <w:del w:id="8" w:author="Ednaldo Ribeiro" w:date="2020-05-14T08:58:00Z">
        <w:r w:rsidR="00387FD4" w:rsidRPr="001D1900" w:rsidDel="003444AF">
          <w:rPr>
            <w:lang w:val="pt-BR"/>
          </w:rPr>
          <w:delText xml:space="preserve">primeiro índice </w:delText>
        </w:r>
      </w:del>
      <w:r w:rsidR="00387FD4" w:rsidRPr="001D1900">
        <w:rPr>
          <w:lang w:val="pt-BR"/>
        </w:rPr>
        <w:t>chama</w:t>
      </w:r>
      <w:r w:rsidR="00A6500D" w:rsidRPr="001D1900">
        <w:rPr>
          <w:lang w:val="pt-BR"/>
        </w:rPr>
        <w:t>m</w:t>
      </w:r>
      <w:r w:rsidR="00387FD4" w:rsidRPr="001D1900">
        <w:rPr>
          <w:lang w:val="pt-BR"/>
        </w:rPr>
        <w:t xml:space="preserve">os </w:t>
      </w:r>
      <w:ins w:id="9" w:author="Ednaldo Ribeiro" w:date="2020-05-14T08:58:00Z">
        <w:r>
          <w:rPr>
            <w:lang w:val="pt-BR"/>
          </w:rPr>
          <w:t xml:space="preserve">Índice de </w:t>
        </w:r>
      </w:ins>
      <w:del w:id="10" w:author="Ednaldo Ribeiro" w:date="2020-05-14T08:58:00Z">
        <w:r w:rsidR="00387FD4" w:rsidRPr="001D1900" w:rsidDel="003444AF">
          <w:rPr>
            <w:lang w:val="pt-BR"/>
          </w:rPr>
          <w:delText xml:space="preserve">orientação </w:delText>
        </w:r>
      </w:del>
      <w:ins w:id="11" w:author="Ednaldo Ribeiro" w:date="2020-05-14T08:58:00Z">
        <w:r>
          <w:rPr>
            <w:lang w:val="pt-BR"/>
          </w:rPr>
          <w:t>O</w:t>
        </w:r>
        <w:r w:rsidRPr="001D1900">
          <w:rPr>
            <w:lang w:val="pt-BR"/>
          </w:rPr>
          <w:t xml:space="preserve">rientação </w:t>
        </w:r>
      </w:ins>
      <w:del w:id="12" w:author="Ednaldo Ribeiro" w:date="2020-05-14T08:58:00Z">
        <w:r w:rsidR="00387FD4" w:rsidRPr="001D1900" w:rsidDel="003444AF">
          <w:rPr>
            <w:lang w:val="pt-BR"/>
          </w:rPr>
          <w:delText>cogitativa</w:delText>
        </w:r>
        <w:r w:rsidR="002B0CA4" w:rsidRPr="001D1900" w:rsidDel="003444AF">
          <w:rPr>
            <w:lang w:val="pt-BR"/>
          </w:rPr>
          <w:delText xml:space="preserve"> </w:delText>
        </w:r>
      </w:del>
      <w:ins w:id="13" w:author="Ednaldo Ribeiro" w:date="2020-05-14T08:58:00Z">
        <w:r>
          <w:rPr>
            <w:lang w:val="pt-BR"/>
          </w:rPr>
          <w:t>C</w:t>
        </w:r>
        <w:r w:rsidRPr="001D1900">
          <w:rPr>
            <w:lang w:val="pt-BR"/>
          </w:rPr>
          <w:t xml:space="preserve">ogitativa </w:t>
        </w:r>
      </w:ins>
      <w:r w:rsidR="002B0CA4" w:rsidRPr="001D1900">
        <w:rPr>
          <w:lang w:val="pt-BR"/>
        </w:rPr>
        <w:t>(COPI)</w:t>
      </w:r>
      <w:r w:rsidR="00387FD4" w:rsidRPr="001D1900">
        <w:rPr>
          <w:lang w:val="pt-BR"/>
        </w:rPr>
        <w:t xml:space="preserve"> </w:t>
      </w:r>
      <w:r w:rsidR="00D60F89">
        <w:rPr>
          <w:lang w:val="pt-BR"/>
        </w:rPr>
        <w:t>à</w:t>
      </w:r>
      <w:r w:rsidR="00387FD4" w:rsidRPr="001D1900">
        <w:rPr>
          <w:lang w:val="pt-BR"/>
        </w:rPr>
        <w:t xml:space="preserve"> política e </w:t>
      </w:r>
      <w:ins w:id="14" w:author="Ednaldo Ribeiro" w:date="2020-05-14T08:59:00Z">
        <w:r>
          <w:rPr>
            <w:lang w:val="pt-BR"/>
          </w:rPr>
          <w:t>reúne três variáveis</w:t>
        </w:r>
      </w:ins>
      <w:del w:id="15" w:author="Ednaldo Ribeiro" w:date="2020-05-14T08:59:00Z">
        <w:r w:rsidR="00387FD4" w:rsidRPr="001D1900" w:rsidDel="003444AF">
          <w:rPr>
            <w:lang w:val="pt-BR"/>
          </w:rPr>
          <w:delText>foi criado com os seguintes três itens da pesquisa</w:delText>
        </w:r>
      </w:del>
      <w:r w:rsidR="00387FD4" w:rsidRPr="001D1900">
        <w:rPr>
          <w:lang w:val="pt-BR"/>
        </w:rPr>
        <w:t xml:space="preserve">: </w:t>
      </w:r>
      <w:ins w:id="16" w:author="Benjamin Zhu" w:date="2020-04-29T19:31:00Z">
        <w:r w:rsidR="007F4368">
          <w:rPr>
            <w:lang w:val="pt-BR"/>
          </w:rPr>
          <w:t xml:space="preserve">interesse </w:t>
        </w:r>
        <w:commentRangeStart w:id="17"/>
        <w:r w:rsidR="007F4368">
          <w:rPr>
            <w:lang w:val="pt-BR"/>
          </w:rPr>
          <w:t>por política</w:t>
        </w:r>
      </w:ins>
      <w:ins w:id="18" w:author="Benjamin Zhu" w:date="2020-05-16T20:47:00Z">
        <w:r w:rsidR="00690396">
          <w:rPr>
            <w:rStyle w:val="FootnoteReference"/>
            <w:lang w:val="pt-BR"/>
          </w:rPr>
          <w:footnoteReference w:id="1"/>
        </w:r>
      </w:ins>
      <w:ins w:id="25" w:author="Benjamin Zhu" w:date="2020-04-29T19:31:00Z">
        <w:r w:rsidR="007F4368">
          <w:rPr>
            <w:lang w:val="pt-BR"/>
          </w:rPr>
          <w:t xml:space="preserve">, </w:t>
        </w:r>
      </w:ins>
      <w:ins w:id="26" w:author="Benjamin Zhu" w:date="2020-04-29T19:50:00Z">
        <w:r w:rsidR="00A01E4B">
          <w:rPr>
            <w:lang w:val="pt-BR"/>
          </w:rPr>
          <w:t>eficácia</w:t>
        </w:r>
      </w:ins>
      <w:ins w:id="27" w:author="Benjamin Zhu" w:date="2020-04-29T19:32:00Z">
        <w:r w:rsidR="007F4368">
          <w:rPr>
            <w:lang w:val="pt-BR"/>
          </w:rPr>
          <w:t xml:space="preserve"> política subjetiva</w:t>
        </w:r>
      </w:ins>
      <w:ins w:id="28" w:author="Benjamin Zhu" w:date="2020-05-16T20:48:00Z">
        <w:r w:rsidR="00690396">
          <w:rPr>
            <w:rStyle w:val="FootnoteReference"/>
            <w:lang w:val="pt-BR"/>
          </w:rPr>
          <w:footnoteReference w:id="2"/>
        </w:r>
      </w:ins>
      <w:ins w:id="35" w:author="Benjamin Zhu" w:date="2020-04-29T19:32:00Z">
        <w:r w:rsidR="007F4368">
          <w:rPr>
            <w:lang w:val="pt-BR"/>
          </w:rPr>
          <w:t xml:space="preserve"> e conhecimento político.</w:t>
        </w:r>
      </w:ins>
      <w:commentRangeEnd w:id="17"/>
      <w:r>
        <w:rPr>
          <w:rStyle w:val="CommentReference"/>
        </w:rPr>
        <w:commentReference w:id="17"/>
      </w:r>
      <w:ins w:id="36" w:author="Benjamin Zhu" w:date="2020-05-16T20:49:00Z">
        <w:r w:rsidR="00690396">
          <w:rPr>
            <w:rStyle w:val="FootnoteReference"/>
            <w:lang w:val="pt-BR"/>
          </w:rPr>
          <w:footnoteReference w:id="3"/>
        </w:r>
      </w:ins>
      <w:commentRangeStart w:id="41"/>
      <w:del w:id="42" w:author="Benjamin Zhu" w:date="2020-04-29T19:32:00Z">
        <w:r w:rsidR="00387FD4" w:rsidRPr="001D1900" w:rsidDel="007F4368">
          <w:rPr>
            <w:lang w:val="pt-BR"/>
          </w:rPr>
          <w:delText>POL1, EFF2 e CONOCIM.</w:delText>
        </w:r>
        <w:commentRangeEnd w:id="41"/>
        <w:r w:rsidR="00D60F89" w:rsidDel="007F4368">
          <w:rPr>
            <w:rStyle w:val="CommentReference"/>
          </w:rPr>
          <w:commentReference w:id="41"/>
        </w:r>
        <w:r w:rsidR="00387FD4" w:rsidRPr="001D1900" w:rsidDel="007F4368">
          <w:rPr>
            <w:lang w:val="pt-BR"/>
          </w:rPr>
          <w:delText xml:space="preserve"> POL1 foi uma questão de autoavaliação de interesse política, EFF2 foi uma questão de autoavaliação de entendimento </w:delText>
        </w:r>
        <w:r w:rsidR="002B0CA4" w:rsidRPr="001D1900" w:rsidDel="007F4368">
          <w:rPr>
            <w:lang w:val="pt-BR"/>
          </w:rPr>
          <w:delText>política</w:delText>
        </w:r>
        <w:r w:rsidR="00387FD4" w:rsidRPr="001D1900" w:rsidDel="007F4368">
          <w:rPr>
            <w:lang w:val="pt-BR"/>
          </w:rPr>
          <w:delText xml:space="preserve"> e CONOCIM foi uma avaliação do entrevistador sobre o conhecimento político do entrevistado.</w:delText>
        </w:r>
      </w:del>
      <w:r w:rsidR="00387FD4" w:rsidRPr="001D1900">
        <w:rPr>
          <w:lang w:val="pt-BR"/>
        </w:rPr>
        <w:t xml:space="preserve"> </w:t>
      </w:r>
      <w:ins w:id="43" w:author="Benjamin Zhu" w:date="2020-04-29T19:49:00Z">
        <w:r w:rsidR="00502391">
          <w:rPr>
            <w:lang w:val="pt-BR"/>
          </w:rPr>
          <w:t>Antes de usar as variáveis na a</w:t>
        </w:r>
        <w:r w:rsidR="00A01E4B">
          <w:rPr>
            <w:lang w:val="pt-BR"/>
          </w:rPr>
          <w:t>nálise, padronizamos todos à mesma e</w:t>
        </w:r>
      </w:ins>
      <w:ins w:id="44" w:author="Benjamin Zhu" w:date="2020-04-29T19:50:00Z">
        <w:r w:rsidR="00A01E4B">
          <w:rPr>
            <w:lang w:val="pt-BR"/>
          </w:rPr>
          <w:t>scala de 1-7 e invertemos a ordem d</w:t>
        </w:r>
        <w:del w:id="45" w:author="Ednaldo Ribeiro" w:date="2020-05-14T09:01:00Z">
          <w:r w:rsidR="00A01E4B" w:rsidDel="003444AF">
            <w:rPr>
              <w:lang w:val="pt-BR"/>
            </w:rPr>
            <w:delText>e</w:delText>
          </w:r>
        </w:del>
      </w:ins>
      <w:ins w:id="46" w:author="Ednaldo Ribeiro" w:date="2020-05-14T09:01:00Z">
        <w:r>
          <w:rPr>
            <w:lang w:val="pt-BR"/>
          </w:rPr>
          <w:t>a</w:t>
        </w:r>
      </w:ins>
      <w:ins w:id="47" w:author="Benjamin Zhu" w:date="2020-04-29T19:50:00Z">
        <w:r w:rsidR="00A01E4B">
          <w:rPr>
            <w:lang w:val="pt-BR"/>
          </w:rPr>
          <w:t xml:space="preserve"> eficácia </w:t>
        </w:r>
      </w:ins>
      <w:ins w:id="48" w:author="Benjamin Zhu" w:date="2020-04-29T19:51:00Z">
        <w:r w:rsidR="00A01E4B">
          <w:rPr>
            <w:lang w:val="pt-BR"/>
          </w:rPr>
          <w:t xml:space="preserve">política subjetiva para </w:t>
        </w:r>
        <w:commentRangeStart w:id="49"/>
        <w:r w:rsidR="00A01E4B">
          <w:rPr>
            <w:lang w:val="pt-BR"/>
          </w:rPr>
          <w:t>todos elas te</w:t>
        </w:r>
      </w:ins>
      <w:ins w:id="50" w:author="Ednaldo Ribeiro" w:date="2020-05-14T09:01:00Z">
        <w:r>
          <w:rPr>
            <w:lang w:val="pt-BR"/>
          </w:rPr>
          <w:t xml:space="preserve">nham </w:t>
        </w:r>
      </w:ins>
      <w:ins w:id="51" w:author="Benjamin Zhu" w:date="2020-04-29T19:51:00Z">
        <w:del w:id="52" w:author="Ednaldo Ribeiro" w:date="2020-05-14T09:02:00Z">
          <w:r w:rsidR="00A01E4B" w:rsidDel="003444AF">
            <w:rPr>
              <w:lang w:val="pt-BR"/>
            </w:rPr>
            <w:delText xml:space="preserve">m o mesmo </w:delText>
          </w:r>
        </w:del>
      </w:ins>
      <w:ins w:id="53" w:author="Benjamin Zhu" w:date="2020-04-29T19:52:00Z">
        <w:del w:id="54" w:author="Ednaldo Ribeiro" w:date="2020-05-14T09:02:00Z">
          <w:r w:rsidR="00A01E4B" w:rsidDel="003444AF">
            <w:rPr>
              <w:lang w:val="pt-BR"/>
            </w:rPr>
            <w:delText>escala e</w:delText>
          </w:r>
        </w:del>
      </w:ins>
      <w:ins w:id="55" w:author="Ednaldo Ribeiro" w:date="2020-05-14T09:02:00Z">
        <w:r>
          <w:rPr>
            <w:lang w:val="pt-BR"/>
          </w:rPr>
          <w:t>a</w:t>
        </w:r>
      </w:ins>
      <w:ins w:id="56" w:author="Benjamin Zhu" w:date="2020-04-29T19:52:00Z">
        <w:r w:rsidR="00A01E4B">
          <w:rPr>
            <w:lang w:val="pt-BR"/>
          </w:rPr>
          <w:t xml:space="preserve"> </w:t>
        </w:r>
      </w:ins>
      <w:ins w:id="57" w:author="Ednaldo Ribeiro" w:date="2020-05-14T09:02:00Z">
        <w:r>
          <w:rPr>
            <w:lang w:val="pt-BR"/>
          </w:rPr>
          <w:t xml:space="preserve">mesma </w:t>
        </w:r>
      </w:ins>
      <w:ins w:id="58" w:author="Benjamin Zhu" w:date="2020-04-29T19:52:00Z">
        <w:r w:rsidR="00A01E4B">
          <w:rPr>
            <w:lang w:val="pt-BR"/>
          </w:rPr>
          <w:t>direção</w:t>
        </w:r>
      </w:ins>
      <w:commentRangeEnd w:id="49"/>
      <w:ins w:id="59" w:author="Benjamin Zhu" w:date="2020-05-16T21:03:00Z">
        <w:r w:rsidR="0039090B">
          <w:rPr>
            <w:lang w:val="pt-BR"/>
          </w:rPr>
          <w:t xml:space="preserve"> e usamos </w:t>
        </w:r>
      </w:ins>
      <w:ins w:id="60" w:author="Benjamin Zhu" w:date="2020-05-16T20:59:00Z">
        <w:r w:rsidR="0039090B">
          <w:rPr>
            <w:lang w:val="pt-BR"/>
          </w:rPr>
          <w:t>análise</w:t>
        </w:r>
      </w:ins>
      <w:ins w:id="61" w:author="Benjamin Zhu" w:date="2020-05-16T20:58:00Z">
        <w:r w:rsidR="0039090B">
          <w:rPr>
            <w:lang w:val="pt-BR"/>
          </w:rPr>
          <w:t xml:space="preserve"> </w:t>
        </w:r>
      </w:ins>
      <w:ins w:id="62" w:author="Benjamin Zhu" w:date="2020-05-16T20:59:00Z">
        <w:r w:rsidR="0039090B">
          <w:rPr>
            <w:lang w:val="pt-BR"/>
          </w:rPr>
          <w:t>fatorial</w:t>
        </w:r>
      </w:ins>
      <w:ins w:id="63" w:author="Benjamin Zhu" w:date="2020-05-16T20:58:00Z">
        <w:r w:rsidR="0039090B">
          <w:rPr>
            <w:lang w:val="pt-BR"/>
          </w:rPr>
          <w:t xml:space="preserve"> para confirmar a validade desses índices</w:t>
        </w:r>
      </w:ins>
      <w:ins w:id="64" w:author="Benjamin Zhu" w:date="2020-05-16T20:59:00Z">
        <w:r w:rsidR="0039090B">
          <w:rPr>
            <w:lang w:val="pt-BR"/>
          </w:rPr>
          <w:t>.</w:t>
        </w:r>
      </w:ins>
      <w:del w:id="65" w:author="Benjamin Zhu" w:date="2020-05-16T20:58:00Z">
        <w:r w:rsidR="00914535" w:rsidDel="0039090B">
          <w:rPr>
            <w:rStyle w:val="CommentReference"/>
          </w:rPr>
          <w:commentReference w:id="49"/>
        </w:r>
      </w:del>
      <w:ins w:id="66" w:author="Benjamin Zhu" w:date="2020-05-16T21:03:00Z">
        <w:r w:rsidR="0039090B">
          <w:rPr>
            <w:lang w:val="pt-BR"/>
          </w:rPr>
          <w:t xml:space="preserve"> </w:t>
        </w:r>
      </w:ins>
    </w:p>
    <w:p w14:paraId="07FBC00E" w14:textId="0F51D70F" w:rsidR="0039090B" w:rsidRPr="004E7BAC" w:rsidRDefault="00387FD4">
      <w:pPr>
        <w:ind w:firstLine="720"/>
        <w:rPr>
          <w:ins w:id="67" w:author="Benjamin Zhu" w:date="2020-05-16T21:02:00Z"/>
          <w:lang w:val="pt-BR"/>
        </w:rPr>
        <w:pPrChange w:id="68" w:author="Benjamin Zhu" w:date="2020-05-16T22:21:00Z">
          <w:pPr/>
        </w:pPrChange>
      </w:pPr>
      <w:del w:id="69" w:author="Benjamin Zhu" w:date="2020-05-16T21:03:00Z">
        <w:r w:rsidRPr="001D1900" w:rsidDel="0039090B">
          <w:rPr>
            <w:lang w:val="pt-BR"/>
          </w:rPr>
          <w:tab/>
          <w:delText xml:space="preserve">O </w:delText>
        </w:r>
      </w:del>
      <w:ins w:id="70" w:author="Benjamin Zhu" w:date="2020-05-16T21:03:00Z">
        <w:r w:rsidR="0039090B">
          <w:rPr>
            <w:lang w:val="pt-BR"/>
          </w:rPr>
          <w:t xml:space="preserve">O </w:t>
        </w:r>
      </w:ins>
      <w:r w:rsidRPr="001D1900">
        <w:rPr>
          <w:lang w:val="pt-BR"/>
        </w:rPr>
        <w:t xml:space="preserve">segundo índice chamamos </w:t>
      </w:r>
      <w:del w:id="71" w:author="Ednaldo Ribeiro" w:date="2020-05-14T09:02:00Z">
        <w:r w:rsidRPr="001D1900" w:rsidDel="003444AF">
          <w:rPr>
            <w:lang w:val="pt-BR"/>
          </w:rPr>
          <w:delText xml:space="preserve">confiança </w:delText>
        </w:r>
      </w:del>
      <w:ins w:id="72" w:author="Ednaldo Ribeiro" w:date="2020-05-14T09:02:00Z">
        <w:r w:rsidR="003444AF">
          <w:rPr>
            <w:lang w:val="pt-BR"/>
          </w:rPr>
          <w:t>C</w:t>
        </w:r>
        <w:r w:rsidR="003444AF" w:rsidRPr="001D1900">
          <w:rPr>
            <w:lang w:val="pt-BR"/>
          </w:rPr>
          <w:t xml:space="preserve">onfiança </w:t>
        </w:r>
      </w:ins>
      <w:del w:id="73" w:author="Ednaldo Ribeiro" w:date="2020-05-14T09:02:00Z">
        <w:r w:rsidRPr="001D1900" w:rsidDel="003444AF">
          <w:rPr>
            <w:lang w:val="pt-BR"/>
          </w:rPr>
          <w:delText xml:space="preserve">institucional </w:delText>
        </w:r>
      </w:del>
      <w:ins w:id="74" w:author="Ednaldo Ribeiro" w:date="2020-05-14T09:02:00Z">
        <w:r w:rsidR="003444AF">
          <w:rPr>
            <w:lang w:val="pt-BR"/>
          </w:rPr>
          <w:t>I</w:t>
        </w:r>
        <w:r w:rsidR="003444AF" w:rsidRPr="001D1900">
          <w:rPr>
            <w:lang w:val="pt-BR"/>
          </w:rPr>
          <w:t xml:space="preserve">nstitucional </w:t>
        </w:r>
      </w:ins>
      <w:r w:rsidR="002B0CA4" w:rsidRPr="001D1900">
        <w:rPr>
          <w:lang w:val="pt-BR"/>
        </w:rPr>
        <w:t xml:space="preserve">(CI) </w:t>
      </w:r>
      <w:r w:rsidRPr="001D1900">
        <w:rPr>
          <w:lang w:val="pt-BR"/>
        </w:rPr>
        <w:t xml:space="preserve">e </w:t>
      </w:r>
      <w:ins w:id="75" w:author="Ednaldo Ribeiro" w:date="2020-05-14T09:02:00Z">
        <w:r w:rsidR="003444AF">
          <w:rPr>
            <w:lang w:val="pt-BR"/>
          </w:rPr>
          <w:t xml:space="preserve">reúne </w:t>
        </w:r>
      </w:ins>
      <w:del w:id="76" w:author="Ednaldo Ribeiro" w:date="2020-05-14T09:02:00Z">
        <w:r w:rsidRPr="001D1900" w:rsidDel="003444AF">
          <w:rPr>
            <w:lang w:val="pt-BR"/>
          </w:rPr>
          <w:delText xml:space="preserve">foi criado com </w:delText>
        </w:r>
      </w:del>
      <w:ins w:id="77" w:author="Benjamin Zhu" w:date="2020-04-29T19:55:00Z">
        <w:r w:rsidR="00A01E4B">
          <w:rPr>
            <w:lang w:val="pt-BR"/>
          </w:rPr>
          <w:t xml:space="preserve">11 </w:t>
        </w:r>
      </w:ins>
      <w:ins w:id="78" w:author="Ednaldo Ribeiro" w:date="2020-05-14T09:02:00Z">
        <w:r w:rsidR="003444AF">
          <w:rPr>
            <w:lang w:val="pt-BR"/>
          </w:rPr>
          <w:t>variáveis</w:t>
        </w:r>
      </w:ins>
      <w:ins w:id="79" w:author="Benjamin Zhu" w:date="2020-05-16T20:49:00Z">
        <w:r w:rsidR="00690396">
          <w:rPr>
            <w:rStyle w:val="FootnoteReference"/>
            <w:lang w:val="pt-BR"/>
          </w:rPr>
          <w:footnoteReference w:id="4"/>
        </w:r>
      </w:ins>
      <w:ins w:id="140" w:author="Ednaldo Ribeiro" w:date="2020-05-14T09:02:00Z">
        <w:r w:rsidR="003444AF">
          <w:rPr>
            <w:lang w:val="pt-BR"/>
          </w:rPr>
          <w:t xml:space="preserve"> sobre várias </w:t>
        </w:r>
      </w:ins>
      <w:ins w:id="141" w:author="Benjamin Zhu" w:date="2020-04-29T19:55:00Z">
        <w:del w:id="142" w:author="Ednaldo Ribeiro" w:date="2020-05-14T09:02:00Z">
          <w:r w:rsidR="00A01E4B" w:rsidDel="003444AF">
            <w:rPr>
              <w:lang w:val="pt-BR"/>
            </w:rPr>
            <w:delText>itens do LAPOP.</w:delText>
          </w:r>
        </w:del>
      </w:ins>
      <w:del w:id="143" w:author="Ednaldo Ribeiro" w:date="2020-05-14T09:02:00Z">
        <w:r w:rsidRPr="001D1900" w:rsidDel="003444AF">
          <w:rPr>
            <w:lang w:val="pt-BR"/>
          </w:rPr>
          <w:delText xml:space="preserve">os seguintes itens da pesquisa: </w:delText>
        </w:r>
        <w:commentRangeStart w:id="144"/>
        <w:r w:rsidRPr="001D1900" w:rsidDel="003444AF">
          <w:rPr>
            <w:lang w:val="pt-BR"/>
          </w:rPr>
          <w:delText>b1, b2, b3,</w:delText>
        </w:r>
        <w:r w:rsidR="004C2ACA" w:rsidDel="003444AF">
          <w:rPr>
            <w:lang w:val="pt-BR"/>
          </w:rPr>
          <w:delText xml:space="preserve"> b4, b6,</w:delText>
        </w:r>
        <w:r w:rsidRPr="001D1900" w:rsidDel="003444AF">
          <w:rPr>
            <w:lang w:val="pt-BR"/>
          </w:rPr>
          <w:delText xml:space="preserve"> b12, b13, b21, b21a, b32 e b47a</w:delText>
        </w:r>
        <w:commentRangeEnd w:id="144"/>
        <w:r w:rsidR="00D60F89" w:rsidDel="003444AF">
          <w:rPr>
            <w:rStyle w:val="CommentReference"/>
          </w:rPr>
          <w:commentReference w:id="144"/>
        </w:r>
        <w:r w:rsidRPr="001D1900" w:rsidDel="003444AF">
          <w:rPr>
            <w:lang w:val="pt-BR"/>
          </w:rPr>
          <w:delText xml:space="preserve">. </w:delText>
        </w:r>
        <w:r w:rsidR="00A6500D" w:rsidRPr="001D1900" w:rsidDel="003444AF">
          <w:rPr>
            <w:lang w:val="pt-BR"/>
          </w:rPr>
          <w:delText>Essas questões</w:delText>
        </w:r>
      </w:del>
      <w:ins w:id="145" w:author="Benjamin Zhu" w:date="2020-04-29T19:55:00Z">
        <w:del w:id="146" w:author="Ednaldo Ribeiro" w:date="2020-05-14T09:02:00Z">
          <w:r w:rsidR="00A01E4B" w:rsidDel="003444AF">
            <w:rPr>
              <w:lang w:val="pt-BR"/>
            </w:rPr>
            <w:delText xml:space="preserve"> Essas questões</w:delText>
          </w:r>
        </w:del>
      </w:ins>
      <w:del w:id="147" w:author="Ednaldo Ribeiro" w:date="2020-05-14T09:02:00Z">
        <w:r w:rsidR="00A6500D" w:rsidRPr="001D1900" w:rsidDel="003444AF">
          <w:rPr>
            <w:lang w:val="pt-BR"/>
          </w:rPr>
          <w:delText xml:space="preserve"> são enfocadas sobre a confiança que o respondente tem sobre </w:delText>
        </w:r>
        <w:r w:rsidR="002B0CA4" w:rsidRPr="001D1900" w:rsidDel="003444AF">
          <w:rPr>
            <w:lang w:val="pt-BR"/>
          </w:rPr>
          <w:delText>várias</w:delText>
        </w:r>
        <w:r w:rsidR="00A6500D" w:rsidRPr="001D1900" w:rsidDel="003444AF">
          <w:rPr>
            <w:lang w:val="pt-BR"/>
          </w:rPr>
          <w:delText xml:space="preserve"> </w:delText>
        </w:r>
      </w:del>
      <w:r w:rsidR="00A6500D" w:rsidRPr="001D1900">
        <w:rPr>
          <w:lang w:val="pt-BR"/>
        </w:rPr>
        <w:t xml:space="preserve">instituições brasileiras como os partidos políticos, o </w:t>
      </w:r>
      <w:commentRangeStart w:id="148"/>
      <w:r w:rsidR="00A6500D" w:rsidRPr="001D1900">
        <w:rPr>
          <w:lang w:val="pt-BR"/>
        </w:rPr>
        <w:t>STF</w:t>
      </w:r>
      <w:ins w:id="149" w:author="Ednaldo Ribeiro" w:date="2020-05-14T09:03:00Z">
        <w:r w:rsidR="003444AF">
          <w:rPr>
            <w:lang w:val="pt-BR"/>
          </w:rPr>
          <w:t xml:space="preserve"> e</w:t>
        </w:r>
      </w:ins>
      <w:del w:id="150" w:author="Ednaldo Ribeiro" w:date="2020-05-14T09:03:00Z">
        <w:r w:rsidR="00A6500D" w:rsidRPr="001D1900" w:rsidDel="003444AF">
          <w:rPr>
            <w:lang w:val="pt-BR"/>
          </w:rPr>
          <w:delText>,</w:delText>
        </w:r>
      </w:del>
      <w:r w:rsidR="00A6500D" w:rsidRPr="001D1900">
        <w:rPr>
          <w:lang w:val="pt-BR"/>
        </w:rPr>
        <w:t xml:space="preserve"> o congresso</w:t>
      </w:r>
      <w:commentRangeEnd w:id="148"/>
      <w:r w:rsidR="003444AF">
        <w:rPr>
          <w:rStyle w:val="CommentReference"/>
        </w:rPr>
        <w:commentReference w:id="148"/>
      </w:r>
      <w:del w:id="151" w:author="Ednaldo Ribeiro" w:date="2020-05-14T09:03:00Z">
        <w:r w:rsidR="00A6500D" w:rsidRPr="001D1900" w:rsidDel="003444AF">
          <w:rPr>
            <w:lang w:val="pt-BR"/>
          </w:rPr>
          <w:delText xml:space="preserve"> e vários outros</w:delText>
        </w:r>
      </w:del>
      <w:r w:rsidR="00465FD1" w:rsidRPr="001D1900">
        <w:rPr>
          <w:lang w:val="pt-BR"/>
        </w:rPr>
        <w:t>.</w:t>
      </w:r>
      <w:ins w:id="152" w:author="Benjamin Zhu" w:date="2020-04-29T19:52:00Z">
        <w:r w:rsidR="00A01E4B">
          <w:rPr>
            <w:lang w:val="pt-BR"/>
          </w:rPr>
          <w:t xml:space="preserve"> Na análise fatorial para criar os dois </w:t>
        </w:r>
      </w:ins>
      <w:ins w:id="153" w:author="Benjamin Zhu" w:date="2020-04-29T19:53:00Z">
        <w:r w:rsidR="00A01E4B">
          <w:rPr>
            <w:lang w:val="pt-BR"/>
          </w:rPr>
          <w:t>índices</w:t>
        </w:r>
      </w:ins>
      <w:ins w:id="154" w:author="Benjamin Zhu" w:date="2020-04-29T19:52:00Z">
        <w:r w:rsidR="00A01E4B">
          <w:rPr>
            <w:lang w:val="pt-BR"/>
          </w:rPr>
          <w:t xml:space="preserve">, mantemos apenas um fator, usamos </w:t>
        </w:r>
      </w:ins>
      <w:ins w:id="155" w:author="Benjamin Zhu" w:date="2020-04-29T19:56:00Z">
        <w:r w:rsidR="00A01E4B">
          <w:rPr>
            <w:lang w:val="pt-BR"/>
          </w:rPr>
          <w:t>a correção</w:t>
        </w:r>
      </w:ins>
      <w:ins w:id="156" w:author="Benjamin Zhu" w:date="2020-04-29T19:52:00Z">
        <w:r w:rsidR="00A01E4B">
          <w:rPr>
            <w:lang w:val="pt-BR"/>
          </w:rPr>
          <w:t xml:space="preserve"> policórica, e não usamos rotação</w:t>
        </w:r>
      </w:ins>
      <w:ins w:id="157" w:author="Benjamin Zhu" w:date="2020-04-29T19:54:00Z">
        <w:r w:rsidR="00A01E4B">
          <w:rPr>
            <w:lang w:val="pt-BR"/>
          </w:rPr>
          <w:t>.</w:t>
        </w:r>
      </w:ins>
      <w:ins w:id="158" w:author="Benjamin Zhu" w:date="2020-05-16T22:21:00Z">
        <w:r w:rsidR="00C77D4A">
          <w:rPr>
            <w:lang w:val="pt-BR"/>
          </w:rPr>
          <w:t xml:space="preserve"> </w:t>
        </w:r>
      </w:ins>
      <w:ins w:id="159" w:author="Benjamin Zhu" w:date="2020-05-16T21:02:00Z">
        <w:r w:rsidR="0039090B">
          <w:rPr>
            <w:lang w:val="pt-BR"/>
          </w:rPr>
          <w:t>Tabela 1 apresenta os resultados de análise fatorial, incluindo as cargas fatoriais</w:t>
        </w:r>
      </w:ins>
      <w:ins w:id="160" w:author="Benjamin Zhu" w:date="2020-05-16T22:21:00Z">
        <w:r w:rsidR="00C77D4A">
          <w:rPr>
            <w:lang w:val="pt-BR"/>
          </w:rPr>
          <w:t>.</w:t>
        </w:r>
      </w:ins>
    </w:p>
    <w:p w14:paraId="60039AF2" w14:textId="77777777" w:rsidR="0039090B" w:rsidRPr="0039090B" w:rsidDel="000F6889" w:rsidRDefault="0039090B" w:rsidP="0039090B">
      <w:pPr>
        <w:rPr>
          <w:ins w:id="161" w:author="Benjamin Zhu" w:date="2020-05-16T21:02:00Z"/>
          <w:lang w:val="pt-BR"/>
        </w:rPr>
      </w:pPr>
      <w:commentRangeStart w:id="162"/>
      <w:commentRangeStart w:id="163"/>
      <w:ins w:id="164" w:author="Benjamin Zhu" w:date="2020-05-16T21:02:00Z">
        <w:r w:rsidRPr="0039090B">
          <w:rPr>
            <w:lang w:val="pt-BR"/>
          </w:rPr>
          <w:t xml:space="preserve">Tabela 1. Resultados de Análise Fatorial, Cargas fatoriais </w:t>
        </w:r>
        <w:commentRangeEnd w:id="162"/>
        <w:r w:rsidRPr="0039090B">
          <w:rPr>
            <w:rStyle w:val="CommentReference"/>
            <w:lang w:val="pt-BR"/>
            <w:rPrChange w:id="165" w:author="Benjamin Zhu" w:date="2020-05-16T21:03:00Z">
              <w:rPr>
                <w:rStyle w:val="CommentReference"/>
              </w:rPr>
            </w:rPrChange>
          </w:rPr>
          <w:commentReference w:id="162"/>
        </w:r>
        <w:commentRangeEnd w:id="163"/>
        <w:r w:rsidRPr="0039090B">
          <w:rPr>
            <w:rStyle w:val="CommentReference"/>
            <w:lang w:val="pt-BR"/>
            <w:rPrChange w:id="166" w:author="Benjamin Zhu" w:date="2020-05-16T21:03:00Z">
              <w:rPr>
                <w:rStyle w:val="CommentReference"/>
              </w:rPr>
            </w:rPrChange>
          </w:rPr>
          <w:commentReference w:id="163"/>
        </w:r>
      </w:ins>
    </w:p>
    <w:tbl>
      <w:tblPr>
        <w:tblW w:w="7340" w:type="dxa"/>
        <w:tblLook w:val="04A0" w:firstRow="1" w:lastRow="0" w:firstColumn="1" w:lastColumn="0" w:noHBand="0" w:noVBand="1"/>
      </w:tblPr>
      <w:tblGrid>
        <w:gridCol w:w="5420"/>
        <w:gridCol w:w="960"/>
        <w:gridCol w:w="960"/>
      </w:tblGrid>
      <w:tr w:rsidR="0039090B" w:rsidRPr="0039090B" w14:paraId="4369871C" w14:textId="77777777" w:rsidTr="001D7039">
        <w:trPr>
          <w:trHeight w:val="300"/>
          <w:ins w:id="167" w:author="Benjamin Zhu" w:date="2020-05-16T21:02:00Z"/>
        </w:trPr>
        <w:tc>
          <w:tcPr>
            <w:tcW w:w="5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C2928" w14:textId="0289860C" w:rsidR="0039090B" w:rsidRPr="0039090B" w:rsidRDefault="00CF1A86" w:rsidP="001D7039">
            <w:pPr>
              <w:spacing w:after="0" w:line="240" w:lineRule="auto"/>
              <w:rPr>
                <w:ins w:id="168" w:author="Benjamin Zhu" w:date="2020-05-16T21:02:00Z"/>
                <w:rFonts w:ascii="Calibri" w:eastAsia="Times New Roman" w:hAnsi="Calibri" w:cs="Calibri"/>
                <w:color w:val="000000"/>
                <w:lang w:val="pt-BR"/>
                <w:rPrChange w:id="169" w:author="Benjamin Zhu" w:date="2020-05-16T21:03:00Z">
                  <w:rPr>
                    <w:ins w:id="170" w:author="Benjamin Zhu" w:date="2020-05-16T21:02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171" w:author="Benjamin Zhu" w:date="2020-05-17T00:45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  <w:rPrChange w:id="172" w:author="Benjamin Zhu" w:date="2020-05-16T21:03:00Z">
                    <w:rPr>
                      <w:rFonts w:ascii="Calibri" w:eastAsia="Times New Roman" w:hAnsi="Calibri" w:cs="Calibri"/>
                      <w:color w:val="000000"/>
                      <w:lang w:val="pt-BR"/>
                    </w:rPr>
                  </w:rPrChange>
                </w:rPr>
                <w:t>Variável</w:t>
              </w:r>
            </w:ins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3A4F2" w14:textId="77777777" w:rsidR="0039090B" w:rsidRPr="0039090B" w:rsidRDefault="0039090B" w:rsidP="001D7039">
            <w:pPr>
              <w:spacing w:after="0" w:line="240" w:lineRule="auto"/>
              <w:rPr>
                <w:ins w:id="173" w:author="Benjamin Zhu" w:date="2020-05-16T21:02:00Z"/>
                <w:rFonts w:ascii="Calibri" w:eastAsia="Times New Roman" w:hAnsi="Calibri" w:cs="Calibri"/>
                <w:color w:val="000000"/>
                <w:lang w:val="pt-BR"/>
                <w:rPrChange w:id="174" w:author="Benjamin Zhu" w:date="2020-05-16T21:03:00Z">
                  <w:rPr>
                    <w:ins w:id="175" w:author="Benjamin Zhu" w:date="2020-05-16T21:02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176" w:author="Benjamin Zhu" w:date="2020-05-16T21:02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  <w:rPrChange w:id="177" w:author="Benjamin Zhu" w:date="2020-05-16T21:03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CI</w:t>
              </w:r>
            </w:ins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FBA159" w14:textId="77777777" w:rsidR="0039090B" w:rsidRPr="0039090B" w:rsidRDefault="0039090B" w:rsidP="001D7039">
            <w:pPr>
              <w:spacing w:after="0" w:line="240" w:lineRule="auto"/>
              <w:rPr>
                <w:ins w:id="178" w:author="Benjamin Zhu" w:date="2020-05-16T21:02:00Z"/>
                <w:rFonts w:ascii="Calibri" w:eastAsia="Times New Roman" w:hAnsi="Calibri" w:cs="Calibri"/>
                <w:color w:val="000000"/>
                <w:lang w:val="pt-BR"/>
                <w:rPrChange w:id="179" w:author="Benjamin Zhu" w:date="2020-05-16T21:03:00Z">
                  <w:rPr>
                    <w:ins w:id="180" w:author="Benjamin Zhu" w:date="2020-05-16T21:02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181" w:author="Benjamin Zhu" w:date="2020-05-16T21:02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  <w:rPrChange w:id="182" w:author="Benjamin Zhu" w:date="2020-05-16T21:03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COPI</w:t>
              </w:r>
            </w:ins>
          </w:p>
        </w:tc>
      </w:tr>
      <w:tr w:rsidR="0039090B" w:rsidRPr="0039090B" w14:paraId="629C042B" w14:textId="77777777" w:rsidTr="001D7039">
        <w:trPr>
          <w:trHeight w:val="300"/>
          <w:ins w:id="183" w:author="Benjamin Zhu" w:date="2020-05-16T21:02:00Z"/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71045B" w14:textId="77777777" w:rsidR="0039090B" w:rsidRPr="0039090B" w:rsidRDefault="0039090B" w:rsidP="001D7039">
            <w:pPr>
              <w:spacing w:after="0" w:line="240" w:lineRule="auto"/>
              <w:rPr>
                <w:ins w:id="184" w:author="Benjamin Zhu" w:date="2020-05-16T21:02:00Z"/>
                <w:rFonts w:ascii="Calibri" w:eastAsia="Times New Roman" w:hAnsi="Calibri" w:cs="Calibri"/>
                <w:color w:val="000000"/>
                <w:lang w:val="pt-BR"/>
                <w:rPrChange w:id="185" w:author="Benjamin Zhu" w:date="2020-05-16T21:03:00Z">
                  <w:rPr>
                    <w:ins w:id="186" w:author="Benjamin Zhu" w:date="2020-05-16T21:02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187" w:author="Benjamin Zhu" w:date="2020-05-16T21:02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  <w:rPrChange w:id="188" w:author="Benjamin Zhu" w:date="2020-05-16T21:03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 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C0DFF8" w14:textId="77777777" w:rsidR="0039090B" w:rsidRPr="0039090B" w:rsidRDefault="0039090B" w:rsidP="001D7039">
            <w:pPr>
              <w:spacing w:after="0" w:line="240" w:lineRule="auto"/>
              <w:rPr>
                <w:ins w:id="189" w:author="Benjamin Zhu" w:date="2020-05-16T21:02:00Z"/>
                <w:rFonts w:ascii="Calibri" w:eastAsia="Times New Roman" w:hAnsi="Calibri" w:cs="Calibri"/>
                <w:color w:val="000000"/>
                <w:lang w:val="pt-BR"/>
                <w:rPrChange w:id="190" w:author="Benjamin Zhu" w:date="2020-05-16T21:03:00Z">
                  <w:rPr>
                    <w:ins w:id="191" w:author="Benjamin Zhu" w:date="2020-05-16T21:02:00Z"/>
                    <w:rFonts w:ascii="Calibri" w:eastAsia="Times New Roman" w:hAnsi="Calibri" w:cs="Calibri"/>
                    <w:color w:val="000000"/>
                  </w:rPr>
                </w:rPrChange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5CD674" w14:textId="77777777" w:rsidR="0039090B" w:rsidRPr="0039090B" w:rsidRDefault="0039090B" w:rsidP="001D7039">
            <w:pPr>
              <w:spacing w:after="0" w:line="240" w:lineRule="auto"/>
              <w:rPr>
                <w:ins w:id="192" w:author="Benjamin Zhu" w:date="2020-05-16T21:02:00Z"/>
                <w:rFonts w:ascii="Calibri" w:eastAsia="Times New Roman" w:hAnsi="Calibri" w:cs="Calibri"/>
                <w:color w:val="000000"/>
                <w:lang w:val="pt-BR"/>
                <w:rPrChange w:id="193" w:author="Benjamin Zhu" w:date="2020-05-16T21:03:00Z">
                  <w:rPr>
                    <w:ins w:id="194" w:author="Benjamin Zhu" w:date="2020-05-16T21:02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195" w:author="Benjamin Zhu" w:date="2020-05-16T21:02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  <w:rPrChange w:id="196" w:author="Benjamin Zhu" w:date="2020-05-16T21:03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 </w:t>
              </w:r>
            </w:ins>
          </w:p>
        </w:tc>
      </w:tr>
      <w:tr w:rsidR="0039090B" w:rsidRPr="0039090B" w14:paraId="30DE1C01" w14:textId="77777777" w:rsidTr="001D7039">
        <w:trPr>
          <w:trHeight w:val="300"/>
          <w:ins w:id="197" w:author="Benjamin Zhu" w:date="2020-05-16T21:02:00Z"/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58D258" w14:textId="259B68F7" w:rsidR="0039090B" w:rsidRPr="0039090B" w:rsidRDefault="0039090B" w:rsidP="001D7039">
            <w:pPr>
              <w:spacing w:after="0" w:line="240" w:lineRule="auto"/>
              <w:rPr>
                <w:ins w:id="198" w:author="Benjamin Zhu" w:date="2020-05-16T21:02:00Z"/>
                <w:rFonts w:ascii="Calibri" w:eastAsia="Times New Roman" w:hAnsi="Calibri" w:cs="Calibri"/>
                <w:color w:val="000000"/>
                <w:lang w:val="pt-BR"/>
              </w:rPr>
            </w:pPr>
            <w:ins w:id="199" w:author="Benjamin Zhu" w:date="2020-05-16T21:02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</w:rPr>
                <w:t xml:space="preserve">Tribunais de justiça </w:t>
              </w:r>
            </w:ins>
            <w:ins w:id="200" w:author="Benjamin Zhu" w:date="2020-05-16T22:24:00Z">
              <w:r w:rsidR="00C77D4A" w:rsidRPr="0039090B">
                <w:rPr>
                  <w:rFonts w:ascii="Calibri" w:eastAsia="Times New Roman" w:hAnsi="Calibri" w:cs="Calibri"/>
                  <w:color w:val="000000"/>
                  <w:lang w:val="pt-BR"/>
                </w:rPr>
                <w:t>garantem</w:t>
              </w:r>
            </w:ins>
            <w:ins w:id="201" w:author="Benjamin Zhu" w:date="2020-05-16T21:02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</w:rPr>
                <w:t xml:space="preserve"> um julgamento justo?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8A42F2" w14:textId="77777777" w:rsidR="0039090B" w:rsidRPr="0039090B" w:rsidRDefault="0039090B" w:rsidP="001D7039">
            <w:pPr>
              <w:spacing w:after="0" w:line="240" w:lineRule="auto"/>
              <w:rPr>
                <w:ins w:id="202" w:author="Benjamin Zhu" w:date="2020-05-16T21:02:00Z"/>
                <w:rFonts w:ascii="Calibri" w:eastAsia="Times New Roman" w:hAnsi="Calibri" w:cs="Calibri"/>
                <w:color w:val="000000"/>
                <w:lang w:val="pt-BR"/>
                <w:rPrChange w:id="203" w:author="Benjamin Zhu" w:date="2020-05-16T21:03:00Z">
                  <w:rPr>
                    <w:ins w:id="204" w:author="Benjamin Zhu" w:date="2020-05-16T21:02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205" w:author="Benjamin Zhu" w:date="2020-05-16T21:02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  <w:rPrChange w:id="206" w:author="Benjamin Zhu" w:date="2020-05-16T21:03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0,56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373AF9" w14:textId="77777777" w:rsidR="0039090B" w:rsidRPr="0039090B" w:rsidRDefault="0039090B" w:rsidP="001D7039">
            <w:pPr>
              <w:spacing w:after="0" w:line="240" w:lineRule="auto"/>
              <w:rPr>
                <w:ins w:id="207" w:author="Benjamin Zhu" w:date="2020-05-16T21:02:00Z"/>
                <w:rFonts w:ascii="Calibri" w:eastAsia="Times New Roman" w:hAnsi="Calibri" w:cs="Calibri"/>
                <w:color w:val="000000"/>
                <w:lang w:val="pt-BR"/>
                <w:rPrChange w:id="208" w:author="Benjamin Zhu" w:date="2020-05-16T21:03:00Z">
                  <w:rPr>
                    <w:ins w:id="209" w:author="Benjamin Zhu" w:date="2020-05-16T21:02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210" w:author="Benjamin Zhu" w:date="2020-05-16T21:02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  <w:rPrChange w:id="211" w:author="Benjamin Zhu" w:date="2020-05-16T21:03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 </w:t>
              </w:r>
            </w:ins>
          </w:p>
        </w:tc>
      </w:tr>
      <w:tr w:rsidR="0039090B" w:rsidRPr="0039090B" w14:paraId="16BB84B6" w14:textId="77777777" w:rsidTr="001D7039">
        <w:trPr>
          <w:trHeight w:val="300"/>
          <w:ins w:id="212" w:author="Benjamin Zhu" w:date="2020-05-16T21:02:00Z"/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E51905" w14:textId="37F39752" w:rsidR="0039090B" w:rsidRPr="0039090B" w:rsidRDefault="0039090B" w:rsidP="001D7039">
            <w:pPr>
              <w:spacing w:after="0" w:line="240" w:lineRule="auto"/>
              <w:rPr>
                <w:ins w:id="213" w:author="Benjamin Zhu" w:date="2020-05-16T21:02:00Z"/>
                <w:rFonts w:ascii="Calibri" w:eastAsia="Times New Roman" w:hAnsi="Calibri" w:cs="Calibri"/>
                <w:color w:val="000000"/>
                <w:lang w:val="pt-BR"/>
                <w:rPrChange w:id="214" w:author="Benjamin Zhu" w:date="2020-05-16T21:03:00Z">
                  <w:rPr>
                    <w:ins w:id="215" w:author="Benjamin Zhu" w:date="2020-05-16T21:02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216" w:author="Benjamin Zhu" w:date="2020-05-16T21:02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  <w:rPrChange w:id="217" w:author="Benjamin Zhu" w:date="2020-05-16T21:03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 xml:space="preserve">Respeito pelas instituições </w:t>
              </w:r>
            </w:ins>
            <w:ins w:id="218" w:author="Benjamin Zhu" w:date="2020-05-16T22:24:00Z">
              <w:r w:rsidR="00C77D4A" w:rsidRPr="0039090B">
                <w:rPr>
                  <w:rFonts w:ascii="Calibri" w:eastAsia="Times New Roman" w:hAnsi="Calibri" w:cs="Calibri"/>
                  <w:color w:val="000000"/>
                  <w:lang w:val="pt-BR"/>
                </w:rPr>
                <w:t>políticas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DB9AC" w14:textId="77777777" w:rsidR="0039090B" w:rsidRPr="0039090B" w:rsidRDefault="0039090B" w:rsidP="001D7039">
            <w:pPr>
              <w:spacing w:after="0" w:line="240" w:lineRule="auto"/>
              <w:rPr>
                <w:ins w:id="219" w:author="Benjamin Zhu" w:date="2020-05-16T21:02:00Z"/>
                <w:rFonts w:ascii="Calibri" w:eastAsia="Times New Roman" w:hAnsi="Calibri" w:cs="Calibri"/>
                <w:color w:val="000000"/>
                <w:lang w:val="pt-BR"/>
                <w:rPrChange w:id="220" w:author="Benjamin Zhu" w:date="2020-05-16T21:03:00Z">
                  <w:rPr>
                    <w:ins w:id="221" w:author="Benjamin Zhu" w:date="2020-05-16T21:02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222" w:author="Benjamin Zhu" w:date="2020-05-16T21:02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  <w:rPrChange w:id="223" w:author="Benjamin Zhu" w:date="2020-05-16T21:03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0,61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C8C1B2" w14:textId="77777777" w:rsidR="0039090B" w:rsidRPr="0039090B" w:rsidRDefault="0039090B" w:rsidP="001D7039">
            <w:pPr>
              <w:spacing w:after="0" w:line="240" w:lineRule="auto"/>
              <w:rPr>
                <w:ins w:id="224" w:author="Benjamin Zhu" w:date="2020-05-16T21:02:00Z"/>
                <w:rFonts w:ascii="Calibri" w:eastAsia="Times New Roman" w:hAnsi="Calibri" w:cs="Calibri"/>
                <w:color w:val="000000"/>
                <w:lang w:val="pt-BR"/>
                <w:rPrChange w:id="225" w:author="Benjamin Zhu" w:date="2020-05-16T21:03:00Z">
                  <w:rPr>
                    <w:ins w:id="226" w:author="Benjamin Zhu" w:date="2020-05-16T21:02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227" w:author="Benjamin Zhu" w:date="2020-05-16T21:02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  <w:rPrChange w:id="228" w:author="Benjamin Zhu" w:date="2020-05-16T21:03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 </w:t>
              </w:r>
            </w:ins>
          </w:p>
        </w:tc>
      </w:tr>
      <w:tr w:rsidR="0039090B" w:rsidRPr="0039090B" w14:paraId="52B3ED5B" w14:textId="77777777" w:rsidTr="001D7039">
        <w:trPr>
          <w:trHeight w:val="300"/>
          <w:ins w:id="229" w:author="Benjamin Zhu" w:date="2020-05-16T21:02:00Z"/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EF2B0" w14:textId="77777777" w:rsidR="0039090B" w:rsidRPr="0039090B" w:rsidRDefault="0039090B" w:rsidP="001D7039">
            <w:pPr>
              <w:spacing w:after="0" w:line="240" w:lineRule="auto"/>
              <w:rPr>
                <w:ins w:id="230" w:author="Benjamin Zhu" w:date="2020-05-16T21:02:00Z"/>
                <w:rFonts w:ascii="Calibri" w:eastAsia="Times New Roman" w:hAnsi="Calibri" w:cs="Calibri"/>
                <w:color w:val="000000"/>
                <w:lang w:val="pt-BR"/>
              </w:rPr>
            </w:pPr>
            <w:ins w:id="231" w:author="Benjamin Zhu" w:date="2020-05-16T21:02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</w:rPr>
                <w:t>Direitos básicos estão bem protegidos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112919" w14:textId="77777777" w:rsidR="0039090B" w:rsidRPr="0039090B" w:rsidRDefault="0039090B" w:rsidP="001D7039">
            <w:pPr>
              <w:spacing w:after="0" w:line="240" w:lineRule="auto"/>
              <w:rPr>
                <w:ins w:id="232" w:author="Benjamin Zhu" w:date="2020-05-16T21:02:00Z"/>
                <w:rFonts w:ascii="Calibri" w:eastAsia="Times New Roman" w:hAnsi="Calibri" w:cs="Calibri"/>
                <w:color w:val="000000"/>
                <w:lang w:val="pt-BR"/>
                <w:rPrChange w:id="233" w:author="Benjamin Zhu" w:date="2020-05-16T21:03:00Z">
                  <w:rPr>
                    <w:ins w:id="234" w:author="Benjamin Zhu" w:date="2020-05-16T21:02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235" w:author="Benjamin Zhu" w:date="2020-05-16T21:02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  <w:rPrChange w:id="236" w:author="Benjamin Zhu" w:date="2020-05-16T21:03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0,73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6271C8" w14:textId="77777777" w:rsidR="0039090B" w:rsidRPr="0039090B" w:rsidRDefault="0039090B" w:rsidP="001D7039">
            <w:pPr>
              <w:spacing w:after="0" w:line="240" w:lineRule="auto"/>
              <w:rPr>
                <w:ins w:id="237" w:author="Benjamin Zhu" w:date="2020-05-16T21:02:00Z"/>
                <w:rFonts w:ascii="Calibri" w:eastAsia="Times New Roman" w:hAnsi="Calibri" w:cs="Calibri"/>
                <w:color w:val="000000"/>
                <w:lang w:val="pt-BR"/>
                <w:rPrChange w:id="238" w:author="Benjamin Zhu" w:date="2020-05-16T21:03:00Z">
                  <w:rPr>
                    <w:ins w:id="239" w:author="Benjamin Zhu" w:date="2020-05-16T21:02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240" w:author="Benjamin Zhu" w:date="2020-05-16T21:02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  <w:rPrChange w:id="241" w:author="Benjamin Zhu" w:date="2020-05-16T21:03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 </w:t>
              </w:r>
            </w:ins>
          </w:p>
        </w:tc>
      </w:tr>
      <w:tr w:rsidR="0039090B" w:rsidRPr="0039090B" w14:paraId="65B581B8" w14:textId="77777777" w:rsidTr="001D7039">
        <w:trPr>
          <w:trHeight w:val="300"/>
          <w:ins w:id="242" w:author="Benjamin Zhu" w:date="2020-05-16T21:02:00Z"/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A5A4E2" w14:textId="77777777" w:rsidR="0039090B" w:rsidRPr="0039090B" w:rsidRDefault="0039090B" w:rsidP="001D7039">
            <w:pPr>
              <w:spacing w:after="0" w:line="240" w:lineRule="auto"/>
              <w:rPr>
                <w:ins w:id="243" w:author="Benjamin Zhu" w:date="2020-05-16T21:02:00Z"/>
                <w:rFonts w:ascii="Calibri" w:eastAsia="Times New Roman" w:hAnsi="Calibri" w:cs="Calibri"/>
                <w:color w:val="000000"/>
                <w:lang w:val="pt-BR"/>
              </w:rPr>
            </w:pPr>
            <w:ins w:id="244" w:author="Benjamin Zhu" w:date="2020-05-16T21:02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</w:rPr>
                <w:t>Sente orgulhoso de viver no sistema político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3505C" w14:textId="77777777" w:rsidR="0039090B" w:rsidRPr="0039090B" w:rsidRDefault="0039090B" w:rsidP="001D7039">
            <w:pPr>
              <w:spacing w:after="0" w:line="240" w:lineRule="auto"/>
              <w:rPr>
                <w:ins w:id="245" w:author="Benjamin Zhu" w:date="2020-05-16T21:02:00Z"/>
                <w:rFonts w:ascii="Calibri" w:eastAsia="Times New Roman" w:hAnsi="Calibri" w:cs="Calibri"/>
                <w:color w:val="000000"/>
                <w:lang w:val="pt-BR"/>
                <w:rPrChange w:id="246" w:author="Benjamin Zhu" w:date="2020-05-16T21:03:00Z">
                  <w:rPr>
                    <w:ins w:id="247" w:author="Benjamin Zhu" w:date="2020-05-16T21:02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248" w:author="Benjamin Zhu" w:date="2020-05-16T21:02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  <w:rPrChange w:id="249" w:author="Benjamin Zhu" w:date="2020-05-16T21:03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0,74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1EC699" w14:textId="77777777" w:rsidR="0039090B" w:rsidRPr="0039090B" w:rsidRDefault="0039090B" w:rsidP="001D7039">
            <w:pPr>
              <w:spacing w:after="0" w:line="240" w:lineRule="auto"/>
              <w:rPr>
                <w:ins w:id="250" w:author="Benjamin Zhu" w:date="2020-05-16T21:02:00Z"/>
                <w:rFonts w:ascii="Calibri" w:eastAsia="Times New Roman" w:hAnsi="Calibri" w:cs="Calibri"/>
                <w:color w:val="000000"/>
                <w:lang w:val="pt-BR"/>
                <w:rPrChange w:id="251" w:author="Benjamin Zhu" w:date="2020-05-16T21:03:00Z">
                  <w:rPr>
                    <w:ins w:id="252" w:author="Benjamin Zhu" w:date="2020-05-16T21:02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253" w:author="Benjamin Zhu" w:date="2020-05-16T21:02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  <w:rPrChange w:id="254" w:author="Benjamin Zhu" w:date="2020-05-16T21:03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 </w:t>
              </w:r>
            </w:ins>
          </w:p>
        </w:tc>
      </w:tr>
      <w:tr w:rsidR="0039090B" w:rsidRPr="0039090B" w14:paraId="6BAA4322" w14:textId="77777777" w:rsidTr="001D7039">
        <w:trPr>
          <w:trHeight w:val="300"/>
          <w:ins w:id="255" w:author="Benjamin Zhu" w:date="2020-05-16T21:02:00Z"/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3E5B23" w14:textId="77777777" w:rsidR="0039090B" w:rsidRPr="0039090B" w:rsidRDefault="0039090B" w:rsidP="001D7039">
            <w:pPr>
              <w:spacing w:after="0" w:line="240" w:lineRule="auto"/>
              <w:rPr>
                <w:ins w:id="256" w:author="Benjamin Zhu" w:date="2020-05-16T21:02:00Z"/>
                <w:rFonts w:ascii="Calibri" w:eastAsia="Times New Roman" w:hAnsi="Calibri" w:cs="Calibri"/>
                <w:color w:val="000000"/>
                <w:lang w:val="pt-BR"/>
              </w:rPr>
            </w:pPr>
            <w:ins w:id="257" w:author="Benjamin Zhu" w:date="2020-05-16T21:02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</w:rPr>
                <w:t>Deve apoiar o sistema político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B521E" w14:textId="77777777" w:rsidR="0039090B" w:rsidRPr="0039090B" w:rsidRDefault="0039090B" w:rsidP="001D7039">
            <w:pPr>
              <w:spacing w:after="0" w:line="240" w:lineRule="auto"/>
              <w:rPr>
                <w:ins w:id="258" w:author="Benjamin Zhu" w:date="2020-05-16T21:02:00Z"/>
                <w:rFonts w:ascii="Calibri" w:eastAsia="Times New Roman" w:hAnsi="Calibri" w:cs="Calibri"/>
                <w:color w:val="000000"/>
                <w:lang w:val="pt-BR"/>
                <w:rPrChange w:id="259" w:author="Benjamin Zhu" w:date="2020-05-16T21:03:00Z">
                  <w:rPr>
                    <w:ins w:id="260" w:author="Benjamin Zhu" w:date="2020-05-16T21:02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261" w:author="Benjamin Zhu" w:date="2020-05-16T21:02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  <w:rPrChange w:id="262" w:author="Benjamin Zhu" w:date="2020-05-16T21:03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0,74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C9FADF" w14:textId="77777777" w:rsidR="0039090B" w:rsidRPr="0039090B" w:rsidRDefault="0039090B" w:rsidP="001D7039">
            <w:pPr>
              <w:spacing w:after="0" w:line="240" w:lineRule="auto"/>
              <w:rPr>
                <w:ins w:id="263" w:author="Benjamin Zhu" w:date="2020-05-16T21:02:00Z"/>
                <w:rFonts w:ascii="Calibri" w:eastAsia="Times New Roman" w:hAnsi="Calibri" w:cs="Calibri"/>
                <w:color w:val="000000"/>
                <w:lang w:val="pt-BR"/>
                <w:rPrChange w:id="264" w:author="Benjamin Zhu" w:date="2020-05-16T21:03:00Z">
                  <w:rPr>
                    <w:ins w:id="265" w:author="Benjamin Zhu" w:date="2020-05-16T21:02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266" w:author="Benjamin Zhu" w:date="2020-05-16T21:02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  <w:rPrChange w:id="267" w:author="Benjamin Zhu" w:date="2020-05-16T21:03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 </w:t>
              </w:r>
            </w:ins>
          </w:p>
        </w:tc>
      </w:tr>
      <w:tr w:rsidR="0039090B" w:rsidRPr="0039090B" w14:paraId="6FD5C9EA" w14:textId="77777777" w:rsidTr="001D7039">
        <w:trPr>
          <w:trHeight w:val="300"/>
          <w:ins w:id="268" w:author="Benjamin Zhu" w:date="2020-05-16T21:02:00Z"/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DE4E95" w14:textId="77777777" w:rsidR="0039090B" w:rsidRPr="0039090B" w:rsidRDefault="0039090B" w:rsidP="001D7039">
            <w:pPr>
              <w:spacing w:after="0" w:line="240" w:lineRule="auto"/>
              <w:rPr>
                <w:ins w:id="269" w:author="Benjamin Zhu" w:date="2020-05-16T21:02:00Z"/>
                <w:rFonts w:ascii="Calibri" w:eastAsia="Times New Roman" w:hAnsi="Calibri" w:cs="Calibri"/>
                <w:color w:val="000000"/>
                <w:lang w:val="pt-BR"/>
                <w:rPrChange w:id="270" w:author="Benjamin Zhu" w:date="2020-05-16T21:03:00Z">
                  <w:rPr>
                    <w:ins w:id="271" w:author="Benjamin Zhu" w:date="2020-05-16T21:02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272" w:author="Benjamin Zhu" w:date="2020-05-16T21:02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  <w:rPrChange w:id="273" w:author="Benjamin Zhu" w:date="2020-05-16T21:03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Confiança nas forças armadas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79A53C" w14:textId="77777777" w:rsidR="0039090B" w:rsidRPr="0039090B" w:rsidRDefault="0039090B" w:rsidP="001D7039">
            <w:pPr>
              <w:spacing w:after="0" w:line="240" w:lineRule="auto"/>
              <w:rPr>
                <w:ins w:id="274" w:author="Benjamin Zhu" w:date="2020-05-16T21:02:00Z"/>
                <w:rFonts w:ascii="Calibri" w:eastAsia="Times New Roman" w:hAnsi="Calibri" w:cs="Calibri"/>
                <w:color w:val="000000"/>
                <w:lang w:val="pt-BR"/>
                <w:rPrChange w:id="275" w:author="Benjamin Zhu" w:date="2020-05-16T21:03:00Z">
                  <w:rPr>
                    <w:ins w:id="276" w:author="Benjamin Zhu" w:date="2020-05-16T21:02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277" w:author="Benjamin Zhu" w:date="2020-05-16T21:02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  <w:rPrChange w:id="278" w:author="Benjamin Zhu" w:date="2020-05-16T21:03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0,46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C4D96B" w14:textId="77777777" w:rsidR="0039090B" w:rsidRPr="0039090B" w:rsidRDefault="0039090B" w:rsidP="001D7039">
            <w:pPr>
              <w:spacing w:after="0" w:line="240" w:lineRule="auto"/>
              <w:rPr>
                <w:ins w:id="279" w:author="Benjamin Zhu" w:date="2020-05-16T21:02:00Z"/>
                <w:rFonts w:ascii="Calibri" w:eastAsia="Times New Roman" w:hAnsi="Calibri" w:cs="Calibri"/>
                <w:color w:val="000000"/>
                <w:lang w:val="pt-BR"/>
                <w:rPrChange w:id="280" w:author="Benjamin Zhu" w:date="2020-05-16T21:03:00Z">
                  <w:rPr>
                    <w:ins w:id="281" w:author="Benjamin Zhu" w:date="2020-05-16T21:02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282" w:author="Benjamin Zhu" w:date="2020-05-16T21:02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  <w:rPrChange w:id="283" w:author="Benjamin Zhu" w:date="2020-05-16T21:03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 </w:t>
              </w:r>
            </w:ins>
          </w:p>
        </w:tc>
      </w:tr>
      <w:tr w:rsidR="0039090B" w:rsidRPr="0039090B" w14:paraId="056F3CB7" w14:textId="77777777" w:rsidTr="001D7039">
        <w:trPr>
          <w:trHeight w:val="300"/>
          <w:ins w:id="284" w:author="Benjamin Zhu" w:date="2020-05-16T21:02:00Z"/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B0135C" w14:textId="77777777" w:rsidR="0039090B" w:rsidRPr="0039090B" w:rsidRDefault="0039090B" w:rsidP="001D7039">
            <w:pPr>
              <w:spacing w:after="0" w:line="240" w:lineRule="auto"/>
              <w:rPr>
                <w:ins w:id="285" w:author="Benjamin Zhu" w:date="2020-05-16T21:02:00Z"/>
                <w:rFonts w:ascii="Calibri" w:eastAsia="Times New Roman" w:hAnsi="Calibri" w:cs="Calibri"/>
                <w:color w:val="000000"/>
                <w:lang w:val="pt-BR"/>
                <w:rPrChange w:id="286" w:author="Benjamin Zhu" w:date="2020-05-16T21:03:00Z">
                  <w:rPr>
                    <w:ins w:id="287" w:author="Benjamin Zhu" w:date="2020-05-16T21:02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288" w:author="Benjamin Zhu" w:date="2020-05-16T21:02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  <w:rPrChange w:id="289" w:author="Benjamin Zhu" w:date="2020-05-16T21:03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Confiança no congresso nacional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E3AC47" w14:textId="77777777" w:rsidR="0039090B" w:rsidRPr="0039090B" w:rsidRDefault="0039090B" w:rsidP="001D7039">
            <w:pPr>
              <w:spacing w:after="0" w:line="240" w:lineRule="auto"/>
              <w:rPr>
                <w:ins w:id="290" w:author="Benjamin Zhu" w:date="2020-05-16T21:02:00Z"/>
                <w:rFonts w:ascii="Calibri" w:eastAsia="Times New Roman" w:hAnsi="Calibri" w:cs="Calibri"/>
                <w:color w:val="000000"/>
                <w:lang w:val="pt-BR"/>
                <w:rPrChange w:id="291" w:author="Benjamin Zhu" w:date="2020-05-16T21:03:00Z">
                  <w:rPr>
                    <w:ins w:id="292" w:author="Benjamin Zhu" w:date="2020-05-16T21:02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293" w:author="Benjamin Zhu" w:date="2020-05-16T21:02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  <w:rPrChange w:id="294" w:author="Benjamin Zhu" w:date="2020-05-16T21:03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0,75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550360" w14:textId="77777777" w:rsidR="0039090B" w:rsidRPr="0039090B" w:rsidRDefault="0039090B" w:rsidP="001D7039">
            <w:pPr>
              <w:spacing w:after="0" w:line="240" w:lineRule="auto"/>
              <w:rPr>
                <w:ins w:id="295" w:author="Benjamin Zhu" w:date="2020-05-16T21:02:00Z"/>
                <w:rFonts w:ascii="Calibri" w:eastAsia="Times New Roman" w:hAnsi="Calibri" w:cs="Calibri"/>
                <w:color w:val="000000"/>
                <w:lang w:val="pt-BR"/>
                <w:rPrChange w:id="296" w:author="Benjamin Zhu" w:date="2020-05-16T21:03:00Z">
                  <w:rPr>
                    <w:ins w:id="297" w:author="Benjamin Zhu" w:date="2020-05-16T21:02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298" w:author="Benjamin Zhu" w:date="2020-05-16T21:02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  <w:rPrChange w:id="299" w:author="Benjamin Zhu" w:date="2020-05-16T21:03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 </w:t>
              </w:r>
            </w:ins>
          </w:p>
        </w:tc>
      </w:tr>
      <w:tr w:rsidR="0039090B" w:rsidRPr="0039090B" w14:paraId="626401D1" w14:textId="77777777" w:rsidTr="001D7039">
        <w:trPr>
          <w:trHeight w:val="300"/>
          <w:ins w:id="300" w:author="Benjamin Zhu" w:date="2020-05-16T21:02:00Z"/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78ECDC" w14:textId="77777777" w:rsidR="0039090B" w:rsidRPr="0039090B" w:rsidRDefault="0039090B" w:rsidP="001D7039">
            <w:pPr>
              <w:spacing w:after="0" w:line="240" w:lineRule="auto"/>
              <w:rPr>
                <w:ins w:id="301" w:author="Benjamin Zhu" w:date="2020-05-16T21:02:00Z"/>
                <w:rFonts w:ascii="Calibri" w:eastAsia="Times New Roman" w:hAnsi="Calibri" w:cs="Calibri"/>
                <w:color w:val="000000"/>
                <w:lang w:val="pt-BR"/>
                <w:rPrChange w:id="302" w:author="Benjamin Zhu" w:date="2020-05-16T21:03:00Z">
                  <w:rPr>
                    <w:ins w:id="303" w:author="Benjamin Zhu" w:date="2020-05-16T21:02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304" w:author="Benjamin Zhu" w:date="2020-05-16T21:02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  <w:rPrChange w:id="305" w:author="Benjamin Zhu" w:date="2020-05-16T21:03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Confiança nos partidos políticos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236620" w14:textId="77777777" w:rsidR="0039090B" w:rsidRPr="0039090B" w:rsidRDefault="0039090B" w:rsidP="001D7039">
            <w:pPr>
              <w:spacing w:after="0" w:line="240" w:lineRule="auto"/>
              <w:rPr>
                <w:ins w:id="306" w:author="Benjamin Zhu" w:date="2020-05-16T21:02:00Z"/>
                <w:rFonts w:ascii="Calibri" w:eastAsia="Times New Roman" w:hAnsi="Calibri" w:cs="Calibri"/>
                <w:color w:val="000000"/>
                <w:lang w:val="pt-BR"/>
                <w:rPrChange w:id="307" w:author="Benjamin Zhu" w:date="2020-05-16T21:03:00Z">
                  <w:rPr>
                    <w:ins w:id="308" w:author="Benjamin Zhu" w:date="2020-05-16T21:02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309" w:author="Benjamin Zhu" w:date="2020-05-16T21:02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  <w:rPrChange w:id="310" w:author="Benjamin Zhu" w:date="2020-05-16T21:03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0,78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11A7EE" w14:textId="77777777" w:rsidR="0039090B" w:rsidRPr="0039090B" w:rsidRDefault="0039090B" w:rsidP="001D7039">
            <w:pPr>
              <w:spacing w:after="0" w:line="240" w:lineRule="auto"/>
              <w:rPr>
                <w:ins w:id="311" w:author="Benjamin Zhu" w:date="2020-05-16T21:02:00Z"/>
                <w:rFonts w:ascii="Calibri" w:eastAsia="Times New Roman" w:hAnsi="Calibri" w:cs="Calibri"/>
                <w:color w:val="000000"/>
                <w:lang w:val="pt-BR"/>
                <w:rPrChange w:id="312" w:author="Benjamin Zhu" w:date="2020-05-16T21:03:00Z">
                  <w:rPr>
                    <w:ins w:id="313" w:author="Benjamin Zhu" w:date="2020-05-16T21:02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314" w:author="Benjamin Zhu" w:date="2020-05-16T21:02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  <w:rPrChange w:id="315" w:author="Benjamin Zhu" w:date="2020-05-16T21:03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 </w:t>
              </w:r>
            </w:ins>
          </w:p>
        </w:tc>
      </w:tr>
      <w:tr w:rsidR="0039090B" w:rsidRPr="0039090B" w14:paraId="53E83E94" w14:textId="77777777" w:rsidTr="001D7039">
        <w:trPr>
          <w:trHeight w:val="300"/>
          <w:ins w:id="316" w:author="Benjamin Zhu" w:date="2020-05-16T21:02:00Z"/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A69D26" w14:textId="77777777" w:rsidR="0039090B" w:rsidRPr="0039090B" w:rsidRDefault="0039090B" w:rsidP="001D7039">
            <w:pPr>
              <w:spacing w:after="0" w:line="240" w:lineRule="auto"/>
              <w:rPr>
                <w:ins w:id="317" w:author="Benjamin Zhu" w:date="2020-05-16T21:02:00Z"/>
                <w:rFonts w:ascii="Calibri" w:eastAsia="Times New Roman" w:hAnsi="Calibri" w:cs="Calibri"/>
                <w:color w:val="000000"/>
                <w:lang w:val="pt-BR"/>
              </w:rPr>
            </w:pPr>
            <w:ins w:id="318" w:author="Benjamin Zhu" w:date="2020-05-16T21:02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</w:rPr>
                <w:t>Confiança no Presidente da República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E775B2" w14:textId="77777777" w:rsidR="0039090B" w:rsidRPr="0039090B" w:rsidRDefault="0039090B" w:rsidP="001D7039">
            <w:pPr>
              <w:spacing w:after="0" w:line="240" w:lineRule="auto"/>
              <w:rPr>
                <w:ins w:id="319" w:author="Benjamin Zhu" w:date="2020-05-16T21:02:00Z"/>
                <w:rFonts w:ascii="Calibri" w:eastAsia="Times New Roman" w:hAnsi="Calibri" w:cs="Calibri"/>
                <w:color w:val="000000"/>
                <w:lang w:val="pt-BR"/>
                <w:rPrChange w:id="320" w:author="Benjamin Zhu" w:date="2020-05-16T21:03:00Z">
                  <w:rPr>
                    <w:ins w:id="321" w:author="Benjamin Zhu" w:date="2020-05-16T21:02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322" w:author="Benjamin Zhu" w:date="2020-05-16T21:02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  <w:rPrChange w:id="323" w:author="Benjamin Zhu" w:date="2020-05-16T21:03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0,66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9B2506" w14:textId="77777777" w:rsidR="0039090B" w:rsidRPr="0039090B" w:rsidRDefault="0039090B" w:rsidP="001D7039">
            <w:pPr>
              <w:spacing w:after="0" w:line="240" w:lineRule="auto"/>
              <w:rPr>
                <w:ins w:id="324" w:author="Benjamin Zhu" w:date="2020-05-16T21:02:00Z"/>
                <w:rFonts w:ascii="Calibri" w:eastAsia="Times New Roman" w:hAnsi="Calibri" w:cs="Calibri"/>
                <w:color w:val="000000"/>
                <w:lang w:val="pt-BR"/>
                <w:rPrChange w:id="325" w:author="Benjamin Zhu" w:date="2020-05-16T21:03:00Z">
                  <w:rPr>
                    <w:ins w:id="326" w:author="Benjamin Zhu" w:date="2020-05-16T21:02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327" w:author="Benjamin Zhu" w:date="2020-05-16T21:02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  <w:rPrChange w:id="328" w:author="Benjamin Zhu" w:date="2020-05-16T21:03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 </w:t>
              </w:r>
            </w:ins>
          </w:p>
        </w:tc>
      </w:tr>
      <w:tr w:rsidR="0039090B" w:rsidRPr="0039090B" w14:paraId="57759C91" w14:textId="77777777" w:rsidTr="001D7039">
        <w:trPr>
          <w:trHeight w:val="300"/>
          <w:ins w:id="329" w:author="Benjamin Zhu" w:date="2020-05-16T21:02:00Z"/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5A715" w14:textId="77777777" w:rsidR="0039090B" w:rsidRPr="0039090B" w:rsidRDefault="0039090B" w:rsidP="001D7039">
            <w:pPr>
              <w:spacing w:after="0" w:line="240" w:lineRule="auto"/>
              <w:rPr>
                <w:ins w:id="330" w:author="Benjamin Zhu" w:date="2020-05-16T21:02:00Z"/>
                <w:rFonts w:ascii="Calibri" w:eastAsia="Times New Roman" w:hAnsi="Calibri" w:cs="Calibri"/>
                <w:color w:val="000000"/>
                <w:lang w:val="pt-BR"/>
                <w:rPrChange w:id="331" w:author="Benjamin Zhu" w:date="2020-05-16T21:03:00Z">
                  <w:rPr>
                    <w:ins w:id="332" w:author="Benjamin Zhu" w:date="2020-05-16T21:02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333" w:author="Benjamin Zhu" w:date="2020-05-16T21:02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  <w:rPrChange w:id="334" w:author="Benjamin Zhu" w:date="2020-05-16T21:03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Confiança na Prefeitura Municipal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D79902" w14:textId="77777777" w:rsidR="0039090B" w:rsidRPr="0039090B" w:rsidRDefault="0039090B" w:rsidP="001D7039">
            <w:pPr>
              <w:spacing w:after="0" w:line="240" w:lineRule="auto"/>
              <w:rPr>
                <w:ins w:id="335" w:author="Benjamin Zhu" w:date="2020-05-16T21:02:00Z"/>
                <w:rFonts w:ascii="Calibri" w:eastAsia="Times New Roman" w:hAnsi="Calibri" w:cs="Calibri"/>
                <w:color w:val="000000"/>
                <w:lang w:val="pt-BR"/>
                <w:rPrChange w:id="336" w:author="Benjamin Zhu" w:date="2020-05-16T21:03:00Z">
                  <w:rPr>
                    <w:ins w:id="337" w:author="Benjamin Zhu" w:date="2020-05-16T21:02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338" w:author="Benjamin Zhu" w:date="2020-05-16T21:02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  <w:rPrChange w:id="339" w:author="Benjamin Zhu" w:date="2020-05-16T21:03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0,59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15CD66" w14:textId="77777777" w:rsidR="0039090B" w:rsidRPr="0039090B" w:rsidRDefault="0039090B" w:rsidP="001D7039">
            <w:pPr>
              <w:spacing w:after="0" w:line="240" w:lineRule="auto"/>
              <w:rPr>
                <w:ins w:id="340" w:author="Benjamin Zhu" w:date="2020-05-16T21:02:00Z"/>
                <w:rFonts w:ascii="Calibri" w:eastAsia="Times New Roman" w:hAnsi="Calibri" w:cs="Calibri"/>
                <w:color w:val="000000"/>
                <w:lang w:val="pt-BR"/>
                <w:rPrChange w:id="341" w:author="Benjamin Zhu" w:date="2020-05-16T21:03:00Z">
                  <w:rPr>
                    <w:ins w:id="342" w:author="Benjamin Zhu" w:date="2020-05-16T21:02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343" w:author="Benjamin Zhu" w:date="2020-05-16T21:02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  <w:rPrChange w:id="344" w:author="Benjamin Zhu" w:date="2020-05-16T21:03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 </w:t>
              </w:r>
            </w:ins>
          </w:p>
        </w:tc>
      </w:tr>
      <w:tr w:rsidR="0039090B" w:rsidRPr="0039090B" w14:paraId="7BD94A0C" w14:textId="77777777" w:rsidTr="001D7039">
        <w:trPr>
          <w:trHeight w:val="300"/>
          <w:ins w:id="345" w:author="Benjamin Zhu" w:date="2020-05-16T21:02:00Z"/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0450B3" w14:textId="77777777" w:rsidR="0039090B" w:rsidRPr="0039090B" w:rsidRDefault="0039090B" w:rsidP="001D7039">
            <w:pPr>
              <w:spacing w:after="0" w:line="240" w:lineRule="auto"/>
              <w:rPr>
                <w:ins w:id="346" w:author="Benjamin Zhu" w:date="2020-05-16T21:02:00Z"/>
                <w:rFonts w:ascii="Calibri" w:eastAsia="Times New Roman" w:hAnsi="Calibri" w:cs="Calibri"/>
                <w:color w:val="000000"/>
                <w:lang w:val="pt-BR"/>
                <w:rPrChange w:id="347" w:author="Benjamin Zhu" w:date="2020-05-16T21:03:00Z">
                  <w:rPr>
                    <w:ins w:id="348" w:author="Benjamin Zhu" w:date="2020-05-16T21:02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349" w:author="Benjamin Zhu" w:date="2020-05-16T21:02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  <w:rPrChange w:id="350" w:author="Benjamin Zhu" w:date="2020-05-16T21:03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Confiança nas eleições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98BDB0" w14:textId="77777777" w:rsidR="0039090B" w:rsidRPr="0039090B" w:rsidRDefault="0039090B" w:rsidP="001D7039">
            <w:pPr>
              <w:spacing w:after="0" w:line="240" w:lineRule="auto"/>
              <w:rPr>
                <w:ins w:id="351" w:author="Benjamin Zhu" w:date="2020-05-16T21:02:00Z"/>
                <w:rFonts w:ascii="Calibri" w:eastAsia="Times New Roman" w:hAnsi="Calibri" w:cs="Calibri"/>
                <w:color w:val="000000"/>
                <w:lang w:val="pt-BR"/>
                <w:rPrChange w:id="352" w:author="Benjamin Zhu" w:date="2020-05-16T21:03:00Z">
                  <w:rPr>
                    <w:ins w:id="353" w:author="Benjamin Zhu" w:date="2020-05-16T21:02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354" w:author="Benjamin Zhu" w:date="2020-05-16T21:02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  <w:rPrChange w:id="355" w:author="Benjamin Zhu" w:date="2020-05-16T21:03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0,66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B200E6" w14:textId="77777777" w:rsidR="0039090B" w:rsidRPr="0039090B" w:rsidRDefault="0039090B" w:rsidP="001D7039">
            <w:pPr>
              <w:spacing w:after="0" w:line="240" w:lineRule="auto"/>
              <w:rPr>
                <w:ins w:id="356" w:author="Benjamin Zhu" w:date="2020-05-16T21:02:00Z"/>
                <w:rFonts w:ascii="Calibri" w:eastAsia="Times New Roman" w:hAnsi="Calibri" w:cs="Calibri"/>
                <w:color w:val="000000"/>
                <w:lang w:val="pt-BR"/>
                <w:rPrChange w:id="357" w:author="Benjamin Zhu" w:date="2020-05-16T21:03:00Z">
                  <w:rPr>
                    <w:ins w:id="358" w:author="Benjamin Zhu" w:date="2020-05-16T21:02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359" w:author="Benjamin Zhu" w:date="2020-05-16T21:02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  <w:rPrChange w:id="360" w:author="Benjamin Zhu" w:date="2020-05-16T21:03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 </w:t>
              </w:r>
            </w:ins>
          </w:p>
        </w:tc>
      </w:tr>
      <w:tr w:rsidR="0039090B" w:rsidRPr="0039090B" w14:paraId="7A0CF2FE" w14:textId="77777777" w:rsidTr="001D7039">
        <w:trPr>
          <w:trHeight w:val="300"/>
          <w:ins w:id="361" w:author="Benjamin Zhu" w:date="2020-05-16T21:02:00Z"/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FAAE09" w14:textId="53CA9D53" w:rsidR="0039090B" w:rsidRPr="0039090B" w:rsidRDefault="0039090B" w:rsidP="001D7039">
            <w:pPr>
              <w:spacing w:after="0" w:line="240" w:lineRule="auto"/>
              <w:rPr>
                <w:ins w:id="362" w:author="Benjamin Zhu" w:date="2020-05-16T21:02:00Z"/>
                <w:rFonts w:ascii="Calibri" w:eastAsia="Times New Roman" w:hAnsi="Calibri" w:cs="Calibri"/>
                <w:color w:val="000000"/>
                <w:lang w:val="pt-BR"/>
                <w:rPrChange w:id="363" w:author="Benjamin Zhu" w:date="2020-05-16T21:03:00Z">
                  <w:rPr>
                    <w:ins w:id="364" w:author="Benjamin Zhu" w:date="2020-05-16T21:02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365" w:author="Benjamin Zhu" w:date="2020-05-16T21:04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</w:rPr>
                <w:t>Autoavaliação</w:t>
              </w:r>
            </w:ins>
            <w:ins w:id="366" w:author="Benjamin Zhu" w:date="2020-05-16T21:02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  <w:rPrChange w:id="367" w:author="Benjamin Zhu" w:date="2020-05-16T21:03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 xml:space="preserve"> de entendimento política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F37CE5" w14:textId="77777777" w:rsidR="0039090B" w:rsidRPr="0039090B" w:rsidRDefault="0039090B" w:rsidP="001D7039">
            <w:pPr>
              <w:spacing w:after="0" w:line="240" w:lineRule="auto"/>
              <w:rPr>
                <w:ins w:id="368" w:author="Benjamin Zhu" w:date="2020-05-16T21:02:00Z"/>
                <w:rFonts w:ascii="Calibri" w:eastAsia="Times New Roman" w:hAnsi="Calibri" w:cs="Calibri"/>
                <w:color w:val="000000"/>
                <w:lang w:val="pt-BR"/>
                <w:rPrChange w:id="369" w:author="Benjamin Zhu" w:date="2020-05-16T21:03:00Z">
                  <w:rPr>
                    <w:ins w:id="370" w:author="Benjamin Zhu" w:date="2020-05-16T21:02:00Z"/>
                    <w:rFonts w:ascii="Calibri" w:eastAsia="Times New Roman" w:hAnsi="Calibri" w:cs="Calibri"/>
                    <w:color w:val="000000"/>
                  </w:rPr>
                </w:rPrChange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0B06B4" w14:textId="77777777" w:rsidR="0039090B" w:rsidRPr="0039090B" w:rsidRDefault="0039090B" w:rsidP="001D7039">
            <w:pPr>
              <w:spacing w:after="0" w:line="240" w:lineRule="auto"/>
              <w:rPr>
                <w:ins w:id="371" w:author="Benjamin Zhu" w:date="2020-05-16T21:02:00Z"/>
                <w:rFonts w:ascii="Calibri" w:eastAsia="Times New Roman" w:hAnsi="Calibri" w:cs="Calibri"/>
                <w:color w:val="000000"/>
                <w:lang w:val="pt-BR"/>
                <w:rPrChange w:id="372" w:author="Benjamin Zhu" w:date="2020-05-16T21:03:00Z">
                  <w:rPr>
                    <w:ins w:id="373" w:author="Benjamin Zhu" w:date="2020-05-16T21:02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374" w:author="Benjamin Zhu" w:date="2020-05-16T21:02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  <w:rPrChange w:id="375" w:author="Benjamin Zhu" w:date="2020-05-16T21:03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0,59</w:t>
              </w:r>
            </w:ins>
          </w:p>
        </w:tc>
      </w:tr>
      <w:tr w:rsidR="0039090B" w:rsidRPr="0039090B" w14:paraId="535680FA" w14:textId="77777777" w:rsidTr="001D7039">
        <w:trPr>
          <w:trHeight w:val="300"/>
          <w:ins w:id="376" w:author="Benjamin Zhu" w:date="2020-05-16T21:02:00Z"/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D2EA2D" w14:textId="39E9B11B" w:rsidR="0039090B" w:rsidRPr="0039090B" w:rsidRDefault="00C77D4A" w:rsidP="001D7039">
            <w:pPr>
              <w:spacing w:after="0" w:line="240" w:lineRule="auto"/>
              <w:rPr>
                <w:ins w:id="377" w:author="Benjamin Zhu" w:date="2020-05-16T21:02:00Z"/>
                <w:rFonts w:ascii="Calibri" w:eastAsia="Times New Roman" w:hAnsi="Calibri" w:cs="Calibri"/>
                <w:color w:val="000000"/>
                <w:lang w:val="pt-BR"/>
                <w:rPrChange w:id="378" w:author="Benjamin Zhu" w:date="2020-05-16T21:03:00Z">
                  <w:rPr>
                    <w:ins w:id="379" w:author="Benjamin Zhu" w:date="2020-05-16T21:02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380" w:author="Benjamin Zhu" w:date="2020-05-16T22:25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</w:rPr>
                <w:t>Autoavaliação</w:t>
              </w:r>
            </w:ins>
            <w:ins w:id="381" w:author="Benjamin Zhu" w:date="2020-05-16T21:02:00Z">
              <w:r w:rsidR="0039090B" w:rsidRPr="0039090B">
                <w:rPr>
                  <w:rFonts w:ascii="Calibri" w:eastAsia="Times New Roman" w:hAnsi="Calibri" w:cs="Calibri"/>
                  <w:color w:val="000000"/>
                  <w:lang w:val="pt-BR"/>
                  <w:rPrChange w:id="382" w:author="Benjamin Zhu" w:date="2020-05-16T21:03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 xml:space="preserve"> de interesse política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6EB828" w14:textId="77777777" w:rsidR="0039090B" w:rsidRPr="0039090B" w:rsidRDefault="0039090B" w:rsidP="001D7039">
            <w:pPr>
              <w:spacing w:after="0" w:line="240" w:lineRule="auto"/>
              <w:rPr>
                <w:ins w:id="383" w:author="Benjamin Zhu" w:date="2020-05-16T21:02:00Z"/>
                <w:rFonts w:ascii="Calibri" w:eastAsia="Times New Roman" w:hAnsi="Calibri" w:cs="Calibri"/>
                <w:color w:val="000000"/>
                <w:lang w:val="pt-BR"/>
                <w:rPrChange w:id="384" w:author="Benjamin Zhu" w:date="2020-05-16T21:03:00Z">
                  <w:rPr>
                    <w:ins w:id="385" w:author="Benjamin Zhu" w:date="2020-05-16T21:02:00Z"/>
                    <w:rFonts w:ascii="Calibri" w:eastAsia="Times New Roman" w:hAnsi="Calibri" w:cs="Calibri"/>
                    <w:color w:val="000000"/>
                  </w:rPr>
                </w:rPrChange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9BC161" w14:textId="77777777" w:rsidR="0039090B" w:rsidRPr="0039090B" w:rsidRDefault="0039090B" w:rsidP="001D7039">
            <w:pPr>
              <w:spacing w:after="0" w:line="240" w:lineRule="auto"/>
              <w:rPr>
                <w:ins w:id="386" w:author="Benjamin Zhu" w:date="2020-05-16T21:02:00Z"/>
                <w:rFonts w:ascii="Calibri" w:eastAsia="Times New Roman" w:hAnsi="Calibri" w:cs="Calibri"/>
                <w:color w:val="000000"/>
                <w:lang w:val="pt-BR"/>
                <w:rPrChange w:id="387" w:author="Benjamin Zhu" w:date="2020-05-16T21:03:00Z">
                  <w:rPr>
                    <w:ins w:id="388" w:author="Benjamin Zhu" w:date="2020-05-16T21:02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389" w:author="Benjamin Zhu" w:date="2020-05-16T21:02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  <w:rPrChange w:id="390" w:author="Benjamin Zhu" w:date="2020-05-16T21:03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0,71</w:t>
              </w:r>
            </w:ins>
          </w:p>
        </w:tc>
      </w:tr>
      <w:tr w:rsidR="0039090B" w:rsidRPr="0039090B" w14:paraId="33850374" w14:textId="77777777" w:rsidTr="001D7039">
        <w:trPr>
          <w:trHeight w:val="300"/>
          <w:ins w:id="391" w:author="Benjamin Zhu" w:date="2020-05-16T21:02:00Z"/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9ECF63" w14:textId="77777777" w:rsidR="0039090B" w:rsidRPr="0039090B" w:rsidRDefault="0039090B" w:rsidP="001D7039">
            <w:pPr>
              <w:spacing w:after="0" w:line="240" w:lineRule="auto"/>
              <w:rPr>
                <w:ins w:id="392" w:author="Benjamin Zhu" w:date="2020-05-16T21:02:00Z"/>
                <w:rFonts w:ascii="Calibri" w:eastAsia="Times New Roman" w:hAnsi="Calibri" w:cs="Calibri"/>
                <w:color w:val="000000"/>
                <w:lang w:val="pt-BR"/>
              </w:rPr>
            </w:pPr>
            <w:ins w:id="393" w:author="Benjamin Zhu" w:date="2020-05-16T21:02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</w:rPr>
                <w:t>Avaliação do entrevistador sobre conhecimento político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86D744" w14:textId="77777777" w:rsidR="0039090B" w:rsidRPr="0039090B" w:rsidRDefault="0039090B" w:rsidP="001D7039">
            <w:pPr>
              <w:spacing w:after="0" w:line="240" w:lineRule="auto"/>
              <w:rPr>
                <w:ins w:id="394" w:author="Benjamin Zhu" w:date="2020-05-16T21:02:00Z"/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FD1E6D" w14:textId="77777777" w:rsidR="0039090B" w:rsidRPr="0039090B" w:rsidRDefault="0039090B" w:rsidP="001D7039">
            <w:pPr>
              <w:spacing w:after="0" w:line="240" w:lineRule="auto"/>
              <w:rPr>
                <w:ins w:id="395" w:author="Benjamin Zhu" w:date="2020-05-16T21:02:00Z"/>
                <w:rFonts w:ascii="Calibri" w:eastAsia="Times New Roman" w:hAnsi="Calibri" w:cs="Calibri"/>
                <w:color w:val="000000"/>
                <w:lang w:val="pt-BR"/>
                <w:rPrChange w:id="396" w:author="Benjamin Zhu" w:date="2020-05-16T21:03:00Z">
                  <w:rPr>
                    <w:ins w:id="397" w:author="Benjamin Zhu" w:date="2020-05-16T21:02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398" w:author="Benjamin Zhu" w:date="2020-05-16T21:02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  <w:rPrChange w:id="399" w:author="Benjamin Zhu" w:date="2020-05-16T21:03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0,44</w:t>
              </w:r>
            </w:ins>
          </w:p>
        </w:tc>
      </w:tr>
      <w:tr w:rsidR="0039090B" w:rsidRPr="0039090B" w14:paraId="6AD0F693" w14:textId="77777777" w:rsidTr="001D7039">
        <w:trPr>
          <w:trHeight w:val="300"/>
          <w:ins w:id="400" w:author="Benjamin Zhu" w:date="2020-05-16T21:02:00Z"/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E25A67" w14:textId="77777777" w:rsidR="0039090B" w:rsidRPr="0039090B" w:rsidRDefault="0039090B" w:rsidP="001D7039">
            <w:pPr>
              <w:spacing w:after="0" w:line="240" w:lineRule="auto"/>
              <w:rPr>
                <w:ins w:id="401" w:author="Benjamin Zhu" w:date="2020-05-16T21:02:00Z"/>
                <w:rFonts w:ascii="Calibri" w:eastAsia="Times New Roman" w:hAnsi="Calibri" w:cs="Calibri"/>
                <w:color w:val="000000"/>
                <w:lang w:val="pt-BR"/>
                <w:rPrChange w:id="402" w:author="Benjamin Zhu" w:date="2020-05-16T21:03:00Z">
                  <w:rPr>
                    <w:ins w:id="403" w:author="Benjamin Zhu" w:date="2020-05-16T21:02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404" w:author="Benjamin Zhu" w:date="2020-05-16T21:02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  <w:rPrChange w:id="405" w:author="Benjamin Zhu" w:date="2020-05-16T21:03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lastRenderedPageBreak/>
                <w:t>% variação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2CC0D" w14:textId="77777777" w:rsidR="0039090B" w:rsidRPr="0039090B" w:rsidRDefault="0039090B" w:rsidP="001D7039">
            <w:pPr>
              <w:spacing w:after="0" w:line="240" w:lineRule="auto"/>
              <w:rPr>
                <w:ins w:id="406" w:author="Benjamin Zhu" w:date="2020-05-16T21:02:00Z"/>
                <w:rFonts w:ascii="Calibri" w:eastAsia="Times New Roman" w:hAnsi="Calibri" w:cs="Calibri"/>
                <w:color w:val="000000"/>
                <w:lang w:val="pt-BR"/>
                <w:rPrChange w:id="407" w:author="Benjamin Zhu" w:date="2020-05-16T21:03:00Z">
                  <w:rPr>
                    <w:ins w:id="408" w:author="Benjamin Zhu" w:date="2020-05-16T21:02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409" w:author="Benjamin Zhu" w:date="2020-05-16T21:02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  <w:rPrChange w:id="410" w:author="Benjamin Zhu" w:date="2020-05-16T21:03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0,45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4AF620" w14:textId="77777777" w:rsidR="0039090B" w:rsidRPr="0039090B" w:rsidRDefault="0039090B" w:rsidP="001D7039">
            <w:pPr>
              <w:spacing w:after="0" w:line="240" w:lineRule="auto"/>
              <w:rPr>
                <w:ins w:id="411" w:author="Benjamin Zhu" w:date="2020-05-16T21:02:00Z"/>
                <w:rFonts w:ascii="Calibri" w:eastAsia="Times New Roman" w:hAnsi="Calibri" w:cs="Calibri"/>
                <w:color w:val="000000"/>
                <w:lang w:val="pt-BR"/>
                <w:rPrChange w:id="412" w:author="Benjamin Zhu" w:date="2020-05-16T21:03:00Z">
                  <w:rPr>
                    <w:ins w:id="413" w:author="Benjamin Zhu" w:date="2020-05-16T21:02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414" w:author="Benjamin Zhu" w:date="2020-05-16T21:02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  <w:rPrChange w:id="415" w:author="Benjamin Zhu" w:date="2020-05-16T21:03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0,35</w:t>
              </w:r>
            </w:ins>
          </w:p>
        </w:tc>
      </w:tr>
      <w:tr w:rsidR="0039090B" w:rsidRPr="0039090B" w14:paraId="283C0409" w14:textId="77777777" w:rsidTr="001D7039">
        <w:trPr>
          <w:trHeight w:val="300"/>
          <w:ins w:id="416" w:author="Benjamin Zhu" w:date="2020-05-16T21:02:00Z"/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905425" w14:textId="77777777" w:rsidR="0039090B" w:rsidRPr="0039090B" w:rsidRDefault="0039090B" w:rsidP="001D7039">
            <w:pPr>
              <w:spacing w:after="0" w:line="240" w:lineRule="auto"/>
              <w:rPr>
                <w:ins w:id="417" w:author="Benjamin Zhu" w:date="2020-05-16T21:02:00Z"/>
                <w:rFonts w:ascii="Calibri" w:eastAsia="Times New Roman" w:hAnsi="Calibri" w:cs="Calibri"/>
                <w:color w:val="000000"/>
                <w:lang w:val="pt-BR"/>
                <w:rPrChange w:id="418" w:author="Benjamin Zhu" w:date="2020-05-16T21:03:00Z">
                  <w:rPr>
                    <w:ins w:id="419" w:author="Benjamin Zhu" w:date="2020-05-16T21:02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420" w:author="Benjamin Zhu" w:date="2020-05-16T21:02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  <w:rPrChange w:id="421" w:author="Benjamin Zhu" w:date="2020-05-16T21:03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Alfa de Crombach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F8FB43" w14:textId="77777777" w:rsidR="0039090B" w:rsidRPr="0039090B" w:rsidRDefault="0039090B" w:rsidP="001D7039">
            <w:pPr>
              <w:spacing w:after="0" w:line="240" w:lineRule="auto"/>
              <w:rPr>
                <w:ins w:id="422" w:author="Benjamin Zhu" w:date="2020-05-16T21:02:00Z"/>
                <w:rFonts w:ascii="Calibri" w:eastAsia="Times New Roman" w:hAnsi="Calibri" w:cs="Calibri"/>
                <w:color w:val="000000"/>
                <w:lang w:val="pt-BR"/>
                <w:rPrChange w:id="423" w:author="Benjamin Zhu" w:date="2020-05-16T21:03:00Z">
                  <w:rPr>
                    <w:ins w:id="424" w:author="Benjamin Zhu" w:date="2020-05-16T21:02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425" w:author="Benjamin Zhu" w:date="2020-05-16T21:02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  <w:rPrChange w:id="426" w:author="Benjamin Zhu" w:date="2020-05-16T21:03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0,8676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CC21DD" w14:textId="77777777" w:rsidR="0039090B" w:rsidRPr="0039090B" w:rsidRDefault="0039090B" w:rsidP="001D7039">
            <w:pPr>
              <w:spacing w:after="0" w:line="240" w:lineRule="auto"/>
              <w:rPr>
                <w:ins w:id="427" w:author="Benjamin Zhu" w:date="2020-05-16T21:02:00Z"/>
                <w:rFonts w:ascii="Calibri" w:eastAsia="Times New Roman" w:hAnsi="Calibri" w:cs="Calibri"/>
                <w:color w:val="000000"/>
                <w:lang w:val="pt-BR"/>
                <w:rPrChange w:id="428" w:author="Benjamin Zhu" w:date="2020-05-16T21:03:00Z">
                  <w:rPr>
                    <w:ins w:id="429" w:author="Benjamin Zhu" w:date="2020-05-16T21:02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430" w:author="Benjamin Zhu" w:date="2020-05-16T21:02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  <w:rPrChange w:id="431" w:author="Benjamin Zhu" w:date="2020-05-16T21:03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0,5524</w:t>
              </w:r>
            </w:ins>
          </w:p>
        </w:tc>
      </w:tr>
      <w:tr w:rsidR="0039090B" w:rsidRPr="0039090B" w14:paraId="7A8758BB" w14:textId="77777777" w:rsidTr="001D7039">
        <w:trPr>
          <w:trHeight w:val="315"/>
          <w:ins w:id="432" w:author="Benjamin Zhu" w:date="2020-05-16T21:02:00Z"/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73A4B7" w14:textId="77777777" w:rsidR="0039090B" w:rsidRPr="0039090B" w:rsidRDefault="0039090B" w:rsidP="001D7039">
            <w:pPr>
              <w:spacing w:after="0" w:line="240" w:lineRule="auto"/>
              <w:rPr>
                <w:ins w:id="433" w:author="Benjamin Zhu" w:date="2020-05-16T21:02:00Z"/>
                <w:rFonts w:ascii="Calibri" w:eastAsia="Times New Roman" w:hAnsi="Calibri" w:cs="Calibri"/>
                <w:color w:val="000000"/>
                <w:lang w:val="pt-BR"/>
                <w:rPrChange w:id="434" w:author="Benjamin Zhu" w:date="2020-05-16T21:03:00Z">
                  <w:rPr>
                    <w:ins w:id="435" w:author="Benjamin Zhu" w:date="2020-05-16T21:02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436" w:author="Benjamin Zhu" w:date="2020-05-16T21:02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  <w:rPrChange w:id="437" w:author="Benjamin Zhu" w:date="2020-05-16T21:03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KMO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2B2FB" w14:textId="77777777" w:rsidR="0039090B" w:rsidRPr="0039090B" w:rsidRDefault="0039090B" w:rsidP="001D7039">
            <w:pPr>
              <w:spacing w:after="0" w:line="240" w:lineRule="auto"/>
              <w:rPr>
                <w:ins w:id="438" w:author="Benjamin Zhu" w:date="2020-05-16T21:02:00Z"/>
                <w:rFonts w:ascii="Calibri" w:eastAsia="Times New Roman" w:hAnsi="Calibri" w:cs="Calibri"/>
                <w:color w:val="000000"/>
                <w:lang w:val="pt-BR"/>
                <w:rPrChange w:id="439" w:author="Benjamin Zhu" w:date="2020-05-16T21:03:00Z">
                  <w:rPr>
                    <w:ins w:id="440" w:author="Benjamin Zhu" w:date="2020-05-16T21:02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441" w:author="Benjamin Zhu" w:date="2020-05-16T21:02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  <w:rPrChange w:id="442" w:author="Benjamin Zhu" w:date="2020-05-16T21:03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0,931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19315B" w14:textId="77777777" w:rsidR="0039090B" w:rsidRPr="0039090B" w:rsidRDefault="0039090B" w:rsidP="001D7039">
            <w:pPr>
              <w:spacing w:after="0" w:line="240" w:lineRule="auto"/>
              <w:rPr>
                <w:ins w:id="443" w:author="Benjamin Zhu" w:date="2020-05-16T21:02:00Z"/>
                <w:rFonts w:ascii="Calibri" w:eastAsia="Times New Roman" w:hAnsi="Calibri" w:cs="Calibri"/>
                <w:color w:val="000000"/>
                <w:lang w:val="pt-BR"/>
                <w:rPrChange w:id="444" w:author="Benjamin Zhu" w:date="2020-05-16T21:03:00Z">
                  <w:rPr>
                    <w:ins w:id="445" w:author="Benjamin Zhu" w:date="2020-05-16T21:02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446" w:author="Benjamin Zhu" w:date="2020-05-16T21:02:00Z">
              <w:r w:rsidRPr="0039090B">
                <w:rPr>
                  <w:rFonts w:ascii="Calibri" w:eastAsia="Times New Roman" w:hAnsi="Calibri" w:cs="Calibri"/>
                  <w:color w:val="000000"/>
                  <w:lang w:val="pt-BR"/>
                  <w:rPrChange w:id="447" w:author="Benjamin Zhu" w:date="2020-05-16T21:03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0,609</w:t>
              </w:r>
            </w:ins>
          </w:p>
        </w:tc>
      </w:tr>
    </w:tbl>
    <w:p w14:paraId="2D2538AB" w14:textId="77777777" w:rsidR="0039090B" w:rsidRPr="0039090B" w:rsidRDefault="0039090B">
      <w:pPr>
        <w:rPr>
          <w:lang w:val="pt-BR"/>
        </w:rPr>
      </w:pPr>
    </w:p>
    <w:p w14:paraId="003AD0AD" w14:textId="238044A3" w:rsidR="007D70DD" w:rsidRPr="0039090B" w:rsidRDefault="007A60BB">
      <w:pPr>
        <w:rPr>
          <w:lang w:val="pt-BR"/>
        </w:rPr>
      </w:pPr>
      <w:r w:rsidRPr="0039090B">
        <w:rPr>
          <w:lang w:val="pt-BR"/>
        </w:rPr>
        <w:tab/>
      </w:r>
      <w:ins w:id="448" w:author="Ednaldo Ribeiro" w:date="2020-05-14T09:04:00Z">
        <w:r w:rsidR="00914535" w:rsidRPr="0039090B">
          <w:rPr>
            <w:lang w:val="pt-BR"/>
          </w:rPr>
          <w:t xml:space="preserve">Os dois índices foram na sequência </w:t>
        </w:r>
      </w:ins>
      <w:commentRangeStart w:id="449"/>
      <w:del w:id="450" w:author="Ednaldo Ribeiro" w:date="2020-05-14T09:04:00Z">
        <w:r w:rsidRPr="0039090B" w:rsidDel="00914535">
          <w:rPr>
            <w:lang w:val="pt-BR"/>
          </w:rPr>
          <w:delText xml:space="preserve">Depois da criação dos índices, </w:delText>
        </w:r>
      </w:del>
      <w:del w:id="451" w:author="Ednaldo Ribeiro" w:date="2020-05-14T09:03:00Z">
        <w:r w:rsidRPr="0039090B" w:rsidDel="00914535">
          <w:rPr>
            <w:lang w:val="pt-BR"/>
          </w:rPr>
          <w:delText xml:space="preserve">nós </w:delText>
        </w:r>
      </w:del>
      <w:r w:rsidRPr="0039090B">
        <w:rPr>
          <w:lang w:val="pt-BR"/>
        </w:rPr>
        <w:t xml:space="preserve">padronizamos </w:t>
      </w:r>
      <w:ins w:id="452" w:author="Ednaldo Ribeiro" w:date="2020-05-14T09:04:00Z">
        <w:r w:rsidR="00914535" w:rsidRPr="0039090B">
          <w:rPr>
            <w:lang w:val="pt-BR"/>
          </w:rPr>
          <w:t xml:space="preserve">para escala de </w:t>
        </w:r>
      </w:ins>
      <w:del w:id="453" w:author="Ednaldo Ribeiro" w:date="2020-05-14T09:04:00Z">
        <w:r w:rsidRPr="0039090B" w:rsidDel="00914535">
          <w:rPr>
            <w:lang w:val="pt-BR"/>
          </w:rPr>
          <w:delText xml:space="preserve">eles a uma escala entre </w:delText>
        </w:r>
      </w:del>
      <w:r w:rsidRPr="0039090B">
        <w:rPr>
          <w:lang w:val="pt-BR"/>
        </w:rPr>
        <w:t>0 e 1</w:t>
      </w:r>
      <w:r w:rsidR="00FE1162" w:rsidRPr="0039090B">
        <w:rPr>
          <w:lang w:val="pt-BR"/>
        </w:rPr>
        <w:t xml:space="preserve"> e usa</w:t>
      </w:r>
      <w:ins w:id="454" w:author="Ednaldo Ribeiro" w:date="2020-05-14T09:04:00Z">
        <w:r w:rsidR="00914535" w:rsidRPr="0039090B">
          <w:rPr>
            <w:lang w:val="pt-BR"/>
          </w:rPr>
          <w:t>dos</w:t>
        </w:r>
      </w:ins>
      <w:del w:id="455" w:author="Ednaldo Ribeiro" w:date="2020-05-14T09:04:00Z">
        <w:r w:rsidR="00FE1162" w:rsidRPr="0039090B" w:rsidDel="00914535">
          <w:rPr>
            <w:lang w:val="pt-BR"/>
          </w:rPr>
          <w:delText>mos eles para</w:delText>
        </w:r>
      </w:del>
      <w:r w:rsidR="00FE1162" w:rsidRPr="0039090B">
        <w:rPr>
          <w:lang w:val="pt-BR"/>
        </w:rPr>
        <w:t xml:space="preserve"> </w:t>
      </w:r>
      <w:ins w:id="456" w:author="Ednaldo Ribeiro" w:date="2020-05-14T09:04:00Z">
        <w:r w:rsidR="00914535" w:rsidRPr="0039090B">
          <w:rPr>
            <w:lang w:val="pt-BR"/>
          </w:rPr>
          <w:t>como variáveis dependentes e</w:t>
        </w:r>
      </w:ins>
      <w:ins w:id="457" w:author="Ednaldo Ribeiro" w:date="2020-05-14T09:05:00Z">
        <w:r w:rsidR="00914535" w:rsidRPr="0039090B">
          <w:rPr>
            <w:lang w:val="pt-BR"/>
          </w:rPr>
          <w:t xml:space="preserve">m </w:t>
        </w:r>
      </w:ins>
      <w:del w:id="458" w:author="Ednaldo Ribeiro" w:date="2020-05-14T09:05:00Z">
        <w:r w:rsidR="00FE1162" w:rsidRPr="0039090B" w:rsidDel="00914535">
          <w:rPr>
            <w:lang w:val="pt-BR"/>
          </w:rPr>
          <w:delText xml:space="preserve">construir </w:delText>
        </w:r>
      </w:del>
      <w:r w:rsidR="00FE1162" w:rsidRPr="0039090B">
        <w:rPr>
          <w:lang w:val="pt-BR"/>
        </w:rPr>
        <w:t>modelos de regressão</w:t>
      </w:r>
      <w:r w:rsidR="002B0CA4" w:rsidRPr="0039090B">
        <w:rPr>
          <w:lang w:val="pt-BR"/>
        </w:rPr>
        <w:t xml:space="preserve"> </w:t>
      </w:r>
      <w:ins w:id="459" w:author="Ednaldo Ribeiro" w:date="2020-05-14T09:05:00Z">
        <w:r w:rsidR="00914535" w:rsidRPr="0039090B">
          <w:rPr>
            <w:lang w:val="pt-BR"/>
          </w:rPr>
          <w:t xml:space="preserve">que tem no </w:t>
        </w:r>
      </w:ins>
      <w:del w:id="460" w:author="Ednaldo Ribeiro" w:date="2020-05-14T09:05:00Z">
        <w:r w:rsidR="002B0CA4" w:rsidRPr="0039090B" w:rsidDel="00914535">
          <w:rPr>
            <w:lang w:val="pt-BR"/>
          </w:rPr>
          <w:delText xml:space="preserve">enfocando com o efeito de </w:delText>
        </w:r>
      </w:del>
      <w:r w:rsidR="002B0CA4" w:rsidRPr="0039090B">
        <w:rPr>
          <w:lang w:val="pt-BR"/>
        </w:rPr>
        <w:t xml:space="preserve">grupo étnico </w:t>
      </w:r>
      <w:ins w:id="461" w:author="Ednaldo Ribeiro" w:date="2020-05-14T09:05:00Z">
        <w:r w:rsidR="00914535" w:rsidRPr="0039090B">
          <w:rPr>
            <w:lang w:val="pt-BR"/>
          </w:rPr>
          <w:t xml:space="preserve">seus principais preditores. Os efeitos dessa medida demográfica são </w:t>
        </w:r>
      </w:ins>
      <w:del w:id="462" w:author="Ednaldo Ribeiro" w:date="2020-05-14T09:05:00Z">
        <w:r w:rsidR="002B0CA4" w:rsidRPr="0039090B" w:rsidDel="00914535">
          <w:rPr>
            <w:lang w:val="pt-BR"/>
          </w:rPr>
          <w:delText>e</w:delText>
        </w:r>
        <w:r w:rsidR="00FE1162" w:rsidRPr="0039090B" w:rsidDel="00914535">
          <w:rPr>
            <w:lang w:val="pt-BR"/>
          </w:rPr>
          <w:delText xml:space="preserve"> </w:delText>
        </w:r>
      </w:del>
      <w:r w:rsidR="00FE1162" w:rsidRPr="0039090B">
        <w:rPr>
          <w:lang w:val="pt-BR"/>
        </w:rPr>
        <w:t>controla</w:t>
      </w:r>
      <w:del w:id="463" w:author="Ednaldo Ribeiro" w:date="2020-05-14T09:05:00Z">
        <w:r w:rsidR="00FE1162" w:rsidRPr="0039090B" w:rsidDel="00914535">
          <w:rPr>
            <w:lang w:val="pt-BR"/>
          </w:rPr>
          <w:delText>n</w:delText>
        </w:r>
      </w:del>
      <w:r w:rsidR="00FE1162" w:rsidRPr="0039090B">
        <w:rPr>
          <w:lang w:val="pt-BR"/>
        </w:rPr>
        <w:t>do</w:t>
      </w:r>
      <w:ins w:id="464" w:author="Ednaldo Ribeiro" w:date="2020-05-14T09:05:00Z">
        <w:r w:rsidR="00914535" w:rsidRPr="0039090B">
          <w:rPr>
            <w:lang w:val="pt-BR"/>
          </w:rPr>
          <w:t>s</w:t>
        </w:r>
      </w:ins>
      <w:r w:rsidR="00FE1162" w:rsidRPr="0039090B">
        <w:rPr>
          <w:lang w:val="pt-BR"/>
        </w:rPr>
        <w:t xml:space="preserve"> por </w:t>
      </w:r>
      <w:commentRangeEnd w:id="449"/>
      <w:r w:rsidR="002B1EA0" w:rsidRPr="0039090B">
        <w:rPr>
          <w:rStyle w:val="CommentReference"/>
          <w:lang w:val="pt-BR"/>
          <w:rPrChange w:id="465" w:author="Benjamin Zhu" w:date="2020-05-16T21:03:00Z">
            <w:rPr>
              <w:rStyle w:val="CommentReference"/>
            </w:rPr>
          </w:rPrChange>
        </w:rPr>
        <w:commentReference w:id="449"/>
      </w:r>
      <w:r w:rsidR="002A76E2" w:rsidRPr="0039090B">
        <w:rPr>
          <w:lang w:val="pt-BR"/>
        </w:rPr>
        <w:t>educação, renda familiar, sexo, idade e ano da pesquisa</w:t>
      </w:r>
      <w:r w:rsidR="00FE1162" w:rsidRPr="0039090B">
        <w:rPr>
          <w:lang w:val="pt-BR"/>
        </w:rPr>
        <w:t xml:space="preserve">. </w:t>
      </w:r>
      <w:ins w:id="466" w:author="Ednaldo Ribeiro" w:date="2020-05-14T09:08:00Z">
        <w:r w:rsidR="000D206E" w:rsidRPr="0039090B">
          <w:rPr>
            <w:lang w:val="pt-BR"/>
          </w:rPr>
          <w:t xml:space="preserve">Dada a centralidade do controle educacional </w:t>
        </w:r>
      </w:ins>
      <w:ins w:id="467" w:author="Ednaldo Ribeiro" w:date="2020-05-14T09:09:00Z">
        <w:r w:rsidR="000D206E" w:rsidRPr="0039090B">
          <w:rPr>
            <w:lang w:val="pt-BR"/>
          </w:rPr>
          <w:t xml:space="preserve">sobre diferentes dimensões da cultura política, </w:t>
        </w:r>
      </w:ins>
      <w:del w:id="468" w:author="Ednaldo Ribeiro" w:date="2020-05-14T09:09:00Z">
        <w:r w:rsidR="007E427F" w:rsidRPr="0039090B" w:rsidDel="000D206E">
          <w:rPr>
            <w:lang w:val="pt-BR"/>
          </w:rPr>
          <w:delText xml:space="preserve">Nós </w:delText>
        </w:r>
      </w:del>
      <w:r w:rsidR="007E427F" w:rsidRPr="0039090B">
        <w:rPr>
          <w:lang w:val="pt-BR"/>
        </w:rPr>
        <w:t xml:space="preserve">também </w:t>
      </w:r>
      <w:ins w:id="469" w:author="Ednaldo Ribeiro" w:date="2020-05-14T09:09:00Z">
        <w:r w:rsidR="000D206E" w:rsidRPr="0039090B">
          <w:rPr>
            <w:lang w:val="pt-BR"/>
          </w:rPr>
          <w:t xml:space="preserve">propormos </w:t>
        </w:r>
      </w:ins>
      <w:del w:id="470" w:author="Ednaldo Ribeiro" w:date="2020-05-14T09:09:00Z">
        <w:r w:rsidR="007E427F" w:rsidRPr="0039090B" w:rsidDel="000D206E">
          <w:rPr>
            <w:lang w:val="pt-BR"/>
          </w:rPr>
          <w:delText>fizemos</w:delText>
        </w:r>
        <w:r w:rsidR="002B0CA4" w:rsidRPr="0039090B" w:rsidDel="000D206E">
          <w:rPr>
            <w:lang w:val="pt-BR"/>
          </w:rPr>
          <w:delText xml:space="preserve"> </w:delText>
        </w:r>
      </w:del>
      <w:r w:rsidR="002B0CA4" w:rsidRPr="0039090B">
        <w:rPr>
          <w:lang w:val="pt-BR"/>
        </w:rPr>
        <w:t xml:space="preserve">interações entre grupo étnico e educação. </w:t>
      </w:r>
      <w:r w:rsidR="00332D98" w:rsidRPr="0039090B">
        <w:rPr>
          <w:lang w:val="pt-BR"/>
        </w:rPr>
        <w:t>A</w:t>
      </w:r>
      <w:r w:rsidR="007D70DD" w:rsidRPr="0039090B">
        <w:rPr>
          <w:lang w:val="pt-BR"/>
        </w:rPr>
        <w:t>s</w:t>
      </w:r>
      <w:r w:rsidR="00332D98" w:rsidRPr="0039090B">
        <w:rPr>
          <w:lang w:val="pt-BR"/>
        </w:rPr>
        <w:t xml:space="preserve"> equaç</w:t>
      </w:r>
      <w:r w:rsidR="007D70DD" w:rsidRPr="0039090B">
        <w:rPr>
          <w:lang w:val="pt-BR"/>
        </w:rPr>
        <w:t>ões</w:t>
      </w:r>
      <w:r w:rsidR="00332D98" w:rsidRPr="0039090B">
        <w:rPr>
          <w:lang w:val="pt-BR"/>
        </w:rPr>
        <w:t xml:space="preserve"> do modelo estimado </w:t>
      </w:r>
      <w:r w:rsidR="007D70DD" w:rsidRPr="0039090B">
        <w:rPr>
          <w:lang w:val="pt-BR"/>
        </w:rPr>
        <w:t>são</w:t>
      </w:r>
      <w:r w:rsidR="00332D98" w:rsidRPr="0039090B">
        <w:rPr>
          <w:lang w:val="pt-BR"/>
        </w:rPr>
        <w:t>:</w:t>
      </w:r>
    </w:p>
    <w:p w14:paraId="6B641C51" w14:textId="63E15603" w:rsidR="007D70DD" w:rsidRPr="0039090B" w:rsidRDefault="00877E68" w:rsidP="007D70DD">
      <w:pPr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  <w:rPrChange w:id="471" w:author="Benjamin Zhu" w:date="2020-05-16T21:03:00Z">
                    <w:rPr>
                      <w:rFonts w:ascii="Cambria Math" w:hAnsi="Cambria Math"/>
                      <w:lang w:val="pt-BR"/>
                    </w:rPr>
                  </w:rPrChange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  <w:rPrChange w:id="472" w:author="Benjamin Zhu" w:date="2020-05-16T21:03:00Z">
                    <w:rPr>
                      <w:rFonts w:ascii="Cambria Math" w:hAnsi="Cambria Math"/>
                      <w:lang w:val="pt-BR"/>
                    </w:rPr>
                  </w:rPrChange>
                </w:rPr>
                <m:t>i</m:t>
              </m:r>
            </m:sub>
          </m:sSub>
          <m:r>
            <w:rPr>
              <w:rFonts w:ascii="Cambria Math" w:hAnsi="Cambria Math"/>
              <w:lang w:val="pt-BR"/>
              <w:rPrChange w:id="473" w:author="Benjamin Zhu" w:date="2020-05-16T21:03:00Z">
                <w:rPr>
                  <w:rFonts w:ascii="Cambria Math" w:hAnsi="Cambria Math"/>
                  <w:lang w:val="pt-BR"/>
                </w:rPr>
              </w:rPrChange>
            </w:rPr>
            <m:t>=FormaçãoSuperio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  <w:rPrChange w:id="474" w:author="Benjamin Zhu" w:date="2020-05-16T21:03:00Z">
                    <w:rPr>
                      <w:rFonts w:ascii="Cambria Math" w:hAnsi="Cambria Math"/>
                      <w:lang w:val="pt-BR"/>
                    </w:rPr>
                  </w:rPrChange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  <w:rPrChange w:id="475" w:author="Benjamin Zhu" w:date="2020-05-16T21:03:00Z">
                    <w:rPr>
                      <w:rFonts w:ascii="Cambria Math" w:hAnsi="Cambria Math"/>
                      <w:lang w:val="pt-BR"/>
                    </w:rPr>
                  </w:rPrChange>
                </w:rPr>
                <m:t>i</m:t>
              </m:r>
            </m:sub>
          </m:sSub>
          <m:r>
            <w:rPr>
              <w:rFonts w:ascii="Cambria Math" w:hAnsi="Cambria Math"/>
              <w:lang w:val="pt-BR"/>
              <w:rPrChange w:id="476" w:author="Benjamin Zhu" w:date="2020-05-16T21:03:00Z">
                <w:rPr>
                  <w:rFonts w:ascii="Cambria Math" w:hAnsi="Cambria Math"/>
                  <w:lang w:val="pt-BR"/>
                </w:rPr>
              </w:rPrChange>
            </w:rPr>
            <m:t>+Etnic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  <w:rPrChange w:id="477" w:author="Benjamin Zhu" w:date="2020-05-16T21:03:00Z">
                    <w:rPr>
                      <w:rFonts w:ascii="Cambria Math" w:hAnsi="Cambria Math"/>
                      <w:lang w:val="pt-BR"/>
                    </w:rPr>
                  </w:rPrChange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  <w:rPrChange w:id="478" w:author="Benjamin Zhu" w:date="2020-05-16T21:03:00Z">
                    <w:rPr>
                      <w:rFonts w:ascii="Cambria Math" w:hAnsi="Cambria Math"/>
                      <w:lang w:val="pt-BR"/>
                    </w:rPr>
                  </w:rPrChange>
                </w:rPr>
                <m:t>i</m:t>
              </m:r>
            </m:sub>
          </m:sSub>
          <m:r>
            <w:rPr>
              <w:rFonts w:ascii="Cambria Math" w:hAnsi="Cambria Math"/>
              <w:lang w:val="pt-BR"/>
              <w:rPrChange w:id="479" w:author="Benjamin Zhu" w:date="2020-05-16T21:03:00Z">
                <w:rPr>
                  <w:rFonts w:ascii="Cambria Math" w:hAnsi="Cambria Math"/>
                  <w:lang w:val="pt-BR"/>
                </w:rPr>
              </w:rPrChange>
            </w:rPr>
            <m:t>+RendaFamilia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  <w:rPrChange w:id="480" w:author="Benjamin Zhu" w:date="2020-05-16T21:03:00Z">
                    <w:rPr>
                      <w:rFonts w:ascii="Cambria Math" w:hAnsi="Cambria Math"/>
                      <w:lang w:val="pt-BR"/>
                    </w:rPr>
                  </w:rPrChange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  <w:rPrChange w:id="481" w:author="Benjamin Zhu" w:date="2020-05-16T21:03:00Z">
                    <w:rPr>
                      <w:rFonts w:ascii="Cambria Math" w:hAnsi="Cambria Math"/>
                      <w:lang w:val="pt-BR"/>
                    </w:rPr>
                  </w:rPrChange>
                </w:rPr>
                <m:t>i</m:t>
              </m:r>
            </m:sub>
          </m:sSub>
          <m:r>
            <w:rPr>
              <w:rFonts w:ascii="Cambria Math" w:hAnsi="Cambria Math"/>
              <w:lang w:val="pt-BR"/>
              <w:rPrChange w:id="482" w:author="Benjamin Zhu" w:date="2020-05-16T21:03:00Z">
                <w:rPr>
                  <w:rFonts w:ascii="Cambria Math" w:hAnsi="Cambria Math"/>
                  <w:lang w:val="pt-BR"/>
                </w:rPr>
              </w:rPrChange>
            </w:rPr>
            <m:t>+Feminin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  <w:rPrChange w:id="483" w:author="Benjamin Zhu" w:date="2020-05-16T21:03:00Z">
                    <w:rPr>
                      <w:rFonts w:ascii="Cambria Math" w:hAnsi="Cambria Math"/>
                      <w:lang w:val="pt-BR"/>
                    </w:rPr>
                  </w:rPrChange>
                </w:rPr>
                <m:t>a</m:t>
              </m:r>
            </m:e>
            <m:sub>
              <m:r>
                <w:rPr>
                  <w:rFonts w:ascii="Cambria Math" w:hAnsi="Cambria Math"/>
                  <w:lang w:val="pt-BR"/>
                  <w:rPrChange w:id="484" w:author="Benjamin Zhu" w:date="2020-05-16T21:03:00Z">
                    <w:rPr>
                      <w:rFonts w:ascii="Cambria Math" w:hAnsi="Cambria Math"/>
                      <w:lang w:val="pt-BR"/>
                    </w:rPr>
                  </w:rPrChange>
                </w:rPr>
                <m:t>i</m:t>
              </m:r>
            </m:sub>
          </m:sSub>
          <m:r>
            <w:rPr>
              <w:rFonts w:ascii="Cambria Math" w:hAnsi="Cambria Math"/>
              <w:lang w:val="pt-BR"/>
              <w:rPrChange w:id="485" w:author="Benjamin Zhu" w:date="2020-05-16T21:03:00Z">
                <w:rPr>
                  <w:rFonts w:ascii="Cambria Math" w:hAnsi="Cambria Math"/>
                  <w:lang w:val="pt-BR"/>
                </w:rPr>
              </w:rPrChange>
            </w:rPr>
            <m:t>+An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  <w:rPrChange w:id="486" w:author="Benjamin Zhu" w:date="2020-05-16T21:03:00Z">
                    <w:rPr>
                      <w:rFonts w:ascii="Cambria Math" w:hAnsi="Cambria Math"/>
                      <w:lang w:val="pt-BR"/>
                    </w:rPr>
                  </w:rPrChange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  <w:rPrChange w:id="487" w:author="Benjamin Zhu" w:date="2020-05-16T21:03:00Z">
                    <w:rPr>
                      <w:rFonts w:ascii="Cambria Math" w:hAnsi="Cambria Math"/>
                      <w:lang w:val="pt-BR"/>
                    </w:rPr>
                  </w:rPrChange>
                </w:rPr>
                <m:t>i</m:t>
              </m:r>
            </m:sub>
          </m:sSub>
          <m:r>
            <w:rPr>
              <w:rFonts w:ascii="Cambria Math" w:hAnsi="Cambria Math"/>
              <w:lang w:val="pt-BR"/>
              <w:rPrChange w:id="488" w:author="Benjamin Zhu" w:date="2020-05-16T21:03:00Z">
                <w:rPr>
                  <w:rFonts w:ascii="Cambria Math" w:hAnsi="Cambria Math"/>
                  <w:lang w:val="pt-BR"/>
                </w:rPr>
              </w:rPrChange>
            </w:rPr>
            <m:t>+Idad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  <w:rPrChange w:id="489" w:author="Benjamin Zhu" w:date="2020-05-16T21:03:00Z">
                    <w:rPr>
                      <w:rFonts w:ascii="Cambria Math" w:hAnsi="Cambria Math"/>
                      <w:lang w:val="pt-BR"/>
                    </w:rPr>
                  </w:rPrChange>
                </w:rPr>
                <m:t>e</m:t>
              </m:r>
            </m:e>
            <m:sub>
              <m:r>
                <w:rPr>
                  <w:rFonts w:ascii="Cambria Math" w:hAnsi="Cambria Math"/>
                  <w:lang w:val="pt-BR"/>
                  <w:rPrChange w:id="490" w:author="Benjamin Zhu" w:date="2020-05-16T21:03:00Z">
                    <w:rPr>
                      <w:rFonts w:ascii="Cambria Math" w:hAnsi="Cambria Math"/>
                      <w:lang w:val="pt-BR"/>
                    </w:rPr>
                  </w:rPrChange>
                </w:rPr>
                <m:t>i</m:t>
              </m:r>
            </m:sub>
          </m:sSub>
          <m:r>
            <w:rPr>
              <w:rFonts w:ascii="Cambria Math" w:hAnsi="Cambria Math"/>
              <w:lang w:val="pt-BR"/>
              <w:rPrChange w:id="491" w:author="Benjamin Zhu" w:date="2020-05-16T21:03:00Z">
                <w:rPr>
                  <w:rFonts w:ascii="Cambria Math" w:hAnsi="Cambria Math"/>
                  <w:lang w:val="pt-BR"/>
                </w:rPr>
              </w:rPrChange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  <w:rPrChange w:id="492" w:author="Benjamin Zhu" w:date="2020-05-16T21:03:00Z">
                    <w:rPr>
                      <w:rFonts w:ascii="Cambria Math" w:hAnsi="Cambria Math"/>
                      <w:lang w:val="pt-BR"/>
                    </w:rPr>
                  </w:rPrChange>
                </w:rPr>
                <m:t>u</m:t>
              </m:r>
            </m:e>
            <m:sub>
              <m:r>
                <w:rPr>
                  <w:rFonts w:ascii="Cambria Math" w:hAnsi="Cambria Math"/>
                  <w:lang w:val="pt-BR"/>
                  <w:rPrChange w:id="493" w:author="Benjamin Zhu" w:date="2020-05-16T21:03:00Z">
                    <w:rPr>
                      <w:rFonts w:ascii="Cambria Math" w:hAnsi="Cambria Math"/>
                      <w:lang w:val="pt-BR"/>
                    </w:rPr>
                  </w:rPrChange>
                </w:rPr>
                <m:t>i</m:t>
              </m:r>
            </m:sub>
          </m:sSub>
        </m:oMath>
      </m:oMathPara>
    </w:p>
    <w:p w14:paraId="1E1F946F" w14:textId="4F65675A" w:rsidR="007A60BB" w:rsidRPr="0039090B" w:rsidRDefault="00332D98">
      <w:pPr>
        <w:rPr>
          <w:lang w:val="pt-BR"/>
        </w:rPr>
      </w:pPr>
      <w:r w:rsidRPr="0039090B">
        <w:rPr>
          <w:lang w:val="pt-BR"/>
        </w:rPr>
        <w:t xml:space="preserve"> </w:t>
      </w:r>
    </w:p>
    <w:p w14:paraId="50E440D6" w14:textId="34595DAC" w:rsidR="00332D98" w:rsidRPr="0039090B" w:rsidRDefault="00877E68">
      <w:pPr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  <w:rPrChange w:id="494" w:author="Benjamin Zhu" w:date="2020-05-16T21:03:00Z">
                    <w:rPr>
                      <w:rFonts w:ascii="Cambria Math" w:hAnsi="Cambria Math"/>
                      <w:lang w:val="pt-BR"/>
                    </w:rPr>
                  </w:rPrChange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  <w:rPrChange w:id="495" w:author="Benjamin Zhu" w:date="2020-05-16T21:03:00Z">
                    <w:rPr>
                      <w:rFonts w:ascii="Cambria Math" w:hAnsi="Cambria Math"/>
                      <w:lang w:val="pt-BR"/>
                    </w:rPr>
                  </w:rPrChange>
                </w:rPr>
                <m:t>i</m:t>
              </m:r>
            </m:sub>
          </m:sSub>
          <m:r>
            <w:rPr>
              <w:rFonts w:ascii="Cambria Math" w:hAnsi="Cambria Math"/>
              <w:lang w:val="pt-BR"/>
              <w:rPrChange w:id="496" w:author="Benjamin Zhu" w:date="2020-05-16T21:03:00Z">
                <w:rPr>
                  <w:rFonts w:ascii="Cambria Math" w:hAnsi="Cambria Math"/>
                  <w:lang w:val="pt-BR"/>
                </w:rPr>
              </w:rPrChange>
            </w:rPr>
            <m:t>=FormaçãoSuperio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  <w:rPrChange w:id="497" w:author="Benjamin Zhu" w:date="2020-05-16T21:03:00Z">
                    <w:rPr>
                      <w:rFonts w:ascii="Cambria Math" w:hAnsi="Cambria Math"/>
                      <w:lang w:val="pt-BR"/>
                    </w:rPr>
                  </w:rPrChange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  <w:rPrChange w:id="498" w:author="Benjamin Zhu" w:date="2020-05-16T21:03:00Z">
                    <w:rPr>
                      <w:rFonts w:ascii="Cambria Math" w:hAnsi="Cambria Math"/>
                      <w:lang w:val="pt-BR"/>
                    </w:rPr>
                  </w:rPrChange>
                </w:rPr>
                <m:t>i</m:t>
              </m:r>
            </m:sub>
          </m:sSub>
          <m:r>
            <w:rPr>
              <w:rFonts w:ascii="Cambria Math" w:hAnsi="Cambria Math"/>
              <w:lang w:val="pt-BR"/>
              <w:rPrChange w:id="499" w:author="Benjamin Zhu" w:date="2020-05-16T21:03:00Z">
                <w:rPr>
                  <w:rFonts w:ascii="Cambria Math" w:hAnsi="Cambria Math"/>
                  <w:lang w:val="pt-BR"/>
                </w:rPr>
              </w:rPrChange>
            </w:rPr>
            <m:t>+Etnic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  <w:rPrChange w:id="500" w:author="Benjamin Zhu" w:date="2020-05-16T21:03:00Z">
                    <w:rPr>
                      <w:rFonts w:ascii="Cambria Math" w:hAnsi="Cambria Math"/>
                      <w:lang w:val="pt-BR"/>
                    </w:rPr>
                  </w:rPrChange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  <w:rPrChange w:id="501" w:author="Benjamin Zhu" w:date="2020-05-16T21:03:00Z">
                    <w:rPr>
                      <w:rFonts w:ascii="Cambria Math" w:hAnsi="Cambria Math"/>
                      <w:lang w:val="pt-BR"/>
                    </w:rPr>
                  </w:rPrChange>
                </w:rPr>
                <m:t>i</m:t>
              </m:r>
            </m:sub>
          </m:sSub>
          <m:r>
            <w:rPr>
              <w:rFonts w:ascii="Cambria Math" w:hAnsi="Cambria Math"/>
              <w:lang w:val="pt-BR"/>
              <w:rPrChange w:id="502" w:author="Benjamin Zhu" w:date="2020-05-16T21:03:00Z">
                <w:rPr>
                  <w:rFonts w:ascii="Cambria Math" w:hAnsi="Cambria Math"/>
                  <w:lang w:val="pt-BR"/>
                </w:rPr>
              </w:rPrChange>
            </w:rPr>
            <m:t>+FormaçãoSuperio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  <w:rPrChange w:id="503" w:author="Benjamin Zhu" w:date="2020-05-16T21:03:00Z">
                    <w:rPr>
                      <w:rFonts w:ascii="Cambria Math" w:hAnsi="Cambria Math"/>
                      <w:lang w:val="pt-BR"/>
                    </w:rPr>
                  </w:rPrChange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  <w:rPrChange w:id="504" w:author="Benjamin Zhu" w:date="2020-05-16T21:03:00Z">
                    <w:rPr>
                      <w:rFonts w:ascii="Cambria Math" w:hAnsi="Cambria Math"/>
                      <w:lang w:val="pt-BR"/>
                    </w:rPr>
                  </w:rPrChange>
                </w:rPr>
                <m:t>i</m:t>
              </m:r>
            </m:sub>
          </m:sSub>
          <m:r>
            <w:rPr>
              <w:rFonts w:ascii="Cambria Math" w:hAnsi="Cambria Math"/>
              <w:lang w:val="pt-BR"/>
              <w:rPrChange w:id="505" w:author="Benjamin Zhu" w:date="2020-05-16T21:03:00Z">
                <w:rPr>
                  <w:rFonts w:ascii="Cambria Math" w:hAnsi="Cambria Math"/>
                  <w:lang w:val="pt-BR"/>
                </w:rPr>
              </w:rPrChange>
            </w:rPr>
            <m:t>*Etnic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  <w:rPrChange w:id="506" w:author="Benjamin Zhu" w:date="2020-05-16T21:03:00Z">
                    <w:rPr>
                      <w:rFonts w:ascii="Cambria Math" w:hAnsi="Cambria Math"/>
                      <w:lang w:val="pt-BR"/>
                    </w:rPr>
                  </w:rPrChange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  <w:rPrChange w:id="507" w:author="Benjamin Zhu" w:date="2020-05-16T21:03:00Z">
                    <w:rPr>
                      <w:rFonts w:ascii="Cambria Math" w:hAnsi="Cambria Math"/>
                      <w:lang w:val="pt-BR"/>
                    </w:rPr>
                  </w:rPrChange>
                </w:rPr>
                <m:t>i</m:t>
              </m:r>
            </m:sub>
          </m:sSub>
          <m:r>
            <w:rPr>
              <w:rFonts w:ascii="Cambria Math" w:hAnsi="Cambria Math"/>
              <w:lang w:val="pt-BR"/>
              <w:rPrChange w:id="508" w:author="Benjamin Zhu" w:date="2020-05-16T21:03:00Z">
                <w:rPr>
                  <w:rFonts w:ascii="Cambria Math" w:hAnsi="Cambria Math"/>
                  <w:lang w:val="pt-BR"/>
                </w:rPr>
              </w:rPrChange>
            </w:rPr>
            <m:t>+RendaFamilia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  <w:rPrChange w:id="509" w:author="Benjamin Zhu" w:date="2020-05-16T21:03:00Z">
                    <w:rPr>
                      <w:rFonts w:ascii="Cambria Math" w:hAnsi="Cambria Math"/>
                      <w:lang w:val="pt-BR"/>
                    </w:rPr>
                  </w:rPrChange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  <w:rPrChange w:id="510" w:author="Benjamin Zhu" w:date="2020-05-16T21:03:00Z">
                    <w:rPr>
                      <w:rFonts w:ascii="Cambria Math" w:hAnsi="Cambria Math"/>
                      <w:lang w:val="pt-BR"/>
                    </w:rPr>
                  </w:rPrChange>
                </w:rPr>
                <m:t>i</m:t>
              </m:r>
            </m:sub>
          </m:sSub>
          <m:r>
            <w:rPr>
              <w:rFonts w:ascii="Cambria Math" w:hAnsi="Cambria Math"/>
              <w:lang w:val="pt-BR"/>
              <w:rPrChange w:id="511" w:author="Benjamin Zhu" w:date="2020-05-16T21:03:00Z">
                <w:rPr>
                  <w:rFonts w:ascii="Cambria Math" w:hAnsi="Cambria Math"/>
                  <w:lang w:val="pt-BR"/>
                </w:rPr>
              </w:rPrChange>
            </w:rPr>
            <m:t>+Feminin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  <w:rPrChange w:id="512" w:author="Benjamin Zhu" w:date="2020-05-16T21:03:00Z">
                    <w:rPr>
                      <w:rFonts w:ascii="Cambria Math" w:hAnsi="Cambria Math"/>
                      <w:lang w:val="pt-BR"/>
                    </w:rPr>
                  </w:rPrChange>
                </w:rPr>
                <m:t>a</m:t>
              </m:r>
            </m:e>
            <m:sub>
              <m:r>
                <w:rPr>
                  <w:rFonts w:ascii="Cambria Math" w:hAnsi="Cambria Math"/>
                  <w:lang w:val="pt-BR"/>
                  <w:rPrChange w:id="513" w:author="Benjamin Zhu" w:date="2020-05-16T21:03:00Z">
                    <w:rPr>
                      <w:rFonts w:ascii="Cambria Math" w:hAnsi="Cambria Math"/>
                      <w:lang w:val="pt-BR"/>
                    </w:rPr>
                  </w:rPrChange>
                </w:rPr>
                <m:t>i</m:t>
              </m:r>
            </m:sub>
          </m:sSub>
          <m:r>
            <w:rPr>
              <w:rFonts w:ascii="Cambria Math" w:hAnsi="Cambria Math"/>
              <w:lang w:val="pt-BR"/>
              <w:rPrChange w:id="514" w:author="Benjamin Zhu" w:date="2020-05-16T21:03:00Z">
                <w:rPr>
                  <w:rFonts w:ascii="Cambria Math" w:hAnsi="Cambria Math"/>
                  <w:lang w:val="pt-BR"/>
                </w:rPr>
              </w:rPrChange>
            </w:rPr>
            <m:t>+An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  <w:rPrChange w:id="515" w:author="Benjamin Zhu" w:date="2020-05-16T21:03:00Z">
                    <w:rPr>
                      <w:rFonts w:ascii="Cambria Math" w:hAnsi="Cambria Math"/>
                      <w:lang w:val="pt-BR"/>
                    </w:rPr>
                  </w:rPrChange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  <w:rPrChange w:id="516" w:author="Benjamin Zhu" w:date="2020-05-16T21:03:00Z">
                    <w:rPr>
                      <w:rFonts w:ascii="Cambria Math" w:hAnsi="Cambria Math"/>
                      <w:lang w:val="pt-BR"/>
                    </w:rPr>
                  </w:rPrChange>
                </w:rPr>
                <m:t>i</m:t>
              </m:r>
            </m:sub>
          </m:sSub>
          <m:r>
            <w:rPr>
              <w:rFonts w:ascii="Cambria Math" w:hAnsi="Cambria Math"/>
              <w:lang w:val="pt-BR"/>
              <w:rPrChange w:id="517" w:author="Benjamin Zhu" w:date="2020-05-16T21:03:00Z">
                <w:rPr>
                  <w:rFonts w:ascii="Cambria Math" w:hAnsi="Cambria Math"/>
                  <w:lang w:val="pt-BR"/>
                </w:rPr>
              </w:rPrChange>
            </w:rPr>
            <m:t>+Idad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  <w:rPrChange w:id="518" w:author="Benjamin Zhu" w:date="2020-05-16T21:03:00Z">
                    <w:rPr>
                      <w:rFonts w:ascii="Cambria Math" w:hAnsi="Cambria Math"/>
                      <w:lang w:val="pt-BR"/>
                    </w:rPr>
                  </w:rPrChange>
                </w:rPr>
                <m:t>e</m:t>
              </m:r>
            </m:e>
            <m:sub>
              <m:r>
                <w:rPr>
                  <w:rFonts w:ascii="Cambria Math" w:hAnsi="Cambria Math"/>
                  <w:lang w:val="pt-BR"/>
                  <w:rPrChange w:id="519" w:author="Benjamin Zhu" w:date="2020-05-16T21:03:00Z">
                    <w:rPr>
                      <w:rFonts w:ascii="Cambria Math" w:hAnsi="Cambria Math"/>
                      <w:lang w:val="pt-BR"/>
                    </w:rPr>
                  </w:rPrChange>
                </w:rPr>
                <m:t>i</m:t>
              </m:r>
            </m:sub>
          </m:sSub>
          <m:r>
            <w:rPr>
              <w:rFonts w:ascii="Cambria Math" w:hAnsi="Cambria Math"/>
              <w:lang w:val="pt-BR"/>
              <w:rPrChange w:id="520" w:author="Benjamin Zhu" w:date="2020-05-16T21:03:00Z">
                <w:rPr>
                  <w:rFonts w:ascii="Cambria Math" w:hAnsi="Cambria Math"/>
                  <w:lang w:val="pt-BR"/>
                </w:rPr>
              </w:rPrChange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  <w:rPrChange w:id="521" w:author="Benjamin Zhu" w:date="2020-05-16T21:03:00Z">
                    <w:rPr>
                      <w:rFonts w:ascii="Cambria Math" w:hAnsi="Cambria Math"/>
                      <w:lang w:val="pt-BR"/>
                    </w:rPr>
                  </w:rPrChange>
                </w:rPr>
                <m:t>u</m:t>
              </m:r>
            </m:e>
            <m:sub>
              <m:r>
                <w:rPr>
                  <w:rFonts w:ascii="Cambria Math" w:hAnsi="Cambria Math"/>
                  <w:lang w:val="pt-BR"/>
                  <w:rPrChange w:id="522" w:author="Benjamin Zhu" w:date="2020-05-16T21:03:00Z">
                    <w:rPr>
                      <w:rFonts w:ascii="Cambria Math" w:hAnsi="Cambria Math"/>
                      <w:lang w:val="pt-BR"/>
                    </w:rPr>
                  </w:rPrChange>
                </w:rPr>
                <m:t>i</m:t>
              </m:r>
            </m:sub>
          </m:sSub>
        </m:oMath>
      </m:oMathPara>
    </w:p>
    <w:p w14:paraId="46E95154" w14:textId="1BC5462E" w:rsidR="00332D98" w:rsidRPr="0039090B" w:rsidRDefault="00332D98">
      <w:pPr>
        <w:rPr>
          <w:lang w:val="pt-BR"/>
        </w:rPr>
      </w:pPr>
      <w:r w:rsidRPr="0039090B">
        <w:rPr>
          <w:lang w:val="pt-BR"/>
        </w:rPr>
        <w:t>Onde Y</w:t>
      </w:r>
      <w:r w:rsidRPr="0039090B">
        <w:rPr>
          <w:vertAlign w:val="subscript"/>
          <w:lang w:val="pt-BR"/>
        </w:rPr>
        <w:t>i</w:t>
      </w:r>
      <w:r w:rsidRPr="0039090B">
        <w:rPr>
          <w:lang w:val="pt-BR"/>
        </w:rPr>
        <w:t xml:space="preserve"> e o índice de COPI ou CI e educação, étnico, renda familiar, sexo e ano são variáveis dummy.</w:t>
      </w:r>
      <w:r w:rsidR="00210F80" w:rsidRPr="0039090B">
        <w:rPr>
          <w:lang w:val="pt-BR"/>
        </w:rPr>
        <w:t xml:space="preserve"> </w:t>
      </w:r>
      <w:commentRangeStart w:id="523"/>
      <w:commentRangeStart w:id="524"/>
      <w:r w:rsidR="00210F80" w:rsidRPr="0039090B">
        <w:rPr>
          <w:lang w:val="pt-BR"/>
        </w:rPr>
        <w:t xml:space="preserve">Tabela </w:t>
      </w:r>
      <w:del w:id="525" w:author="Benjamin Zhu" w:date="2020-05-16T20:47:00Z">
        <w:r w:rsidR="00210F80" w:rsidRPr="0039090B" w:rsidDel="00690396">
          <w:rPr>
            <w:lang w:val="pt-BR"/>
          </w:rPr>
          <w:delText>3</w:delText>
        </w:r>
      </w:del>
      <w:ins w:id="526" w:author="Benjamin Zhu" w:date="2020-05-16T20:47:00Z">
        <w:r w:rsidR="00690396" w:rsidRPr="0039090B">
          <w:rPr>
            <w:lang w:val="pt-BR"/>
          </w:rPr>
          <w:t>2</w:t>
        </w:r>
      </w:ins>
      <w:r w:rsidR="00210F80" w:rsidRPr="0039090B">
        <w:rPr>
          <w:lang w:val="pt-BR"/>
        </w:rPr>
        <w:t xml:space="preserve"> mostra </w:t>
      </w:r>
      <w:commentRangeEnd w:id="523"/>
      <w:r w:rsidR="000D206E" w:rsidRPr="0039090B">
        <w:rPr>
          <w:rStyle w:val="CommentReference"/>
          <w:lang w:val="pt-BR"/>
          <w:rPrChange w:id="527" w:author="Benjamin Zhu" w:date="2020-05-16T21:03:00Z">
            <w:rPr>
              <w:rStyle w:val="CommentReference"/>
            </w:rPr>
          </w:rPrChange>
        </w:rPr>
        <w:commentReference w:id="523"/>
      </w:r>
      <w:commentRangeEnd w:id="524"/>
      <w:r w:rsidR="0039090B">
        <w:rPr>
          <w:rStyle w:val="CommentReference"/>
        </w:rPr>
        <w:commentReference w:id="524"/>
      </w:r>
      <w:r w:rsidR="00210F80" w:rsidRPr="0039090B">
        <w:rPr>
          <w:lang w:val="pt-BR"/>
        </w:rPr>
        <w:t xml:space="preserve">as proporções ou, no caso de idade, média, dessas variáveis. </w:t>
      </w:r>
    </w:p>
    <w:p w14:paraId="78C420D0" w14:textId="7DC511BF" w:rsidR="002B0CA4" w:rsidRPr="0039090B" w:rsidRDefault="002B0CA4">
      <w:pPr>
        <w:rPr>
          <w:b/>
          <w:bCs/>
          <w:lang w:val="pt-BR"/>
        </w:rPr>
      </w:pPr>
      <w:r w:rsidRPr="0039090B">
        <w:rPr>
          <w:b/>
          <w:bCs/>
          <w:lang w:val="pt-BR"/>
        </w:rPr>
        <w:t>Resultados</w:t>
      </w:r>
    </w:p>
    <w:p w14:paraId="0C46D296" w14:textId="5F154F72" w:rsidR="004E7BAC" w:rsidRPr="0039090B" w:rsidDel="0039090B" w:rsidRDefault="00C77D4A">
      <w:pPr>
        <w:ind w:firstLine="720"/>
        <w:rPr>
          <w:del w:id="528" w:author="Benjamin Zhu" w:date="2020-05-16T21:02:00Z"/>
          <w:lang w:val="pt-BR"/>
        </w:rPr>
        <w:pPrChange w:id="529" w:author="Benjamin Zhu" w:date="2020-05-16T22:22:00Z">
          <w:pPr/>
        </w:pPrChange>
      </w:pPr>
      <w:ins w:id="530" w:author="Benjamin Zhu" w:date="2020-05-16T22:21:00Z">
        <w:r>
          <w:rPr>
            <w:lang w:val="pt-BR"/>
          </w:rPr>
          <w:t xml:space="preserve">Tabela 2 apresenta </w:t>
        </w:r>
      </w:ins>
      <w:ins w:id="531" w:author="Benjamin Zhu" w:date="2020-05-16T22:22:00Z">
        <w:r>
          <w:rPr>
            <w:lang w:val="pt-BR"/>
          </w:rPr>
          <w:t xml:space="preserve">as estatísticas descritivas das variáveis independentes usadas nos modelos e dos </w:t>
        </w:r>
      </w:ins>
      <w:ins w:id="532" w:author="Benjamin Zhu" w:date="2020-05-16T22:23:00Z">
        <w:r>
          <w:rPr>
            <w:lang w:val="pt-BR"/>
          </w:rPr>
          <w:t>índices.</w:t>
        </w:r>
      </w:ins>
      <w:ins w:id="533" w:author="Benjamin Zhu" w:date="2020-04-29T20:00:00Z">
        <w:r w:rsidR="005218B6" w:rsidRPr="0039090B">
          <w:rPr>
            <w:b/>
            <w:bCs/>
            <w:lang w:val="pt-BR"/>
          </w:rPr>
          <w:tab/>
        </w:r>
      </w:ins>
      <w:ins w:id="534" w:author="Ednaldo Ribeiro" w:date="2020-05-14T09:10:00Z">
        <w:del w:id="535" w:author="Benjamin Zhu" w:date="2020-05-16T21:02:00Z">
          <w:r w:rsidR="003E5238" w:rsidRPr="0039090B" w:rsidDel="0039090B">
            <w:rPr>
              <w:lang w:val="pt-BR"/>
            </w:rPr>
            <w:delText>e</w:delText>
          </w:r>
        </w:del>
      </w:ins>
      <w:del w:id="536" w:author="Benjamin Zhu" w:date="2020-04-29T20:00:00Z">
        <w:r w:rsidR="004E7BAC" w:rsidRPr="0039090B" w:rsidDel="005218B6">
          <w:rPr>
            <w:b/>
            <w:bCs/>
            <w:lang w:val="pt-BR"/>
          </w:rPr>
          <w:tab/>
        </w:r>
        <w:r w:rsidR="004E7BAC" w:rsidRPr="0039090B" w:rsidDel="005218B6">
          <w:rPr>
            <w:lang w:val="pt-BR"/>
          </w:rPr>
          <w:delText xml:space="preserve">Tabelas 1- X apresentam os resultados de </w:delText>
        </w:r>
        <w:r w:rsidR="007E427F" w:rsidRPr="0039090B" w:rsidDel="005218B6">
          <w:rPr>
            <w:lang w:val="pt-BR"/>
          </w:rPr>
          <w:delText>análise</w:delText>
        </w:r>
        <w:r w:rsidR="004E7BAC" w:rsidRPr="0039090B" w:rsidDel="005218B6">
          <w:rPr>
            <w:lang w:val="pt-BR"/>
          </w:rPr>
          <w:delText xml:space="preserve"> fatorial, e as estatísticas descritivas das variáveis usados </w:delText>
        </w:r>
        <w:r w:rsidR="00D719EF" w:rsidRPr="0039090B" w:rsidDel="005218B6">
          <w:rPr>
            <w:lang w:val="pt-BR"/>
          </w:rPr>
          <w:delText>na analise fatorial e nos modelos de regressão</w:delText>
        </w:r>
        <w:r w:rsidR="002B3904" w:rsidRPr="0039090B" w:rsidDel="005218B6">
          <w:rPr>
            <w:lang w:val="pt-BR"/>
          </w:rPr>
          <w:delText xml:space="preserve">. </w:delText>
        </w:r>
      </w:del>
      <w:del w:id="537" w:author="Benjamin Zhu" w:date="2020-04-29T19:52:00Z">
        <w:r w:rsidR="007E427F" w:rsidRPr="0039090B" w:rsidDel="00A01E4B">
          <w:rPr>
            <w:lang w:val="pt-BR"/>
          </w:rPr>
          <w:delText>Na análise fatorial</w:delText>
        </w:r>
        <w:r w:rsidR="002B3904" w:rsidRPr="0039090B" w:rsidDel="00A01E4B">
          <w:rPr>
            <w:lang w:val="pt-BR"/>
          </w:rPr>
          <w:delText xml:space="preserve">, </w:delText>
        </w:r>
      </w:del>
      <w:del w:id="538" w:author="Benjamin Zhu" w:date="2020-04-29T19:23:00Z">
        <w:r w:rsidR="002B3904" w:rsidRPr="0039090B" w:rsidDel="007F4368">
          <w:rPr>
            <w:lang w:val="pt-BR"/>
          </w:rPr>
          <w:delText>identificamos cargas fatorais suficientes para identificar um componente reunindo entre as variáveis usadas para criar os índices.</w:delText>
        </w:r>
      </w:del>
      <w:del w:id="539" w:author="Benjamin Zhu" w:date="2020-04-29T19:52:00Z">
        <w:r w:rsidR="002B3904" w:rsidRPr="0039090B" w:rsidDel="00A01E4B">
          <w:rPr>
            <w:lang w:val="pt-BR"/>
          </w:rPr>
          <w:delText xml:space="preserve"> </w:delText>
        </w:r>
      </w:del>
    </w:p>
    <w:p w14:paraId="49D47F28" w14:textId="6273EC26" w:rsidR="00E05A78" w:rsidRPr="0039090B" w:rsidDel="000F6889" w:rsidRDefault="004C2ACA">
      <w:pPr>
        <w:ind w:firstLine="720"/>
        <w:rPr>
          <w:del w:id="540" w:author="Benjamin Zhu" w:date="2020-04-29T00:09:00Z"/>
          <w:lang w:val="pt-BR"/>
        </w:rPr>
        <w:pPrChange w:id="541" w:author="Benjamin Zhu" w:date="2020-05-16T22:22:00Z">
          <w:pPr/>
        </w:pPrChange>
      </w:pPr>
      <w:commentRangeStart w:id="542"/>
      <w:commentRangeStart w:id="543"/>
      <w:del w:id="544" w:author="Benjamin Zhu" w:date="2020-05-16T21:02:00Z">
        <w:r w:rsidRPr="0039090B" w:rsidDel="0039090B">
          <w:rPr>
            <w:lang w:val="pt-BR"/>
          </w:rPr>
          <w:delText>Tabela</w:delText>
        </w:r>
        <w:r w:rsidR="00E05A78" w:rsidRPr="0039090B" w:rsidDel="0039090B">
          <w:rPr>
            <w:lang w:val="pt-BR"/>
          </w:rPr>
          <w:delText xml:space="preserve"> 1. Resultados de </w:delText>
        </w:r>
        <w:r w:rsidR="007E427F" w:rsidRPr="0039090B" w:rsidDel="0039090B">
          <w:rPr>
            <w:lang w:val="pt-BR"/>
          </w:rPr>
          <w:delText>Análise</w:delText>
        </w:r>
        <w:r w:rsidR="00E05A78" w:rsidRPr="0039090B" w:rsidDel="0039090B">
          <w:rPr>
            <w:lang w:val="pt-BR"/>
          </w:rPr>
          <w:delText xml:space="preserve"> Fatorial</w:delText>
        </w:r>
        <w:r w:rsidR="00D60790" w:rsidRPr="0039090B" w:rsidDel="0039090B">
          <w:rPr>
            <w:lang w:val="pt-BR"/>
          </w:rPr>
          <w:delText>, Cargas fatoriais</w:delText>
        </w:r>
        <w:r w:rsidR="00E05A78" w:rsidRPr="0039090B" w:rsidDel="0039090B">
          <w:rPr>
            <w:lang w:val="pt-BR"/>
          </w:rPr>
          <w:delText xml:space="preserve"> </w:delText>
        </w:r>
        <w:commentRangeEnd w:id="542"/>
        <w:r w:rsidR="00091C8F" w:rsidRPr="0039090B" w:rsidDel="0039090B">
          <w:rPr>
            <w:rStyle w:val="CommentReference"/>
            <w:lang w:val="pt-BR"/>
            <w:rPrChange w:id="545" w:author="Benjamin Zhu" w:date="2020-05-16T21:03:00Z">
              <w:rPr>
                <w:rStyle w:val="CommentReference"/>
              </w:rPr>
            </w:rPrChange>
          </w:rPr>
          <w:commentReference w:id="542"/>
        </w:r>
        <w:commentRangeEnd w:id="543"/>
        <w:r w:rsidR="003E5238" w:rsidRPr="0039090B" w:rsidDel="0039090B">
          <w:rPr>
            <w:rStyle w:val="CommentReference"/>
            <w:lang w:val="pt-BR"/>
            <w:rPrChange w:id="546" w:author="Benjamin Zhu" w:date="2020-05-16T21:03:00Z">
              <w:rPr>
                <w:rStyle w:val="CommentReference"/>
              </w:rPr>
            </w:rPrChange>
          </w:rPr>
          <w:commentReference w:id="543"/>
        </w:r>
      </w:del>
    </w:p>
    <w:tbl>
      <w:tblPr>
        <w:tblW w:w="7600" w:type="dxa"/>
        <w:tblLook w:val="04A0" w:firstRow="1" w:lastRow="0" w:firstColumn="1" w:lastColumn="0" w:noHBand="0" w:noVBand="1"/>
      </w:tblPr>
      <w:tblGrid>
        <w:gridCol w:w="5680"/>
        <w:gridCol w:w="1549"/>
        <w:gridCol w:w="1549"/>
      </w:tblGrid>
      <w:tr w:rsidR="004C2ACA" w:rsidRPr="00CF1A86" w:rsidDel="000F6889" w14:paraId="00EFB4C3" w14:textId="376D023B" w:rsidTr="004C2ACA">
        <w:trPr>
          <w:trHeight w:val="290"/>
          <w:del w:id="547" w:author="Benjamin Zhu" w:date="2020-04-29T00:09:00Z"/>
        </w:trPr>
        <w:tc>
          <w:tcPr>
            <w:tcW w:w="5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5152" w14:textId="737CEFD2" w:rsidR="004C2ACA" w:rsidRPr="0039090B" w:rsidDel="000F6889" w:rsidRDefault="008C228B">
            <w:pPr>
              <w:ind w:firstLine="720"/>
              <w:rPr>
                <w:del w:id="548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549" w:author="Benjamin Zhu" w:date="2020-05-16T22:22:00Z">
                <w:pPr/>
              </w:pPrChange>
            </w:pPr>
            <w:del w:id="550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Variável</w:delText>
              </w:r>
            </w:del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D9B46" w14:textId="4C5D4CA5" w:rsidR="004C2ACA" w:rsidRPr="0039090B" w:rsidDel="000F6889" w:rsidRDefault="004C2ACA">
            <w:pPr>
              <w:ind w:firstLine="720"/>
              <w:rPr>
                <w:del w:id="551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552" w:author="Benjamin Zhu" w:date="2020-05-16T22:22:00Z">
                <w:pPr/>
              </w:pPrChange>
            </w:pPr>
            <w:del w:id="553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CI</w:delText>
              </w:r>
            </w:del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8A6FCC" w14:textId="153F45FF" w:rsidR="004C2ACA" w:rsidRPr="0039090B" w:rsidDel="000F6889" w:rsidRDefault="004C2ACA">
            <w:pPr>
              <w:ind w:firstLine="720"/>
              <w:rPr>
                <w:del w:id="554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555" w:author="Benjamin Zhu" w:date="2020-05-16T22:22:00Z">
                <w:pPr/>
              </w:pPrChange>
            </w:pPr>
            <w:del w:id="556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COPI</w:delText>
              </w:r>
            </w:del>
          </w:p>
        </w:tc>
      </w:tr>
      <w:tr w:rsidR="004C2ACA" w:rsidRPr="00CF1A86" w:rsidDel="000F6889" w14:paraId="6EA5B912" w14:textId="60436CC0" w:rsidTr="004C2ACA">
        <w:trPr>
          <w:trHeight w:val="290"/>
          <w:del w:id="557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65F01" w14:textId="278E6B42" w:rsidR="004C2ACA" w:rsidRPr="0039090B" w:rsidDel="000F6889" w:rsidRDefault="004C2ACA">
            <w:pPr>
              <w:ind w:firstLine="720"/>
              <w:rPr>
                <w:del w:id="558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559" w:author="Benjamin Zhu" w:date="2020-05-16T22:22:00Z">
                <w:pPr/>
              </w:pPrChange>
            </w:pPr>
            <w:del w:id="560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6BC0" w14:textId="1DB58E6F" w:rsidR="004C2ACA" w:rsidRPr="0039090B" w:rsidDel="000F6889" w:rsidRDefault="004C2ACA">
            <w:pPr>
              <w:ind w:firstLine="720"/>
              <w:rPr>
                <w:del w:id="561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562" w:author="Benjamin Zhu" w:date="2020-05-16T22:22:00Z">
                <w:pPr/>
              </w:pPrChange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DD878C" w14:textId="1E528EF7" w:rsidR="004C2ACA" w:rsidRPr="0039090B" w:rsidDel="000F6889" w:rsidRDefault="004C2ACA">
            <w:pPr>
              <w:ind w:firstLine="720"/>
              <w:rPr>
                <w:del w:id="563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564" w:author="Benjamin Zhu" w:date="2020-05-16T22:22:00Z">
                <w:pPr/>
              </w:pPrChange>
            </w:pPr>
            <w:del w:id="565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4C2ACA" w:rsidRPr="00CF1A86" w:rsidDel="000F6889" w14:paraId="1728E4F5" w14:textId="269D2AE7" w:rsidTr="004C2ACA">
        <w:trPr>
          <w:trHeight w:val="290"/>
          <w:del w:id="566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DA5D" w14:textId="6AF8D850" w:rsidR="004C2ACA" w:rsidRPr="0039090B" w:rsidDel="000F6889" w:rsidRDefault="004C2ACA">
            <w:pPr>
              <w:ind w:firstLine="720"/>
              <w:rPr>
                <w:del w:id="567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568" w:author="Benjamin Zhu" w:date="2020-05-16T22:22:00Z">
                <w:pPr/>
              </w:pPrChange>
            </w:pPr>
            <w:del w:id="569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 xml:space="preserve">Tribunais de justiça </w:delText>
              </w:r>
              <w:r w:rsidR="008C228B"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garantem</w:delText>
              </w:r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 xml:space="preserve"> um julgamento justo?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B1CE5" w14:textId="02C9A387" w:rsidR="004C2ACA" w:rsidRPr="0039090B" w:rsidDel="000F6889" w:rsidRDefault="004C2ACA">
            <w:pPr>
              <w:ind w:firstLine="720"/>
              <w:rPr>
                <w:del w:id="570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571" w:author="Benjamin Zhu" w:date="2020-05-16T22:22:00Z">
                <w:pPr/>
              </w:pPrChange>
            </w:pPr>
            <w:del w:id="572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0,53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904160" w14:textId="02FC5D8A" w:rsidR="004C2ACA" w:rsidRPr="0039090B" w:rsidDel="000F6889" w:rsidRDefault="004C2ACA">
            <w:pPr>
              <w:ind w:firstLine="720"/>
              <w:rPr>
                <w:del w:id="573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574" w:author="Benjamin Zhu" w:date="2020-05-16T22:22:00Z">
                <w:pPr/>
              </w:pPrChange>
            </w:pPr>
            <w:del w:id="575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4C2ACA" w:rsidRPr="00CF1A86" w:rsidDel="000F6889" w14:paraId="09690DB4" w14:textId="77257557" w:rsidTr="004C2ACA">
        <w:trPr>
          <w:trHeight w:val="290"/>
          <w:del w:id="576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456C2" w14:textId="0F577BCB" w:rsidR="004C2ACA" w:rsidRPr="0039090B" w:rsidDel="000F6889" w:rsidRDefault="004C2ACA">
            <w:pPr>
              <w:ind w:firstLine="720"/>
              <w:rPr>
                <w:del w:id="577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578" w:author="Benjamin Zhu" w:date="2020-05-16T22:22:00Z">
                <w:pPr/>
              </w:pPrChange>
            </w:pPr>
            <w:del w:id="579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 xml:space="preserve">Respeito pelas instituições </w:delText>
              </w:r>
              <w:r w:rsidR="008C228B"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políticas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11C74" w14:textId="45EF5CDB" w:rsidR="004C2ACA" w:rsidRPr="0039090B" w:rsidDel="000F6889" w:rsidRDefault="004C2ACA">
            <w:pPr>
              <w:ind w:firstLine="720"/>
              <w:rPr>
                <w:del w:id="580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581" w:author="Benjamin Zhu" w:date="2020-05-16T22:22:00Z">
                <w:pPr/>
              </w:pPrChange>
            </w:pPr>
            <w:del w:id="582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0,57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0D6F05" w14:textId="04276A4B" w:rsidR="004C2ACA" w:rsidRPr="0039090B" w:rsidDel="000F6889" w:rsidRDefault="004C2ACA">
            <w:pPr>
              <w:ind w:firstLine="720"/>
              <w:rPr>
                <w:del w:id="583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584" w:author="Benjamin Zhu" w:date="2020-05-16T22:22:00Z">
                <w:pPr/>
              </w:pPrChange>
            </w:pPr>
            <w:del w:id="585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4C2ACA" w:rsidRPr="00CF1A86" w:rsidDel="000F6889" w14:paraId="1A481D96" w14:textId="56E9307F" w:rsidTr="004C2ACA">
        <w:trPr>
          <w:trHeight w:val="290"/>
          <w:del w:id="586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F61AC" w14:textId="1975D842" w:rsidR="004C2ACA" w:rsidRPr="0039090B" w:rsidDel="000F6889" w:rsidRDefault="004C2ACA">
            <w:pPr>
              <w:ind w:firstLine="720"/>
              <w:rPr>
                <w:del w:id="587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588" w:author="Benjamin Zhu" w:date="2020-05-16T22:22:00Z">
                <w:pPr/>
              </w:pPrChange>
            </w:pPr>
            <w:del w:id="589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Direitos básicos estão bem protegidos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2CE91" w14:textId="7592E617" w:rsidR="004C2ACA" w:rsidRPr="0039090B" w:rsidDel="000F6889" w:rsidRDefault="004C2ACA">
            <w:pPr>
              <w:ind w:firstLine="720"/>
              <w:rPr>
                <w:del w:id="590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591" w:author="Benjamin Zhu" w:date="2020-05-16T22:22:00Z">
                <w:pPr/>
              </w:pPrChange>
            </w:pPr>
            <w:del w:id="592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0,69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0B444E" w14:textId="3E156C51" w:rsidR="004C2ACA" w:rsidRPr="0039090B" w:rsidDel="000F6889" w:rsidRDefault="004C2ACA">
            <w:pPr>
              <w:ind w:firstLine="720"/>
              <w:rPr>
                <w:del w:id="593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594" w:author="Benjamin Zhu" w:date="2020-05-16T22:22:00Z">
                <w:pPr/>
              </w:pPrChange>
            </w:pPr>
            <w:del w:id="595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4C2ACA" w:rsidRPr="00CF1A86" w:rsidDel="000F6889" w14:paraId="3165DE1D" w14:textId="2B93D3FC" w:rsidTr="004C2ACA">
        <w:trPr>
          <w:trHeight w:val="290"/>
          <w:del w:id="596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3B9C7" w14:textId="69C7520E" w:rsidR="004C2ACA" w:rsidRPr="0039090B" w:rsidDel="000F6889" w:rsidRDefault="004C2ACA">
            <w:pPr>
              <w:ind w:firstLine="720"/>
              <w:rPr>
                <w:del w:id="597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598" w:author="Benjamin Zhu" w:date="2020-05-16T22:22:00Z">
                <w:pPr/>
              </w:pPrChange>
            </w:pPr>
            <w:del w:id="599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Sente orgulhoso de viver no sistema político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E4EB" w14:textId="0DC3FD0B" w:rsidR="004C2ACA" w:rsidRPr="0039090B" w:rsidDel="000F6889" w:rsidRDefault="004C2ACA">
            <w:pPr>
              <w:ind w:firstLine="720"/>
              <w:rPr>
                <w:del w:id="600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601" w:author="Benjamin Zhu" w:date="2020-05-16T22:22:00Z">
                <w:pPr/>
              </w:pPrChange>
            </w:pPr>
            <w:del w:id="602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0,68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CCD075" w14:textId="56F90DD0" w:rsidR="004C2ACA" w:rsidRPr="0039090B" w:rsidDel="000F6889" w:rsidRDefault="004C2ACA">
            <w:pPr>
              <w:ind w:firstLine="720"/>
              <w:rPr>
                <w:del w:id="603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604" w:author="Benjamin Zhu" w:date="2020-05-16T22:22:00Z">
                <w:pPr/>
              </w:pPrChange>
            </w:pPr>
            <w:del w:id="605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4C2ACA" w:rsidRPr="00CF1A86" w:rsidDel="000F6889" w14:paraId="326D6AEA" w14:textId="28F31EB6" w:rsidTr="004C2ACA">
        <w:trPr>
          <w:trHeight w:val="290"/>
          <w:del w:id="606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6CE8F" w14:textId="41773742" w:rsidR="004C2ACA" w:rsidRPr="0039090B" w:rsidDel="000F6889" w:rsidRDefault="004C2ACA">
            <w:pPr>
              <w:ind w:firstLine="720"/>
              <w:rPr>
                <w:del w:id="607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608" w:author="Benjamin Zhu" w:date="2020-05-16T22:22:00Z">
                <w:pPr/>
              </w:pPrChange>
            </w:pPr>
            <w:del w:id="609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Deve apoiar o sistema político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F1D7E" w14:textId="42E07C0F" w:rsidR="004C2ACA" w:rsidRPr="0039090B" w:rsidDel="000F6889" w:rsidRDefault="004C2ACA">
            <w:pPr>
              <w:ind w:firstLine="720"/>
              <w:rPr>
                <w:del w:id="610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611" w:author="Benjamin Zhu" w:date="2020-05-16T22:22:00Z">
                <w:pPr/>
              </w:pPrChange>
            </w:pPr>
            <w:del w:id="612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0,70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8B2092" w14:textId="6ECF7CC9" w:rsidR="004C2ACA" w:rsidRPr="0039090B" w:rsidDel="000F6889" w:rsidRDefault="004C2ACA">
            <w:pPr>
              <w:ind w:firstLine="720"/>
              <w:rPr>
                <w:del w:id="613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614" w:author="Benjamin Zhu" w:date="2020-05-16T22:22:00Z">
                <w:pPr/>
              </w:pPrChange>
            </w:pPr>
            <w:del w:id="615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4C2ACA" w:rsidRPr="00CF1A86" w:rsidDel="000F6889" w14:paraId="3A40105B" w14:textId="09CBD234" w:rsidTr="004C2ACA">
        <w:trPr>
          <w:trHeight w:val="290"/>
          <w:del w:id="616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5FBC" w14:textId="70427DE2" w:rsidR="004C2ACA" w:rsidRPr="0039090B" w:rsidDel="000F6889" w:rsidRDefault="004C2ACA">
            <w:pPr>
              <w:ind w:firstLine="720"/>
              <w:rPr>
                <w:del w:id="617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618" w:author="Benjamin Zhu" w:date="2020-05-16T22:22:00Z">
                <w:pPr/>
              </w:pPrChange>
            </w:pPr>
            <w:del w:id="619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Confiança nas forças armadas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48924" w14:textId="6DF208AF" w:rsidR="004C2ACA" w:rsidRPr="0039090B" w:rsidDel="000F6889" w:rsidRDefault="004C2ACA">
            <w:pPr>
              <w:ind w:firstLine="720"/>
              <w:rPr>
                <w:del w:id="620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621" w:author="Benjamin Zhu" w:date="2020-05-16T22:22:00Z">
                <w:pPr/>
              </w:pPrChange>
            </w:pPr>
            <w:del w:id="622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0,42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8DD562" w14:textId="430AA0E9" w:rsidR="004C2ACA" w:rsidRPr="0039090B" w:rsidDel="000F6889" w:rsidRDefault="004C2ACA">
            <w:pPr>
              <w:ind w:firstLine="720"/>
              <w:rPr>
                <w:del w:id="623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624" w:author="Benjamin Zhu" w:date="2020-05-16T22:22:00Z">
                <w:pPr/>
              </w:pPrChange>
            </w:pPr>
            <w:del w:id="625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4C2ACA" w:rsidRPr="00CF1A86" w:rsidDel="000F6889" w14:paraId="21AC2CDE" w14:textId="28DC35B6" w:rsidTr="004C2ACA">
        <w:trPr>
          <w:trHeight w:val="290"/>
          <w:del w:id="626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0415C" w14:textId="580190E9" w:rsidR="004C2ACA" w:rsidRPr="0039090B" w:rsidDel="000F6889" w:rsidRDefault="004C2ACA">
            <w:pPr>
              <w:ind w:firstLine="720"/>
              <w:rPr>
                <w:del w:id="627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628" w:author="Benjamin Zhu" w:date="2020-05-16T22:22:00Z">
                <w:pPr/>
              </w:pPrChange>
            </w:pPr>
            <w:del w:id="629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Confiança no congresso nacional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3924" w14:textId="44ED55C5" w:rsidR="004C2ACA" w:rsidRPr="0039090B" w:rsidDel="000F6889" w:rsidRDefault="004C2ACA">
            <w:pPr>
              <w:ind w:firstLine="720"/>
              <w:rPr>
                <w:del w:id="630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631" w:author="Benjamin Zhu" w:date="2020-05-16T22:22:00Z">
                <w:pPr/>
              </w:pPrChange>
            </w:pPr>
            <w:del w:id="632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0,71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D5084C" w14:textId="025242E0" w:rsidR="004C2ACA" w:rsidRPr="0039090B" w:rsidDel="000F6889" w:rsidRDefault="004C2ACA">
            <w:pPr>
              <w:ind w:firstLine="720"/>
              <w:rPr>
                <w:del w:id="633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634" w:author="Benjamin Zhu" w:date="2020-05-16T22:22:00Z">
                <w:pPr/>
              </w:pPrChange>
            </w:pPr>
            <w:del w:id="635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4C2ACA" w:rsidRPr="00CF1A86" w:rsidDel="000F6889" w14:paraId="2103701E" w14:textId="0F906F1A" w:rsidTr="004C2ACA">
        <w:trPr>
          <w:trHeight w:val="290"/>
          <w:del w:id="636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211A5" w14:textId="1E407862" w:rsidR="004C2ACA" w:rsidRPr="0039090B" w:rsidDel="000F6889" w:rsidRDefault="004C2ACA">
            <w:pPr>
              <w:ind w:firstLine="720"/>
              <w:rPr>
                <w:del w:id="637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638" w:author="Benjamin Zhu" w:date="2020-05-16T22:22:00Z">
                <w:pPr/>
              </w:pPrChange>
            </w:pPr>
            <w:del w:id="639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Confiança nos partidos políticos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BCE58" w14:textId="6777AE17" w:rsidR="004C2ACA" w:rsidRPr="0039090B" w:rsidDel="000F6889" w:rsidRDefault="004C2ACA">
            <w:pPr>
              <w:ind w:firstLine="720"/>
              <w:rPr>
                <w:del w:id="640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641" w:author="Benjamin Zhu" w:date="2020-05-16T22:22:00Z">
                <w:pPr/>
              </w:pPrChange>
            </w:pPr>
            <w:del w:id="642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0,70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17D2ED" w14:textId="46A6FEF9" w:rsidR="004C2ACA" w:rsidRPr="0039090B" w:rsidDel="000F6889" w:rsidRDefault="004C2ACA">
            <w:pPr>
              <w:ind w:firstLine="720"/>
              <w:rPr>
                <w:del w:id="643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644" w:author="Benjamin Zhu" w:date="2020-05-16T22:22:00Z">
                <w:pPr/>
              </w:pPrChange>
            </w:pPr>
            <w:del w:id="645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4C2ACA" w:rsidRPr="00CF1A86" w:rsidDel="000F6889" w14:paraId="38CF37BC" w14:textId="4F420753" w:rsidTr="004C2ACA">
        <w:trPr>
          <w:trHeight w:val="290"/>
          <w:del w:id="646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0F436" w14:textId="6599C9D7" w:rsidR="004C2ACA" w:rsidRPr="0039090B" w:rsidDel="000F6889" w:rsidRDefault="004C2ACA">
            <w:pPr>
              <w:ind w:firstLine="720"/>
              <w:rPr>
                <w:del w:id="647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648" w:author="Benjamin Zhu" w:date="2020-05-16T22:22:00Z">
                <w:pPr/>
              </w:pPrChange>
            </w:pPr>
            <w:del w:id="649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Confiança no Presidente da República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6FC5" w14:textId="71CF8CDC" w:rsidR="004C2ACA" w:rsidRPr="0039090B" w:rsidDel="000F6889" w:rsidRDefault="004C2ACA">
            <w:pPr>
              <w:ind w:firstLine="720"/>
              <w:rPr>
                <w:del w:id="650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651" w:author="Benjamin Zhu" w:date="2020-05-16T22:22:00Z">
                <w:pPr/>
              </w:pPrChange>
            </w:pPr>
            <w:del w:id="652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0,60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2D9C39" w14:textId="547608F2" w:rsidR="004C2ACA" w:rsidRPr="0039090B" w:rsidDel="000F6889" w:rsidRDefault="004C2ACA">
            <w:pPr>
              <w:ind w:firstLine="720"/>
              <w:rPr>
                <w:del w:id="653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654" w:author="Benjamin Zhu" w:date="2020-05-16T22:22:00Z">
                <w:pPr/>
              </w:pPrChange>
            </w:pPr>
            <w:del w:id="655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4C2ACA" w:rsidRPr="00CF1A86" w:rsidDel="000F6889" w14:paraId="53212E7B" w14:textId="2BEA64A0" w:rsidTr="004C2ACA">
        <w:trPr>
          <w:trHeight w:val="290"/>
          <w:del w:id="656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9F8E6" w14:textId="6AB03E1C" w:rsidR="004C2ACA" w:rsidRPr="0039090B" w:rsidDel="000F6889" w:rsidRDefault="004C2ACA">
            <w:pPr>
              <w:ind w:firstLine="720"/>
              <w:rPr>
                <w:del w:id="657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658" w:author="Benjamin Zhu" w:date="2020-05-16T22:22:00Z">
                <w:pPr/>
              </w:pPrChange>
            </w:pPr>
            <w:del w:id="659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Confiança na Prefeitura Municipal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3B9D" w14:textId="215D5304" w:rsidR="004C2ACA" w:rsidRPr="0039090B" w:rsidDel="000F6889" w:rsidRDefault="004C2ACA">
            <w:pPr>
              <w:ind w:firstLine="720"/>
              <w:rPr>
                <w:del w:id="660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661" w:author="Benjamin Zhu" w:date="2020-05-16T22:22:00Z">
                <w:pPr/>
              </w:pPrChange>
            </w:pPr>
            <w:del w:id="662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0,56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71C862" w14:textId="6FEB2B56" w:rsidR="004C2ACA" w:rsidRPr="0039090B" w:rsidDel="000F6889" w:rsidRDefault="004C2ACA">
            <w:pPr>
              <w:ind w:firstLine="720"/>
              <w:rPr>
                <w:del w:id="663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664" w:author="Benjamin Zhu" w:date="2020-05-16T22:22:00Z">
                <w:pPr/>
              </w:pPrChange>
            </w:pPr>
            <w:del w:id="665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4C2ACA" w:rsidRPr="00CF1A86" w:rsidDel="000F6889" w14:paraId="09441CD3" w14:textId="1623F785" w:rsidTr="004C2ACA">
        <w:trPr>
          <w:trHeight w:val="290"/>
          <w:del w:id="666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102D5" w14:textId="0EDB61C6" w:rsidR="004C2ACA" w:rsidRPr="0039090B" w:rsidDel="000F6889" w:rsidRDefault="004C2ACA">
            <w:pPr>
              <w:ind w:firstLine="720"/>
              <w:rPr>
                <w:del w:id="667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668" w:author="Benjamin Zhu" w:date="2020-05-16T22:22:00Z">
                <w:pPr/>
              </w:pPrChange>
            </w:pPr>
            <w:del w:id="669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Confiança nas eleições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74F4" w14:textId="41C2271C" w:rsidR="004C2ACA" w:rsidRPr="0039090B" w:rsidDel="000F6889" w:rsidRDefault="004C2ACA">
            <w:pPr>
              <w:ind w:firstLine="720"/>
              <w:rPr>
                <w:del w:id="670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671" w:author="Benjamin Zhu" w:date="2020-05-16T22:22:00Z">
                <w:pPr/>
              </w:pPrChange>
            </w:pPr>
            <w:del w:id="672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0,61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518ABC" w14:textId="0B13EAD0" w:rsidR="004C2ACA" w:rsidRPr="0039090B" w:rsidDel="000F6889" w:rsidRDefault="004C2ACA">
            <w:pPr>
              <w:ind w:firstLine="720"/>
              <w:rPr>
                <w:del w:id="673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674" w:author="Benjamin Zhu" w:date="2020-05-16T22:22:00Z">
                <w:pPr/>
              </w:pPrChange>
            </w:pPr>
            <w:del w:id="675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4C2ACA" w:rsidRPr="00CF1A86" w:rsidDel="000F6889" w14:paraId="12201F8F" w14:textId="1DFBA0D7" w:rsidTr="004C2ACA">
        <w:trPr>
          <w:trHeight w:val="290"/>
          <w:del w:id="676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28BEB" w14:textId="081EB6EE" w:rsidR="004C2ACA" w:rsidRPr="0039090B" w:rsidDel="000F6889" w:rsidRDefault="004C2ACA">
            <w:pPr>
              <w:ind w:firstLine="720"/>
              <w:rPr>
                <w:del w:id="677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678" w:author="Benjamin Zhu" w:date="2020-05-16T22:22:00Z">
                <w:pPr/>
              </w:pPrChange>
            </w:pPr>
            <w:del w:id="679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Autoavaliação de entendimento política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E71DE" w14:textId="1D5C6DB4" w:rsidR="004C2ACA" w:rsidRPr="0039090B" w:rsidDel="000F6889" w:rsidRDefault="004C2ACA">
            <w:pPr>
              <w:ind w:firstLine="720"/>
              <w:rPr>
                <w:del w:id="680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681" w:author="Benjamin Zhu" w:date="2020-05-16T22:22:00Z">
                <w:pPr/>
              </w:pPrChange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B30DAB" w14:textId="7ABF7515" w:rsidR="004C2ACA" w:rsidRPr="0039090B" w:rsidDel="000F6889" w:rsidRDefault="004C2ACA">
            <w:pPr>
              <w:ind w:firstLine="720"/>
              <w:rPr>
                <w:del w:id="682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683" w:author="Benjamin Zhu" w:date="2020-05-16T22:22:00Z">
                <w:pPr/>
              </w:pPrChange>
            </w:pPr>
            <w:del w:id="684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0,58</w:delText>
              </w:r>
            </w:del>
          </w:p>
        </w:tc>
      </w:tr>
      <w:tr w:rsidR="004C2ACA" w:rsidRPr="00CF1A86" w:rsidDel="000F6889" w14:paraId="162ABEB5" w14:textId="4B869999" w:rsidTr="004C2ACA">
        <w:trPr>
          <w:trHeight w:val="290"/>
          <w:del w:id="685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5A88" w14:textId="568293BB" w:rsidR="004C2ACA" w:rsidRPr="0039090B" w:rsidDel="000F6889" w:rsidRDefault="004C2ACA">
            <w:pPr>
              <w:ind w:firstLine="720"/>
              <w:rPr>
                <w:del w:id="686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687" w:author="Benjamin Zhu" w:date="2020-05-16T22:22:00Z">
                <w:pPr/>
              </w:pPrChange>
            </w:pPr>
            <w:del w:id="688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Autoavaliação de interesse política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0C58" w14:textId="6A6A3F6D" w:rsidR="004C2ACA" w:rsidRPr="0039090B" w:rsidDel="000F6889" w:rsidRDefault="004C2ACA">
            <w:pPr>
              <w:ind w:firstLine="720"/>
              <w:rPr>
                <w:del w:id="689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690" w:author="Benjamin Zhu" w:date="2020-05-16T22:22:00Z">
                <w:pPr/>
              </w:pPrChange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2B460B" w14:textId="4E4BC30D" w:rsidR="004C2ACA" w:rsidRPr="0039090B" w:rsidDel="000F6889" w:rsidRDefault="004C2ACA">
            <w:pPr>
              <w:ind w:firstLine="720"/>
              <w:rPr>
                <w:del w:id="691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692" w:author="Benjamin Zhu" w:date="2020-05-16T22:22:00Z">
                <w:pPr/>
              </w:pPrChange>
            </w:pPr>
            <w:del w:id="693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0,64</w:delText>
              </w:r>
            </w:del>
          </w:p>
        </w:tc>
      </w:tr>
      <w:tr w:rsidR="004C2ACA" w:rsidRPr="00CF1A86" w:rsidDel="000F6889" w14:paraId="6BA074CF" w14:textId="38E62CC4" w:rsidTr="004C2ACA">
        <w:trPr>
          <w:trHeight w:val="290"/>
          <w:del w:id="694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EDC4" w14:textId="1727457B" w:rsidR="004C2ACA" w:rsidRPr="0039090B" w:rsidDel="000F6889" w:rsidRDefault="004C2ACA">
            <w:pPr>
              <w:ind w:firstLine="720"/>
              <w:rPr>
                <w:del w:id="695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696" w:author="Benjamin Zhu" w:date="2020-05-16T22:22:00Z">
                <w:pPr/>
              </w:pPrChange>
            </w:pPr>
            <w:del w:id="697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Avaliação do entrevistador sobre conhecimento político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81AAC" w14:textId="58A14272" w:rsidR="004C2ACA" w:rsidRPr="0039090B" w:rsidDel="000F6889" w:rsidRDefault="004C2ACA">
            <w:pPr>
              <w:ind w:firstLine="720"/>
              <w:rPr>
                <w:del w:id="698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699" w:author="Benjamin Zhu" w:date="2020-05-16T22:22:00Z">
                <w:pPr/>
              </w:pPrChange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B4013E" w14:textId="47DE5EC3" w:rsidR="004C2ACA" w:rsidRPr="0039090B" w:rsidDel="000F6889" w:rsidRDefault="004C2ACA">
            <w:pPr>
              <w:ind w:firstLine="720"/>
              <w:rPr>
                <w:del w:id="700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701" w:author="Benjamin Zhu" w:date="2020-05-16T22:22:00Z">
                <w:pPr/>
              </w:pPrChange>
            </w:pPr>
            <w:del w:id="702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0,42</w:delText>
              </w:r>
            </w:del>
          </w:p>
        </w:tc>
      </w:tr>
      <w:tr w:rsidR="004C2ACA" w:rsidRPr="00CF1A86" w:rsidDel="000F6889" w14:paraId="0CA74438" w14:textId="33D5CDA5" w:rsidTr="004C2ACA">
        <w:trPr>
          <w:trHeight w:val="290"/>
          <w:del w:id="703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E2416" w14:textId="2C85BEE1" w:rsidR="004C2ACA" w:rsidRPr="0039090B" w:rsidDel="000F6889" w:rsidRDefault="004C2ACA">
            <w:pPr>
              <w:ind w:firstLine="720"/>
              <w:rPr>
                <w:del w:id="704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705" w:author="Benjamin Zhu" w:date="2020-05-16T22:22:00Z">
                <w:pPr/>
              </w:pPrChange>
            </w:pPr>
            <w:del w:id="706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% variação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B0F47" w14:textId="53F692D3" w:rsidR="004C2ACA" w:rsidRPr="0039090B" w:rsidDel="000F6889" w:rsidRDefault="004C2ACA">
            <w:pPr>
              <w:ind w:firstLine="720"/>
              <w:rPr>
                <w:del w:id="707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708" w:author="Benjamin Zhu" w:date="2020-05-16T22:22:00Z">
                <w:pPr/>
              </w:pPrChange>
            </w:pPr>
            <w:del w:id="709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39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75BB82" w14:textId="77773915" w:rsidR="004C2ACA" w:rsidRPr="0039090B" w:rsidDel="000F6889" w:rsidRDefault="004C2ACA">
            <w:pPr>
              <w:ind w:firstLine="720"/>
              <w:rPr>
                <w:del w:id="710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711" w:author="Benjamin Zhu" w:date="2020-05-16T22:22:00Z">
                <w:pPr/>
              </w:pPrChange>
            </w:pPr>
            <w:del w:id="712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31</w:delText>
              </w:r>
            </w:del>
          </w:p>
        </w:tc>
      </w:tr>
      <w:tr w:rsidR="004C2ACA" w:rsidRPr="00CF1A86" w:rsidDel="000F6889" w14:paraId="71276650" w14:textId="00D0B9B9" w:rsidTr="004C2ACA">
        <w:trPr>
          <w:trHeight w:val="290"/>
          <w:del w:id="713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0D198" w14:textId="08D1B23B" w:rsidR="004C2ACA" w:rsidRPr="0039090B" w:rsidDel="000F6889" w:rsidRDefault="004C2ACA">
            <w:pPr>
              <w:ind w:firstLine="720"/>
              <w:rPr>
                <w:del w:id="714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715" w:author="Benjamin Zhu" w:date="2020-05-16T22:22:00Z">
                <w:pPr/>
              </w:pPrChange>
            </w:pPr>
            <w:del w:id="716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Alfa de Crombach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55F01" w14:textId="2ECFE8DA" w:rsidR="004C2ACA" w:rsidRPr="0039090B" w:rsidDel="000F6889" w:rsidRDefault="004C2ACA">
            <w:pPr>
              <w:ind w:firstLine="720"/>
              <w:rPr>
                <w:del w:id="717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718" w:author="Benjamin Zhu" w:date="2020-05-16T22:22:00Z">
                <w:pPr/>
              </w:pPrChange>
            </w:pPr>
            <w:del w:id="719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0,8676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3A7857" w14:textId="144D9EC5" w:rsidR="004C2ACA" w:rsidRPr="0039090B" w:rsidDel="000F6889" w:rsidRDefault="004C2ACA">
            <w:pPr>
              <w:ind w:firstLine="720"/>
              <w:rPr>
                <w:del w:id="720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721" w:author="Benjamin Zhu" w:date="2020-05-16T22:22:00Z">
                <w:pPr/>
              </w:pPrChange>
            </w:pPr>
            <w:del w:id="722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0,4977</w:delText>
              </w:r>
            </w:del>
          </w:p>
        </w:tc>
      </w:tr>
      <w:tr w:rsidR="004C2ACA" w:rsidRPr="00CF1A86" w:rsidDel="000F6889" w14:paraId="6E4DB6B5" w14:textId="6C8ECE63" w:rsidTr="004C2ACA">
        <w:trPr>
          <w:trHeight w:val="300"/>
          <w:del w:id="723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CFA8F" w14:textId="392CCC97" w:rsidR="004C2ACA" w:rsidRPr="0039090B" w:rsidDel="000F6889" w:rsidRDefault="004C2ACA">
            <w:pPr>
              <w:ind w:firstLine="720"/>
              <w:rPr>
                <w:del w:id="724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725" w:author="Benjamin Zhu" w:date="2020-05-16T22:22:00Z">
                <w:pPr/>
              </w:pPrChange>
            </w:pPr>
            <w:del w:id="726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KMO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74FE37" w14:textId="62E6DF41" w:rsidR="004C2ACA" w:rsidRPr="0039090B" w:rsidDel="000F6889" w:rsidRDefault="004C2ACA">
            <w:pPr>
              <w:ind w:firstLine="720"/>
              <w:rPr>
                <w:del w:id="727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728" w:author="Benjamin Zhu" w:date="2020-05-16T22:22:00Z">
                <w:pPr/>
              </w:pPrChange>
            </w:pPr>
            <w:del w:id="729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0,931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495BA5" w14:textId="4799A654" w:rsidR="004C2ACA" w:rsidRPr="0039090B" w:rsidDel="000F6889" w:rsidRDefault="004C2ACA">
            <w:pPr>
              <w:ind w:firstLine="720"/>
              <w:rPr>
                <w:del w:id="730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731" w:author="Benjamin Zhu" w:date="2020-05-16T22:22:00Z">
                <w:pPr/>
              </w:pPrChange>
            </w:pPr>
            <w:del w:id="732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0,609</w:delText>
              </w:r>
            </w:del>
          </w:p>
        </w:tc>
      </w:tr>
    </w:tbl>
    <w:p w14:paraId="6EC51944" w14:textId="7032B5EC" w:rsidR="00E05A78" w:rsidRPr="0039090B" w:rsidDel="000F6889" w:rsidRDefault="002B3904">
      <w:pPr>
        <w:ind w:firstLine="720"/>
        <w:rPr>
          <w:del w:id="733" w:author="Benjamin Zhu" w:date="2020-04-29T00:09:00Z"/>
          <w:lang w:val="pt-BR"/>
          <w:rPrChange w:id="734" w:author="Benjamin Zhu" w:date="2020-05-16T21:03:00Z">
            <w:rPr>
              <w:del w:id="735" w:author="Benjamin Zhu" w:date="2020-04-29T00:09:00Z"/>
            </w:rPr>
          </w:rPrChange>
        </w:rPr>
        <w:pPrChange w:id="736" w:author="Benjamin Zhu" w:date="2020-05-16T22:22:00Z">
          <w:pPr/>
        </w:pPrChange>
      </w:pPr>
      <w:del w:id="737" w:author="Benjamin Zhu" w:date="2020-04-29T00:09:00Z">
        <w:r w:rsidRPr="0039090B" w:rsidDel="000F6889">
          <w:rPr>
            <w:lang w:val="pt-BR"/>
            <w:rPrChange w:id="738" w:author="Benjamin Zhu" w:date="2020-05-16T21:03:00Z">
              <w:rPr/>
            </w:rPrChange>
          </w:rPr>
          <w:tab/>
        </w:r>
      </w:del>
    </w:p>
    <w:p w14:paraId="62C01EB5" w14:textId="014D990E" w:rsidR="002B3904" w:rsidRPr="0039090B" w:rsidDel="0039376F" w:rsidRDefault="002B3904">
      <w:pPr>
        <w:ind w:firstLine="720"/>
        <w:rPr>
          <w:del w:id="739" w:author="Benjamin Zhu" w:date="2020-04-29T00:02:00Z"/>
          <w:lang w:val="pt-BR"/>
          <w:rPrChange w:id="740" w:author="Benjamin Zhu" w:date="2020-05-16T21:03:00Z">
            <w:rPr>
              <w:del w:id="741" w:author="Benjamin Zhu" w:date="2020-04-29T00:02:00Z"/>
            </w:rPr>
          </w:rPrChange>
        </w:rPr>
        <w:pPrChange w:id="742" w:author="Benjamin Zhu" w:date="2020-05-16T22:22:00Z">
          <w:pPr/>
        </w:pPrChange>
      </w:pPr>
    </w:p>
    <w:p w14:paraId="7CF02541" w14:textId="4CB34CFB" w:rsidR="002B0CA4" w:rsidRPr="0039090B" w:rsidDel="0039376F" w:rsidRDefault="002B0CA4">
      <w:pPr>
        <w:ind w:firstLine="720"/>
        <w:rPr>
          <w:del w:id="743" w:author="Benjamin Zhu" w:date="2020-04-29T00:02:00Z"/>
          <w:lang w:val="pt-BR"/>
        </w:rPr>
        <w:pPrChange w:id="744" w:author="Benjamin Zhu" w:date="2020-05-16T22:22:00Z">
          <w:pPr/>
        </w:pPrChange>
      </w:pPr>
      <w:commentRangeStart w:id="745"/>
      <w:del w:id="746" w:author="Benjamin Zhu" w:date="2020-04-29T00:02:00Z">
        <w:r w:rsidRPr="0039090B" w:rsidDel="0039376F">
          <w:rPr>
            <w:lang w:val="pt-BR"/>
          </w:rPr>
          <w:delText xml:space="preserve">Tabela </w:delText>
        </w:r>
        <w:r w:rsidR="00E05A78" w:rsidRPr="0039090B" w:rsidDel="0039376F">
          <w:rPr>
            <w:lang w:val="pt-BR"/>
          </w:rPr>
          <w:delText>2</w:delText>
        </w:r>
        <w:r w:rsidRPr="0039090B" w:rsidDel="0039376F">
          <w:rPr>
            <w:lang w:val="pt-BR"/>
          </w:rPr>
          <w:delText xml:space="preserve">. </w:delText>
        </w:r>
        <w:r w:rsidR="007E427F" w:rsidRPr="0039090B" w:rsidDel="0039376F">
          <w:rPr>
            <w:lang w:val="pt-BR"/>
          </w:rPr>
          <w:delText>Média</w:delText>
        </w:r>
        <w:r w:rsidRPr="0039090B" w:rsidDel="0039376F">
          <w:rPr>
            <w:lang w:val="pt-BR"/>
          </w:rPr>
          <w:delText xml:space="preserve"> e Desavio Padrão das variáveis usados para criar a COPI</w:delText>
        </w:r>
      </w:del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1656"/>
        <w:gridCol w:w="1656"/>
      </w:tblGrid>
      <w:tr w:rsidR="00CD555C" w:rsidRPr="00CF1A86" w:rsidDel="0039376F" w14:paraId="14F731EE" w14:textId="15807A6C" w:rsidTr="00D83ED6">
        <w:trPr>
          <w:del w:id="747" w:author="Benjamin Zhu" w:date="2020-04-29T00:02:00Z"/>
        </w:trPr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1D64B8" w14:textId="159D24DC" w:rsidR="00CD555C" w:rsidRPr="0039090B" w:rsidDel="0039376F" w:rsidRDefault="00CD555C">
            <w:pPr>
              <w:ind w:firstLine="720"/>
              <w:rPr>
                <w:del w:id="74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749" w:author="Benjamin Zhu" w:date="2020-05-16T22:22:00Z">
                <w:pPr/>
              </w:pPrChange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ADD789" w14:textId="1A245C91" w:rsidR="00CD555C" w:rsidRPr="0039090B" w:rsidDel="0039376F" w:rsidRDefault="00CD555C">
            <w:pPr>
              <w:ind w:firstLine="720"/>
              <w:rPr>
                <w:del w:id="75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751" w:author="Benjamin Zhu" w:date="2020-05-16T22:22:00Z">
                <w:pPr/>
              </w:pPrChange>
            </w:pPr>
            <w:del w:id="752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(1)</w:delText>
              </w:r>
            </w:del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283CE" w14:textId="7FFFDAF9" w:rsidR="00CD555C" w:rsidRPr="0039090B" w:rsidDel="0039376F" w:rsidRDefault="00CD555C">
            <w:pPr>
              <w:ind w:firstLine="720"/>
              <w:rPr>
                <w:del w:id="75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754" w:author="Benjamin Zhu" w:date="2020-05-16T22:22:00Z">
                <w:pPr/>
              </w:pPrChange>
            </w:pPr>
          </w:p>
        </w:tc>
      </w:tr>
      <w:tr w:rsidR="00CD555C" w:rsidRPr="00CF1A86" w:rsidDel="0039376F" w14:paraId="7BFCF871" w14:textId="0EA0BF5D" w:rsidTr="00D83ED6">
        <w:trPr>
          <w:del w:id="755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A4344DC" w14:textId="7CE52D5D" w:rsidR="00CD555C" w:rsidRPr="0039090B" w:rsidDel="0039376F" w:rsidRDefault="00CD555C">
            <w:pPr>
              <w:ind w:firstLine="720"/>
              <w:rPr>
                <w:del w:id="75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757" w:author="Benjamin Zhu" w:date="2020-05-16T22:22:00Z">
                <w:pPr/>
              </w:pPrChange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1B59E1D" w14:textId="7F0A4876" w:rsidR="00CD555C" w:rsidRPr="0039090B" w:rsidDel="0039376F" w:rsidRDefault="00CD555C">
            <w:pPr>
              <w:ind w:firstLine="720"/>
              <w:rPr>
                <w:del w:id="75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759" w:author="Benjamin Zhu" w:date="2020-05-16T22:22:00Z">
                <w:pPr/>
              </w:pPrChange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F7F917C" w14:textId="488AC47D" w:rsidR="00CD555C" w:rsidRPr="0039090B" w:rsidDel="0039376F" w:rsidRDefault="00CD555C">
            <w:pPr>
              <w:ind w:firstLine="720"/>
              <w:rPr>
                <w:del w:id="76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761" w:author="Benjamin Zhu" w:date="2020-05-16T22:22:00Z">
                <w:pPr/>
              </w:pPrChange>
            </w:pPr>
          </w:p>
        </w:tc>
      </w:tr>
      <w:tr w:rsidR="00CD555C" w:rsidRPr="00CF1A86" w:rsidDel="0039376F" w14:paraId="1528E461" w14:textId="54979B1B" w:rsidTr="00D83ED6">
        <w:trPr>
          <w:del w:id="762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2D4024F" w14:textId="47D9FEFE" w:rsidR="00CD555C" w:rsidRPr="0039090B" w:rsidDel="0039376F" w:rsidRDefault="00CD555C">
            <w:pPr>
              <w:ind w:firstLine="720"/>
              <w:rPr>
                <w:del w:id="76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764" w:author="Benjamin Zhu" w:date="2020-05-16T22:22:00Z">
                <w:pPr/>
              </w:pPrChange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A6962E6" w14:textId="68F1CF15" w:rsidR="00CD555C" w:rsidRPr="0039090B" w:rsidDel="0039376F" w:rsidRDefault="007E427F">
            <w:pPr>
              <w:ind w:firstLine="720"/>
              <w:rPr>
                <w:del w:id="76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766" w:author="Benjamin Zhu" w:date="2020-05-16T22:22:00Z">
                <w:pPr/>
              </w:pPrChange>
            </w:pPr>
            <w:del w:id="767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Média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803CF00" w14:textId="30C6C59B" w:rsidR="00CD555C" w:rsidRPr="0039090B" w:rsidDel="0039376F" w:rsidRDefault="00D83ED6">
            <w:pPr>
              <w:ind w:firstLine="720"/>
              <w:rPr>
                <w:del w:id="76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769" w:author="Benjamin Zhu" w:date="2020-05-16T22:22:00Z">
                <w:pPr/>
              </w:pPrChange>
            </w:pPr>
            <w:del w:id="770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Desavio Padrão</w:delText>
              </w:r>
            </w:del>
          </w:p>
        </w:tc>
      </w:tr>
      <w:tr w:rsidR="00CD555C" w:rsidRPr="00CF1A86" w:rsidDel="0039376F" w14:paraId="1E1BFFF8" w14:textId="7AC7C165" w:rsidTr="00D83ED6">
        <w:trPr>
          <w:del w:id="771" w:author="Benjamin Zhu" w:date="2020-04-29T00:02:00Z"/>
        </w:trPr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CE2B9D" w14:textId="7250D85C" w:rsidR="00CD555C" w:rsidRPr="0039090B" w:rsidDel="0039376F" w:rsidRDefault="00CD555C">
            <w:pPr>
              <w:ind w:firstLine="720"/>
              <w:rPr>
                <w:del w:id="77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773" w:author="Benjamin Zhu" w:date="2020-05-16T22:22:00Z">
                <w:pPr/>
              </w:pPrChange>
            </w:pPr>
            <w:del w:id="774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pol1</w:delText>
              </w:r>
            </w:del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6BFFB9" w14:textId="293F480B" w:rsidR="00CD555C" w:rsidRPr="0039090B" w:rsidDel="0039376F" w:rsidRDefault="00CD555C">
            <w:pPr>
              <w:ind w:firstLine="720"/>
              <w:rPr>
                <w:del w:id="77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776" w:author="Benjamin Zhu" w:date="2020-05-16T22:22:00Z">
                <w:pPr/>
              </w:pPrChange>
            </w:pPr>
            <w:del w:id="777" w:author="Benjamin Zhu" w:date="2020-04-29T00:01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2.95079</w:delText>
              </w:r>
            </w:del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3E464F" w14:textId="5C59C42C" w:rsidR="00CD555C" w:rsidRPr="0039090B" w:rsidDel="0039376F" w:rsidRDefault="00CD555C">
            <w:pPr>
              <w:ind w:firstLine="720"/>
              <w:rPr>
                <w:del w:id="77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779" w:author="Benjamin Zhu" w:date="2020-05-16T22:22:00Z">
                <w:pPr/>
              </w:pPrChange>
            </w:pPr>
            <w:del w:id="780" w:author="Benjamin Zhu" w:date="2020-04-29T00:01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.9837305</w:delText>
              </w:r>
            </w:del>
          </w:p>
        </w:tc>
      </w:tr>
      <w:tr w:rsidR="00CD555C" w:rsidRPr="00CF1A86" w:rsidDel="0039376F" w14:paraId="7B7B84CF" w14:textId="5114061A" w:rsidTr="00D83ED6">
        <w:trPr>
          <w:del w:id="781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3379A92" w14:textId="7EA7BE74" w:rsidR="00CD555C" w:rsidRPr="0039090B" w:rsidDel="0039376F" w:rsidRDefault="00CD555C">
            <w:pPr>
              <w:ind w:firstLine="720"/>
              <w:rPr>
                <w:del w:id="78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783" w:author="Benjamin Zhu" w:date="2020-05-16T22:22:00Z">
                <w:pPr/>
              </w:pPrChange>
            </w:pPr>
            <w:del w:id="784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eff2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731A5D5" w14:textId="024F6537" w:rsidR="00CD555C" w:rsidRPr="0039090B" w:rsidDel="0039376F" w:rsidRDefault="00CD555C">
            <w:pPr>
              <w:ind w:firstLine="720"/>
              <w:rPr>
                <w:del w:id="78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786" w:author="Benjamin Zhu" w:date="2020-05-16T22:22:00Z">
                <w:pPr/>
              </w:pPrChange>
            </w:pPr>
            <w:del w:id="787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4</w:delText>
              </w:r>
            </w:del>
            <w:del w:id="788" w:author="Benjamin Zhu" w:date="2020-04-29T00:01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.</w:delText>
              </w:r>
            </w:del>
            <w:del w:id="789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149571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6B3D191" w14:textId="439BF508" w:rsidR="00CD555C" w:rsidRPr="0039090B" w:rsidDel="0039376F" w:rsidRDefault="00CD555C">
            <w:pPr>
              <w:ind w:firstLine="720"/>
              <w:rPr>
                <w:del w:id="79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791" w:author="Benjamin Zhu" w:date="2020-05-16T22:22:00Z">
                <w:pPr/>
              </w:pPrChange>
            </w:pPr>
            <w:del w:id="792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</w:delText>
              </w:r>
            </w:del>
            <w:del w:id="793" w:author="Benjamin Zhu" w:date="2020-04-29T00:01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.</w:delText>
              </w:r>
            </w:del>
            <w:del w:id="794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852412</w:delText>
              </w:r>
            </w:del>
          </w:p>
        </w:tc>
      </w:tr>
      <w:tr w:rsidR="00CD555C" w:rsidRPr="00CF1A86" w:rsidDel="0039376F" w14:paraId="73F6FF7A" w14:textId="0AA4022C" w:rsidTr="00D83ED6">
        <w:trPr>
          <w:del w:id="795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A2F0EF" w14:textId="592C29FD" w:rsidR="00CD555C" w:rsidRPr="0039090B" w:rsidDel="0039376F" w:rsidRDefault="00CD555C">
            <w:pPr>
              <w:ind w:firstLine="720"/>
              <w:rPr>
                <w:del w:id="79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797" w:author="Benjamin Zhu" w:date="2020-05-16T22:22:00Z">
                <w:pPr/>
              </w:pPrChange>
            </w:pPr>
            <w:del w:id="798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conocim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01E4DB" w14:textId="25184A60" w:rsidR="00CD555C" w:rsidRPr="0039090B" w:rsidDel="0039376F" w:rsidRDefault="00CD555C">
            <w:pPr>
              <w:ind w:firstLine="720"/>
              <w:rPr>
                <w:del w:id="799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800" w:author="Benjamin Zhu" w:date="2020-05-16T22:22:00Z">
                <w:pPr/>
              </w:pPrChange>
            </w:pPr>
            <w:del w:id="801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2.801781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B56BD8" w14:textId="3F1458EB" w:rsidR="00CD555C" w:rsidRPr="0039090B" w:rsidDel="0039376F" w:rsidRDefault="00CD555C">
            <w:pPr>
              <w:ind w:firstLine="720"/>
              <w:rPr>
                <w:del w:id="80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803" w:author="Benjamin Zhu" w:date="2020-05-16T22:22:00Z">
                <w:pPr/>
              </w:pPrChange>
            </w:pPr>
            <w:del w:id="804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1.063992</w:delText>
              </w:r>
            </w:del>
          </w:p>
        </w:tc>
      </w:tr>
      <w:tr w:rsidR="00CD555C" w:rsidRPr="00CF1A86" w:rsidDel="0039376F" w14:paraId="750397DA" w14:textId="1CC34001" w:rsidTr="00D83ED6">
        <w:trPr>
          <w:del w:id="805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3EC7F" w14:textId="3ADBC48D" w:rsidR="00CD555C" w:rsidRPr="0039090B" w:rsidDel="0039376F" w:rsidRDefault="00CD555C">
            <w:pPr>
              <w:ind w:firstLine="720"/>
              <w:rPr>
                <w:del w:id="80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807" w:author="Benjamin Zhu" w:date="2020-05-16T22:22:00Z">
                <w:pPr/>
              </w:pPrChange>
            </w:pPr>
            <w:del w:id="808" w:author="Benjamin Zhu" w:date="2020-04-29T00:02:00Z">
              <w:r w:rsidRPr="0039090B" w:rsidDel="0039376F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pt-BR"/>
                </w:rPr>
                <w:delText>N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84A3AC" w14:textId="32A57919" w:rsidR="00CD555C" w:rsidRPr="0039090B" w:rsidDel="0039376F" w:rsidRDefault="00CD555C">
            <w:pPr>
              <w:ind w:firstLine="720"/>
              <w:rPr>
                <w:del w:id="809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810" w:author="Benjamin Zhu" w:date="2020-05-16T22:22:00Z">
                <w:pPr/>
              </w:pPrChange>
            </w:pPr>
            <w:del w:id="811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3030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87C7A9" w14:textId="112392CB" w:rsidR="00CD555C" w:rsidRPr="0039090B" w:rsidDel="0039376F" w:rsidRDefault="00CD555C">
            <w:pPr>
              <w:ind w:firstLine="720"/>
              <w:rPr>
                <w:del w:id="81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813" w:author="Benjamin Zhu" w:date="2020-05-16T22:22:00Z">
                <w:pPr/>
              </w:pPrChange>
            </w:pPr>
          </w:p>
        </w:tc>
      </w:tr>
    </w:tbl>
    <w:p w14:paraId="3359E5C2" w14:textId="097B1A11" w:rsidR="002B0CA4" w:rsidRPr="0039090B" w:rsidDel="0039376F" w:rsidRDefault="002B0CA4">
      <w:pPr>
        <w:ind w:firstLine="720"/>
        <w:rPr>
          <w:del w:id="814" w:author="Benjamin Zhu" w:date="2020-04-29T00:02:00Z"/>
          <w:lang w:val="pt-BR"/>
        </w:rPr>
        <w:pPrChange w:id="815" w:author="Benjamin Zhu" w:date="2020-05-16T22:22:00Z">
          <w:pPr/>
        </w:pPrChange>
      </w:pPr>
    </w:p>
    <w:p w14:paraId="1D0BB2B9" w14:textId="3E0EE899" w:rsidR="002B0CA4" w:rsidRPr="0039090B" w:rsidDel="0039376F" w:rsidRDefault="002B0CA4">
      <w:pPr>
        <w:ind w:firstLine="720"/>
        <w:rPr>
          <w:del w:id="816" w:author="Benjamin Zhu" w:date="2020-04-29T00:02:00Z"/>
          <w:lang w:val="pt-BR"/>
        </w:rPr>
        <w:pPrChange w:id="817" w:author="Benjamin Zhu" w:date="2020-05-16T22:22:00Z">
          <w:pPr/>
        </w:pPrChange>
      </w:pPr>
      <w:del w:id="818" w:author="Benjamin Zhu" w:date="2020-04-29T00:02:00Z">
        <w:r w:rsidRPr="0039090B" w:rsidDel="0039376F">
          <w:rPr>
            <w:lang w:val="pt-BR"/>
          </w:rPr>
          <w:delText xml:space="preserve">Tabela </w:delText>
        </w:r>
        <w:r w:rsidR="00E05A78" w:rsidRPr="0039090B" w:rsidDel="0039376F">
          <w:rPr>
            <w:lang w:val="pt-BR"/>
          </w:rPr>
          <w:delText>3</w:delText>
        </w:r>
        <w:r w:rsidRPr="0039090B" w:rsidDel="0039376F">
          <w:rPr>
            <w:lang w:val="pt-BR"/>
          </w:rPr>
          <w:delText xml:space="preserve">. </w:delText>
        </w:r>
        <w:r w:rsidR="007E427F" w:rsidRPr="0039090B" w:rsidDel="0039376F">
          <w:rPr>
            <w:lang w:val="pt-BR"/>
          </w:rPr>
          <w:delText>Média</w:delText>
        </w:r>
        <w:r w:rsidRPr="0039090B" w:rsidDel="0039376F">
          <w:rPr>
            <w:lang w:val="pt-BR"/>
          </w:rPr>
          <w:delText xml:space="preserve"> e Desavio Padrão das variáveis usados para criar a CI</w:delText>
        </w:r>
      </w:del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1656"/>
        <w:gridCol w:w="1656"/>
      </w:tblGrid>
      <w:tr w:rsidR="002B0CA4" w:rsidRPr="00CF1A86" w:rsidDel="0039376F" w14:paraId="56ABF5EF" w14:textId="52B97560" w:rsidTr="00D83ED6">
        <w:trPr>
          <w:del w:id="819" w:author="Benjamin Zhu" w:date="2020-04-29T00:02:00Z"/>
        </w:trPr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E0ECCA" w14:textId="5CFDFC03" w:rsidR="002B0CA4" w:rsidRPr="0039090B" w:rsidDel="0039376F" w:rsidRDefault="002B0CA4">
            <w:pPr>
              <w:ind w:firstLine="720"/>
              <w:rPr>
                <w:del w:id="82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821" w:author="Benjamin Zhu" w:date="2020-05-16T22:22:00Z">
                <w:pPr/>
              </w:pPrChange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E8ECD5" w14:textId="770842FC" w:rsidR="002B0CA4" w:rsidRPr="0039090B" w:rsidDel="0039376F" w:rsidRDefault="002B0CA4">
            <w:pPr>
              <w:ind w:firstLine="720"/>
              <w:rPr>
                <w:del w:id="82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823" w:author="Benjamin Zhu" w:date="2020-05-16T22:22:00Z">
                <w:pPr/>
              </w:pPrChange>
            </w:pPr>
            <w:del w:id="824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(1)</w:delText>
              </w:r>
            </w:del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D26CFD" w14:textId="12FEC432" w:rsidR="002B0CA4" w:rsidRPr="0039090B" w:rsidDel="0039376F" w:rsidRDefault="002B0CA4">
            <w:pPr>
              <w:ind w:firstLine="720"/>
              <w:rPr>
                <w:del w:id="82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826" w:author="Benjamin Zhu" w:date="2020-05-16T22:22:00Z">
                <w:pPr/>
              </w:pPrChange>
            </w:pPr>
          </w:p>
        </w:tc>
      </w:tr>
      <w:tr w:rsidR="002B0CA4" w:rsidRPr="00CF1A86" w:rsidDel="0039376F" w14:paraId="0A58251D" w14:textId="1805F115" w:rsidTr="00D83ED6">
        <w:trPr>
          <w:del w:id="827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E06AB5E" w14:textId="2FD8BB18" w:rsidR="002B0CA4" w:rsidRPr="0039090B" w:rsidDel="0039376F" w:rsidRDefault="002B0CA4">
            <w:pPr>
              <w:ind w:firstLine="720"/>
              <w:rPr>
                <w:del w:id="82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829" w:author="Benjamin Zhu" w:date="2020-05-16T22:22:00Z">
                <w:pPr/>
              </w:pPrChange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0E8EAF3" w14:textId="288E4BAE" w:rsidR="002B0CA4" w:rsidRPr="0039090B" w:rsidDel="0039376F" w:rsidRDefault="002B0CA4">
            <w:pPr>
              <w:ind w:firstLine="720"/>
              <w:rPr>
                <w:del w:id="83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831" w:author="Benjamin Zhu" w:date="2020-05-16T22:22:00Z">
                <w:pPr/>
              </w:pPrChange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28A2FCB" w14:textId="75FA2262" w:rsidR="002B0CA4" w:rsidRPr="0039090B" w:rsidDel="0039376F" w:rsidRDefault="002B0CA4">
            <w:pPr>
              <w:ind w:firstLine="720"/>
              <w:rPr>
                <w:del w:id="83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833" w:author="Benjamin Zhu" w:date="2020-05-16T22:22:00Z">
                <w:pPr/>
              </w:pPrChange>
            </w:pPr>
          </w:p>
        </w:tc>
      </w:tr>
      <w:tr w:rsidR="002B0CA4" w:rsidRPr="00CF1A86" w:rsidDel="0039376F" w14:paraId="4BD65058" w14:textId="4C13AD0A" w:rsidTr="00D83ED6">
        <w:trPr>
          <w:del w:id="834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2948882" w14:textId="36FE6043" w:rsidR="002B0CA4" w:rsidRPr="0039090B" w:rsidDel="0039376F" w:rsidRDefault="002B0CA4">
            <w:pPr>
              <w:ind w:firstLine="720"/>
              <w:rPr>
                <w:del w:id="83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836" w:author="Benjamin Zhu" w:date="2020-05-16T22:22:00Z">
                <w:pPr/>
              </w:pPrChange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745D2EB" w14:textId="70A56399" w:rsidR="002B0CA4" w:rsidRPr="0039090B" w:rsidDel="0039376F" w:rsidRDefault="007E427F">
            <w:pPr>
              <w:ind w:firstLine="720"/>
              <w:rPr>
                <w:del w:id="83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838" w:author="Benjamin Zhu" w:date="2020-05-16T22:22:00Z">
                <w:pPr/>
              </w:pPrChange>
            </w:pPr>
            <w:del w:id="839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Média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CB94D46" w14:textId="34F8E91C" w:rsidR="002B0CA4" w:rsidRPr="0039090B" w:rsidDel="0039376F" w:rsidRDefault="00D83ED6">
            <w:pPr>
              <w:ind w:firstLine="720"/>
              <w:rPr>
                <w:del w:id="84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841" w:author="Benjamin Zhu" w:date="2020-05-16T22:22:00Z">
                <w:pPr/>
              </w:pPrChange>
            </w:pPr>
            <w:del w:id="842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Desavio Padrão</w:delText>
              </w:r>
            </w:del>
          </w:p>
        </w:tc>
      </w:tr>
      <w:tr w:rsidR="002B0CA4" w:rsidRPr="00CF1A86" w:rsidDel="0039376F" w14:paraId="6E5E3123" w14:textId="1D6ED2BB" w:rsidTr="00D83ED6">
        <w:trPr>
          <w:del w:id="843" w:author="Benjamin Zhu" w:date="2020-04-29T00:02:00Z"/>
        </w:trPr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D5189B" w14:textId="66A2D306" w:rsidR="002B0CA4" w:rsidRPr="0039090B" w:rsidDel="0039376F" w:rsidRDefault="002B0CA4">
            <w:pPr>
              <w:ind w:firstLine="720"/>
              <w:rPr>
                <w:del w:id="84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845" w:author="Benjamin Zhu" w:date="2020-05-16T22:22:00Z">
                <w:pPr/>
              </w:pPrChange>
            </w:pPr>
            <w:del w:id="846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b1</w:delText>
              </w:r>
            </w:del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1DEDF1" w14:textId="33337097" w:rsidR="002B0CA4" w:rsidRPr="0039090B" w:rsidDel="0039376F" w:rsidRDefault="002B0CA4">
            <w:pPr>
              <w:ind w:firstLine="720"/>
              <w:rPr>
                <w:del w:id="84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848" w:author="Benjamin Zhu" w:date="2020-05-16T22:22:00Z">
                <w:pPr/>
              </w:pPrChange>
            </w:pPr>
            <w:del w:id="849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3.426956</w:delText>
              </w:r>
            </w:del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3E054D" w14:textId="78D4F959" w:rsidR="002B0CA4" w:rsidRPr="0039090B" w:rsidDel="0039376F" w:rsidRDefault="002B0CA4">
            <w:pPr>
              <w:ind w:firstLine="720"/>
              <w:rPr>
                <w:del w:id="85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851" w:author="Benjamin Zhu" w:date="2020-05-16T22:22:00Z">
                <w:pPr/>
              </w:pPrChange>
            </w:pPr>
            <w:del w:id="852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1.819571</w:delText>
              </w:r>
            </w:del>
          </w:p>
        </w:tc>
      </w:tr>
      <w:tr w:rsidR="002B0CA4" w:rsidRPr="00CF1A86" w:rsidDel="0039376F" w14:paraId="4DFA4D52" w14:textId="4B4BBF6B" w:rsidTr="00D83ED6">
        <w:trPr>
          <w:del w:id="853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E900793" w14:textId="20B815D1" w:rsidR="002B0CA4" w:rsidRPr="0039090B" w:rsidDel="0039376F" w:rsidRDefault="002B0CA4">
            <w:pPr>
              <w:ind w:firstLine="720"/>
              <w:rPr>
                <w:del w:id="85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855" w:author="Benjamin Zhu" w:date="2020-05-16T22:22:00Z">
                <w:pPr/>
              </w:pPrChange>
            </w:pPr>
            <w:del w:id="856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b2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67F4F9E" w14:textId="48E9AC2C" w:rsidR="002B0CA4" w:rsidRPr="0039090B" w:rsidDel="0039376F" w:rsidRDefault="002B0CA4">
            <w:pPr>
              <w:ind w:firstLine="720"/>
              <w:rPr>
                <w:del w:id="85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858" w:author="Benjamin Zhu" w:date="2020-05-16T22:22:00Z">
                <w:pPr/>
              </w:pPrChange>
            </w:pPr>
            <w:del w:id="859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4.071827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D1E4999" w14:textId="6B5F8A5B" w:rsidR="002B0CA4" w:rsidRPr="0039090B" w:rsidDel="0039376F" w:rsidRDefault="002B0CA4">
            <w:pPr>
              <w:ind w:firstLine="720"/>
              <w:rPr>
                <w:del w:id="86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861" w:author="Benjamin Zhu" w:date="2020-05-16T22:22:00Z">
                <w:pPr/>
              </w:pPrChange>
            </w:pPr>
            <w:del w:id="862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2.059753</w:delText>
              </w:r>
            </w:del>
          </w:p>
        </w:tc>
      </w:tr>
      <w:tr w:rsidR="002B0CA4" w:rsidRPr="00CF1A86" w:rsidDel="0039376F" w14:paraId="31763F4D" w14:textId="61D5190D" w:rsidTr="00D83ED6">
        <w:trPr>
          <w:del w:id="863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6751B5B" w14:textId="478081E1" w:rsidR="002B0CA4" w:rsidRPr="0039090B" w:rsidDel="0039376F" w:rsidRDefault="002B0CA4">
            <w:pPr>
              <w:ind w:firstLine="720"/>
              <w:rPr>
                <w:del w:id="86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865" w:author="Benjamin Zhu" w:date="2020-05-16T22:22:00Z">
                <w:pPr/>
              </w:pPrChange>
            </w:pPr>
            <w:del w:id="866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b3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5A7405C" w14:textId="25B900D2" w:rsidR="002B0CA4" w:rsidRPr="0039090B" w:rsidDel="0039376F" w:rsidRDefault="002B0CA4">
            <w:pPr>
              <w:ind w:firstLine="720"/>
              <w:rPr>
                <w:del w:id="86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868" w:author="Benjamin Zhu" w:date="2020-05-16T22:22:00Z">
                <w:pPr/>
              </w:pPrChange>
            </w:pPr>
            <w:del w:id="869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2.804628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C5CDC25" w14:textId="3E6272A6" w:rsidR="002B0CA4" w:rsidRPr="0039090B" w:rsidDel="0039376F" w:rsidRDefault="002B0CA4">
            <w:pPr>
              <w:ind w:firstLine="720"/>
              <w:rPr>
                <w:del w:id="87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871" w:author="Benjamin Zhu" w:date="2020-05-16T22:22:00Z">
                <w:pPr/>
              </w:pPrChange>
            </w:pPr>
            <w:del w:id="872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1.739748</w:delText>
              </w:r>
            </w:del>
          </w:p>
        </w:tc>
      </w:tr>
      <w:tr w:rsidR="005F0BF8" w:rsidRPr="00CF1A86" w:rsidDel="0039376F" w14:paraId="54893A18" w14:textId="41095690" w:rsidTr="00D83ED6">
        <w:trPr>
          <w:del w:id="873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5B8DCDA" w14:textId="71C3071B" w:rsidR="005F0BF8" w:rsidRPr="0039090B" w:rsidDel="0039376F" w:rsidRDefault="005F0BF8">
            <w:pPr>
              <w:ind w:firstLine="720"/>
              <w:rPr>
                <w:del w:id="87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875" w:author="Benjamin Zhu" w:date="2020-05-16T22:22:00Z">
                <w:pPr/>
              </w:pPrChange>
            </w:pPr>
            <w:del w:id="876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b4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FFD6E30" w14:textId="7B05314A" w:rsidR="005F0BF8" w:rsidRPr="0039090B" w:rsidDel="0039376F" w:rsidRDefault="005F0BF8">
            <w:pPr>
              <w:ind w:firstLine="720"/>
              <w:rPr>
                <w:del w:id="87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878" w:author="Benjamin Zhu" w:date="2020-05-16T22:22:00Z">
                <w:pPr/>
              </w:pPrChange>
            </w:pPr>
            <w:del w:id="879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2.721777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878FCDA" w14:textId="023B8927" w:rsidR="005F0BF8" w:rsidRPr="0039090B" w:rsidDel="0039376F" w:rsidRDefault="005F0BF8">
            <w:pPr>
              <w:ind w:firstLine="720"/>
              <w:rPr>
                <w:del w:id="88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881" w:author="Benjamin Zhu" w:date="2020-05-16T22:22:00Z">
                <w:pPr/>
              </w:pPrChange>
            </w:pPr>
            <w:del w:id="882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1.900617</w:delText>
              </w:r>
            </w:del>
          </w:p>
        </w:tc>
      </w:tr>
      <w:commentRangeEnd w:id="745"/>
      <w:tr w:rsidR="005F0BF8" w:rsidRPr="00CF1A86" w:rsidDel="0039376F" w14:paraId="7B4F2C74" w14:textId="2A4A9016" w:rsidTr="00D83ED6">
        <w:trPr>
          <w:del w:id="883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F869126" w14:textId="2194FAFE" w:rsidR="005F0BF8" w:rsidRPr="0039090B" w:rsidDel="0039376F" w:rsidRDefault="00091C8F">
            <w:pPr>
              <w:ind w:firstLine="720"/>
              <w:rPr>
                <w:del w:id="88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885" w:author="Benjamin Zhu" w:date="2020-05-16T22:22:00Z">
                <w:pPr/>
              </w:pPrChange>
            </w:pPr>
            <w:del w:id="886" w:author="Benjamin Zhu" w:date="2020-04-29T00:02:00Z">
              <w:r w:rsidRPr="0039090B" w:rsidDel="0039376F">
                <w:rPr>
                  <w:rStyle w:val="CommentReference"/>
                  <w:lang w:val="pt-BR"/>
                  <w:rPrChange w:id="887" w:author="Benjamin Zhu" w:date="2020-05-16T21:03:00Z">
                    <w:rPr>
                      <w:rStyle w:val="CommentReference"/>
                    </w:rPr>
                  </w:rPrChange>
                </w:rPr>
                <w:commentReference w:id="745"/>
              </w:r>
              <w:r w:rsidR="005F0BF8"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b6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7B1DE5" w14:textId="67448AD7" w:rsidR="005F0BF8" w:rsidRPr="0039090B" w:rsidDel="0039376F" w:rsidRDefault="005F0BF8">
            <w:pPr>
              <w:ind w:firstLine="720"/>
              <w:rPr>
                <w:del w:id="88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889" w:author="Benjamin Zhu" w:date="2020-05-16T22:22:00Z">
                <w:pPr/>
              </w:pPrChange>
            </w:pPr>
            <w:del w:id="890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3.33425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636B1C9" w14:textId="53DEED83" w:rsidR="005F0BF8" w:rsidRPr="0039090B" w:rsidDel="0039376F" w:rsidRDefault="005F0BF8">
            <w:pPr>
              <w:ind w:firstLine="720"/>
              <w:rPr>
                <w:del w:id="89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892" w:author="Benjamin Zhu" w:date="2020-05-16T22:22:00Z">
                <w:pPr/>
              </w:pPrChange>
            </w:pPr>
            <w:del w:id="893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2.06756</w:delText>
              </w:r>
            </w:del>
          </w:p>
        </w:tc>
      </w:tr>
      <w:tr w:rsidR="002B0CA4" w:rsidRPr="00CF1A86" w:rsidDel="0039376F" w14:paraId="72D6B9EB" w14:textId="67C01B52" w:rsidTr="00D83ED6">
        <w:trPr>
          <w:del w:id="894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06727DE" w14:textId="02164F96" w:rsidR="002B0CA4" w:rsidRPr="0039090B" w:rsidDel="0039376F" w:rsidRDefault="002B0CA4">
            <w:pPr>
              <w:ind w:firstLine="720"/>
              <w:rPr>
                <w:del w:id="89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896" w:author="Benjamin Zhu" w:date="2020-05-16T22:22:00Z">
                <w:pPr/>
              </w:pPrChange>
            </w:pPr>
            <w:del w:id="897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b12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07140A6" w14:textId="3D3EF31B" w:rsidR="002B0CA4" w:rsidRPr="0039090B" w:rsidDel="0039376F" w:rsidRDefault="002B0CA4">
            <w:pPr>
              <w:ind w:firstLine="720"/>
              <w:rPr>
                <w:del w:id="89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899" w:author="Benjamin Zhu" w:date="2020-05-16T22:22:00Z">
                <w:pPr/>
              </w:pPrChange>
            </w:pPr>
            <w:del w:id="900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5.112029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3C9E159" w14:textId="4B99D653" w:rsidR="002B0CA4" w:rsidRPr="0039090B" w:rsidDel="0039376F" w:rsidRDefault="002B0CA4">
            <w:pPr>
              <w:ind w:firstLine="720"/>
              <w:rPr>
                <w:del w:id="90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902" w:author="Benjamin Zhu" w:date="2020-05-16T22:22:00Z">
                <w:pPr/>
              </w:pPrChange>
            </w:pPr>
            <w:del w:id="903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1.924139</w:delText>
              </w:r>
            </w:del>
          </w:p>
        </w:tc>
      </w:tr>
      <w:tr w:rsidR="002B0CA4" w:rsidRPr="00CF1A86" w:rsidDel="0039376F" w14:paraId="5D860702" w14:textId="71F47D66" w:rsidTr="00D83ED6">
        <w:trPr>
          <w:del w:id="904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2A75B1E" w14:textId="20FA1119" w:rsidR="002B0CA4" w:rsidRPr="0039090B" w:rsidDel="0039376F" w:rsidRDefault="002B0CA4">
            <w:pPr>
              <w:ind w:firstLine="720"/>
              <w:rPr>
                <w:del w:id="90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906" w:author="Benjamin Zhu" w:date="2020-05-16T22:22:00Z">
                <w:pPr/>
              </w:pPrChange>
            </w:pPr>
            <w:del w:id="907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b13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95F535B" w14:textId="142B1445" w:rsidR="002B0CA4" w:rsidRPr="0039090B" w:rsidDel="0039376F" w:rsidRDefault="002B0CA4">
            <w:pPr>
              <w:ind w:firstLine="720"/>
              <w:rPr>
                <w:del w:id="90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909" w:author="Benjamin Zhu" w:date="2020-05-16T22:22:00Z">
                <w:pPr/>
              </w:pPrChange>
            </w:pPr>
            <w:del w:id="910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3.066493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90DB282" w14:textId="6DF1D7E6" w:rsidR="002B0CA4" w:rsidRPr="0039090B" w:rsidDel="0039376F" w:rsidRDefault="002B0CA4">
            <w:pPr>
              <w:ind w:firstLine="720"/>
              <w:rPr>
                <w:del w:id="91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912" w:author="Benjamin Zhu" w:date="2020-05-16T22:22:00Z">
                <w:pPr/>
              </w:pPrChange>
            </w:pPr>
            <w:del w:id="913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1.941934</w:delText>
              </w:r>
            </w:del>
          </w:p>
        </w:tc>
      </w:tr>
      <w:tr w:rsidR="002B0CA4" w:rsidRPr="00CF1A86" w:rsidDel="0039376F" w14:paraId="25956FA3" w14:textId="4D665586" w:rsidTr="00D83ED6">
        <w:trPr>
          <w:del w:id="914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9C7B323" w14:textId="6394DE2B" w:rsidR="002B0CA4" w:rsidRPr="0039090B" w:rsidDel="0039376F" w:rsidRDefault="002B0CA4">
            <w:pPr>
              <w:ind w:firstLine="720"/>
              <w:rPr>
                <w:del w:id="91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916" w:author="Benjamin Zhu" w:date="2020-05-16T22:22:00Z">
                <w:pPr/>
              </w:pPrChange>
            </w:pPr>
            <w:del w:id="917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b21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D3036A1" w14:textId="0D1B7337" w:rsidR="002B0CA4" w:rsidRPr="0039090B" w:rsidDel="0039376F" w:rsidRDefault="002B0CA4">
            <w:pPr>
              <w:ind w:firstLine="720"/>
              <w:rPr>
                <w:del w:id="91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919" w:author="Benjamin Zhu" w:date="2020-05-16T22:22:00Z">
                <w:pPr/>
              </w:pPrChange>
            </w:pPr>
            <w:del w:id="920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2.222281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DACB480" w14:textId="6C106E5A" w:rsidR="002B0CA4" w:rsidRPr="0039090B" w:rsidDel="0039376F" w:rsidRDefault="002B0CA4">
            <w:pPr>
              <w:ind w:firstLine="720"/>
              <w:rPr>
                <w:del w:id="92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922" w:author="Benjamin Zhu" w:date="2020-05-16T22:22:00Z">
                <w:pPr/>
              </w:pPrChange>
            </w:pPr>
            <w:del w:id="923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1.621907</w:delText>
              </w:r>
            </w:del>
          </w:p>
        </w:tc>
      </w:tr>
      <w:tr w:rsidR="002B0CA4" w:rsidRPr="00CF1A86" w:rsidDel="0039376F" w14:paraId="6FF0A6D4" w14:textId="24E08A93" w:rsidTr="00D83ED6">
        <w:trPr>
          <w:del w:id="924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0E89196" w14:textId="19E34C31" w:rsidR="002B0CA4" w:rsidRPr="0039090B" w:rsidDel="0039376F" w:rsidRDefault="002B0CA4">
            <w:pPr>
              <w:ind w:firstLine="720"/>
              <w:rPr>
                <w:del w:id="92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926" w:author="Benjamin Zhu" w:date="2020-05-16T22:22:00Z">
                <w:pPr/>
              </w:pPrChange>
            </w:pPr>
            <w:del w:id="927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b21a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5260B60" w14:textId="45F52E07" w:rsidR="002B0CA4" w:rsidRPr="0039090B" w:rsidDel="0039376F" w:rsidRDefault="002B0CA4">
            <w:pPr>
              <w:ind w:firstLine="720"/>
              <w:rPr>
                <w:del w:id="92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929" w:author="Benjamin Zhu" w:date="2020-05-16T22:22:00Z">
                <w:pPr/>
              </w:pPrChange>
            </w:pPr>
            <w:del w:id="930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3.261056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F8F1A4C" w14:textId="424D2711" w:rsidR="002B0CA4" w:rsidRPr="0039090B" w:rsidDel="0039376F" w:rsidRDefault="002B0CA4">
            <w:pPr>
              <w:ind w:firstLine="720"/>
              <w:rPr>
                <w:del w:id="93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932" w:author="Benjamin Zhu" w:date="2020-05-16T22:22:00Z">
                <w:pPr/>
              </w:pPrChange>
            </w:pPr>
            <w:del w:id="933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2.250339</w:delText>
              </w:r>
            </w:del>
          </w:p>
        </w:tc>
      </w:tr>
      <w:tr w:rsidR="002B0CA4" w:rsidRPr="00CF1A86" w:rsidDel="0039376F" w14:paraId="3E535AE9" w14:textId="1BD83759" w:rsidTr="00D83ED6">
        <w:trPr>
          <w:del w:id="934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E3D0F51" w14:textId="4F8ACA6B" w:rsidR="002B0CA4" w:rsidRPr="0039090B" w:rsidDel="0039376F" w:rsidRDefault="002B0CA4">
            <w:pPr>
              <w:ind w:firstLine="720"/>
              <w:rPr>
                <w:del w:id="93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936" w:author="Benjamin Zhu" w:date="2020-05-16T22:22:00Z">
                <w:pPr/>
              </w:pPrChange>
            </w:pPr>
            <w:del w:id="937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b32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781A3D2" w14:textId="5E7AF53A" w:rsidR="002B0CA4" w:rsidRPr="0039090B" w:rsidDel="0039376F" w:rsidRDefault="002B0CA4">
            <w:pPr>
              <w:ind w:firstLine="720"/>
              <w:rPr>
                <w:del w:id="93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939" w:author="Benjamin Zhu" w:date="2020-05-16T22:22:00Z">
                <w:pPr/>
              </w:pPrChange>
            </w:pPr>
            <w:del w:id="940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3.372535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376597A" w14:textId="69AFE45A" w:rsidR="002B0CA4" w:rsidRPr="0039090B" w:rsidDel="0039376F" w:rsidRDefault="002B0CA4">
            <w:pPr>
              <w:ind w:firstLine="720"/>
              <w:rPr>
                <w:del w:id="94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942" w:author="Benjamin Zhu" w:date="2020-05-16T22:22:00Z">
                <w:pPr/>
              </w:pPrChange>
            </w:pPr>
            <w:del w:id="943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1.977211</w:delText>
              </w:r>
            </w:del>
          </w:p>
        </w:tc>
      </w:tr>
      <w:tr w:rsidR="002B0CA4" w:rsidRPr="00CF1A86" w:rsidDel="0039376F" w14:paraId="262CEC10" w14:textId="0D51476E" w:rsidTr="00D83ED6">
        <w:trPr>
          <w:del w:id="944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D38253" w14:textId="5C34D2BE" w:rsidR="002B0CA4" w:rsidRPr="0039090B" w:rsidDel="0039376F" w:rsidRDefault="002B0CA4">
            <w:pPr>
              <w:ind w:firstLine="720"/>
              <w:rPr>
                <w:del w:id="94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946" w:author="Benjamin Zhu" w:date="2020-05-16T22:22:00Z">
                <w:pPr/>
              </w:pPrChange>
            </w:pPr>
            <w:del w:id="947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b47a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B7049" w14:textId="2FFC03A5" w:rsidR="002B0CA4" w:rsidRPr="0039090B" w:rsidDel="0039376F" w:rsidRDefault="002B0CA4">
            <w:pPr>
              <w:ind w:firstLine="720"/>
              <w:rPr>
                <w:del w:id="94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949" w:author="Benjamin Zhu" w:date="2020-05-16T22:22:00Z">
                <w:pPr/>
              </w:pPrChange>
            </w:pPr>
            <w:del w:id="950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3.165352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F7AF6" w14:textId="028D99C8" w:rsidR="002B0CA4" w:rsidRPr="0039090B" w:rsidDel="0039376F" w:rsidRDefault="002B0CA4">
            <w:pPr>
              <w:ind w:firstLine="720"/>
              <w:rPr>
                <w:del w:id="95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952" w:author="Benjamin Zhu" w:date="2020-05-16T22:22:00Z">
                <w:pPr/>
              </w:pPrChange>
            </w:pPr>
            <w:del w:id="953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1.982984</w:delText>
              </w:r>
            </w:del>
          </w:p>
        </w:tc>
      </w:tr>
      <w:tr w:rsidR="002B0CA4" w:rsidRPr="00CF1A86" w:rsidDel="0039376F" w14:paraId="1085E36E" w14:textId="2D6F06A6" w:rsidTr="00D83ED6">
        <w:trPr>
          <w:del w:id="954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68DA3C" w14:textId="392FA061" w:rsidR="002B0CA4" w:rsidRPr="0039090B" w:rsidDel="0039376F" w:rsidRDefault="002B0CA4">
            <w:pPr>
              <w:ind w:firstLine="720"/>
              <w:rPr>
                <w:del w:id="95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956" w:author="Benjamin Zhu" w:date="2020-05-16T22:22:00Z">
                <w:pPr/>
              </w:pPrChange>
            </w:pPr>
            <w:del w:id="957" w:author="Benjamin Zhu" w:date="2020-04-29T00:02:00Z">
              <w:r w:rsidRPr="0039090B" w:rsidDel="0039376F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pt-BR"/>
                </w:rPr>
                <w:delText>N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90104" w14:textId="738E1AA8" w:rsidR="002B0CA4" w:rsidRPr="0039090B" w:rsidDel="0039376F" w:rsidRDefault="002B0CA4">
            <w:pPr>
              <w:ind w:firstLine="720"/>
              <w:rPr>
                <w:del w:id="95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959" w:author="Benjamin Zhu" w:date="2020-05-16T22:22:00Z">
                <w:pPr/>
              </w:pPrChange>
            </w:pPr>
            <w:del w:id="960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3028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8F2C2" w14:textId="2DA1A621" w:rsidR="002B0CA4" w:rsidRPr="0039090B" w:rsidDel="0039376F" w:rsidRDefault="002B0CA4">
            <w:pPr>
              <w:ind w:firstLine="720"/>
              <w:rPr>
                <w:del w:id="96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962" w:author="Benjamin Zhu" w:date="2020-05-16T22:22:00Z">
                <w:pPr/>
              </w:pPrChange>
            </w:pPr>
          </w:p>
        </w:tc>
      </w:tr>
    </w:tbl>
    <w:p w14:paraId="04567EAC" w14:textId="3CDB02E5" w:rsidR="002B0CA4" w:rsidDel="00C77D4A" w:rsidRDefault="002B0CA4">
      <w:pPr>
        <w:ind w:firstLine="720"/>
        <w:rPr>
          <w:del w:id="963" w:author="Benjamin Zhu" w:date="2020-04-29T00:02:00Z"/>
          <w:lang w:val="pt-BR"/>
        </w:rPr>
        <w:pPrChange w:id="964" w:author="Benjamin Zhu" w:date="2020-05-16T22:22:00Z">
          <w:pPr/>
        </w:pPrChange>
      </w:pPr>
    </w:p>
    <w:p w14:paraId="390ACE2E" w14:textId="77777777" w:rsidR="00C77D4A" w:rsidRPr="0039090B" w:rsidRDefault="00C77D4A">
      <w:pPr>
        <w:ind w:firstLine="720"/>
        <w:rPr>
          <w:ins w:id="965" w:author="Benjamin Zhu" w:date="2020-05-16T22:22:00Z"/>
          <w:lang w:val="pt-BR"/>
        </w:rPr>
        <w:pPrChange w:id="966" w:author="Benjamin Zhu" w:date="2020-05-16T22:22:00Z">
          <w:pPr/>
        </w:pPrChange>
      </w:pPr>
      <w:commentRangeStart w:id="967"/>
    </w:p>
    <w:p w14:paraId="7BB50256" w14:textId="56BE3570" w:rsidR="002B0CA4" w:rsidRPr="0039090B" w:rsidRDefault="002B0CA4">
      <w:pPr>
        <w:rPr>
          <w:lang w:val="pt-BR"/>
        </w:rPr>
      </w:pPr>
      <w:r w:rsidRPr="0039090B">
        <w:rPr>
          <w:lang w:val="pt-BR"/>
        </w:rPr>
        <w:t xml:space="preserve">Tabela </w:t>
      </w:r>
      <w:ins w:id="968" w:author="Benjamin Zhu" w:date="2020-04-29T20:02:00Z">
        <w:r w:rsidR="005218B6" w:rsidRPr="0039090B">
          <w:rPr>
            <w:lang w:val="pt-BR"/>
          </w:rPr>
          <w:t>2</w:t>
        </w:r>
      </w:ins>
      <w:del w:id="969" w:author="Benjamin Zhu" w:date="2020-04-29T20:02:00Z">
        <w:r w:rsidR="00E05A78" w:rsidRPr="0039090B" w:rsidDel="005218B6">
          <w:rPr>
            <w:lang w:val="pt-BR"/>
          </w:rPr>
          <w:delText>4</w:delText>
        </w:r>
      </w:del>
      <w:r w:rsidRPr="0039090B">
        <w:rPr>
          <w:lang w:val="pt-BR"/>
        </w:rPr>
        <w:t xml:space="preserve">. </w:t>
      </w:r>
      <w:r w:rsidR="007E427F" w:rsidRPr="0039090B">
        <w:rPr>
          <w:lang w:val="pt-BR"/>
        </w:rPr>
        <w:t>Média</w:t>
      </w:r>
      <w:r w:rsidRPr="0039090B">
        <w:rPr>
          <w:lang w:val="pt-BR"/>
        </w:rPr>
        <w:t xml:space="preserve"> e Desavio Padrão </w:t>
      </w:r>
      <w:r w:rsidR="007E427F" w:rsidRPr="0039090B">
        <w:rPr>
          <w:lang w:val="pt-BR"/>
        </w:rPr>
        <w:t>d</w:t>
      </w:r>
      <w:ins w:id="970" w:author="Benjamin Zhu" w:date="2020-05-16T22:23:00Z">
        <w:r w:rsidR="00C77D4A">
          <w:rPr>
            <w:lang w:val="pt-BR"/>
          </w:rPr>
          <w:t>a</w:t>
        </w:r>
      </w:ins>
      <w:del w:id="971" w:author="Benjamin Zhu" w:date="2020-05-16T22:23:00Z">
        <w:r w:rsidR="007E427F" w:rsidRPr="0039090B" w:rsidDel="00C77D4A">
          <w:rPr>
            <w:lang w:val="pt-BR"/>
          </w:rPr>
          <w:delText>o</w:delText>
        </w:r>
      </w:del>
      <w:r w:rsidR="007E427F" w:rsidRPr="0039090B">
        <w:rPr>
          <w:lang w:val="pt-BR"/>
        </w:rPr>
        <w:t>s variáveis</w:t>
      </w:r>
      <w:ins w:id="972" w:author="Benjamin Zhu" w:date="2020-05-16T22:23:00Z">
        <w:r w:rsidR="00C77D4A">
          <w:rPr>
            <w:lang w:val="pt-BR"/>
          </w:rPr>
          <w:t xml:space="preserve"> </w:t>
        </w:r>
      </w:ins>
      <w:del w:id="973" w:author="Benjamin Zhu" w:date="2020-05-16T22:23:00Z">
        <w:r w:rsidR="007E427F" w:rsidRPr="0039090B" w:rsidDel="00C77D4A">
          <w:rPr>
            <w:lang w:val="pt-BR"/>
          </w:rPr>
          <w:delText xml:space="preserve"> </w:delText>
        </w:r>
      </w:del>
      <w:r w:rsidR="007E427F" w:rsidRPr="0039090B">
        <w:rPr>
          <w:lang w:val="pt-BR"/>
        </w:rPr>
        <w:t>controles</w:t>
      </w:r>
      <w:ins w:id="974" w:author="Benjamin Zhu" w:date="2020-05-16T22:23:00Z">
        <w:r w:rsidR="00C77D4A">
          <w:rPr>
            <w:lang w:val="pt-BR"/>
          </w:rPr>
          <w:t xml:space="preserve"> e os </w:t>
        </w:r>
      </w:ins>
      <w:ins w:id="975" w:author="Benjamin Zhu" w:date="2020-05-16T22:24:00Z">
        <w:r w:rsidR="00C77D4A">
          <w:rPr>
            <w:lang w:val="pt-BR"/>
          </w:rPr>
          <w:t>í</w:t>
        </w:r>
      </w:ins>
      <w:ins w:id="976" w:author="Benjamin Zhu" w:date="2020-05-16T22:23:00Z">
        <w:r w:rsidR="00C77D4A">
          <w:rPr>
            <w:lang w:val="pt-BR"/>
          </w:rPr>
          <w:t>ndices</w:t>
        </w:r>
      </w:ins>
      <w:r w:rsidRPr="0039090B">
        <w:rPr>
          <w:lang w:val="pt-BR"/>
        </w:rPr>
        <w:t>.</w:t>
      </w:r>
    </w:p>
    <w:tbl>
      <w:tblPr>
        <w:tblpPr w:leftFromText="180" w:rightFromText="180" w:vertAnchor="text" w:tblpY="1"/>
        <w:tblOverlap w:val="never"/>
        <w:tblW w:w="0" w:type="auto"/>
        <w:tblLayout w:type="fixed"/>
        <w:tblLook w:val="0000" w:firstRow="0" w:lastRow="0" w:firstColumn="0" w:lastColumn="0" w:noHBand="0" w:noVBand="0"/>
        <w:tblPrChange w:id="977" w:author="Benjamin Zhu" w:date="2020-05-16T21:07:00Z">
          <w:tblPr>
            <w:tblW w:w="0" w:type="auto"/>
            <w:tblLayout w:type="fixed"/>
            <w:tblLook w:val="0000" w:firstRow="0" w:lastRow="0" w:firstColumn="0" w:lastColumn="0" w:noHBand="0" w:noVBand="0"/>
          </w:tblPr>
        </w:tblPrChange>
      </w:tblPr>
      <w:tblGrid>
        <w:gridCol w:w="1656"/>
        <w:gridCol w:w="1656"/>
        <w:gridCol w:w="1656"/>
        <w:tblGridChange w:id="978">
          <w:tblGrid>
            <w:gridCol w:w="1656"/>
            <w:gridCol w:w="1656"/>
            <w:gridCol w:w="1656"/>
          </w:tblGrid>
        </w:tblGridChange>
      </w:tblGrid>
      <w:tr w:rsidR="00E94647" w:rsidRPr="0039090B" w14:paraId="3336C237" w14:textId="77777777" w:rsidTr="006A343D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979" w:author="Benjamin Zhu" w:date="2020-05-16T21:07:00Z">
              <w:tcPr>
                <w:tcW w:w="165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01AB654B" w14:textId="77777777" w:rsidR="00E94647" w:rsidRPr="0039090B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980" w:author="Benjamin Zhu" w:date="2020-05-16T21:07:00Z">
              <w:tcPr>
                <w:tcW w:w="165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2759AEB0" w14:textId="77777777" w:rsidR="00E94647" w:rsidRPr="0039090B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  <w:rPrChange w:id="981" w:author="Benjamin Zhu" w:date="2020-05-16T21:0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39090B">
              <w:rPr>
                <w:rFonts w:ascii="Times New Roman" w:hAnsi="Times New Roman" w:cs="Times New Roman"/>
                <w:sz w:val="24"/>
                <w:szCs w:val="24"/>
                <w:lang w:val="pt-BR"/>
                <w:rPrChange w:id="982" w:author="Benjamin Zhu" w:date="2020-05-16T21:0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(1)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983" w:author="Benjamin Zhu" w:date="2020-05-16T21:07:00Z">
              <w:tcPr>
                <w:tcW w:w="165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368F5182" w14:textId="77777777" w:rsidR="00E94647" w:rsidRPr="0039090B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  <w:rPrChange w:id="984" w:author="Benjamin Zhu" w:date="2020-05-16T21:0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</w:p>
        </w:tc>
      </w:tr>
      <w:commentRangeEnd w:id="967"/>
      <w:tr w:rsidR="00E94647" w:rsidRPr="0039090B" w14:paraId="67FF4476" w14:textId="77777777" w:rsidTr="006A343D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tcPrChange w:id="985" w:author="Benjamin Zhu" w:date="2020-05-16T21:07:00Z"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6C59797" w14:textId="77777777" w:rsidR="00E94647" w:rsidRPr="0039090B" w:rsidRDefault="003E52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  <w:rPrChange w:id="986" w:author="Benjamin Zhu" w:date="2020-05-16T21:0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39090B">
              <w:rPr>
                <w:rStyle w:val="CommentReference"/>
                <w:lang w:val="pt-BR"/>
                <w:rPrChange w:id="987" w:author="Benjamin Zhu" w:date="2020-05-16T21:03:00Z">
                  <w:rPr>
                    <w:rStyle w:val="CommentReference"/>
                  </w:rPr>
                </w:rPrChange>
              </w:rPr>
              <w:commentReference w:id="967"/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tcPrChange w:id="988" w:author="Benjamin Zhu" w:date="2020-05-16T21:07:00Z"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5554D00" w14:textId="77777777" w:rsidR="00E94647" w:rsidRPr="0039090B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  <w:rPrChange w:id="989" w:author="Benjamin Zhu" w:date="2020-05-16T21:0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tcPrChange w:id="990" w:author="Benjamin Zhu" w:date="2020-05-16T21:07:00Z"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477EE56" w14:textId="77777777" w:rsidR="00E94647" w:rsidRPr="0039090B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  <w:rPrChange w:id="991" w:author="Benjamin Zhu" w:date="2020-05-16T21:0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</w:p>
        </w:tc>
      </w:tr>
      <w:tr w:rsidR="00E94647" w:rsidRPr="0039090B" w14:paraId="1C1DA374" w14:textId="77777777" w:rsidTr="006A343D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tcPrChange w:id="992" w:author="Benjamin Zhu" w:date="2020-05-16T21:07:00Z"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6F2604C" w14:textId="77777777" w:rsidR="00E94647" w:rsidRPr="0039090B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tcPrChange w:id="993" w:author="Benjamin Zhu" w:date="2020-05-16T21:07:00Z"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B651FFF" w14:textId="1DAD20B6" w:rsidR="00E94647" w:rsidRPr="0039090B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39090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Proporção (</w:t>
            </w:r>
            <w:r w:rsidR="007E427F" w:rsidRPr="0039090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Média</w:t>
            </w:r>
            <w:r w:rsidRPr="0039090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para Idade)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tcPrChange w:id="994" w:author="Benjamin Zhu" w:date="2020-05-16T21:07:00Z"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189520D" w14:textId="77777777" w:rsidR="00E94647" w:rsidRPr="0039090B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39090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Desavio Padrão</w:t>
            </w:r>
          </w:p>
        </w:tc>
      </w:tr>
      <w:tr w:rsidR="00E94647" w:rsidRPr="00E94647" w14:paraId="0A20DDBB" w14:textId="77777777" w:rsidTr="006A343D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995" w:author="Benjamin Zhu" w:date="2020-05-16T21:07:00Z">
              <w:tcPr>
                <w:tcW w:w="165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38144DBE" w14:textId="77777777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Feminina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996" w:author="Benjamin Zhu" w:date="2020-05-16T21:07:00Z">
              <w:tcPr>
                <w:tcW w:w="165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7DF73920" w14:textId="42410253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997" w:author="Benjamin Zhu" w:date="2020-05-16T21:08:00Z">
              <w:r w:rsidRPr="00E94647" w:rsidDel="006A343D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.</w:delText>
              </w:r>
            </w:del>
            <w:ins w:id="998" w:author="Benjamin Zhu" w:date="2020-05-16T21:08:00Z">
              <w:r w:rsidR="006A343D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0,</w:t>
              </w:r>
            </w:ins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5025053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999" w:author="Benjamin Zhu" w:date="2020-05-16T21:07:00Z">
              <w:tcPr>
                <w:tcW w:w="165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10578F4B" w14:textId="3305583E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1000" w:author="Benjamin Zhu" w:date="2020-05-16T21:08:00Z">
              <w:r w:rsidRPr="00E94647" w:rsidDel="006A343D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.</w:delText>
              </w:r>
            </w:del>
            <w:ins w:id="1001" w:author="Benjamin Zhu" w:date="2020-05-16T21:08:00Z">
              <w:r w:rsidR="006A343D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0,</w:t>
              </w:r>
            </w:ins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5000763</w:t>
            </w:r>
          </w:p>
        </w:tc>
      </w:tr>
      <w:tr w:rsidR="00E94647" w:rsidRPr="00E94647" w14:paraId="3A2A5A37" w14:textId="77777777" w:rsidTr="006A343D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tcPrChange w:id="1002" w:author="Benjamin Zhu" w:date="2020-05-16T21:07:00Z"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9E70C3A" w14:textId="77777777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Idade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tcPrChange w:id="1003" w:author="Benjamin Zhu" w:date="2020-05-16T21:07:00Z"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FCCD6E1" w14:textId="7FDD09CF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38</w:t>
            </w:r>
            <w:del w:id="1004" w:author="Benjamin Zhu" w:date="2020-05-16T21:08:00Z">
              <w:r w:rsidRPr="00E94647" w:rsidDel="006A343D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.</w:delText>
              </w:r>
            </w:del>
            <w:ins w:id="1005" w:author="Benjamin Zhu" w:date="2020-05-16T21:08:00Z">
              <w:r w:rsidR="006A343D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,</w:t>
              </w:r>
            </w:ins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87245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tcPrChange w:id="1006" w:author="Benjamin Zhu" w:date="2020-05-16T21:07:00Z"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05C25FF" w14:textId="72A9D7A4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15</w:t>
            </w:r>
            <w:del w:id="1007" w:author="Benjamin Zhu" w:date="2020-05-16T21:08:00Z">
              <w:r w:rsidRPr="00E94647" w:rsidDel="006A343D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.</w:delText>
              </w:r>
            </w:del>
            <w:ins w:id="1008" w:author="Benjamin Zhu" w:date="2020-05-16T21:08:00Z">
              <w:r w:rsidR="006A343D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,</w:t>
              </w:r>
            </w:ins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91045</w:t>
            </w:r>
          </w:p>
        </w:tc>
      </w:tr>
      <w:tr w:rsidR="00E94647" w:rsidRPr="00E94647" w14:paraId="022743F3" w14:textId="77777777" w:rsidTr="006A343D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tcPrChange w:id="1009" w:author="Benjamin Zhu" w:date="2020-05-16T21:07:00Z"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5D3BAC3" w14:textId="77777777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Formação Superior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tcPrChange w:id="1010" w:author="Benjamin Zhu" w:date="2020-05-16T21:07:00Z"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6B088F5" w14:textId="56320C41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1011" w:author="Benjamin Zhu" w:date="2020-05-16T21:08:00Z">
              <w:r w:rsidRPr="00E94647" w:rsidDel="006A343D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.</w:delText>
              </w:r>
            </w:del>
            <w:ins w:id="1012" w:author="Benjamin Zhu" w:date="2020-05-16T21:08:00Z">
              <w:r w:rsidR="006A343D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0,</w:t>
              </w:r>
            </w:ins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1020371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tcPrChange w:id="1013" w:author="Benjamin Zhu" w:date="2020-05-16T21:07:00Z"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D82E8BB" w14:textId="64655276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1014" w:author="Benjamin Zhu" w:date="2020-05-16T21:08:00Z">
              <w:r w:rsidRPr="00E94647" w:rsidDel="006A343D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.</w:delText>
              </w:r>
            </w:del>
            <w:ins w:id="1015" w:author="Benjamin Zhu" w:date="2020-05-16T21:08:00Z">
              <w:r w:rsidR="006A343D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0,</w:t>
              </w:r>
            </w:ins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302747</w:t>
            </w:r>
          </w:p>
        </w:tc>
      </w:tr>
      <w:tr w:rsidR="00E94647" w:rsidRPr="00E94647" w14:paraId="4EBB3C76" w14:textId="77777777" w:rsidTr="006A343D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tcPrChange w:id="1016" w:author="Benjamin Zhu" w:date="2020-05-16T21:07:00Z"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76677FA" w14:textId="77777777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Renda Familiar 0-1050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tcPrChange w:id="1017" w:author="Benjamin Zhu" w:date="2020-05-16T21:07:00Z"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1157C39" w14:textId="4F3E5C21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1018" w:author="Benjamin Zhu" w:date="2020-05-16T21:08:00Z">
              <w:r w:rsidRPr="00E94647" w:rsidDel="006A343D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.</w:delText>
              </w:r>
            </w:del>
            <w:ins w:id="1019" w:author="Benjamin Zhu" w:date="2020-05-16T21:08:00Z">
              <w:r w:rsidR="006A343D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0,</w:t>
              </w:r>
            </w:ins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2825094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tcPrChange w:id="1020" w:author="Benjamin Zhu" w:date="2020-05-16T21:07:00Z"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04B95B5" w14:textId="7A9C1234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1021" w:author="Benjamin Zhu" w:date="2020-05-16T21:08:00Z">
              <w:r w:rsidRPr="00E94647" w:rsidDel="006A343D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.</w:delText>
              </w:r>
            </w:del>
            <w:ins w:id="1022" w:author="Benjamin Zhu" w:date="2020-05-16T21:08:00Z">
              <w:r w:rsidR="006A343D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0,</w:t>
              </w:r>
            </w:ins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4502941</w:t>
            </w:r>
          </w:p>
        </w:tc>
      </w:tr>
      <w:tr w:rsidR="00E94647" w:rsidRPr="00E94647" w14:paraId="41C47D37" w14:textId="77777777" w:rsidTr="006A343D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tcPrChange w:id="1023" w:author="Benjamin Zhu" w:date="2020-05-16T21:07:00Z"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00B5071" w14:textId="77777777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Renda Familiar 1051-1950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tcPrChange w:id="1024" w:author="Benjamin Zhu" w:date="2020-05-16T21:07:00Z"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D199CCC" w14:textId="703BB201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1025" w:author="Benjamin Zhu" w:date="2020-05-16T21:08:00Z">
              <w:r w:rsidRPr="00E94647" w:rsidDel="006A343D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.</w:delText>
              </w:r>
            </w:del>
            <w:ins w:id="1026" w:author="Benjamin Zhu" w:date="2020-05-16T21:08:00Z">
              <w:r w:rsidR="006A343D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0,</w:t>
              </w:r>
            </w:ins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2860213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tcPrChange w:id="1027" w:author="Benjamin Zhu" w:date="2020-05-16T21:07:00Z"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AA11C38" w14:textId="5D21B289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1028" w:author="Benjamin Zhu" w:date="2020-05-16T21:08:00Z">
              <w:r w:rsidRPr="00E94647" w:rsidDel="006A343D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.</w:delText>
              </w:r>
            </w:del>
            <w:ins w:id="1029" w:author="Benjamin Zhu" w:date="2020-05-16T21:08:00Z">
              <w:r w:rsidR="006A343D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0,</w:t>
              </w:r>
            </w:ins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4519741</w:t>
            </w:r>
          </w:p>
        </w:tc>
      </w:tr>
      <w:tr w:rsidR="00E94647" w:rsidRPr="00E94647" w14:paraId="315D97CC" w14:textId="77777777" w:rsidTr="006A343D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tcPrChange w:id="1030" w:author="Benjamin Zhu" w:date="2020-05-16T21:07:00Z"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A047DE6" w14:textId="77777777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Renda Familiar 1951-2550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tcPrChange w:id="1031" w:author="Benjamin Zhu" w:date="2020-05-16T21:07:00Z"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95EAF02" w14:textId="38865179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1032" w:author="Benjamin Zhu" w:date="2020-05-16T21:08:00Z">
              <w:r w:rsidRPr="00E94647" w:rsidDel="006A343D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.</w:delText>
              </w:r>
            </w:del>
            <w:ins w:id="1033" w:author="Benjamin Zhu" w:date="2020-05-16T21:08:00Z">
              <w:r w:rsidR="006A343D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0,</w:t>
              </w:r>
            </w:ins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1523037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tcPrChange w:id="1034" w:author="Benjamin Zhu" w:date="2020-05-16T21:07:00Z"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06C9A06" w14:textId="0980E552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1035" w:author="Benjamin Zhu" w:date="2020-05-16T21:08:00Z">
              <w:r w:rsidRPr="00E94647" w:rsidDel="006A343D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.</w:delText>
              </w:r>
            </w:del>
            <w:ins w:id="1036" w:author="Benjamin Zhu" w:date="2020-05-16T21:08:00Z">
              <w:r w:rsidR="006A343D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0,</w:t>
              </w:r>
            </w:ins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3593743</w:t>
            </w:r>
          </w:p>
        </w:tc>
      </w:tr>
      <w:tr w:rsidR="00E94647" w:rsidRPr="00E94647" w14:paraId="4BAF1494" w14:textId="77777777" w:rsidTr="006A343D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tcPrChange w:id="1037" w:author="Benjamin Zhu" w:date="2020-05-16T21:07:00Z"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E9528C0" w14:textId="77777777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Renda Familiar </w:t>
            </w: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lastRenderedPageBreak/>
              <w:t>4951p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tcPrChange w:id="1038" w:author="Benjamin Zhu" w:date="2020-05-16T21:07:00Z"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B493E11" w14:textId="20CA51BA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1039" w:author="Benjamin Zhu" w:date="2020-05-16T21:08:00Z">
              <w:r w:rsidRPr="00E94647" w:rsidDel="006A343D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lastRenderedPageBreak/>
                <w:delText>.</w:delText>
              </w:r>
            </w:del>
            <w:ins w:id="1040" w:author="Benjamin Zhu" w:date="2020-05-16T21:08:00Z">
              <w:r w:rsidR="006A343D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0,</w:t>
              </w:r>
            </w:ins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1451925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tcPrChange w:id="1041" w:author="Benjamin Zhu" w:date="2020-05-16T21:07:00Z"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3DEF6CD" w14:textId="0A83DB31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1042" w:author="Benjamin Zhu" w:date="2020-05-16T21:08:00Z">
              <w:r w:rsidRPr="00E94647" w:rsidDel="006A343D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.</w:delText>
              </w:r>
            </w:del>
            <w:ins w:id="1043" w:author="Benjamin Zhu" w:date="2020-05-16T21:08:00Z">
              <w:r w:rsidR="006A343D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0,</w:t>
              </w:r>
            </w:ins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352353</w:t>
            </w:r>
          </w:p>
        </w:tc>
      </w:tr>
      <w:tr w:rsidR="00E94647" w:rsidRPr="00E94647" w14:paraId="0A3A2ED0" w14:textId="77777777" w:rsidTr="006A343D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tcPrChange w:id="1044" w:author="Benjamin Zhu" w:date="2020-05-16T21:07:00Z"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6B54038" w14:textId="77777777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Branco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tcPrChange w:id="1045" w:author="Benjamin Zhu" w:date="2020-05-16T21:07:00Z"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26D5EA3" w14:textId="680F804B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1046" w:author="Benjamin Zhu" w:date="2020-05-16T21:08:00Z">
              <w:r w:rsidRPr="00E94647" w:rsidDel="006A343D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.</w:delText>
              </w:r>
            </w:del>
            <w:ins w:id="1047" w:author="Benjamin Zhu" w:date="2020-05-16T21:08:00Z">
              <w:r w:rsidR="006A343D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0,</w:t>
              </w:r>
            </w:ins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2971485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tcPrChange w:id="1048" w:author="Benjamin Zhu" w:date="2020-05-16T21:07:00Z"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8D47930" w14:textId="2F724FCC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1049" w:author="Benjamin Zhu" w:date="2020-05-16T21:08:00Z">
              <w:r w:rsidRPr="00E94647" w:rsidDel="006A343D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.</w:delText>
              </w:r>
            </w:del>
            <w:ins w:id="1050" w:author="Benjamin Zhu" w:date="2020-05-16T21:08:00Z">
              <w:r w:rsidR="006A343D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0,</w:t>
              </w:r>
            </w:ins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4570789</w:t>
            </w:r>
          </w:p>
        </w:tc>
      </w:tr>
      <w:tr w:rsidR="00E94647" w:rsidRPr="00E94647" w14:paraId="385B498D" w14:textId="77777777" w:rsidTr="006A343D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tcPrChange w:id="1051" w:author="Benjamin Zhu" w:date="2020-05-16T21:07:00Z"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5228527" w14:textId="77777777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Negro/Pardo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tcPrChange w:id="1052" w:author="Benjamin Zhu" w:date="2020-05-16T21:07:00Z"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85B0DB9" w14:textId="022B5F1C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1053" w:author="Benjamin Zhu" w:date="2020-05-16T21:08:00Z">
              <w:r w:rsidRPr="00E94647" w:rsidDel="006A343D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.</w:delText>
              </w:r>
            </w:del>
            <w:ins w:id="1054" w:author="Benjamin Zhu" w:date="2020-05-16T21:08:00Z">
              <w:r w:rsidR="006A343D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0,</w:t>
              </w:r>
            </w:ins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6055005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tcPrChange w:id="1055" w:author="Benjamin Zhu" w:date="2020-05-16T21:07:00Z"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82A430D" w14:textId="0A4F92D0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1056" w:author="Benjamin Zhu" w:date="2020-05-16T21:08:00Z">
              <w:r w:rsidRPr="00E94647" w:rsidDel="006A343D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.</w:delText>
              </w:r>
            </w:del>
            <w:ins w:id="1057" w:author="Benjamin Zhu" w:date="2020-05-16T21:08:00Z">
              <w:r w:rsidR="006A343D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0,</w:t>
              </w:r>
            </w:ins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4888246</w:t>
            </w:r>
          </w:p>
        </w:tc>
      </w:tr>
      <w:tr w:rsidR="00E94647" w:rsidRPr="00E94647" w14:paraId="2895CF58" w14:textId="77777777" w:rsidTr="006A343D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tcPrChange w:id="1058" w:author="Benjamin Zhu" w:date="2020-05-16T21:07:00Z"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1217B6B" w14:textId="77777777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Outro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tcPrChange w:id="1059" w:author="Benjamin Zhu" w:date="2020-05-16T21:07:00Z"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C887F81" w14:textId="43954835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1060" w:author="Benjamin Zhu" w:date="2020-05-16T21:08:00Z">
              <w:r w:rsidRPr="00E94647" w:rsidDel="006A343D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.</w:delText>
              </w:r>
            </w:del>
            <w:ins w:id="1061" w:author="Benjamin Zhu" w:date="2020-05-16T21:08:00Z">
              <w:r w:rsidR="006A343D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0,</w:t>
              </w:r>
            </w:ins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0370604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tcPrChange w:id="1062" w:author="Benjamin Zhu" w:date="2020-05-16T21:07:00Z"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B904437" w14:textId="07B8BEE7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1063" w:author="Benjamin Zhu" w:date="2020-05-16T21:08:00Z">
              <w:r w:rsidRPr="00E94647" w:rsidDel="006A343D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.</w:delText>
              </w:r>
            </w:del>
            <w:ins w:id="1064" w:author="Benjamin Zhu" w:date="2020-05-16T21:08:00Z">
              <w:r w:rsidR="006A343D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0,</w:t>
              </w:r>
            </w:ins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1889413</w:t>
            </w:r>
          </w:p>
        </w:tc>
      </w:tr>
      <w:tr w:rsidR="00E94647" w:rsidRPr="00E94647" w14:paraId="5268BD7C" w14:textId="77777777" w:rsidTr="006A343D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tcPrChange w:id="1065" w:author="Benjamin Zhu" w:date="2020-05-16T21:07:00Z"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64022E3" w14:textId="77777777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Amarelo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tcPrChange w:id="1066" w:author="Benjamin Zhu" w:date="2020-05-16T21:07:00Z"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5870F9E" w14:textId="35808811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1067" w:author="Benjamin Zhu" w:date="2020-05-16T21:08:00Z">
              <w:r w:rsidRPr="00E94647" w:rsidDel="006A343D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.</w:delText>
              </w:r>
            </w:del>
            <w:ins w:id="1068" w:author="Benjamin Zhu" w:date="2020-05-16T21:08:00Z">
              <w:r w:rsidR="006A343D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0,</w:t>
              </w:r>
            </w:ins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0602907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tcPrChange w:id="1069" w:author="Benjamin Zhu" w:date="2020-05-16T21:07:00Z"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96F003C" w14:textId="144501D9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1070" w:author="Benjamin Zhu" w:date="2020-05-16T21:08:00Z">
              <w:r w:rsidRPr="00E94647" w:rsidDel="006A343D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.</w:delText>
              </w:r>
            </w:del>
            <w:ins w:id="1071" w:author="Benjamin Zhu" w:date="2020-05-16T21:08:00Z">
              <w:r w:rsidR="006A343D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0,</w:t>
              </w:r>
            </w:ins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2380643</w:t>
            </w:r>
          </w:p>
        </w:tc>
      </w:tr>
      <w:tr w:rsidR="00E94647" w:rsidRPr="00E94647" w14:paraId="1B4953FF" w14:textId="77777777" w:rsidTr="006A343D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tcPrChange w:id="1072" w:author="Benjamin Zhu" w:date="2020-05-16T21:07:00Z"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73A2706" w14:textId="77777777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2017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tcPrChange w:id="1073" w:author="Benjamin Zhu" w:date="2020-05-16T21:07:00Z"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CF7D704" w14:textId="4CB51E61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1074" w:author="Benjamin Zhu" w:date="2020-05-16T21:08:00Z">
              <w:r w:rsidRPr="00E94647" w:rsidDel="006A343D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.</w:delText>
              </w:r>
            </w:del>
            <w:ins w:id="1075" w:author="Benjamin Zhu" w:date="2020-05-16T21:08:00Z">
              <w:r w:rsidR="006A343D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0,</w:t>
              </w:r>
            </w:ins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5056106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tcPrChange w:id="1076" w:author="Benjamin Zhu" w:date="2020-05-16T21:07:00Z"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B007305" w14:textId="573D7F61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1077" w:author="Benjamin Zhu" w:date="2020-05-16T21:08:00Z">
              <w:r w:rsidRPr="00E94647" w:rsidDel="006A343D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.</w:delText>
              </w:r>
            </w:del>
            <w:ins w:id="1078" w:author="Benjamin Zhu" w:date="2020-05-16T21:08:00Z">
              <w:r w:rsidR="006A343D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0,</w:t>
              </w:r>
            </w:ins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500051</w:t>
            </w:r>
          </w:p>
        </w:tc>
      </w:tr>
      <w:tr w:rsidR="00E94647" w:rsidRPr="00E94647" w14:paraId="35F1A27F" w14:textId="77777777" w:rsidTr="006A343D">
        <w:tc>
          <w:tcPr>
            <w:tcW w:w="1656" w:type="dxa"/>
            <w:tcBorders>
              <w:top w:val="nil"/>
              <w:left w:val="nil"/>
              <w:right w:val="nil"/>
            </w:tcBorders>
            <w:tcPrChange w:id="1079" w:author="Benjamin Zhu" w:date="2020-05-16T21:07:00Z">
              <w:tcPr>
                <w:tcW w:w="165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6728148F" w14:textId="77777777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2019</w:t>
            </w: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tcPrChange w:id="1080" w:author="Benjamin Zhu" w:date="2020-05-16T21:07:00Z">
              <w:tcPr>
                <w:tcW w:w="165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07A99143" w14:textId="2AC66A31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1081" w:author="Benjamin Zhu" w:date="2020-05-16T21:08:00Z">
              <w:r w:rsidRPr="00E94647" w:rsidDel="006A343D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.</w:delText>
              </w:r>
            </w:del>
            <w:ins w:id="1082" w:author="Benjamin Zhu" w:date="2020-05-16T21:08:00Z">
              <w:r w:rsidR="006A343D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0,</w:t>
              </w:r>
            </w:ins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4943894</w:t>
            </w: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tcPrChange w:id="1083" w:author="Benjamin Zhu" w:date="2020-05-16T21:07:00Z">
              <w:tcPr>
                <w:tcW w:w="165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0F366C9E" w14:textId="14FB1839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1084" w:author="Benjamin Zhu" w:date="2020-05-16T21:08:00Z">
              <w:r w:rsidRPr="00E94647" w:rsidDel="006A343D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.</w:delText>
              </w:r>
            </w:del>
            <w:ins w:id="1085" w:author="Benjamin Zhu" w:date="2020-05-16T21:08:00Z">
              <w:r w:rsidR="006A343D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0,</w:t>
              </w:r>
            </w:ins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500051</w:t>
            </w:r>
          </w:p>
        </w:tc>
      </w:tr>
      <w:tr w:rsidR="006A343D" w:rsidRPr="00E94647" w14:paraId="10277E16" w14:textId="77777777" w:rsidTr="006A343D">
        <w:trPr>
          <w:ins w:id="1086" w:author="Benjamin Zhu" w:date="2020-05-16T21:05:00Z"/>
        </w:trPr>
        <w:tc>
          <w:tcPr>
            <w:tcW w:w="1656" w:type="dxa"/>
            <w:tcBorders>
              <w:top w:val="nil"/>
              <w:left w:val="nil"/>
              <w:right w:val="nil"/>
            </w:tcBorders>
            <w:tcPrChange w:id="1087" w:author="Benjamin Zhu" w:date="2020-05-16T21:07:00Z">
              <w:tcPr>
                <w:tcW w:w="165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5E201E5A" w14:textId="2FB0C8A9" w:rsidR="006A343D" w:rsidRPr="00E94647" w:rsidRDefault="006A34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088" w:author="Benjamin Zhu" w:date="2020-05-16T21:05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1089" w:author="Benjamin Zhu" w:date="2020-05-16T21:05:00Z">
              <w:r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COPI</w:t>
              </w:r>
            </w:ins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tcPrChange w:id="1090" w:author="Benjamin Zhu" w:date="2020-05-16T21:07:00Z">
              <w:tcPr>
                <w:tcW w:w="165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11394036" w14:textId="69D09BFA" w:rsidR="006A343D" w:rsidRPr="00E94647" w:rsidRDefault="006A34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091" w:author="Benjamin Zhu" w:date="2020-05-16T21:05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1092" w:author="Benjamin Zhu" w:date="2020-05-16T21:06:00Z">
              <w:r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0,4281259</w:t>
              </w:r>
            </w:ins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tcPrChange w:id="1093" w:author="Benjamin Zhu" w:date="2020-05-16T21:07:00Z">
              <w:tcPr>
                <w:tcW w:w="165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5C60FF1A" w14:textId="566B5C40" w:rsidR="006A343D" w:rsidRPr="00E94647" w:rsidRDefault="006A34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094" w:author="Benjamin Zhu" w:date="2020-05-16T21:05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1095" w:author="Benjamin Zhu" w:date="2020-05-16T21:06:00Z">
              <w:r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0,2337673</w:t>
              </w:r>
            </w:ins>
          </w:p>
        </w:tc>
      </w:tr>
      <w:tr w:rsidR="006A343D" w:rsidRPr="00E94647" w14:paraId="71B75EDD" w14:textId="77777777" w:rsidTr="006A343D">
        <w:trPr>
          <w:ins w:id="1096" w:author="Benjamin Zhu" w:date="2020-05-16T21:05:00Z"/>
        </w:trPr>
        <w:tc>
          <w:tcPr>
            <w:tcW w:w="1656" w:type="dxa"/>
            <w:tcBorders>
              <w:top w:val="nil"/>
              <w:left w:val="nil"/>
              <w:right w:val="nil"/>
            </w:tcBorders>
            <w:tcPrChange w:id="1097" w:author="Benjamin Zhu" w:date="2020-05-16T21:07:00Z">
              <w:tcPr>
                <w:tcW w:w="165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09BF0932" w14:textId="4D682F61" w:rsidR="006A343D" w:rsidRPr="00E94647" w:rsidRDefault="006A34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098" w:author="Benjamin Zhu" w:date="2020-05-16T21:05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1099" w:author="Benjamin Zhu" w:date="2020-05-16T21:05:00Z">
              <w:r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CI</w:t>
              </w:r>
            </w:ins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tcPrChange w:id="1100" w:author="Benjamin Zhu" w:date="2020-05-16T21:07:00Z">
              <w:tcPr>
                <w:tcW w:w="165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00D084E1" w14:textId="1F6D81BA" w:rsidR="006A343D" w:rsidRPr="00E94647" w:rsidRDefault="006A34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101" w:author="Benjamin Zhu" w:date="2020-05-16T21:05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1102" w:author="Benjamin Zhu" w:date="2020-05-16T21:06:00Z">
              <w:r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0,3555311</w:t>
              </w:r>
            </w:ins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tcPrChange w:id="1103" w:author="Benjamin Zhu" w:date="2020-05-16T21:07:00Z">
              <w:tcPr>
                <w:tcW w:w="165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5A866AAD" w14:textId="0D90D347" w:rsidR="006A343D" w:rsidRPr="00E94647" w:rsidRDefault="006A34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104" w:author="Benjamin Zhu" w:date="2020-05-16T21:05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1105" w:author="Benjamin Zhu" w:date="2020-05-16T21:06:00Z">
              <w:r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0,</w:t>
              </w:r>
            </w:ins>
            <w:ins w:id="1106" w:author="Benjamin Zhu" w:date="2020-05-16T21:07:00Z">
              <w:r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2155426</w:t>
              </w:r>
            </w:ins>
          </w:p>
        </w:tc>
      </w:tr>
      <w:tr w:rsidR="00E94647" w14:paraId="5DD29A3F" w14:textId="77777777" w:rsidTr="006A343D"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tcPrChange w:id="1107" w:author="Benjamin Zhu" w:date="2020-05-16T21:07:00Z">
              <w:tcPr>
                <w:tcW w:w="165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11F3A55A" w14:textId="77777777" w:rsid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tcPrChange w:id="1108" w:author="Benjamin Zhu" w:date="2020-05-16T21:07:00Z">
              <w:tcPr>
                <w:tcW w:w="165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4B1B1E8C" w14:textId="77777777" w:rsid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3030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tcPrChange w:id="1109" w:author="Benjamin Zhu" w:date="2020-05-16T21:07:00Z">
              <w:tcPr>
                <w:tcW w:w="165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6A6FCB2E" w14:textId="77777777" w:rsid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64234F" w14:textId="0805FA60" w:rsidR="00E94647" w:rsidRDefault="006A343D">
      <w:pPr>
        <w:rPr>
          <w:ins w:id="1110" w:author="Benjamin Zhu" w:date="2020-04-29T21:25:00Z"/>
          <w:lang w:val="pt-BR"/>
        </w:rPr>
      </w:pPr>
      <w:ins w:id="1111" w:author="Benjamin Zhu" w:date="2020-05-16T21:07:00Z">
        <w:r>
          <w:rPr>
            <w:lang w:val="pt-BR"/>
          </w:rPr>
          <w:br w:type="textWrapping" w:clear="all"/>
        </w:r>
      </w:ins>
    </w:p>
    <w:p w14:paraId="076F4E87" w14:textId="4A312CE4" w:rsidR="00643453" w:rsidRDefault="00643453">
      <w:pPr>
        <w:rPr>
          <w:ins w:id="1112" w:author="Benjamin Zhu" w:date="2020-05-16T22:24:00Z"/>
          <w:lang w:val="pt-BR"/>
        </w:rPr>
      </w:pPr>
      <w:ins w:id="1113" w:author="Benjamin Zhu" w:date="2020-04-29T21:25:00Z">
        <w:r>
          <w:rPr>
            <w:lang w:val="pt-BR"/>
          </w:rPr>
          <w:t>Tabela 3 apresenta os resultados dos modelos de regressão. Coluna</w:t>
        </w:r>
      </w:ins>
      <w:ins w:id="1114" w:author="Benjamin Zhu" w:date="2020-04-29T21:26:00Z">
        <w:r>
          <w:rPr>
            <w:lang w:val="pt-BR"/>
          </w:rPr>
          <w:t>s</w:t>
        </w:r>
      </w:ins>
      <w:ins w:id="1115" w:author="Benjamin Zhu" w:date="2020-04-29T21:25:00Z">
        <w:r>
          <w:rPr>
            <w:lang w:val="pt-BR"/>
          </w:rPr>
          <w:t xml:space="preserve"> </w:t>
        </w:r>
      </w:ins>
      <w:ins w:id="1116" w:author="Benjamin Zhu" w:date="2020-04-29T21:26:00Z">
        <w:r>
          <w:rPr>
            <w:lang w:val="pt-BR"/>
          </w:rPr>
          <w:t xml:space="preserve">1 e 2 apresentam os modelos usando os </w:t>
        </w:r>
      </w:ins>
      <w:ins w:id="1117" w:author="Benjamin Zhu" w:date="2020-05-10T21:44:00Z">
        <w:r w:rsidR="00874EA6">
          <w:rPr>
            <w:lang w:val="pt-BR"/>
          </w:rPr>
          <w:t>índices</w:t>
        </w:r>
      </w:ins>
      <w:ins w:id="1118" w:author="Benjamin Zhu" w:date="2020-04-29T21:26:00Z">
        <w:r>
          <w:rPr>
            <w:lang w:val="pt-BR"/>
          </w:rPr>
          <w:t xml:space="preserve"> de COPI e CI, respetivamente, sem interação, e colunas 3 e 4 ap</w:t>
        </w:r>
      </w:ins>
      <w:ins w:id="1119" w:author="Benjamin Zhu" w:date="2020-04-29T21:27:00Z">
        <w:r>
          <w:rPr>
            <w:lang w:val="pt-BR"/>
          </w:rPr>
          <w:t xml:space="preserve">resentam os mesmos modelos com interação entre formação superior e grupo </w:t>
        </w:r>
      </w:ins>
      <w:ins w:id="1120" w:author="Benjamin Zhu" w:date="2020-05-17T00:45:00Z">
        <w:r w:rsidR="00CF1A86">
          <w:rPr>
            <w:lang w:val="pt-BR"/>
          </w:rPr>
          <w:t>étnico.</w:t>
        </w:r>
      </w:ins>
      <w:bookmarkStart w:id="1121" w:name="_GoBack"/>
      <w:bookmarkEnd w:id="1121"/>
      <w:ins w:id="1122" w:author="Benjamin Zhu" w:date="2020-04-29T21:26:00Z">
        <w:r>
          <w:rPr>
            <w:lang w:val="pt-BR"/>
          </w:rPr>
          <w:t xml:space="preserve"> </w:t>
        </w:r>
      </w:ins>
    </w:p>
    <w:p w14:paraId="6F9B9039" w14:textId="3DF8C269" w:rsidR="00C77D4A" w:rsidRDefault="00C77D4A">
      <w:pPr>
        <w:rPr>
          <w:ins w:id="1123" w:author="Benjamin Zhu" w:date="2020-05-16T22:24:00Z"/>
          <w:lang w:val="pt-BR"/>
        </w:rPr>
      </w:pPr>
    </w:p>
    <w:p w14:paraId="0B46F89C" w14:textId="3CBC3092" w:rsidR="00C77D4A" w:rsidRDefault="00C77D4A">
      <w:pPr>
        <w:rPr>
          <w:ins w:id="1124" w:author="Benjamin Zhu" w:date="2020-05-16T22:24:00Z"/>
          <w:lang w:val="pt-BR"/>
        </w:rPr>
      </w:pPr>
    </w:p>
    <w:p w14:paraId="1AA017D9" w14:textId="0ABFAC43" w:rsidR="00C77D4A" w:rsidRDefault="00C77D4A">
      <w:pPr>
        <w:rPr>
          <w:ins w:id="1125" w:author="Benjamin Zhu" w:date="2020-05-16T22:24:00Z"/>
          <w:lang w:val="pt-BR"/>
        </w:rPr>
      </w:pPr>
    </w:p>
    <w:p w14:paraId="7640444D" w14:textId="1A89467F" w:rsidR="00C77D4A" w:rsidRDefault="00C77D4A">
      <w:pPr>
        <w:rPr>
          <w:ins w:id="1126" w:author="Benjamin Zhu" w:date="2020-05-16T22:24:00Z"/>
          <w:lang w:val="pt-BR"/>
        </w:rPr>
      </w:pPr>
    </w:p>
    <w:p w14:paraId="1F6227D1" w14:textId="139E40D0" w:rsidR="00C77D4A" w:rsidRDefault="00C77D4A">
      <w:pPr>
        <w:rPr>
          <w:ins w:id="1127" w:author="Benjamin Zhu" w:date="2020-05-16T22:24:00Z"/>
          <w:lang w:val="pt-BR"/>
        </w:rPr>
      </w:pPr>
    </w:p>
    <w:p w14:paraId="392934C5" w14:textId="7CDA2ECC" w:rsidR="00C77D4A" w:rsidRDefault="00C77D4A">
      <w:pPr>
        <w:rPr>
          <w:ins w:id="1128" w:author="Benjamin Zhu" w:date="2020-05-16T22:24:00Z"/>
          <w:lang w:val="pt-BR"/>
        </w:rPr>
      </w:pPr>
    </w:p>
    <w:p w14:paraId="59424204" w14:textId="5DEB81AC" w:rsidR="00C77D4A" w:rsidRDefault="00C77D4A">
      <w:pPr>
        <w:rPr>
          <w:ins w:id="1129" w:author="Benjamin Zhu" w:date="2020-05-16T22:24:00Z"/>
          <w:lang w:val="pt-BR"/>
        </w:rPr>
      </w:pPr>
    </w:p>
    <w:p w14:paraId="2EDA84BE" w14:textId="10233E06" w:rsidR="00C77D4A" w:rsidRDefault="00C77D4A">
      <w:pPr>
        <w:rPr>
          <w:ins w:id="1130" w:author="Benjamin Zhu" w:date="2020-05-16T22:24:00Z"/>
          <w:lang w:val="pt-BR"/>
        </w:rPr>
      </w:pPr>
    </w:p>
    <w:p w14:paraId="330F2D38" w14:textId="68468A4B" w:rsidR="00C77D4A" w:rsidRDefault="00C77D4A">
      <w:pPr>
        <w:rPr>
          <w:ins w:id="1131" w:author="Benjamin Zhu" w:date="2020-05-16T22:24:00Z"/>
          <w:lang w:val="pt-BR"/>
        </w:rPr>
      </w:pPr>
    </w:p>
    <w:p w14:paraId="75344DFD" w14:textId="72A0CE94" w:rsidR="00C77D4A" w:rsidRDefault="00C77D4A">
      <w:pPr>
        <w:rPr>
          <w:ins w:id="1132" w:author="Benjamin Zhu" w:date="2020-05-16T22:24:00Z"/>
          <w:lang w:val="pt-BR"/>
        </w:rPr>
      </w:pPr>
    </w:p>
    <w:p w14:paraId="1E2204B8" w14:textId="1A1BD18D" w:rsidR="00C77D4A" w:rsidRDefault="00C77D4A">
      <w:pPr>
        <w:rPr>
          <w:ins w:id="1133" w:author="Benjamin Zhu" w:date="2020-05-16T22:24:00Z"/>
          <w:lang w:val="pt-BR"/>
        </w:rPr>
      </w:pPr>
    </w:p>
    <w:p w14:paraId="3842C55F" w14:textId="749A9B5C" w:rsidR="00C77D4A" w:rsidRDefault="00C77D4A">
      <w:pPr>
        <w:rPr>
          <w:ins w:id="1134" w:author="Benjamin Zhu" w:date="2020-05-16T22:24:00Z"/>
          <w:lang w:val="pt-BR"/>
        </w:rPr>
      </w:pPr>
    </w:p>
    <w:p w14:paraId="6A470E0F" w14:textId="42F3362F" w:rsidR="00C77D4A" w:rsidRDefault="00C77D4A">
      <w:pPr>
        <w:rPr>
          <w:ins w:id="1135" w:author="Benjamin Zhu" w:date="2020-05-16T22:24:00Z"/>
          <w:lang w:val="pt-BR"/>
        </w:rPr>
      </w:pPr>
    </w:p>
    <w:p w14:paraId="07726FA9" w14:textId="4C325DEA" w:rsidR="00C77D4A" w:rsidRDefault="00C77D4A">
      <w:pPr>
        <w:rPr>
          <w:ins w:id="1136" w:author="Benjamin Zhu" w:date="2020-05-16T22:24:00Z"/>
          <w:lang w:val="pt-BR"/>
        </w:rPr>
      </w:pPr>
    </w:p>
    <w:p w14:paraId="4349CAB3" w14:textId="00F21610" w:rsidR="00C77D4A" w:rsidRDefault="00C77D4A">
      <w:pPr>
        <w:rPr>
          <w:ins w:id="1137" w:author="Benjamin Zhu" w:date="2020-05-16T22:24:00Z"/>
          <w:lang w:val="pt-BR"/>
        </w:rPr>
      </w:pPr>
    </w:p>
    <w:p w14:paraId="62451FE7" w14:textId="10E5D4B0" w:rsidR="00C77D4A" w:rsidRDefault="00C77D4A">
      <w:pPr>
        <w:rPr>
          <w:ins w:id="1138" w:author="Benjamin Zhu" w:date="2020-05-16T22:24:00Z"/>
          <w:lang w:val="pt-BR"/>
        </w:rPr>
      </w:pPr>
    </w:p>
    <w:p w14:paraId="5C1D14DD" w14:textId="62B65393" w:rsidR="00C77D4A" w:rsidRDefault="00C77D4A">
      <w:pPr>
        <w:rPr>
          <w:ins w:id="1139" w:author="Benjamin Zhu" w:date="2020-05-16T22:24:00Z"/>
          <w:lang w:val="pt-BR"/>
        </w:rPr>
      </w:pPr>
    </w:p>
    <w:p w14:paraId="07B120D2" w14:textId="77777777" w:rsidR="00C77D4A" w:rsidRDefault="00C77D4A">
      <w:pPr>
        <w:rPr>
          <w:ins w:id="1140" w:author="Benjamin Zhu" w:date="2020-04-29T21:27:00Z"/>
          <w:lang w:val="pt-BR"/>
        </w:rPr>
      </w:pPr>
    </w:p>
    <w:p w14:paraId="0FD56370" w14:textId="77777777" w:rsidR="00643453" w:rsidRDefault="00643453">
      <w:pPr>
        <w:rPr>
          <w:ins w:id="1141" w:author="Benjamin Zhu" w:date="2020-04-29T20:02:00Z"/>
          <w:lang w:val="pt-BR"/>
        </w:rPr>
      </w:pPr>
    </w:p>
    <w:p w14:paraId="49D3A3CC" w14:textId="3D943430" w:rsidR="005218B6" w:rsidDel="005218B6" w:rsidRDefault="005218B6">
      <w:pPr>
        <w:rPr>
          <w:del w:id="1142" w:author="Benjamin Zhu" w:date="2020-04-29T20:03:00Z"/>
          <w:lang w:val="pt-BR"/>
        </w:rPr>
      </w:pPr>
      <w:bookmarkStart w:id="1143" w:name="_Hlk39095572"/>
      <w:ins w:id="1144" w:author="Benjamin Zhu" w:date="2020-04-29T20:02:00Z">
        <w:r>
          <w:rPr>
            <w:lang w:val="pt-BR"/>
          </w:rPr>
          <w:lastRenderedPageBreak/>
          <w:t>Tab</w:t>
        </w:r>
      </w:ins>
      <w:ins w:id="1145" w:author="Benjamin Zhu" w:date="2020-04-29T20:03:00Z">
        <w:r>
          <w:rPr>
            <w:lang w:val="pt-BR"/>
          </w:rPr>
          <w:t>ela 3</w:t>
        </w:r>
      </w:ins>
      <w:ins w:id="1146" w:author="Benjamin Zhu" w:date="2020-04-29T21:25:00Z">
        <w:r w:rsidR="00643453">
          <w:rPr>
            <w:lang w:val="pt-BR"/>
          </w:rPr>
          <w:t>. Resultados dos modelos de regressão</w:t>
        </w:r>
      </w:ins>
      <w:ins w:id="1147" w:author="Benjamin Zhu" w:date="2020-04-29T20:03:00Z">
        <w:r>
          <w:rPr>
            <w:lang w:val="pt-BR"/>
          </w:rPr>
          <w:t>.</w:t>
        </w:r>
      </w:ins>
    </w:p>
    <w:p w14:paraId="7335E194" w14:textId="27893BF7" w:rsidR="00B9381D" w:rsidDel="005218B6" w:rsidRDefault="00B9381D">
      <w:pPr>
        <w:rPr>
          <w:del w:id="1148" w:author="Benjamin Zhu" w:date="2020-04-29T20:03:00Z"/>
          <w:lang w:val="pt-BR"/>
        </w:rPr>
      </w:pPr>
      <w:del w:id="1149" w:author="Benjamin Zhu" w:date="2020-04-29T20:03:00Z">
        <w:r w:rsidDel="005218B6">
          <w:rPr>
            <w:lang w:val="pt-BR"/>
          </w:rPr>
          <w:delText xml:space="preserve">Tabela 5 apresenta os resultados do modelo sem interações. </w:delText>
        </w:r>
      </w:del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16"/>
        <w:gridCol w:w="2016"/>
        <w:gridCol w:w="2016"/>
      </w:tblGrid>
      <w:tr w:rsidR="00B9381D" w:rsidRPr="00CF1A86" w:rsidDel="005218B6" w14:paraId="515CB22C" w14:textId="786576E2" w:rsidTr="009535A0">
        <w:trPr>
          <w:del w:id="1150" w:author="Benjamin Zhu" w:date="2020-04-29T20:03:00Z"/>
        </w:trPr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A6AC43" w14:textId="18C6E7A7" w:rsidR="00B9381D" w:rsidRPr="00B9381D" w:rsidDel="005218B6" w:rsidRDefault="00643453">
            <w:pPr>
              <w:rPr>
                <w:del w:id="1151" w:author="Benjamin Zhu" w:date="2020-04-29T20:03:00Z"/>
                <w:rFonts w:ascii="Times New Roman" w:hAnsi="Times New Roman"/>
                <w:sz w:val="24"/>
                <w:szCs w:val="24"/>
                <w:lang w:val="pt-BR"/>
              </w:rPr>
              <w:pPrChange w:id="1152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ins w:id="1153" w:author="Benjamin Zhu" w:date="2020-04-29T21:25:00Z">
              <w:r>
                <w:rPr>
                  <w:rFonts w:ascii="Times New Roman" w:hAnsi="Times New Roman"/>
                  <w:sz w:val="24"/>
                  <w:szCs w:val="24"/>
                  <w:lang w:val="pt-BR"/>
                </w:rPr>
                <w:t xml:space="preserve">  </w:t>
              </w:r>
            </w:ins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2B38FE" w14:textId="40063C92" w:rsidR="00B9381D" w:rsidRPr="00643453" w:rsidDel="005218B6" w:rsidRDefault="00B9381D">
            <w:pPr>
              <w:rPr>
                <w:del w:id="1154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155" w:author="Benjamin Zhu" w:date="2020-04-29T21:25:00Z">
                  <w:rPr>
                    <w:del w:id="1156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157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158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159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(1)</w:delText>
              </w:r>
            </w:del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363A06" w14:textId="43D25DCE" w:rsidR="00B9381D" w:rsidRPr="00643453" w:rsidDel="005218B6" w:rsidRDefault="00B9381D">
            <w:pPr>
              <w:rPr>
                <w:del w:id="1160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161" w:author="Benjamin Zhu" w:date="2020-04-29T21:25:00Z">
                  <w:rPr>
                    <w:del w:id="1162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163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164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165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(2)</w:delText>
              </w:r>
            </w:del>
          </w:p>
        </w:tc>
      </w:tr>
      <w:tr w:rsidR="00B9381D" w:rsidRPr="00CF1A86" w:rsidDel="005218B6" w14:paraId="1FB63C09" w14:textId="738FDAA2" w:rsidTr="009535A0">
        <w:trPr>
          <w:del w:id="1166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C2C3273" w14:textId="678EAE24" w:rsidR="00B9381D" w:rsidRPr="00643453" w:rsidDel="005218B6" w:rsidRDefault="00B9381D">
            <w:pPr>
              <w:rPr>
                <w:del w:id="1167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168" w:author="Benjamin Zhu" w:date="2020-04-29T21:25:00Z">
                  <w:rPr>
                    <w:del w:id="1169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170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6985844" w14:textId="20278E86" w:rsidR="00B9381D" w:rsidRPr="00643453" w:rsidDel="005218B6" w:rsidRDefault="00B9381D">
            <w:pPr>
              <w:rPr>
                <w:del w:id="1171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172" w:author="Benjamin Zhu" w:date="2020-04-29T21:25:00Z">
                  <w:rPr>
                    <w:del w:id="1173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174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175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176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COPI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D7F1786" w14:textId="3C390C0B" w:rsidR="00B9381D" w:rsidRPr="00643453" w:rsidDel="005218B6" w:rsidRDefault="00B9381D">
            <w:pPr>
              <w:rPr>
                <w:del w:id="1177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178" w:author="Benjamin Zhu" w:date="2020-04-29T21:25:00Z">
                  <w:rPr>
                    <w:del w:id="1179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180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181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182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CI</w:delText>
              </w:r>
            </w:del>
          </w:p>
        </w:tc>
      </w:tr>
      <w:tr w:rsidR="00B9381D" w:rsidRPr="00CF1A86" w:rsidDel="005218B6" w14:paraId="1DC368DD" w14:textId="532EB58B" w:rsidTr="009535A0">
        <w:trPr>
          <w:del w:id="1183" w:author="Benjamin Zhu" w:date="2020-04-29T20:03:00Z"/>
        </w:trPr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29DC45" w14:textId="155887CD" w:rsidR="00B9381D" w:rsidRPr="00643453" w:rsidDel="005218B6" w:rsidRDefault="00B9381D">
            <w:pPr>
              <w:rPr>
                <w:del w:id="1184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185" w:author="Benjamin Zhu" w:date="2020-04-29T21:25:00Z">
                  <w:rPr>
                    <w:del w:id="1186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187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1188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189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Branco</w:delText>
              </w:r>
            </w:del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F402FB" w14:textId="427C2028" w:rsidR="00B9381D" w:rsidRPr="00643453" w:rsidDel="005218B6" w:rsidRDefault="00B9381D">
            <w:pPr>
              <w:rPr>
                <w:del w:id="1190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191" w:author="Benjamin Zhu" w:date="2020-04-29T21:25:00Z">
                  <w:rPr>
                    <w:del w:id="1192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193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194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195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</w:delText>
              </w:r>
            </w:del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232EB3" w14:textId="74ED6AFF" w:rsidR="00B9381D" w:rsidRPr="00643453" w:rsidDel="005218B6" w:rsidRDefault="00B9381D">
            <w:pPr>
              <w:rPr>
                <w:del w:id="1196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197" w:author="Benjamin Zhu" w:date="2020-04-29T21:25:00Z">
                  <w:rPr>
                    <w:del w:id="1198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199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200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201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</w:delText>
              </w:r>
            </w:del>
          </w:p>
        </w:tc>
      </w:tr>
      <w:tr w:rsidR="00B9381D" w:rsidRPr="00CF1A86" w:rsidDel="005218B6" w14:paraId="36A58555" w14:textId="3E1A015A" w:rsidTr="009535A0">
        <w:trPr>
          <w:del w:id="1202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C9AA5F9" w14:textId="41F7678B" w:rsidR="00B9381D" w:rsidRPr="00643453" w:rsidDel="005218B6" w:rsidRDefault="00B9381D">
            <w:pPr>
              <w:rPr>
                <w:del w:id="1203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204" w:author="Benjamin Zhu" w:date="2020-04-29T21:25:00Z">
                  <w:rPr>
                    <w:del w:id="1205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206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3DE2A70" w14:textId="40DC70C5" w:rsidR="00B9381D" w:rsidRPr="00643453" w:rsidDel="005218B6" w:rsidRDefault="00B9381D">
            <w:pPr>
              <w:rPr>
                <w:del w:id="1207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208" w:author="Benjamin Zhu" w:date="2020-04-29T21:25:00Z">
                  <w:rPr>
                    <w:del w:id="1209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210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211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212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(.)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D0EAA3B" w14:textId="7D8A4F88" w:rsidR="00B9381D" w:rsidRPr="00643453" w:rsidDel="005218B6" w:rsidRDefault="00B9381D">
            <w:pPr>
              <w:rPr>
                <w:del w:id="1213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214" w:author="Benjamin Zhu" w:date="2020-04-29T21:25:00Z">
                  <w:rPr>
                    <w:del w:id="1215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216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217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218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(.)</w:delText>
              </w:r>
            </w:del>
          </w:p>
        </w:tc>
      </w:tr>
      <w:tr w:rsidR="00B9381D" w:rsidRPr="00CF1A86" w:rsidDel="005218B6" w14:paraId="27F354C7" w14:textId="328A50A2" w:rsidTr="009535A0">
        <w:trPr>
          <w:del w:id="1219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6F8D6F0" w14:textId="06B2B7BC" w:rsidR="00B9381D" w:rsidRPr="00643453" w:rsidDel="005218B6" w:rsidRDefault="00B9381D">
            <w:pPr>
              <w:rPr>
                <w:del w:id="1220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221" w:author="Benjamin Zhu" w:date="2020-04-29T21:25:00Z">
                  <w:rPr>
                    <w:del w:id="1222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223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35A6C7D" w14:textId="113F5934" w:rsidR="00B9381D" w:rsidRPr="00643453" w:rsidDel="005218B6" w:rsidRDefault="00B9381D">
            <w:pPr>
              <w:rPr>
                <w:del w:id="1224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225" w:author="Benjamin Zhu" w:date="2020-04-29T21:25:00Z">
                  <w:rPr>
                    <w:del w:id="1226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227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F00ACD6" w14:textId="464DD251" w:rsidR="00B9381D" w:rsidRPr="00643453" w:rsidDel="005218B6" w:rsidRDefault="00B9381D">
            <w:pPr>
              <w:rPr>
                <w:del w:id="1228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229" w:author="Benjamin Zhu" w:date="2020-04-29T21:25:00Z">
                  <w:rPr>
                    <w:del w:id="1230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231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</w:tr>
      <w:tr w:rsidR="00B9381D" w:rsidRPr="00CF1A86" w:rsidDel="005218B6" w14:paraId="6225A8CC" w14:textId="687B704F" w:rsidTr="009535A0">
        <w:trPr>
          <w:del w:id="1232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D081143" w14:textId="73216998" w:rsidR="00B9381D" w:rsidRPr="00643453" w:rsidDel="005218B6" w:rsidRDefault="00B9381D">
            <w:pPr>
              <w:rPr>
                <w:del w:id="1233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234" w:author="Benjamin Zhu" w:date="2020-04-29T21:25:00Z">
                  <w:rPr>
                    <w:del w:id="1235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236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1237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238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Negro/Pardo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98B0F4D" w14:textId="2CF3C228" w:rsidR="00B9381D" w:rsidRPr="00643453" w:rsidDel="005218B6" w:rsidRDefault="00B9381D">
            <w:pPr>
              <w:rPr>
                <w:del w:id="1239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240" w:author="Benjamin Zhu" w:date="2020-04-29T21:25:00Z">
                  <w:rPr>
                    <w:del w:id="1241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242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243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244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0.0158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6D7069D" w14:textId="39901B7E" w:rsidR="00B9381D" w:rsidRPr="00643453" w:rsidDel="005218B6" w:rsidRDefault="00B9381D">
            <w:pPr>
              <w:rPr>
                <w:del w:id="1245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246" w:author="Benjamin Zhu" w:date="2020-04-29T21:25:00Z">
                  <w:rPr>
                    <w:del w:id="1247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248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249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250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-0.00180</w:delText>
              </w:r>
            </w:del>
          </w:p>
        </w:tc>
      </w:tr>
      <w:tr w:rsidR="00B9381D" w:rsidRPr="00CF1A86" w:rsidDel="005218B6" w14:paraId="1EDD293F" w14:textId="1EA0AB5E" w:rsidTr="009535A0">
        <w:trPr>
          <w:del w:id="1251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9C98C4D" w14:textId="62908819" w:rsidR="00B9381D" w:rsidRPr="00643453" w:rsidDel="005218B6" w:rsidRDefault="00B9381D">
            <w:pPr>
              <w:rPr>
                <w:del w:id="1252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253" w:author="Benjamin Zhu" w:date="2020-04-29T21:25:00Z">
                  <w:rPr>
                    <w:del w:id="1254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255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41838EC" w14:textId="7AA6A17E" w:rsidR="00B9381D" w:rsidRPr="00643453" w:rsidDel="005218B6" w:rsidRDefault="00B9381D">
            <w:pPr>
              <w:rPr>
                <w:del w:id="1256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257" w:author="Benjamin Zhu" w:date="2020-04-29T21:25:00Z">
                  <w:rPr>
                    <w:del w:id="1258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259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260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261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(1.52)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04C6C22" w14:textId="2106D832" w:rsidR="00B9381D" w:rsidRPr="00643453" w:rsidDel="005218B6" w:rsidRDefault="00B9381D">
            <w:pPr>
              <w:rPr>
                <w:del w:id="1262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263" w:author="Benjamin Zhu" w:date="2020-04-29T21:25:00Z">
                  <w:rPr>
                    <w:del w:id="1264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265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266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267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(-0.20)</w:delText>
              </w:r>
            </w:del>
          </w:p>
        </w:tc>
      </w:tr>
      <w:tr w:rsidR="00B9381D" w:rsidRPr="00CF1A86" w:rsidDel="005218B6" w14:paraId="11A5355A" w14:textId="44B32313" w:rsidTr="009535A0">
        <w:trPr>
          <w:del w:id="1268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5842803" w14:textId="14DAE747" w:rsidR="00B9381D" w:rsidRPr="00643453" w:rsidDel="005218B6" w:rsidRDefault="00B9381D">
            <w:pPr>
              <w:rPr>
                <w:del w:id="1269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270" w:author="Benjamin Zhu" w:date="2020-04-29T21:25:00Z">
                  <w:rPr>
                    <w:del w:id="1271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272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9FFB190" w14:textId="2CE75620" w:rsidR="00B9381D" w:rsidRPr="00643453" w:rsidDel="005218B6" w:rsidRDefault="00B9381D">
            <w:pPr>
              <w:rPr>
                <w:del w:id="1273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274" w:author="Benjamin Zhu" w:date="2020-04-29T21:25:00Z">
                  <w:rPr>
                    <w:del w:id="1275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276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14BBD2D" w14:textId="41DFE078" w:rsidR="00B9381D" w:rsidRPr="00643453" w:rsidDel="005218B6" w:rsidRDefault="00B9381D">
            <w:pPr>
              <w:rPr>
                <w:del w:id="1277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278" w:author="Benjamin Zhu" w:date="2020-04-29T21:25:00Z">
                  <w:rPr>
                    <w:del w:id="1279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280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</w:tr>
      <w:tr w:rsidR="00B9381D" w:rsidRPr="00CF1A86" w:rsidDel="005218B6" w14:paraId="2C33EA96" w14:textId="72A05259" w:rsidTr="009535A0">
        <w:trPr>
          <w:del w:id="1281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9FC748C" w14:textId="146A1CD1" w:rsidR="00B9381D" w:rsidRPr="00643453" w:rsidDel="005218B6" w:rsidRDefault="00B9381D">
            <w:pPr>
              <w:rPr>
                <w:del w:id="1282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283" w:author="Benjamin Zhu" w:date="2020-04-29T21:25:00Z">
                  <w:rPr>
                    <w:del w:id="1284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285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1286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287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Outro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50FD0D6" w14:textId="469479EA" w:rsidR="00B9381D" w:rsidRPr="00643453" w:rsidDel="005218B6" w:rsidRDefault="00B9381D">
            <w:pPr>
              <w:rPr>
                <w:del w:id="1288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289" w:author="Benjamin Zhu" w:date="2020-04-29T21:25:00Z">
                  <w:rPr>
                    <w:del w:id="1290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291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292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293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0.0243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ACB8180" w14:textId="688C8A3E" w:rsidR="00B9381D" w:rsidRPr="00643453" w:rsidDel="005218B6" w:rsidRDefault="00B9381D">
            <w:pPr>
              <w:rPr>
                <w:del w:id="1294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295" w:author="Benjamin Zhu" w:date="2020-04-29T21:25:00Z">
                  <w:rPr>
                    <w:del w:id="1296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297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298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299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0.0181</w:delText>
              </w:r>
            </w:del>
          </w:p>
        </w:tc>
      </w:tr>
      <w:tr w:rsidR="00B9381D" w:rsidRPr="00CF1A86" w:rsidDel="005218B6" w14:paraId="66536F8E" w14:textId="3B303EC8" w:rsidTr="009535A0">
        <w:trPr>
          <w:del w:id="1300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EBB4339" w14:textId="0B841AC5" w:rsidR="00B9381D" w:rsidRPr="00643453" w:rsidDel="005218B6" w:rsidRDefault="00B9381D">
            <w:pPr>
              <w:rPr>
                <w:del w:id="1301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302" w:author="Benjamin Zhu" w:date="2020-04-29T21:25:00Z">
                  <w:rPr>
                    <w:del w:id="1303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304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10ECD87" w14:textId="34A6239A" w:rsidR="00B9381D" w:rsidRPr="00643453" w:rsidDel="005218B6" w:rsidRDefault="00B9381D">
            <w:pPr>
              <w:rPr>
                <w:del w:id="1305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306" w:author="Benjamin Zhu" w:date="2020-04-29T21:25:00Z">
                  <w:rPr>
                    <w:del w:id="1307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308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309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310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(0.99)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FEF9C7E" w14:textId="6621D689" w:rsidR="00B9381D" w:rsidRPr="00643453" w:rsidDel="005218B6" w:rsidRDefault="00B9381D">
            <w:pPr>
              <w:rPr>
                <w:del w:id="1311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312" w:author="Benjamin Zhu" w:date="2020-04-29T21:25:00Z">
                  <w:rPr>
                    <w:del w:id="1313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314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315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316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(0.85)</w:delText>
              </w:r>
            </w:del>
          </w:p>
        </w:tc>
      </w:tr>
      <w:tr w:rsidR="00B9381D" w:rsidRPr="00CF1A86" w:rsidDel="005218B6" w14:paraId="71D53DFC" w14:textId="7633DA8E" w:rsidTr="009535A0">
        <w:trPr>
          <w:del w:id="1317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9EB7600" w14:textId="44E53F8B" w:rsidR="00B9381D" w:rsidRPr="00643453" w:rsidDel="005218B6" w:rsidRDefault="00B9381D">
            <w:pPr>
              <w:rPr>
                <w:del w:id="1318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319" w:author="Benjamin Zhu" w:date="2020-04-29T21:25:00Z">
                  <w:rPr>
                    <w:del w:id="1320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321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91AA88E" w14:textId="29C39CE0" w:rsidR="00B9381D" w:rsidRPr="00643453" w:rsidDel="005218B6" w:rsidRDefault="00B9381D">
            <w:pPr>
              <w:rPr>
                <w:del w:id="1322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323" w:author="Benjamin Zhu" w:date="2020-04-29T21:25:00Z">
                  <w:rPr>
                    <w:del w:id="1324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325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EC11F2A" w14:textId="50660DFF" w:rsidR="00B9381D" w:rsidRPr="00643453" w:rsidDel="005218B6" w:rsidRDefault="00B9381D">
            <w:pPr>
              <w:rPr>
                <w:del w:id="1326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327" w:author="Benjamin Zhu" w:date="2020-04-29T21:25:00Z">
                  <w:rPr>
                    <w:del w:id="1328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329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</w:tr>
      <w:tr w:rsidR="00B9381D" w:rsidRPr="00CF1A86" w:rsidDel="005218B6" w14:paraId="46F78CBB" w14:textId="70EB945D" w:rsidTr="009535A0">
        <w:trPr>
          <w:del w:id="1330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CB7E170" w14:textId="4AF91EE2" w:rsidR="00B9381D" w:rsidRPr="00643453" w:rsidDel="005218B6" w:rsidRDefault="00B9381D">
            <w:pPr>
              <w:rPr>
                <w:del w:id="1331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332" w:author="Benjamin Zhu" w:date="2020-04-29T21:25:00Z">
                  <w:rPr>
                    <w:del w:id="1333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334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1335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336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Amarelo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55046F3" w14:textId="16B88537" w:rsidR="00B9381D" w:rsidRPr="00643453" w:rsidDel="005218B6" w:rsidRDefault="00B9381D">
            <w:pPr>
              <w:rPr>
                <w:del w:id="1337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338" w:author="Benjamin Zhu" w:date="2020-04-29T21:25:00Z">
                  <w:rPr>
                    <w:del w:id="1339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340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341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342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0.0202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3BEBA23" w14:textId="391EE2B2" w:rsidR="00B9381D" w:rsidRPr="00643453" w:rsidDel="005218B6" w:rsidRDefault="00B9381D">
            <w:pPr>
              <w:rPr>
                <w:del w:id="1343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344" w:author="Benjamin Zhu" w:date="2020-04-29T21:25:00Z">
                  <w:rPr>
                    <w:del w:id="1345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346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347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348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-0.0126</w:delText>
              </w:r>
            </w:del>
          </w:p>
        </w:tc>
      </w:tr>
      <w:tr w:rsidR="00B9381D" w:rsidRPr="00CF1A86" w:rsidDel="005218B6" w14:paraId="50D6D9EB" w14:textId="4DAEBF9A" w:rsidTr="009535A0">
        <w:trPr>
          <w:del w:id="1349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1DECEBB" w14:textId="18A79B7D" w:rsidR="00B9381D" w:rsidRPr="00643453" w:rsidDel="005218B6" w:rsidRDefault="00B9381D">
            <w:pPr>
              <w:rPr>
                <w:del w:id="1350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351" w:author="Benjamin Zhu" w:date="2020-04-29T21:25:00Z">
                  <w:rPr>
                    <w:del w:id="1352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353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BADABE1" w14:textId="60346545" w:rsidR="00B9381D" w:rsidRPr="00643453" w:rsidDel="005218B6" w:rsidRDefault="00B9381D">
            <w:pPr>
              <w:rPr>
                <w:del w:id="1354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355" w:author="Benjamin Zhu" w:date="2020-04-29T21:25:00Z">
                  <w:rPr>
                    <w:del w:id="1356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357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358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359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(0.99)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0A7CFAC" w14:textId="795BB153" w:rsidR="00B9381D" w:rsidRPr="00643453" w:rsidDel="005218B6" w:rsidRDefault="00B9381D">
            <w:pPr>
              <w:rPr>
                <w:del w:id="1360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361" w:author="Benjamin Zhu" w:date="2020-04-29T21:25:00Z">
                  <w:rPr>
                    <w:del w:id="1362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363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364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365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(-0.72)</w:delText>
              </w:r>
            </w:del>
          </w:p>
        </w:tc>
      </w:tr>
      <w:tr w:rsidR="00B9381D" w:rsidRPr="00CF1A86" w:rsidDel="005218B6" w14:paraId="31E742EF" w14:textId="05321044" w:rsidTr="009535A0">
        <w:trPr>
          <w:del w:id="1366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D72DD71" w14:textId="43F959ED" w:rsidR="00B9381D" w:rsidRPr="00643453" w:rsidDel="005218B6" w:rsidRDefault="00B9381D">
            <w:pPr>
              <w:rPr>
                <w:del w:id="1367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368" w:author="Benjamin Zhu" w:date="2020-04-29T21:25:00Z">
                  <w:rPr>
                    <w:del w:id="1369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370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AA6266C" w14:textId="4FFBB0EA" w:rsidR="00B9381D" w:rsidRPr="00643453" w:rsidDel="005218B6" w:rsidRDefault="00B9381D">
            <w:pPr>
              <w:rPr>
                <w:del w:id="1371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372" w:author="Benjamin Zhu" w:date="2020-04-29T21:25:00Z">
                  <w:rPr>
                    <w:del w:id="1373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374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31CC610" w14:textId="05BED65B" w:rsidR="00B9381D" w:rsidRPr="00643453" w:rsidDel="005218B6" w:rsidRDefault="00B9381D">
            <w:pPr>
              <w:rPr>
                <w:del w:id="1375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376" w:author="Benjamin Zhu" w:date="2020-04-29T21:25:00Z">
                  <w:rPr>
                    <w:del w:id="1377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378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</w:tr>
      <w:tr w:rsidR="00B9381D" w:rsidRPr="00CF1A86" w:rsidDel="005218B6" w14:paraId="6F8A0208" w14:textId="6D94F0AD" w:rsidTr="009535A0">
        <w:trPr>
          <w:del w:id="1379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FFF8CB0" w14:textId="2D1FCEB8" w:rsidR="00B9381D" w:rsidRPr="00643453" w:rsidDel="005218B6" w:rsidRDefault="00B9381D">
            <w:pPr>
              <w:rPr>
                <w:del w:id="1380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381" w:author="Benjamin Zhu" w:date="2020-04-29T21:25:00Z">
                  <w:rPr>
                    <w:del w:id="1382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383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1384" w:author="Benjamin Zhu" w:date="2020-04-29T20:03:00Z">
              <w:r w:rsidRPr="007E427F" w:rsidDel="005218B6">
                <w:rPr>
                  <w:rFonts w:ascii="Times New Roman" w:hAnsi="Times New Roman"/>
                  <w:sz w:val="24"/>
                  <w:szCs w:val="24"/>
                  <w:lang w:val="pt-BR"/>
                </w:rPr>
                <w:delText>Formação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385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 xml:space="preserve"> Superior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9C508D0" w14:textId="4DF490D2" w:rsidR="00B9381D" w:rsidRPr="00643453" w:rsidDel="005218B6" w:rsidRDefault="00B9381D">
            <w:pPr>
              <w:rPr>
                <w:del w:id="1386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387" w:author="Benjamin Zhu" w:date="2020-04-29T21:25:00Z">
                  <w:rPr>
                    <w:del w:id="1388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389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390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391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-0.147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1392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6EFFB56" w14:textId="41762C79" w:rsidR="00B9381D" w:rsidRPr="00643453" w:rsidDel="005218B6" w:rsidRDefault="00B9381D">
            <w:pPr>
              <w:rPr>
                <w:del w:id="1393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394" w:author="Benjamin Zhu" w:date="2020-04-29T21:25:00Z">
                  <w:rPr>
                    <w:del w:id="1395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396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397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398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-0.0244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1399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+</w:delText>
              </w:r>
            </w:del>
          </w:p>
        </w:tc>
      </w:tr>
      <w:tr w:rsidR="00B9381D" w:rsidRPr="00CF1A86" w:rsidDel="005218B6" w14:paraId="37676800" w14:textId="0FA163D0" w:rsidTr="009535A0">
        <w:trPr>
          <w:del w:id="1400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C7CED69" w14:textId="05E20B12" w:rsidR="00B9381D" w:rsidRPr="00643453" w:rsidDel="005218B6" w:rsidRDefault="00B9381D">
            <w:pPr>
              <w:rPr>
                <w:del w:id="1401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402" w:author="Benjamin Zhu" w:date="2020-04-29T21:25:00Z">
                  <w:rPr>
                    <w:del w:id="1403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404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FAC9C66" w14:textId="6F828F31" w:rsidR="00B9381D" w:rsidRPr="00643453" w:rsidDel="005218B6" w:rsidRDefault="00B9381D">
            <w:pPr>
              <w:rPr>
                <w:del w:id="1405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406" w:author="Benjamin Zhu" w:date="2020-04-29T21:25:00Z">
                  <w:rPr>
                    <w:del w:id="1407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408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409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410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(-9.52)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BF8EB4B" w14:textId="1440A908" w:rsidR="00B9381D" w:rsidRPr="00643453" w:rsidDel="005218B6" w:rsidRDefault="00B9381D">
            <w:pPr>
              <w:rPr>
                <w:del w:id="1411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412" w:author="Benjamin Zhu" w:date="2020-04-29T21:25:00Z">
                  <w:rPr>
                    <w:del w:id="1413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414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415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416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(-1.85)</w:delText>
              </w:r>
            </w:del>
          </w:p>
        </w:tc>
      </w:tr>
      <w:tr w:rsidR="00B9381D" w:rsidRPr="00CF1A86" w:rsidDel="005218B6" w14:paraId="7BF06749" w14:textId="06698A01" w:rsidTr="009535A0">
        <w:trPr>
          <w:del w:id="1417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50D93FB" w14:textId="3D7ED61D" w:rsidR="00B9381D" w:rsidRPr="00643453" w:rsidDel="005218B6" w:rsidRDefault="00B9381D">
            <w:pPr>
              <w:rPr>
                <w:del w:id="1418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419" w:author="Benjamin Zhu" w:date="2020-04-29T21:25:00Z">
                  <w:rPr>
                    <w:del w:id="1420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421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4F2BEB4" w14:textId="45E8EF2D" w:rsidR="00B9381D" w:rsidRPr="00643453" w:rsidDel="005218B6" w:rsidRDefault="00B9381D">
            <w:pPr>
              <w:rPr>
                <w:del w:id="1422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423" w:author="Benjamin Zhu" w:date="2020-04-29T21:25:00Z">
                  <w:rPr>
                    <w:del w:id="1424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425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F8AD3E9" w14:textId="142C669E" w:rsidR="00B9381D" w:rsidRPr="00643453" w:rsidDel="005218B6" w:rsidRDefault="00B9381D">
            <w:pPr>
              <w:rPr>
                <w:del w:id="1426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427" w:author="Benjamin Zhu" w:date="2020-04-29T21:25:00Z">
                  <w:rPr>
                    <w:del w:id="1428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429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</w:tr>
      <w:tr w:rsidR="00B9381D" w:rsidRPr="00CF1A86" w:rsidDel="005218B6" w14:paraId="41B8AA0D" w14:textId="69DD9C26" w:rsidTr="009535A0">
        <w:trPr>
          <w:del w:id="1430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0B74CF6" w14:textId="3E29B72B" w:rsidR="00B9381D" w:rsidRPr="00643453" w:rsidDel="005218B6" w:rsidRDefault="00B9381D">
            <w:pPr>
              <w:rPr>
                <w:del w:id="1431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432" w:author="Benjamin Zhu" w:date="2020-04-29T21:25:00Z">
                  <w:rPr>
                    <w:del w:id="1433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434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1435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436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Feminina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3105382" w14:textId="573EB683" w:rsidR="00B9381D" w:rsidRPr="00643453" w:rsidDel="005218B6" w:rsidRDefault="00B9381D">
            <w:pPr>
              <w:rPr>
                <w:del w:id="1437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438" w:author="Benjamin Zhu" w:date="2020-04-29T21:25:00Z">
                  <w:rPr>
                    <w:del w:id="1439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440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441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442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0.0984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1443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4606969" w14:textId="0B23721E" w:rsidR="00B9381D" w:rsidRPr="00643453" w:rsidDel="005218B6" w:rsidRDefault="00B9381D">
            <w:pPr>
              <w:rPr>
                <w:del w:id="1444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445" w:author="Benjamin Zhu" w:date="2020-04-29T21:25:00Z">
                  <w:rPr>
                    <w:del w:id="1446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447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448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449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-0.0191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1450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</w:delText>
              </w:r>
            </w:del>
          </w:p>
        </w:tc>
      </w:tr>
      <w:tr w:rsidR="00B9381D" w:rsidRPr="00CF1A86" w:rsidDel="005218B6" w14:paraId="3EE2390A" w14:textId="64BFAD90" w:rsidTr="009535A0">
        <w:trPr>
          <w:del w:id="1451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4608472" w14:textId="75BC40EF" w:rsidR="00B9381D" w:rsidRPr="00643453" w:rsidDel="005218B6" w:rsidRDefault="00B9381D">
            <w:pPr>
              <w:rPr>
                <w:del w:id="1452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453" w:author="Benjamin Zhu" w:date="2020-04-29T21:25:00Z">
                  <w:rPr>
                    <w:del w:id="1454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455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5C5ED71" w14:textId="62E75904" w:rsidR="00B9381D" w:rsidRPr="00643453" w:rsidDel="005218B6" w:rsidRDefault="00B9381D">
            <w:pPr>
              <w:rPr>
                <w:del w:id="1456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457" w:author="Benjamin Zhu" w:date="2020-04-29T21:25:00Z">
                  <w:rPr>
                    <w:del w:id="1458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459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460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461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(10.70)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532F4B2" w14:textId="4AF644F1" w:rsidR="00B9381D" w:rsidRPr="00643453" w:rsidDel="005218B6" w:rsidRDefault="00B9381D">
            <w:pPr>
              <w:rPr>
                <w:del w:id="1462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463" w:author="Benjamin Zhu" w:date="2020-04-29T21:25:00Z">
                  <w:rPr>
                    <w:del w:id="1464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465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466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467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(-2.41)</w:delText>
              </w:r>
            </w:del>
          </w:p>
        </w:tc>
      </w:tr>
      <w:tr w:rsidR="00B9381D" w:rsidRPr="00CF1A86" w:rsidDel="005218B6" w14:paraId="27E26EE1" w14:textId="3D7CDD0A" w:rsidTr="009535A0">
        <w:trPr>
          <w:del w:id="1468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7B30F86" w14:textId="28724940" w:rsidR="00B9381D" w:rsidRPr="00643453" w:rsidDel="005218B6" w:rsidRDefault="00B9381D">
            <w:pPr>
              <w:rPr>
                <w:del w:id="1469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470" w:author="Benjamin Zhu" w:date="2020-04-29T21:25:00Z">
                  <w:rPr>
                    <w:del w:id="1471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472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B6747D1" w14:textId="4370F138" w:rsidR="00B9381D" w:rsidRPr="00643453" w:rsidDel="005218B6" w:rsidRDefault="00B9381D">
            <w:pPr>
              <w:rPr>
                <w:del w:id="1473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474" w:author="Benjamin Zhu" w:date="2020-04-29T21:25:00Z">
                  <w:rPr>
                    <w:del w:id="1475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476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43B0959" w14:textId="5EE2CA6F" w:rsidR="00B9381D" w:rsidRPr="00643453" w:rsidDel="005218B6" w:rsidRDefault="00B9381D">
            <w:pPr>
              <w:rPr>
                <w:del w:id="1477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478" w:author="Benjamin Zhu" w:date="2020-04-29T21:25:00Z">
                  <w:rPr>
                    <w:del w:id="1479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480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</w:tr>
      <w:tr w:rsidR="00B9381D" w:rsidRPr="00CF1A86" w:rsidDel="005218B6" w14:paraId="7C14009F" w14:textId="4A24434D" w:rsidTr="009535A0">
        <w:trPr>
          <w:del w:id="1481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4C47585" w14:textId="6A19C97D" w:rsidR="00B9381D" w:rsidRPr="00643453" w:rsidDel="005218B6" w:rsidRDefault="00EC2ED5">
            <w:pPr>
              <w:rPr>
                <w:del w:id="1482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483" w:author="Benjamin Zhu" w:date="2020-04-29T21:25:00Z">
                  <w:rPr>
                    <w:del w:id="1484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485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1486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487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Idade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FDD499A" w14:textId="46376239" w:rsidR="00B9381D" w:rsidRPr="00643453" w:rsidDel="005218B6" w:rsidRDefault="00B9381D">
            <w:pPr>
              <w:rPr>
                <w:del w:id="1488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489" w:author="Benjamin Zhu" w:date="2020-04-29T21:25:00Z">
                  <w:rPr>
                    <w:del w:id="1490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491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492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493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0.000741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1494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75D946E" w14:textId="5FDA05FA" w:rsidR="00B9381D" w:rsidRPr="00643453" w:rsidDel="005218B6" w:rsidRDefault="00B9381D">
            <w:pPr>
              <w:rPr>
                <w:del w:id="1495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496" w:author="Benjamin Zhu" w:date="2020-04-29T21:25:00Z">
                  <w:rPr>
                    <w:del w:id="1497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498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499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500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0.000742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1501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</w:tr>
      <w:tr w:rsidR="00B9381D" w:rsidRPr="00CF1A86" w:rsidDel="005218B6" w14:paraId="04B101DD" w14:textId="5384073F" w:rsidTr="009535A0">
        <w:trPr>
          <w:del w:id="1502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668CA9A" w14:textId="6C36C7FF" w:rsidR="00B9381D" w:rsidRPr="00643453" w:rsidDel="005218B6" w:rsidRDefault="00B9381D">
            <w:pPr>
              <w:rPr>
                <w:del w:id="1503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504" w:author="Benjamin Zhu" w:date="2020-04-29T21:25:00Z">
                  <w:rPr>
                    <w:del w:id="1505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506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D312CB8" w14:textId="76519717" w:rsidR="00B9381D" w:rsidRPr="00643453" w:rsidDel="005218B6" w:rsidRDefault="00B9381D">
            <w:pPr>
              <w:rPr>
                <w:del w:id="1507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508" w:author="Benjamin Zhu" w:date="2020-04-29T21:25:00Z">
                  <w:rPr>
                    <w:del w:id="1509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510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511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512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(2.51)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28D6038" w14:textId="2B4D6763" w:rsidR="00B9381D" w:rsidRPr="00643453" w:rsidDel="005218B6" w:rsidRDefault="00B9381D">
            <w:pPr>
              <w:rPr>
                <w:del w:id="1513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514" w:author="Benjamin Zhu" w:date="2020-04-29T21:25:00Z">
                  <w:rPr>
                    <w:del w:id="1515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516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517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518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(2.94)</w:delText>
              </w:r>
            </w:del>
          </w:p>
        </w:tc>
      </w:tr>
      <w:tr w:rsidR="00B9381D" w:rsidRPr="00CF1A86" w:rsidDel="005218B6" w14:paraId="649D65BB" w14:textId="6819D722" w:rsidTr="009535A0">
        <w:trPr>
          <w:del w:id="1519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5A133A3" w14:textId="083FB928" w:rsidR="00B9381D" w:rsidRPr="00643453" w:rsidDel="005218B6" w:rsidRDefault="00B9381D">
            <w:pPr>
              <w:rPr>
                <w:del w:id="1520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521" w:author="Benjamin Zhu" w:date="2020-04-29T21:25:00Z">
                  <w:rPr>
                    <w:del w:id="1522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523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1524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525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Renda Familiar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446AF19" w14:textId="0FAEECB4" w:rsidR="00B9381D" w:rsidRPr="00643453" w:rsidDel="005218B6" w:rsidRDefault="00B9381D">
            <w:pPr>
              <w:rPr>
                <w:del w:id="1526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527" w:author="Benjamin Zhu" w:date="2020-04-29T21:25:00Z">
                  <w:rPr>
                    <w:del w:id="1528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529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6B83A33" w14:textId="44BB7F92" w:rsidR="00B9381D" w:rsidRPr="00643453" w:rsidDel="005218B6" w:rsidRDefault="00B9381D">
            <w:pPr>
              <w:rPr>
                <w:del w:id="1530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531" w:author="Benjamin Zhu" w:date="2020-04-29T21:25:00Z">
                  <w:rPr>
                    <w:del w:id="1532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533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</w:tr>
      <w:tr w:rsidR="00B9381D" w:rsidRPr="00CF1A86" w:rsidDel="005218B6" w14:paraId="794E4C7A" w14:textId="758504C8" w:rsidTr="009535A0">
        <w:trPr>
          <w:del w:id="1534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554A169" w14:textId="5610A560" w:rsidR="00B9381D" w:rsidRPr="00643453" w:rsidDel="005218B6" w:rsidRDefault="00B9381D">
            <w:pPr>
              <w:rPr>
                <w:del w:id="1535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536" w:author="Benjamin Zhu" w:date="2020-04-29T21:25:00Z">
                  <w:rPr>
                    <w:del w:id="1537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538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1539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540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&lt;1050R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AC0F0E5" w14:textId="75CC432D" w:rsidR="00B9381D" w:rsidRPr="00643453" w:rsidDel="005218B6" w:rsidRDefault="00B9381D">
            <w:pPr>
              <w:rPr>
                <w:del w:id="1541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542" w:author="Benjamin Zhu" w:date="2020-04-29T21:25:00Z">
                  <w:rPr>
                    <w:del w:id="1543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544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545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546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6E63A0F" w14:textId="2739F552" w:rsidR="00B9381D" w:rsidRPr="00643453" w:rsidDel="005218B6" w:rsidRDefault="00B9381D">
            <w:pPr>
              <w:rPr>
                <w:del w:id="1547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548" w:author="Benjamin Zhu" w:date="2020-04-29T21:25:00Z">
                  <w:rPr>
                    <w:del w:id="1549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550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551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552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</w:delText>
              </w:r>
            </w:del>
          </w:p>
        </w:tc>
      </w:tr>
      <w:tr w:rsidR="00B9381D" w:rsidRPr="00CF1A86" w:rsidDel="005218B6" w14:paraId="080426E0" w14:textId="586941B1" w:rsidTr="009535A0">
        <w:trPr>
          <w:del w:id="1553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BD8EE6A" w14:textId="0B155D21" w:rsidR="00B9381D" w:rsidRPr="00643453" w:rsidDel="005218B6" w:rsidRDefault="00B9381D">
            <w:pPr>
              <w:rPr>
                <w:del w:id="1554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555" w:author="Benjamin Zhu" w:date="2020-04-29T21:25:00Z">
                  <w:rPr>
                    <w:del w:id="1556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557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C3F295B" w14:textId="69697470" w:rsidR="00B9381D" w:rsidRPr="00643453" w:rsidDel="005218B6" w:rsidRDefault="00B9381D">
            <w:pPr>
              <w:rPr>
                <w:del w:id="1558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559" w:author="Benjamin Zhu" w:date="2020-04-29T21:25:00Z">
                  <w:rPr>
                    <w:del w:id="1560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561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562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563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(.)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E226185" w14:textId="087A5706" w:rsidR="00B9381D" w:rsidRPr="00643453" w:rsidDel="005218B6" w:rsidRDefault="00B9381D">
            <w:pPr>
              <w:rPr>
                <w:del w:id="1564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565" w:author="Benjamin Zhu" w:date="2020-04-29T21:25:00Z">
                  <w:rPr>
                    <w:del w:id="1566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567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568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569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(.)</w:delText>
              </w:r>
            </w:del>
          </w:p>
        </w:tc>
      </w:tr>
      <w:tr w:rsidR="00B9381D" w:rsidRPr="00CF1A86" w:rsidDel="005218B6" w14:paraId="6CB6809A" w14:textId="21244E00" w:rsidTr="009535A0">
        <w:trPr>
          <w:del w:id="1570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2542715" w14:textId="7182E5C1" w:rsidR="00B9381D" w:rsidRPr="00643453" w:rsidDel="005218B6" w:rsidRDefault="00B9381D">
            <w:pPr>
              <w:rPr>
                <w:del w:id="1571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572" w:author="Benjamin Zhu" w:date="2020-04-29T21:25:00Z">
                  <w:rPr>
                    <w:del w:id="1573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574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1575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576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Renda Familiar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16C23F4" w14:textId="45B5062A" w:rsidR="00B9381D" w:rsidRPr="00643453" w:rsidDel="005218B6" w:rsidRDefault="00B9381D">
            <w:pPr>
              <w:rPr>
                <w:del w:id="1577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578" w:author="Benjamin Zhu" w:date="2020-04-29T21:25:00Z">
                  <w:rPr>
                    <w:del w:id="1579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580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CABFA83" w14:textId="4CBA4635" w:rsidR="00B9381D" w:rsidRPr="00643453" w:rsidDel="005218B6" w:rsidRDefault="00B9381D">
            <w:pPr>
              <w:rPr>
                <w:del w:id="1581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582" w:author="Benjamin Zhu" w:date="2020-04-29T21:25:00Z">
                  <w:rPr>
                    <w:del w:id="1583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584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</w:tr>
      <w:tr w:rsidR="00B9381D" w:rsidRPr="00CF1A86" w:rsidDel="005218B6" w14:paraId="130E6AD3" w14:textId="11484E30" w:rsidTr="009535A0">
        <w:trPr>
          <w:del w:id="1585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0708E74" w14:textId="59118036" w:rsidR="00B9381D" w:rsidRPr="00643453" w:rsidDel="005218B6" w:rsidRDefault="00B9381D">
            <w:pPr>
              <w:rPr>
                <w:del w:id="1586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587" w:author="Benjamin Zhu" w:date="2020-04-29T21:25:00Z">
                  <w:rPr>
                    <w:del w:id="1588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589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1590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591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1051-1950R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915D161" w14:textId="73955B1E" w:rsidR="00B9381D" w:rsidRPr="00643453" w:rsidDel="005218B6" w:rsidRDefault="00B9381D">
            <w:pPr>
              <w:rPr>
                <w:del w:id="1592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593" w:author="Benjamin Zhu" w:date="2020-04-29T21:25:00Z">
                  <w:rPr>
                    <w:del w:id="1594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595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596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597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-0.0211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1598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+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50E5CE5" w14:textId="24955E1D" w:rsidR="00B9381D" w:rsidRPr="00643453" w:rsidDel="005218B6" w:rsidRDefault="00B9381D">
            <w:pPr>
              <w:rPr>
                <w:del w:id="1599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600" w:author="Benjamin Zhu" w:date="2020-04-29T21:25:00Z">
                  <w:rPr>
                    <w:del w:id="1601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602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603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604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-0.0258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1605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</w:delText>
              </w:r>
            </w:del>
          </w:p>
        </w:tc>
      </w:tr>
      <w:tr w:rsidR="00B9381D" w:rsidRPr="00CF1A86" w:rsidDel="005218B6" w14:paraId="6C517885" w14:textId="2A8B949E" w:rsidTr="009535A0">
        <w:trPr>
          <w:del w:id="1606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B24EBE2" w14:textId="1DEC3E23" w:rsidR="00B9381D" w:rsidRPr="00643453" w:rsidDel="005218B6" w:rsidRDefault="00B9381D">
            <w:pPr>
              <w:rPr>
                <w:del w:id="1607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608" w:author="Benjamin Zhu" w:date="2020-04-29T21:25:00Z">
                  <w:rPr>
                    <w:del w:id="1609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610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279FEAA" w14:textId="483759E6" w:rsidR="00B9381D" w:rsidRPr="00643453" w:rsidDel="005218B6" w:rsidRDefault="00B9381D">
            <w:pPr>
              <w:rPr>
                <w:del w:id="1611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612" w:author="Benjamin Zhu" w:date="2020-04-29T21:25:00Z">
                  <w:rPr>
                    <w:del w:id="1613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614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615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616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(-1.75)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D2B971F" w14:textId="7928BA9A" w:rsidR="00B9381D" w:rsidRPr="00643453" w:rsidDel="005218B6" w:rsidRDefault="00B9381D">
            <w:pPr>
              <w:rPr>
                <w:del w:id="1617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618" w:author="Benjamin Zhu" w:date="2020-04-29T21:25:00Z">
                  <w:rPr>
                    <w:del w:id="1619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620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621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622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(-2.46)</w:delText>
              </w:r>
            </w:del>
          </w:p>
        </w:tc>
      </w:tr>
      <w:tr w:rsidR="00B9381D" w:rsidRPr="00CF1A86" w:rsidDel="005218B6" w14:paraId="0D54E3BD" w14:textId="3BA45D72" w:rsidTr="009535A0">
        <w:trPr>
          <w:del w:id="1623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C89749D" w14:textId="3F24242A" w:rsidR="00B9381D" w:rsidRPr="00643453" w:rsidDel="005218B6" w:rsidRDefault="00B9381D">
            <w:pPr>
              <w:rPr>
                <w:del w:id="1624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625" w:author="Benjamin Zhu" w:date="2020-04-29T21:25:00Z">
                  <w:rPr>
                    <w:del w:id="1626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627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1628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629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Renda Familiar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04B6CE6" w14:textId="688C44C9" w:rsidR="00B9381D" w:rsidRPr="00643453" w:rsidDel="005218B6" w:rsidRDefault="00B9381D">
            <w:pPr>
              <w:rPr>
                <w:del w:id="1630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631" w:author="Benjamin Zhu" w:date="2020-04-29T21:25:00Z">
                  <w:rPr>
                    <w:del w:id="1632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633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89D806F" w14:textId="6837B194" w:rsidR="00B9381D" w:rsidRPr="00643453" w:rsidDel="005218B6" w:rsidRDefault="00B9381D">
            <w:pPr>
              <w:rPr>
                <w:del w:id="1634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635" w:author="Benjamin Zhu" w:date="2020-04-29T21:25:00Z">
                  <w:rPr>
                    <w:del w:id="1636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637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</w:tr>
      <w:tr w:rsidR="00B9381D" w:rsidRPr="00CF1A86" w:rsidDel="005218B6" w14:paraId="4D98D0B2" w14:textId="7FE3DC28" w:rsidTr="009535A0">
        <w:trPr>
          <w:del w:id="1638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CB19318" w14:textId="776B38AB" w:rsidR="00B9381D" w:rsidRPr="00643453" w:rsidDel="005218B6" w:rsidRDefault="00B9381D">
            <w:pPr>
              <w:rPr>
                <w:del w:id="1639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640" w:author="Benjamin Zhu" w:date="2020-04-29T21:25:00Z">
                  <w:rPr>
                    <w:del w:id="1641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642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1643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644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1951-2550R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364B37F" w14:textId="7E22B333" w:rsidR="00B9381D" w:rsidRPr="00643453" w:rsidDel="005218B6" w:rsidRDefault="00B9381D">
            <w:pPr>
              <w:rPr>
                <w:del w:id="1645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646" w:author="Benjamin Zhu" w:date="2020-04-29T21:25:00Z">
                  <w:rPr>
                    <w:del w:id="1647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648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649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650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-0.0591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1651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946D652" w14:textId="0EC03CA9" w:rsidR="00B9381D" w:rsidRPr="00643453" w:rsidDel="005218B6" w:rsidRDefault="00B9381D">
            <w:pPr>
              <w:rPr>
                <w:del w:id="1652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653" w:author="Benjamin Zhu" w:date="2020-04-29T21:25:00Z">
                  <w:rPr>
                    <w:del w:id="1654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655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656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657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-0.0378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1658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</w:tr>
      <w:tr w:rsidR="00B9381D" w:rsidRPr="00CF1A86" w:rsidDel="005218B6" w14:paraId="3F91089E" w14:textId="319191EA" w:rsidTr="009535A0">
        <w:trPr>
          <w:del w:id="1659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A8B0C62" w14:textId="6381F6A5" w:rsidR="00B9381D" w:rsidRPr="00643453" w:rsidDel="005218B6" w:rsidRDefault="00B9381D">
            <w:pPr>
              <w:rPr>
                <w:del w:id="1660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661" w:author="Benjamin Zhu" w:date="2020-04-29T21:25:00Z">
                  <w:rPr>
                    <w:del w:id="1662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663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36715FF" w14:textId="2D282AD7" w:rsidR="00B9381D" w:rsidRPr="00643453" w:rsidDel="005218B6" w:rsidRDefault="00B9381D">
            <w:pPr>
              <w:rPr>
                <w:del w:id="1664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665" w:author="Benjamin Zhu" w:date="2020-04-29T21:25:00Z">
                  <w:rPr>
                    <w:del w:id="1666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667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668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669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(-3.98)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4C39DFE" w14:textId="1CD4FA43" w:rsidR="00B9381D" w:rsidRPr="00643453" w:rsidDel="005218B6" w:rsidRDefault="00B9381D">
            <w:pPr>
              <w:rPr>
                <w:del w:id="1670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671" w:author="Benjamin Zhu" w:date="2020-04-29T21:25:00Z">
                  <w:rPr>
                    <w:del w:id="1672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673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674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675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(-3.01)</w:delText>
              </w:r>
            </w:del>
          </w:p>
        </w:tc>
      </w:tr>
      <w:tr w:rsidR="00B9381D" w:rsidRPr="00CF1A86" w:rsidDel="005218B6" w14:paraId="6FECE746" w14:textId="62F8E6DF" w:rsidTr="009535A0">
        <w:trPr>
          <w:del w:id="1676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A046C17" w14:textId="29EE59E9" w:rsidR="00B9381D" w:rsidRPr="00643453" w:rsidDel="005218B6" w:rsidRDefault="00B9381D">
            <w:pPr>
              <w:rPr>
                <w:del w:id="1677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678" w:author="Benjamin Zhu" w:date="2020-04-29T21:25:00Z">
                  <w:rPr>
                    <w:del w:id="1679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680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1681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682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Renda Familiar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6B38E43" w14:textId="37FC185C" w:rsidR="00B9381D" w:rsidRPr="00643453" w:rsidDel="005218B6" w:rsidRDefault="00B9381D">
            <w:pPr>
              <w:rPr>
                <w:del w:id="1683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684" w:author="Benjamin Zhu" w:date="2020-04-29T21:25:00Z">
                  <w:rPr>
                    <w:del w:id="1685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686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1658D5C" w14:textId="5D3F5DA8" w:rsidR="00B9381D" w:rsidRPr="00643453" w:rsidDel="005218B6" w:rsidRDefault="00B9381D">
            <w:pPr>
              <w:rPr>
                <w:del w:id="1687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688" w:author="Benjamin Zhu" w:date="2020-04-29T21:25:00Z">
                  <w:rPr>
                    <w:del w:id="1689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690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</w:tr>
      <w:tr w:rsidR="00B9381D" w:rsidRPr="00CF1A86" w:rsidDel="005218B6" w14:paraId="7BD80B66" w14:textId="7B5C18AE" w:rsidTr="009535A0">
        <w:trPr>
          <w:del w:id="1691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E715500" w14:textId="6D796265" w:rsidR="00B9381D" w:rsidRPr="00643453" w:rsidDel="005218B6" w:rsidRDefault="00B9381D">
            <w:pPr>
              <w:rPr>
                <w:del w:id="1692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693" w:author="Benjamin Zhu" w:date="2020-04-29T21:25:00Z">
                  <w:rPr>
                    <w:del w:id="1694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695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1696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697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2551-4950R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CD6C27C" w14:textId="7502DF06" w:rsidR="00B9381D" w:rsidRPr="00643453" w:rsidDel="005218B6" w:rsidRDefault="00B9381D">
            <w:pPr>
              <w:rPr>
                <w:del w:id="1698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699" w:author="Benjamin Zhu" w:date="2020-04-29T21:25:00Z">
                  <w:rPr>
                    <w:del w:id="1700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701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702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703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-0.101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1704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5EFCEAA" w14:textId="0BBD61C2" w:rsidR="00B9381D" w:rsidRPr="00643453" w:rsidDel="005218B6" w:rsidRDefault="00B9381D">
            <w:pPr>
              <w:rPr>
                <w:del w:id="1705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706" w:author="Benjamin Zhu" w:date="2020-04-29T21:25:00Z">
                  <w:rPr>
                    <w:del w:id="1707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708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709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710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-0.0614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1711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</w:tr>
      <w:tr w:rsidR="00B9381D" w:rsidRPr="00CF1A86" w:rsidDel="005218B6" w14:paraId="0B3E33CC" w14:textId="63EDB729" w:rsidTr="009535A0">
        <w:trPr>
          <w:del w:id="1712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A3A3860" w14:textId="172BB6D0" w:rsidR="00B9381D" w:rsidRPr="00643453" w:rsidDel="005218B6" w:rsidRDefault="00B9381D">
            <w:pPr>
              <w:rPr>
                <w:del w:id="1713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714" w:author="Benjamin Zhu" w:date="2020-04-29T21:25:00Z">
                  <w:rPr>
                    <w:del w:id="1715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716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6917925" w14:textId="3CD6C52B" w:rsidR="00B9381D" w:rsidRPr="00643453" w:rsidDel="005218B6" w:rsidRDefault="00B9381D">
            <w:pPr>
              <w:rPr>
                <w:del w:id="1717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718" w:author="Benjamin Zhu" w:date="2020-04-29T21:25:00Z">
                  <w:rPr>
                    <w:del w:id="1719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720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721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722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(-6.57)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5E131BE" w14:textId="1D65C2C5" w:rsidR="00B9381D" w:rsidRPr="00643453" w:rsidDel="005218B6" w:rsidRDefault="00B9381D">
            <w:pPr>
              <w:rPr>
                <w:del w:id="1723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724" w:author="Benjamin Zhu" w:date="2020-04-29T21:25:00Z">
                  <w:rPr>
                    <w:del w:id="1725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726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727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728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(-4.66)</w:delText>
              </w:r>
            </w:del>
          </w:p>
        </w:tc>
      </w:tr>
      <w:tr w:rsidR="00B9381D" w:rsidRPr="00CF1A86" w:rsidDel="005218B6" w14:paraId="5220E525" w14:textId="7A592A0A" w:rsidTr="009535A0">
        <w:trPr>
          <w:del w:id="1729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C55D08E" w14:textId="45FAFF7F" w:rsidR="00B9381D" w:rsidRPr="00643453" w:rsidDel="005218B6" w:rsidRDefault="00DB3DDA">
            <w:pPr>
              <w:rPr>
                <w:del w:id="1730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731" w:author="Benjamin Zhu" w:date="2020-04-29T21:25:00Z">
                  <w:rPr>
                    <w:del w:id="1732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733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1734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735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Renda Familiar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32EC150" w14:textId="49288DF8" w:rsidR="00B9381D" w:rsidRPr="00643453" w:rsidDel="005218B6" w:rsidRDefault="00B9381D">
            <w:pPr>
              <w:rPr>
                <w:del w:id="1736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737" w:author="Benjamin Zhu" w:date="2020-04-29T21:25:00Z">
                  <w:rPr>
                    <w:del w:id="1738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739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3BAD8EE" w14:textId="33DB2CF9" w:rsidR="00B9381D" w:rsidRPr="00643453" w:rsidDel="005218B6" w:rsidRDefault="00B9381D">
            <w:pPr>
              <w:rPr>
                <w:del w:id="1740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741" w:author="Benjamin Zhu" w:date="2020-04-29T21:25:00Z">
                  <w:rPr>
                    <w:del w:id="1742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743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</w:tr>
      <w:tr w:rsidR="00B9381D" w:rsidRPr="00CF1A86" w:rsidDel="005218B6" w14:paraId="5AC14F8A" w14:textId="2595178F" w:rsidTr="009535A0">
        <w:trPr>
          <w:del w:id="1744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303AF9B" w14:textId="4F8E6914" w:rsidR="00B9381D" w:rsidRPr="00643453" w:rsidDel="005218B6" w:rsidRDefault="00B9381D">
            <w:pPr>
              <w:rPr>
                <w:del w:id="1745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746" w:author="Benjamin Zhu" w:date="2020-04-29T21:25:00Z">
                  <w:rPr>
                    <w:del w:id="1747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748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1749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750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4951R+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F74AE1E" w14:textId="11A54AB0" w:rsidR="00B9381D" w:rsidRPr="00643453" w:rsidDel="005218B6" w:rsidRDefault="00B9381D">
            <w:pPr>
              <w:rPr>
                <w:del w:id="1751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752" w:author="Benjamin Zhu" w:date="2020-04-29T21:25:00Z">
                  <w:rPr>
                    <w:del w:id="1753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754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755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756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-0.0607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1757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A488273" w14:textId="5EFCDC1C" w:rsidR="00B9381D" w:rsidRPr="00643453" w:rsidDel="005218B6" w:rsidRDefault="00B9381D">
            <w:pPr>
              <w:rPr>
                <w:del w:id="1758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759" w:author="Benjamin Zhu" w:date="2020-04-29T21:25:00Z">
                  <w:rPr>
                    <w:del w:id="1760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761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762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763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-0.0336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1764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</w:delText>
              </w:r>
            </w:del>
          </w:p>
        </w:tc>
      </w:tr>
      <w:tr w:rsidR="00B9381D" w:rsidRPr="00CF1A86" w:rsidDel="005218B6" w14:paraId="0B4E0953" w14:textId="0790B1A5" w:rsidTr="009535A0">
        <w:trPr>
          <w:del w:id="1765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5155233" w14:textId="63B58650" w:rsidR="00B9381D" w:rsidRPr="00643453" w:rsidDel="005218B6" w:rsidRDefault="00B9381D">
            <w:pPr>
              <w:rPr>
                <w:del w:id="1766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767" w:author="Benjamin Zhu" w:date="2020-04-29T21:25:00Z">
                  <w:rPr>
                    <w:del w:id="1768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769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DFF4C09" w14:textId="6ED15105" w:rsidR="00B9381D" w:rsidRPr="00643453" w:rsidDel="005218B6" w:rsidRDefault="00B9381D">
            <w:pPr>
              <w:rPr>
                <w:del w:id="1770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771" w:author="Benjamin Zhu" w:date="2020-04-29T21:25:00Z">
                  <w:rPr>
                    <w:del w:id="1772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773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774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775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(-3.94)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614E97C" w14:textId="739DCB64" w:rsidR="00B9381D" w:rsidRPr="00643453" w:rsidDel="005218B6" w:rsidRDefault="00B9381D">
            <w:pPr>
              <w:rPr>
                <w:del w:id="1776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777" w:author="Benjamin Zhu" w:date="2020-04-29T21:25:00Z">
                  <w:rPr>
                    <w:del w:id="1778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779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780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781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(-2.51)</w:delText>
              </w:r>
            </w:del>
          </w:p>
        </w:tc>
      </w:tr>
      <w:tr w:rsidR="00B9381D" w:rsidRPr="00CF1A86" w:rsidDel="005218B6" w14:paraId="545C40FE" w14:textId="164E643A" w:rsidTr="009535A0">
        <w:trPr>
          <w:del w:id="1782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BC86F5F" w14:textId="54FBB339" w:rsidR="00B9381D" w:rsidRPr="00643453" w:rsidDel="005218B6" w:rsidRDefault="00B9381D">
            <w:pPr>
              <w:rPr>
                <w:del w:id="1783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784" w:author="Benjamin Zhu" w:date="2020-04-29T21:25:00Z">
                  <w:rPr>
                    <w:del w:id="1785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786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3656E85" w14:textId="571778F5" w:rsidR="00B9381D" w:rsidRPr="00643453" w:rsidDel="005218B6" w:rsidRDefault="00B9381D">
            <w:pPr>
              <w:rPr>
                <w:del w:id="1787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788" w:author="Benjamin Zhu" w:date="2020-04-29T21:25:00Z">
                  <w:rPr>
                    <w:del w:id="1789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790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54DCA72" w14:textId="3A883462" w:rsidR="00B9381D" w:rsidRPr="00643453" w:rsidDel="005218B6" w:rsidRDefault="00B9381D">
            <w:pPr>
              <w:rPr>
                <w:del w:id="1791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792" w:author="Benjamin Zhu" w:date="2020-04-29T21:25:00Z">
                  <w:rPr>
                    <w:del w:id="1793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794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</w:tr>
      <w:tr w:rsidR="00B9381D" w:rsidRPr="00CF1A86" w:rsidDel="005218B6" w14:paraId="66AD3CB1" w14:textId="231CF123" w:rsidTr="009535A0">
        <w:trPr>
          <w:del w:id="1795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2363859" w14:textId="20AF070C" w:rsidR="00B9381D" w:rsidRPr="00643453" w:rsidDel="005218B6" w:rsidRDefault="00B9381D">
            <w:pPr>
              <w:rPr>
                <w:del w:id="1796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797" w:author="Benjamin Zhu" w:date="2020-04-29T21:25:00Z">
                  <w:rPr>
                    <w:del w:id="1798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799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1800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801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2017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51C93A3" w14:textId="33BCA491" w:rsidR="00B9381D" w:rsidRPr="00643453" w:rsidDel="005218B6" w:rsidRDefault="00B9381D">
            <w:pPr>
              <w:rPr>
                <w:del w:id="1802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803" w:author="Benjamin Zhu" w:date="2020-04-29T21:25:00Z">
                  <w:rPr>
                    <w:del w:id="1804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805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806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807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4589DDE" w14:textId="57243548" w:rsidR="00B9381D" w:rsidRPr="00643453" w:rsidDel="005218B6" w:rsidRDefault="00B9381D">
            <w:pPr>
              <w:rPr>
                <w:del w:id="1808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809" w:author="Benjamin Zhu" w:date="2020-04-29T21:25:00Z">
                  <w:rPr>
                    <w:del w:id="1810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811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812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813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</w:delText>
              </w:r>
            </w:del>
          </w:p>
        </w:tc>
      </w:tr>
      <w:tr w:rsidR="00B9381D" w:rsidRPr="00CF1A86" w:rsidDel="005218B6" w14:paraId="5882EC2C" w14:textId="23512E2C" w:rsidTr="009535A0">
        <w:trPr>
          <w:del w:id="1814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EFE337C" w14:textId="285B875C" w:rsidR="00B9381D" w:rsidRPr="00643453" w:rsidDel="005218B6" w:rsidRDefault="00B9381D">
            <w:pPr>
              <w:rPr>
                <w:del w:id="1815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816" w:author="Benjamin Zhu" w:date="2020-04-29T21:25:00Z">
                  <w:rPr>
                    <w:del w:id="1817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818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909E614" w14:textId="611CAD6D" w:rsidR="00B9381D" w:rsidRPr="00643453" w:rsidDel="005218B6" w:rsidRDefault="00B9381D">
            <w:pPr>
              <w:rPr>
                <w:del w:id="1819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820" w:author="Benjamin Zhu" w:date="2020-04-29T21:25:00Z">
                  <w:rPr>
                    <w:del w:id="1821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822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823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824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(.)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BCC526D" w14:textId="4C4F8FEC" w:rsidR="00B9381D" w:rsidRPr="00643453" w:rsidDel="005218B6" w:rsidRDefault="00B9381D">
            <w:pPr>
              <w:rPr>
                <w:del w:id="1825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826" w:author="Benjamin Zhu" w:date="2020-04-29T21:25:00Z">
                  <w:rPr>
                    <w:del w:id="1827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828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829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830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(.)</w:delText>
              </w:r>
            </w:del>
          </w:p>
        </w:tc>
      </w:tr>
      <w:tr w:rsidR="00B9381D" w:rsidRPr="00CF1A86" w:rsidDel="005218B6" w14:paraId="66691AD2" w14:textId="3FC4774B" w:rsidTr="009535A0">
        <w:trPr>
          <w:del w:id="1831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1AB4640" w14:textId="7C6514DD" w:rsidR="00B9381D" w:rsidRPr="00643453" w:rsidDel="005218B6" w:rsidRDefault="00B9381D">
            <w:pPr>
              <w:rPr>
                <w:del w:id="1832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833" w:author="Benjamin Zhu" w:date="2020-04-29T21:25:00Z">
                  <w:rPr>
                    <w:del w:id="1834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835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2B2DF2B" w14:textId="4CDE5C0B" w:rsidR="00B9381D" w:rsidRPr="00643453" w:rsidDel="005218B6" w:rsidRDefault="00B9381D">
            <w:pPr>
              <w:rPr>
                <w:del w:id="1836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837" w:author="Benjamin Zhu" w:date="2020-04-29T21:25:00Z">
                  <w:rPr>
                    <w:del w:id="1838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839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32826E5" w14:textId="097DF248" w:rsidR="00B9381D" w:rsidRPr="00643453" w:rsidDel="005218B6" w:rsidRDefault="00B9381D">
            <w:pPr>
              <w:rPr>
                <w:del w:id="1840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841" w:author="Benjamin Zhu" w:date="2020-04-29T21:25:00Z">
                  <w:rPr>
                    <w:del w:id="1842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843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</w:tr>
      <w:tr w:rsidR="00B9381D" w:rsidRPr="00CF1A86" w:rsidDel="005218B6" w14:paraId="112DE221" w14:textId="5AE05691" w:rsidTr="009535A0">
        <w:trPr>
          <w:del w:id="1844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936DF66" w14:textId="39CD4C4B" w:rsidR="00B9381D" w:rsidRPr="00643453" w:rsidDel="005218B6" w:rsidRDefault="00B9381D">
            <w:pPr>
              <w:rPr>
                <w:del w:id="1845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846" w:author="Benjamin Zhu" w:date="2020-04-29T21:25:00Z">
                  <w:rPr>
                    <w:del w:id="1847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848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1849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850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2019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9254895" w14:textId="5A2EB1A4" w:rsidR="00B9381D" w:rsidRPr="00643453" w:rsidDel="005218B6" w:rsidRDefault="00B9381D">
            <w:pPr>
              <w:rPr>
                <w:del w:id="1851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852" w:author="Benjamin Zhu" w:date="2020-04-29T21:25:00Z">
                  <w:rPr>
                    <w:del w:id="1853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854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855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856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-0.0358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1857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65E77FD" w14:textId="3304D15B" w:rsidR="00B9381D" w:rsidRPr="00643453" w:rsidDel="005218B6" w:rsidRDefault="00B9381D">
            <w:pPr>
              <w:rPr>
                <w:del w:id="1858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859" w:author="Benjamin Zhu" w:date="2020-04-29T21:25:00Z">
                  <w:rPr>
                    <w:del w:id="1860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861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862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863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0.0991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1864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</w:tr>
      <w:tr w:rsidR="00B9381D" w:rsidRPr="00CF1A86" w:rsidDel="005218B6" w14:paraId="7C5F2A7D" w14:textId="26A8E810" w:rsidTr="009535A0">
        <w:trPr>
          <w:del w:id="1865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848CED3" w14:textId="6B65CF97" w:rsidR="00B9381D" w:rsidRPr="00643453" w:rsidDel="005218B6" w:rsidRDefault="00B9381D">
            <w:pPr>
              <w:rPr>
                <w:del w:id="1866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867" w:author="Benjamin Zhu" w:date="2020-04-29T21:25:00Z">
                  <w:rPr>
                    <w:del w:id="1868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869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C334F65" w14:textId="2CF428DB" w:rsidR="00B9381D" w:rsidRPr="00643453" w:rsidDel="005218B6" w:rsidRDefault="00B9381D">
            <w:pPr>
              <w:rPr>
                <w:del w:id="1870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871" w:author="Benjamin Zhu" w:date="2020-04-29T21:25:00Z">
                  <w:rPr>
                    <w:del w:id="1872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873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874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875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(-3.65)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77987E5" w14:textId="246DE2F7" w:rsidR="00B9381D" w:rsidRPr="00643453" w:rsidDel="005218B6" w:rsidRDefault="00B9381D">
            <w:pPr>
              <w:rPr>
                <w:del w:id="1876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877" w:author="Benjamin Zhu" w:date="2020-04-29T21:25:00Z">
                  <w:rPr>
                    <w:del w:id="1878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879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880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881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(12.53)</w:delText>
              </w:r>
            </w:del>
          </w:p>
        </w:tc>
      </w:tr>
      <w:tr w:rsidR="00B9381D" w:rsidRPr="00CF1A86" w:rsidDel="005218B6" w14:paraId="010B1468" w14:textId="3B140583" w:rsidTr="009535A0">
        <w:trPr>
          <w:del w:id="1882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9EDF67E" w14:textId="38DB687B" w:rsidR="00B9381D" w:rsidRPr="00643453" w:rsidDel="005218B6" w:rsidRDefault="00B9381D">
            <w:pPr>
              <w:rPr>
                <w:del w:id="1883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884" w:author="Benjamin Zhu" w:date="2020-04-29T21:25:00Z">
                  <w:rPr>
                    <w:del w:id="1885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886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9162DFE" w14:textId="54441923" w:rsidR="00B9381D" w:rsidRPr="00643453" w:rsidDel="005218B6" w:rsidRDefault="00B9381D">
            <w:pPr>
              <w:rPr>
                <w:del w:id="1887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888" w:author="Benjamin Zhu" w:date="2020-04-29T21:25:00Z">
                  <w:rPr>
                    <w:del w:id="1889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890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2EF4A89" w14:textId="5385477A" w:rsidR="00B9381D" w:rsidRPr="00643453" w:rsidDel="005218B6" w:rsidRDefault="00B9381D">
            <w:pPr>
              <w:rPr>
                <w:del w:id="1891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892" w:author="Benjamin Zhu" w:date="2020-04-29T21:25:00Z">
                  <w:rPr>
                    <w:del w:id="1893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894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</w:tr>
      <w:tr w:rsidR="00B9381D" w:rsidRPr="00CF1A86" w:rsidDel="005218B6" w14:paraId="16217EBE" w14:textId="12371035" w:rsidTr="009535A0">
        <w:trPr>
          <w:del w:id="1895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11A9AD2" w14:textId="2C8C7588" w:rsidR="00B9381D" w:rsidRPr="00643453" w:rsidDel="005218B6" w:rsidRDefault="00B9381D">
            <w:pPr>
              <w:rPr>
                <w:del w:id="1896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897" w:author="Benjamin Zhu" w:date="2020-04-29T21:25:00Z">
                  <w:rPr>
                    <w:del w:id="1898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899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1900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901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Constant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4B2373F" w14:textId="35A9908E" w:rsidR="00B9381D" w:rsidRPr="00643453" w:rsidDel="005218B6" w:rsidRDefault="00B9381D">
            <w:pPr>
              <w:rPr>
                <w:del w:id="1902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903" w:author="Benjamin Zhu" w:date="2020-04-29T21:25:00Z">
                  <w:rPr>
                    <w:del w:id="1904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905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906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907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0.537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1908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3FE1969" w14:textId="3DDE3F81" w:rsidR="00B9381D" w:rsidRPr="00643453" w:rsidDel="005218B6" w:rsidRDefault="00B9381D">
            <w:pPr>
              <w:rPr>
                <w:del w:id="1909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910" w:author="Benjamin Zhu" w:date="2020-04-29T21:25:00Z">
                  <w:rPr>
                    <w:del w:id="1911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912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913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914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0.323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1915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</w:tr>
      <w:tr w:rsidR="00B9381D" w:rsidRPr="00CF1A86" w:rsidDel="005218B6" w14:paraId="711B830A" w14:textId="367DDF9B" w:rsidTr="009535A0">
        <w:trPr>
          <w:del w:id="1916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07F397" w14:textId="65757AA6" w:rsidR="00B9381D" w:rsidRPr="00643453" w:rsidDel="005218B6" w:rsidRDefault="00B9381D">
            <w:pPr>
              <w:rPr>
                <w:del w:id="1917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918" w:author="Benjamin Zhu" w:date="2020-04-29T21:25:00Z">
                  <w:rPr>
                    <w:del w:id="1919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920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18984C" w14:textId="7C7AF00F" w:rsidR="00B9381D" w:rsidRPr="00643453" w:rsidDel="005218B6" w:rsidRDefault="00B9381D">
            <w:pPr>
              <w:rPr>
                <w:del w:id="1921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922" w:author="Benjamin Zhu" w:date="2020-04-29T21:25:00Z">
                  <w:rPr>
                    <w:del w:id="1923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924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925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926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(30.93)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9772C9" w14:textId="3FB24E97" w:rsidR="00B9381D" w:rsidRPr="00643453" w:rsidDel="005218B6" w:rsidRDefault="00B9381D">
            <w:pPr>
              <w:rPr>
                <w:del w:id="1927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928" w:author="Benjamin Zhu" w:date="2020-04-29T21:25:00Z">
                  <w:rPr>
                    <w:del w:id="1929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930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931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932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(21.17)</w:delText>
              </w:r>
            </w:del>
          </w:p>
        </w:tc>
      </w:tr>
      <w:tr w:rsidR="00B9381D" w:rsidRPr="00CF1A86" w:rsidDel="005218B6" w14:paraId="3808BFA3" w14:textId="59D8BCB3" w:rsidTr="009535A0">
        <w:trPr>
          <w:del w:id="1933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7EFC29" w14:textId="693B22DF" w:rsidR="00B9381D" w:rsidRPr="00643453" w:rsidDel="005218B6" w:rsidRDefault="00B9381D">
            <w:pPr>
              <w:rPr>
                <w:del w:id="1934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935" w:author="Benjamin Zhu" w:date="2020-04-29T21:25:00Z">
                  <w:rPr>
                    <w:del w:id="1936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937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1938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939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Observations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9C8F87" w14:textId="024AB874" w:rsidR="00B9381D" w:rsidRPr="00643453" w:rsidDel="005218B6" w:rsidRDefault="00B9381D">
            <w:pPr>
              <w:rPr>
                <w:del w:id="1940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941" w:author="Benjamin Zhu" w:date="2020-04-29T21:25:00Z">
                  <w:rPr>
                    <w:del w:id="1942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943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944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945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2215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3B17B2" w14:textId="2948685F" w:rsidR="00B9381D" w:rsidRPr="00643453" w:rsidDel="005218B6" w:rsidRDefault="00B9381D">
            <w:pPr>
              <w:rPr>
                <w:del w:id="1946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947" w:author="Benjamin Zhu" w:date="2020-04-29T21:25:00Z">
                  <w:rPr>
                    <w:del w:id="1948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949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950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951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2861</w:delText>
              </w:r>
            </w:del>
          </w:p>
        </w:tc>
      </w:tr>
    </w:tbl>
    <w:p w14:paraId="217C7577" w14:textId="75D30BBD" w:rsidR="00B9381D" w:rsidRPr="00224EA1" w:rsidDel="005218B6" w:rsidRDefault="00B9381D">
      <w:pPr>
        <w:rPr>
          <w:del w:id="1952" w:author="Benjamin Zhu" w:date="2020-04-29T20:03:00Z"/>
          <w:rFonts w:ascii="Times New Roman" w:hAnsi="Times New Roman"/>
          <w:sz w:val="20"/>
          <w:szCs w:val="20"/>
          <w:lang w:val="pt-BR"/>
          <w:rPrChange w:id="1953" w:author="Benjamin Zhu" w:date="2020-04-29T20:11:00Z">
            <w:rPr>
              <w:del w:id="1954" w:author="Benjamin Zhu" w:date="2020-04-29T20:03:00Z"/>
              <w:rFonts w:ascii="Times New Roman" w:hAnsi="Times New Roman"/>
              <w:sz w:val="20"/>
              <w:szCs w:val="20"/>
            </w:rPr>
          </w:rPrChange>
        </w:rPr>
        <w:pPrChange w:id="1955" w:author="Benjamin Zhu" w:date="2020-04-29T20:03:00Z">
          <w:pPr>
            <w:widowControl w:val="0"/>
            <w:autoSpaceDE w:val="0"/>
            <w:autoSpaceDN w:val="0"/>
            <w:adjustRightInd w:val="0"/>
            <w:spacing w:after="0" w:line="240" w:lineRule="auto"/>
          </w:pPr>
        </w:pPrChange>
      </w:pPr>
      <w:del w:id="1956" w:author="Benjamin Zhu" w:date="2020-04-29T20:03:00Z">
        <w:r w:rsidRPr="00224EA1" w:rsidDel="005218B6">
          <w:rPr>
            <w:rFonts w:ascii="Times New Roman" w:hAnsi="Times New Roman"/>
            <w:i/>
            <w:iCs/>
            <w:sz w:val="20"/>
            <w:szCs w:val="20"/>
            <w:lang w:val="pt-BR"/>
            <w:rPrChange w:id="1957" w:author="Benjamin Zhu" w:date="2020-04-29T20:11:00Z">
              <w:rPr>
                <w:rFonts w:ascii="Times New Roman" w:hAnsi="Times New Roman"/>
                <w:i/>
                <w:iCs/>
                <w:sz w:val="20"/>
                <w:szCs w:val="20"/>
              </w:rPr>
            </w:rPrChange>
          </w:rPr>
          <w:delText>t</w:delText>
        </w:r>
        <w:r w:rsidRPr="00224EA1" w:rsidDel="005218B6">
          <w:rPr>
            <w:rFonts w:ascii="Times New Roman" w:hAnsi="Times New Roman"/>
            <w:sz w:val="20"/>
            <w:szCs w:val="20"/>
            <w:lang w:val="pt-BR"/>
            <w:rPrChange w:id="1958" w:author="Benjamin Zhu" w:date="2020-04-29T20:11:00Z">
              <w:rPr>
                <w:rFonts w:ascii="Times New Roman" w:hAnsi="Times New Roman"/>
                <w:sz w:val="20"/>
                <w:szCs w:val="20"/>
              </w:rPr>
            </w:rPrChange>
          </w:rPr>
          <w:delText xml:space="preserve"> statistics in parentheses</w:delText>
        </w:r>
      </w:del>
    </w:p>
    <w:p w14:paraId="6CF4C74F" w14:textId="77777777" w:rsidR="005218B6" w:rsidRPr="00224EA1" w:rsidRDefault="00B9381D" w:rsidP="005218B6">
      <w:pPr>
        <w:rPr>
          <w:ins w:id="1959" w:author="Benjamin Zhu" w:date="2020-04-29T20:03:00Z"/>
          <w:rFonts w:ascii="Times New Roman" w:hAnsi="Times New Roman"/>
          <w:sz w:val="20"/>
          <w:szCs w:val="20"/>
          <w:lang w:val="pt-BR"/>
          <w:rPrChange w:id="1960" w:author="Benjamin Zhu" w:date="2020-04-29T20:11:00Z">
            <w:rPr>
              <w:ins w:id="1961" w:author="Benjamin Zhu" w:date="2020-04-29T20:03:00Z"/>
              <w:rFonts w:ascii="Times New Roman" w:hAnsi="Times New Roman"/>
              <w:sz w:val="20"/>
              <w:szCs w:val="20"/>
            </w:rPr>
          </w:rPrChange>
        </w:rPr>
      </w:pPr>
      <w:del w:id="1962" w:author="Benjamin Zhu" w:date="2020-04-29T20:03:00Z">
        <w:r w:rsidRPr="00224EA1" w:rsidDel="005218B6">
          <w:rPr>
            <w:rFonts w:ascii="Times New Roman" w:hAnsi="Times New Roman"/>
            <w:sz w:val="20"/>
            <w:szCs w:val="20"/>
            <w:vertAlign w:val="superscript"/>
            <w:lang w:val="pt-BR"/>
            <w:rPrChange w:id="1963" w:author="Benjamin Zhu" w:date="2020-04-29T20:11:00Z">
              <w:rPr>
                <w:rFonts w:ascii="Times New Roman" w:hAnsi="Times New Roman"/>
                <w:sz w:val="20"/>
                <w:szCs w:val="20"/>
                <w:vertAlign w:val="superscript"/>
              </w:rPr>
            </w:rPrChange>
          </w:rPr>
          <w:delText>+</w:delText>
        </w:r>
        <w:r w:rsidRPr="00224EA1" w:rsidDel="005218B6">
          <w:rPr>
            <w:rFonts w:ascii="Times New Roman" w:hAnsi="Times New Roman"/>
            <w:sz w:val="20"/>
            <w:szCs w:val="20"/>
            <w:lang w:val="pt-BR"/>
            <w:rPrChange w:id="1964" w:author="Benjamin Zhu" w:date="2020-04-29T20:11:00Z">
              <w:rPr>
                <w:rFonts w:ascii="Times New Roman" w:hAnsi="Times New Roman"/>
                <w:sz w:val="20"/>
                <w:szCs w:val="20"/>
              </w:rPr>
            </w:rPrChange>
          </w:rPr>
          <w:delText xml:space="preserve"> </w:delText>
        </w:r>
        <w:r w:rsidRPr="00224EA1" w:rsidDel="005218B6">
          <w:rPr>
            <w:rFonts w:ascii="Times New Roman" w:hAnsi="Times New Roman"/>
            <w:i/>
            <w:iCs/>
            <w:sz w:val="20"/>
            <w:szCs w:val="20"/>
            <w:lang w:val="pt-BR"/>
            <w:rPrChange w:id="1965" w:author="Benjamin Zhu" w:date="2020-04-29T20:11:00Z">
              <w:rPr>
                <w:rFonts w:ascii="Times New Roman" w:hAnsi="Times New Roman"/>
                <w:i/>
                <w:iCs/>
                <w:sz w:val="20"/>
                <w:szCs w:val="20"/>
              </w:rPr>
            </w:rPrChange>
          </w:rPr>
          <w:delText>p</w:delText>
        </w:r>
        <w:r w:rsidRPr="00224EA1" w:rsidDel="005218B6">
          <w:rPr>
            <w:rFonts w:ascii="Times New Roman" w:hAnsi="Times New Roman"/>
            <w:sz w:val="20"/>
            <w:szCs w:val="20"/>
            <w:lang w:val="pt-BR"/>
            <w:rPrChange w:id="1966" w:author="Benjamin Zhu" w:date="2020-04-29T20:11:00Z">
              <w:rPr>
                <w:rFonts w:ascii="Times New Roman" w:hAnsi="Times New Roman"/>
                <w:sz w:val="20"/>
                <w:szCs w:val="20"/>
              </w:rPr>
            </w:rPrChange>
          </w:rPr>
          <w:delText xml:space="preserve"> &lt; 0.1, </w:delText>
        </w:r>
        <w:r w:rsidRPr="00224EA1" w:rsidDel="005218B6">
          <w:rPr>
            <w:rFonts w:ascii="Times New Roman" w:hAnsi="Times New Roman"/>
            <w:sz w:val="20"/>
            <w:szCs w:val="20"/>
            <w:vertAlign w:val="superscript"/>
            <w:lang w:val="pt-BR"/>
            <w:rPrChange w:id="1967" w:author="Benjamin Zhu" w:date="2020-04-29T20:11:00Z">
              <w:rPr>
                <w:rFonts w:ascii="Times New Roman" w:hAnsi="Times New Roman"/>
                <w:sz w:val="20"/>
                <w:szCs w:val="20"/>
                <w:vertAlign w:val="superscript"/>
              </w:rPr>
            </w:rPrChange>
          </w:rPr>
          <w:delText>*</w:delText>
        </w:r>
        <w:r w:rsidRPr="00224EA1" w:rsidDel="005218B6">
          <w:rPr>
            <w:rFonts w:ascii="Times New Roman" w:hAnsi="Times New Roman"/>
            <w:sz w:val="20"/>
            <w:szCs w:val="20"/>
            <w:lang w:val="pt-BR"/>
            <w:rPrChange w:id="1968" w:author="Benjamin Zhu" w:date="2020-04-29T20:11:00Z">
              <w:rPr>
                <w:rFonts w:ascii="Times New Roman" w:hAnsi="Times New Roman"/>
                <w:sz w:val="20"/>
                <w:szCs w:val="20"/>
              </w:rPr>
            </w:rPrChange>
          </w:rPr>
          <w:delText xml:space="preserve"> </w:delText>
        </w:r>
        <w:r w:rsidRPr="00224EA1" w:rsidDel="005218B6">
          <w:rPr>
            <w:rFonts w:ascii="Times New Roman" w:hAnsi="Times New Roman"/>
            <w:i/>
            <w:iCs/>
            <w:sz w:val="20"/>
            <w:szCs w:val="20"/>
            <w:lang w:val="pt-BR"/>
            <w:rPrChange w:id="1969" w:author="Benjamin Zhu" w:date="2020-04-29T20:11:00Z">
              <w:rPr>
                <w:rFonts w:ascii="Times New Roman" w:hAnsi="Times New Roman"/>
                <w:i/>
                <w:iCs/>
                <w:sz w:val="20"/>
                <w:szCs w:val="20"/>
              </w:rPr>
            </w:rPrChange>
          </w:rPr>
          <w:delText>p</w:delText>
        </w:r>
        <w:r w:rsidRPr="00224EA1" w:rsidDel="005218B6">
          <w:rPr>
            <w:rFonts w:ascii="Times New Roman" w:hAnsi="Times New Roman"/>
            <w:sz w:val="20"/>
            <w:szCs w:val="20"/>
            <w:lang w:val="pt-BR"/>
            <w:rPrChange w:id="1970" w:author="Benjamin Zhu" w:date="2020-04-29T20:11:00Z">
              <w:rPr>
                <w:rFonts w:ascii="Times New Roman" w:hAnsi="Times New Roman"/>
                <w:sz w:val="20"/>
                <w:szCs w:val="20"/>
              </w:rPr>
            </w:rPrChange>
          </w:rPr>
          <w:delText xml:space="preserve"> &lt; 0.05, </w:delText>
        </w:r>
        <w:r w:rsidRPr="00224EA1" w:rsidDel="005218B6">
          <w:rPr>
            <w:rFonts w:ascii="Times New Roman" w:hAnsi="Times New Roman"/>
            <w:sz w:val="20"/>
            <w:szCs w:val="20"/>
            <w:vertAlign w:val="superscript"/>
            <w:lang w:val="pt-BR"/>
            <w:rPrChange w:id="1971" w:author="Benjamin Zhu" w:date="2020-04-29T20:11:00Z">
              <w:rPr>
                <w:rFonts w:ascii="Times New Roman" w:hAnsi="Times New Roman"/>
                <w:sz w:val="20"/>
                <w:szCs w:val="20"/>
                <w:vertAlign w:val="superscript"/>
              </w:rPr>
            </w:rPrChange>
          </w:rPr>
          <w:delText>**</w:delText>
        </w:r>
        <w:r w:rsidRPr="00224EA1" w:rsidDel="005218B6">
          <w:rPr>
            <w:rFonts w:ascii="Times New Roman" w:hAnsi="Times New Roman"/>
            <w:sz w:val="20"/>
            <w:szCs w:val="20"/>
            <w:lang w:val="pt-BR"/>
            <w:rPrChange w:id="1972" w:author="Benjamin Zhu" w:date="2020-04-29T20:11:00Z">
              <w:rPr>
                <w:rFonts w:ascii="Times New Roman" w:hAnsi="Times New Roman"/>
                <w:sz w:val="20"/>
                <w:szCs w:val="20"/>
              </w:rPr>
            </w:rPrChange>
          </w:rPr>
          <w:delText xml:space="preserve"> </w:delText>
        </w:r>
        <w:r w:rsidRPr="00224EA1" w:rsidDel="005218B6">
          <w:rPr>
            <w:rFonts w:ascii="Times New Roman" w:hAnsi="Times New Roman"/>
            <w:i/>
            <w:iCs/>
            <w:sz w:val="20"/>
            <w:szCs w:val="20"/>
            <w:lang w:val="pt-BR"/>
            <w:rPrChange w:id="1973" w:author="Benjamin Zhu" w:date="2020-04-29T20:11:00Z">
              <w:rPr>
                <w:rFonts w:ascii="Times New Roman" w:hAnsi="Times New Roman"/>
                <w:i/>
                <w:iCs/>
                <w:sz w:val="20"/>
                <w:szCs w:val="20"/>
              </w:rPr>
            </w:rPrChange>
          </w:rPr>
          <w:delText>p</w:delText>
        </w:r>
        <w:r w:rsidRPr="00224EA1" w:rsidDel="005218B6">
          <w:rPr>
            <w:rFonts w:ascii="Times New Roman" w:hAnsi="Times New Roman"/>
            <w:sz w:val="20"/>
            <w:szCs w:val="20"/>
            <w:lang w:val="pt-BR"/>
            <w:rPrChange w:id="1974" w:author="Benjamin Zhu" w:date="2020-04-29T20:11:00Z">
              <w:rPr>
                <w:rFonts w:ascii="Times New Roman" w:hAnsi="Times New Roman"/>
                <w:sz w:val="20"/>
                <w:szCs w:val="20"/>
              </w:rPr>
            </w:rPrChange>
          </w:rPr>
          <w:delText xml:space="preserve"> &lt; 0.01</w:delText>
        </w:r>
      </w:del>
    </w:p>
    <w:tbl>
      <w:tblPr>
        <w:tblW w:w="10680" w:type="dxa"/>
        <w:tblLayout w:type="fixed"/>
        <w:tblLook w:val="0000" w:firstRow="0" w:lastRow="0" w:firstColumn="0" w:lastColumn="0" w:noHBand="0" w:noVBand="0"/>
        <w:tblPrChange w:id="1975" w:author="Benjamin Zhu" w:date="2020-05-10T17:19:00Z">
          <w:tblPr>
            <w:tblW w:w="0" w:type="auto"/>
            <w:tblLayout w:type="fixed"/>
            <w:tblLook w:val="0000" w:firstRow="0" w:lastRow="0" w:firstColumn="0" w:lastColumn="0" w:noHBand="0" w:noVBand="0"/>
          </w:tblPr>
        </w:tblPrChange>
      </w:tblPr>
      <w:tblGrid>
        <w:gridCol w:w="2340"/>
        <w:gridCol w:w="2292"/>
        <w:gridCol w:w="2016"/>
        <w:gridCol w:w="2016"/>
        <w:gridCol w:w="2016"/>
        <w:tblGridChange w:id="1976">
          <w:tblGrid>
            <w:gridCol w:w="2616"/>
            <w:gridCol w:w="2016"/>
            <w:gridCol w:w="2016"/>
            <w:gridCol w:w="2016"/>
            <w:gridCol w:w="2016"/>
          </w:tblGrid>
        </w:tblGridChange>
      </w:tblGrid>
      <w:tr w:rsidR="001B6055" w14:paraId="2661D894" w14:textId="77777777" w:rsidTr="00D24C24">
        <w:trPr>
          <w:ins w:id="1977" w:author="Benjamin Zhu" w:date="2020-04-29T21:04:00Z"/>
        </w:trPr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1978" w:author="Benjamin Zhu" w:date="2020-05-10T17:19:00Z">
              <w:tcPr>
                <w:tcW w:w="261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424C5FF3" w14:textId="77777777" w:rsidR="001B6055" w:rsidRPr="00643453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979" w:author="Benjamin Zhu" w:date="2020-04-29T21:04:00Z"/>
                <w:rFonts w:ascii="Times New Roman" w:hAnsi="Times New Roman" w:cs="Times New Roman"/>
                <w:sz w:val="24"/>
                <w:szCs w:val="24"/>
                <w:lang w:val="pt-BR"/>
                <w:rPrChange w:id="1980" w:author="Benjamin Zhu" w:date="2020-04-29T21:25:00Z">
                  <w:rPr>
                    <w:ins w:id="1981" w:author="Benjamin Zhu" w:date="2020-04-29T21:04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1982" w:author="Benjamin Zhu" w:date="2020-05-10T17:19:00Z">
              <w:tcPr>
                <w:tcW w:w="201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0709D46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98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984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(1)</w:t>
              </w:r>
            </w:ins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1985" w:author="Benjamin Zhu" w:date="2020-05-10T17:19:00Z">
              <w:tcPr>
                <w:tcW w:w="201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1F2564A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98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987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(2)</w:t>
              </w:r>
            </w:ins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1988" w:author="Benjamin Zhu" w:date="2020-05-10T17:19:00Z">
              <w:tcPr>
                <w:tcW w:w="201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7894401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98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99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(3)</w:t>
              </w:r>
            </w:ins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1991" w:author="Benjamin Zhu" w:date="2020-05-10T17:19:00Z">
              <w:tcPr>
                <w:tcW w:w="201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6A6B031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99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993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(4)</w:t>
              </w:r>
            </w:ins>
          </w:p>
        </w:tc>
      </w:tr>
      <w:tr w:rsidR="001B6055" w14:paraId="490CBA62" w14:textId="77777777" w:rsidTr="00D24C24">
        <w:trPr>
          <w:ins w:id="1994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995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2BE7618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99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99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FC51F68" w14:textId="394163B2" w:rsidR="001B6055" w:rsidRDefault="001B6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998" w:author="Benjamin Zhu" w:date="2020-04-29T21:04:00Z"/>
                <w:rFonts w:ascii="Times New Roman" w:hAnsi="Times New Roman" w:cs="Times New Roman"/>
                <w:sz w:val="24"/>
                <w:szCs w:val="24"/>
              </w:rPr>
              <w:pPrChange w:id="1999" w:author="Benjamin Zhu" w:date="2020-05-10T17:18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ins w:id="200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COPI_SemInteração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0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852A476" w14:textId="65ADC308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0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03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CI_SemInte</w:t>
              </w:r>
            </w:ins>
            <w:ins w:id="2004" w:author="Benjamin Zhu" w:date="2020-04-29T21:05:00Z">
              <w:r>
                <w:rPr>
                  <w:rFonts w:ascii="Times New Roman" w:hAnsi="Times New Roman" w:cs="Times New Roman"/>
                  <w:sz w:val="24"/>
                  <w:szCs w:val="24"/>
                </w:rPr>
                <w:t>ração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0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57C07E0" w14:textId="0C163BD5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0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07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COPI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0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2470162" w14:textId="5D1567A3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0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1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CI</w:t>
              </w:r>
            </w:ins>
          </w:p>
        </w:tc>
      </w:tr>
      <w:tr w:rsidR="001B6055" w14:paraId="5A5FDE54" w14:textId="77777777" w:rsidTr="00D24C24">
        <w:trPr>
          <w:ins w:id="2011" w:author="Benjamin Zhu" w:date="2020-04-29T21:04:00Z"/>
        </w:trPr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2012" w:author="Benjamin Zhu" w:date="2020-05-10T17:19:00Z">
              <w:tcPr>
                <w:tcW w:w="261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08571AC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01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14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Branco</w:t>
              </w:r>
            </w:ins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2015" w:author="Benjamin Zhu" w:date="2020-05-10T17:19:00Z">
              <w:tcPr>
                <w:tcW w:w="201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10AAB0E4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1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17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2018" w:author="Benjamin Zhu" w:date="2020-05-10T17:19:00Z">
              <w:tcPr>
                <w:tcW w:w="201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7F50CC94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1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2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2021" w:author="Benjamin Zhu" w:date="2020-05-10T17:19:00Z">
              <w:tcPr>
                <w:tcW w:w="201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59C53AFB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2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23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2024" w:author="Benjamin Zhu" w:date="2020-05-10T17:19:00Z">
              <w:tcPr>
                <w:tcW w:w="201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7E749AB4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2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26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</w:tr>
      <w:tr w:rsidR="001B6055" w14:paraId="6C0834A3" w14:textId="77777777" w:rsidTr="00D24C24">
        <w:trPr>
          <w:ins w:id="2027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028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AE12EE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02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03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BD24850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3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32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(.)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3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D2CF57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3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35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(.)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3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0D185E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3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38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(.)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3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10A1D0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4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4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(.)</w:t>
              </w:r>
            </w:ins>
          </w:p>
        </w:tc>
      </w:tr>
      <w:tr w:rsidR="001B6055" w14:paraId="26C4BE76" w14:textId="77777777" w:rsidTr="00D24C24">
        <w:trPr>
          <w:ins w:id="2042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043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1D839AB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04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04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F2910B1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04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4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572194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04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4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540EE3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05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5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6FEC47C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05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61CF460D" w14:textId="77777777" w:rsidTr="00D24C24">
        <w:trPr>
          <w:ins w:id="2053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054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4CB809E" w14:textId="19BA596F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05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56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Negro/</w:t>
              </w:r>
            </w:ins>
            <w:ins w:id="2057" w:author="Benjamin Zhu" w:date="2020-04-29T21:23:00Z">
              <w:r>
                <w:rPr>
                  <w:rFonts w:ascii="Times New Roman" w:hAnsi="Times New Roman" w:cs="Times New Roman"/>
                  <w:sz w:val="24"/>
                  <w:szCs w:val="24"/>
                </w:rPr>
                <w:t>Pardo</w:t>
              </w:r>
            </w:ins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05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E121FBD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5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6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-0.0162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6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858768B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6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63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-0.00223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6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4C88718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6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66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-0.0196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+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6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BF359F8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6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69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-0.00275</w:t>
              </w:r>
            </w:ins>
          </w:p>
        </w:tc>
      </w:tr>
      <w:tr w:rsidR="001B6055" w14:paraId="3115A089" w14:textId="77777777" w:rsidTr="00D24C24">
        <w:trPr>
          <w:ins w:id="2070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071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7BF3B1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07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07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E4A971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7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75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(-1.52)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7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E92BD2B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7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78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(-0.25)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7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E7011D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8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8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(-1.74)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8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C68F1EC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8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84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(-0.29)</w:t>
              </w:r>
            </w:ins>
          </w:p>
        </w:tc>
      </w:tr>
      <w:tr w:rsidR="001B6055" w14:paraId="290CA04F" w14:textId="77777777" w:rsidTr="00D24C24">
        <w:trPr>
          <w:ins w:id="2085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086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5BC6B48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08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08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86C75E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08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9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3F338F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09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9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4DC473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09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9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1A52F1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09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55CB3A5A" w14:textId="77777777" w:rsidTr="00D24C24">
        <w:trPr>
          <w:ins w:id="2096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097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46EC27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09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99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Outro</w:t>
              </w:r>
            </w:ins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10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826A81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0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102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-0.0238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0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E0C67C8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0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105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0.0192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0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CF6382D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0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108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-0.0263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0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CD5EBFE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1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11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0.0120</w:t>
              </w:r>
            </w:ins>
          </w:p>
        </w:tc>
      </w:tr>
      <w:tr w:rsidR="001B6055" w14:paraId="192DDDA7" w14:textId="77777777" w:rsidTr="00D24C24">
        <w:trPr>
          <w:ins w:id="2112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113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08A68AE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11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11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8DEE130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1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117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(-0.95)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1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9719938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1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12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(0.90)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2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60FEEAE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2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123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(-1.03)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2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C447448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2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126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(0.55)</w:t>
              </w:r>
            </w:ins>
          </w:p>
        </w:tc>
      </w:tr>
      <w:tr w:rsidR="001B6055" w14:paraId="61B2ACDC" w14:textId="77777777" w:rsidTr="00D24C24">
        <w:trPr>
          <w:ins w:id="2127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128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F9D0DF0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12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13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72C617E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13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3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CA4E62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13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3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D1F508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13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3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560E80B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13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3DA634B1" w14:textId="77777777" w:rsidTr="00D24C24">
        <w:trPr>
          <w:ins w:id="2138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139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E9E5CF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14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14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Amarelo</w:t>
              </w:r>
            </w:ins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14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C61894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4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144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-0.0204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4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4DB89C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4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147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-0.0120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4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541B191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4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15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-0.0366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+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5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44607CD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5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153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-0.0151</w:t>
              </w:r>
            </w:ins>
          </w:p>
        </w:tc>
      </w:tr>
      <w:tr w:rsidR="001B6055" w14:paraId="6D1D5827" w14:textId="77777777" w:rsidTr="00D24C24">
        <w:trPr>
          <w:ins w:id="2154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155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C402F7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15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15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5698E7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5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159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(-0.98)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6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D8A7751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6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162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(-0.69)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6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4103857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6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165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(-1.68)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6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D4E3A3E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6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168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(-0.82)</w:t>
              </w:r>
            </w:ins>
          </w:p>
        </w:tc>
      </w:tr>
      <w:tr w:rsidR="001B6055" w14:paraId="5725CA2B" w14:textId="77777777" w:rsidTr="00D24C24">
        <w:trPr>
          <w:ins w:id="2169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170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9CBC54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17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17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95C316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17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7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0DFF28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17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7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A67915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17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7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23F72D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17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436CAA6A" w14:textId="77777777" w:rsidTr="00D24C24">
        <w:trPr>
          <w:ins w:id="2180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181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FC9BD92" w14:textId="74869AAA" w:rsidR="001B6055" w:rsidRDefault="00643453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18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183" w:author="Benjamin Zhu" w:date="2020-04-29T21:23:00Z">
              <w:r>
                <w:rPr>
                  <w:rFonts w:ascii="Times New Roman" w:hAnsi="Times New Roman" w:cs="Times New Roman"/>
                  <w:sz w:val="24"/>
                  <w:szCs w:val="24"/>
                </w:rPr>
                <w:t>Formação Superior</w:t>
              </w:r>
            </w:ins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18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97A74BC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8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186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0.147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8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9DD4350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8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189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-0.0247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+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9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86C26E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9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192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0.122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9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81E749D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9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195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-0.0318</w:t>
              </w:r>
            </w:ins>
          </w:p>
        </w:tc>
      </w:tr>
      <w:tr w:rsidR="001B6055" w14:paraId="555E0F81" w14:textId="77777777" w:rsidTr="00D24C24">
        <w:trPr>
          <w:ins w:id="2196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197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AD27641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19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19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70F7BF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20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20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(9.33)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20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813C98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20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204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(-1.88)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20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A286570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20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207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(4.77)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20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AC86881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20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21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(-1.45)</w:t>
              </w:r>
            </w:ins>
          </w:p>
        </w:tc>
      </w:tr>
      <w:tr w:rsidR="001B6055" w14:paraId="19D092B1" w14:textId="77777777" w:rsidTr="00D24C24">
        <w:trPr>
          <w:ins w:id="2211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212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4859E4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21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21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5150E0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21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21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3C7603B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21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21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2C39AC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21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22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5160BD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22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036DF5AA" w14:textId="77777777" w:rsidTr="00D24C24">
        <w:trPr>
          <w:ins w:id="2222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223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1985F7F" w14:textId="041ECDF8" w:rsidR="001B6055" w:rsidRDefault="00643453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22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225" w:author="Benjamin Zhu" w:date="2020-04-29T21:24:00Z">
              <w:r>
                <w:rPr>
                  <w:rFonts w:ascii="Times New Roman" w:hAnsi="Times New Roman" w:cs="Times New Roman"/>
                  <w:sz w:val="24"/>
                  <w:szCs w:val="24"/>
                </w:rPr>
                <w:t>Feminina</w:t>
              </w:r>
            </w:ins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22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D948B1C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22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228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-0.0976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22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6A9BAA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23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23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-0.0188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23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86AF19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23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234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-0.0979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23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9C2DB90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23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237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-0.0190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</w:t>
              </w:r>
            </w:ins>
          </w:p>
        </w:tc>
      </w:tr>
      <w:tr w:rsidR="001B6055" w14:paraId="646861C2" w14:textId="77777777" w:rsidTr="00D24C24">
        <w:trPr>
          <w:ins w:id="2238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239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C761FC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24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24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AADBE6E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24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243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(-10.36)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24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66F5117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24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246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(-2.37)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24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7868BA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24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249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(-10.40)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25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FA7D37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25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252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(-2.41)</w:t>
              </w:r>
            </w:ins>
          </w:p>
        </w:tc>
      </w:tr>
      <w:tr w:rsidR="001B6055" w14:paraId="069DD4E6" w14:textId="77777777" w:rsidTr="00D24C24">
        <w:trPr>
          <w:ins w:id="2253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254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37B2E1D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25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25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7A4D1D1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25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25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912437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25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26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CB35F3D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26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26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8595851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26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1523495E" w14:textId="77777777" w:rsidTr="00D24C24">
        <w:trPr>
          <w:ins w:id="2264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265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FFD3B3E" w14:textId="284DE4A2" w:rsidR="001B6055" w:rsidRDefault="00643453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26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267" w:author="Benjamin Zhu" w:date="2020-04-29T21:24:00Z">
              <w:r>
                <w:rPr>
                  <w:rFonts w:ascii="Times New Roman" w:hAnsi="Times New Roman" w:cs="Times New Roman"/>
                  <w:sz w:val="24"/>
                  <w:szCs w:val="24"/>
                </w:rPr>
                <w:t>Idade</w:t>
              </w:r>
            </w:ins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26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0D6A27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26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27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-0.000779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27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524CE6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27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273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0.000732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27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00F57AE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27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276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-0.000788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27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7A37744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27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279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0.000738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</w:tr>
      <w:tr w:rsidR="001B6055" w14:paraId="4F1F0AB2" w14:textId="77777777" w:rsidTr="00D24C24">
        <w:trPr>
          <w:ins w:id="2280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281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5C25094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28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28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A99DE70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28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285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(-2.58)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28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BF729A8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28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288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(2.89)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28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405E9F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29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29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(-2.61)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29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1EEBEE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29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294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(2.92)</w:t>
              </w:r>
            </w:ins>
          </w:p>
        </w:tc>
      </w:tr>
      <w:tr w:rsidR="001B6055" w14:paraId="7BD57334" w14:textId="77777777" w:rsidTr="00D24C24">
        <w:trPr>
          <w:ins w:id="2295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296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4EA39E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29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29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8BB9088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29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30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EA48DF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30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30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9E63CE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30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30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0BB4868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30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1F163BB6" w14:textId="77777777" w:rsidTr="00D24C24">
        <w:trPr>
          <w:ins w:id="2306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307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6B17F4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30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309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&lt;1050R</w:t>
              </w:r>
            </w:ins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31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26CF4D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31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312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31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8FA272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31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315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31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FBD332D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31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318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31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86112AC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32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32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</w:tr>
      <w:tr w:rsidR="001B6055" w14:paraId="634DBE2F" w14:textId="77777777" w:rsidTr="00D24C24">
        <w:trPr>
          <w:ins w:id="2322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323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2FD65D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32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32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E3805AD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32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327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(.)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32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63E9644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32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33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(.)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33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A176F11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33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333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(.)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33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00CBA2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33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336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(.)</w:t>
              </w:r>
            </w:ins>
          </w:p>
        </w:tc>
      </w:tr>
      <w:tr w:rsidR="001B6055" w14:paraId="33FEB895" w14:textId="77777777" w:rsidTr="00D24C24">
        <w:trPr>
          <w:ins w:id="2337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338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885F960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33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34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6BCABB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34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34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F149580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34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34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3B8194E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34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34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8AF9BF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34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52551367" w14:textId="77777777" w:rsidTr="00D24C24">
        <w:trPr>
          <w:ins w:id="2348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349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DFBF6E8" w14:textId="08547C4F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35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35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1051</w:t>
              </w:r>
            </w:ins>
            <w:ins w:id="2352" w:author="Benjamin Zhu" w:date="2020-04-29T21:27:00Z">
              <w:r w:rsidR="00643453">
                <w:rPr>
                  <w:rFonts w:ascii="Times New Roman" w:hAnsi="Times New Roman" w:cs="Times New Roman"/>
                  <w:sz w:val="24"/>
                  <w:szCs w:val="24"/>
                </w:rPr>
                <w:t>R</w:t>
              </w:r>
            </w:ins>
            <w:ins w:id="2353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-1950R</w:t>
              </w:r>
            </w:ins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35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63C06C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35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356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0.0214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+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35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7DC3091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35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359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-0.0262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36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54020B0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36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362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0.0210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+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36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832DCF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36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365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-0.0261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</w:t>
              </w:r>
            </w:ins>
          </w:p>
        </w:tc>
      </w:tr>
      <w:tr w:rsidR="001B6055" w14:paraId="0DD8C255" w14:textId="77777777" w:rsidTr="00D24C24">
        <w:trPr>
          <w:ins w:id="2366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367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4D63E7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36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36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A284D14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37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37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(1.74)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37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721C1ED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37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374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(-2.50)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37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519436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37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377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(1.70)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37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53C1AB1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37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38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(-2.49)</w:t>
              </w:r>
            </w:ins>
          </w:p>
        </w:tc>
      </w:tr>
      <w:tr w:rsidR="001B6055" w14:paraId="1B566D40" w14:textId="77777777" w:rsidTr="00D24C24">
        <w:trPr>
          <w:ins w:id="2381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382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FA3FC0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38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38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108D83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38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38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B5B5B8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38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38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AD2D73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38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39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597CB1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39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3A877A89" w14:textId="77777777" w:rsidTr="00D24C24">
        <w:trPr>
          <w:ins w:id="2392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393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DA9DF74" w14:textId="2C31942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39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395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1951</w:t>
              </w:r>
            </w:ins>
            <w:ins w:id="2396" w:author="Benjamin Zhu" w:date="2020-04-29T21:27:00Z">
              <w:r w:rsidR="00643453">
                <w:rPr>
                  <w:rFonts w:ascii="Times New Roman" w:hAnsi="Times New Roman" w:cs="Times New Roman"/>
                  <w:sz w:val="24"/>
                  <w:szCs w:val="24"/>
                </w:rPr>
                <w:t>R</w:t>
              </w:r>
            </w:ins>
            <w:ins w:id="2397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-2550R</w:t>
              </w:r>
            </w:ins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39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8EE4F9D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39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40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0.0589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40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971182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40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403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-0.0384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40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2B822AE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40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406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0.0584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40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D171B84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40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409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-0.0378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</w:tr>
      <w:tr w:rsidR="001B6055" w14:paraId="5004A018" w14:textId="77777777" w:rsidTr="00D24C24">
        <w:trPr>
          <w:ins w:id="2410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411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A749C9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41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41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6A8C10B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41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415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(3.88)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41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302C1F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41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418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(-3.05)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41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BD94F4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42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42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(3.84)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42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AC2D8D0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42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424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(-3.01)</w:t>
              </w:r>
            </w:ins>
          </w:p>
        </w:tc>
      </w:tr>
      <w:tr w:rsidR="001B6055" w14:paraId="6577E8B5" w14:textId="77777777" w:rsidTr="00D24C24">
        <w:trPr>
          <w:ins w:id="2425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426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C7E8E3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42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42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E22911E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42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43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F26347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43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43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7B8A4B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43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43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19392E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43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49188849" w14:textId="77777777" w:rsidTr="00D24C24">
        <w:trPr>
          <w:ins w:id="2436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437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4274F74" w14:textId="050D7184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43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439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2551</w:t>
              </w:r>
            </w:ins>
            <w:ins w:id="2440" w:author="Benjamin Zhu" w:date="2020-04-29T21:27:00Z">
              <w:r w:rsidR="00643453">
                <w:rPr>
                  <w:rFonts w:ascii="Times New Roman" w:hAnsi="Times New Roman" w:cs="Times New Roman"/>
                  <w:sz w:val="24"/>
                  <w:szCs w:val="24"/>
                </w:rPr>
                <w:t>R</w:t>
              </w:r>
            </w:ins>
            <w:ins w:id="244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-4950R</w:t>
              </w:r>
            </w:ins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44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31FFDF7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44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444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0.102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44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D5ECAFD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44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447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-0.0627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44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89E3914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44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45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0.102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45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900A72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45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453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-0.0626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</w:tr>
      <w:tr w:rsidR="001B6055" w14:paraId="501030D4" w14:textId="77777777" w:rsidTr="00D24C24">
        <w:trPr>
          <w:ins w:id="2454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455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D31368E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45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45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406BDD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45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459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(6.49)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46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1AE2CFC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46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462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(-4.75)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46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200A2D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46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465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(6.46)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46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D736C57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46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468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(-4.75)</w:t>
              </w:r>
            </w:ins>
          </w:p>
        </w:tc>
      </w:tr>
      <w:tr w:rsidR="001B6055" w14:paraId="1861211F" w14:textId="77777777" w:rsidTr="00D24C24">
        <w:trPr>
          <w:ins w:id="2469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470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82E0C2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47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47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9953DE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47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47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D7401C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47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47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6745694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47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47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82A433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47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7DB38478" w14:textId="77777777" w:rsidTr="00D24C24">
        <w:trPr>
          <w:ins w:id="2480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481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140661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48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483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4951R+</w:t>
              </w:r>
            </w:ins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48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E98A92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48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486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0.0601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48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19D936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48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489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-0.0347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49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52DDC9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49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492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0.0611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49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B739F4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49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495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-0.0338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</w:t>
              </w:r>
            </w:ins>
          </w:p>
        </w:tc>
      </w:tr>
      <w:tr w:rsidR="001B6055" w14:paraId="6A8963E8" w14:textId="77777777" w:rsidTr="00D24C24">
        <w:trPr>
          <w:ins w:id="2496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497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AEDE99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49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49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426A184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50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50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(3.81)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50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90F1B3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50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504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(-2.59)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50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393299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50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507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(3.87)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50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FB0BE8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50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51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(-2.52)</w:t>
              </w:r>
            </w:ins>
          </w:p>
        </w:tc>
      </w:tr>
      <w:tr w:rsidR="001B6055" w14:paraId="7B4CFC13" w14:textId="77777777" w:rsidTr="00D24C24">
        <w:trPr>
          <w:ins w:id="2511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512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3CA9DA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51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51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F0F4930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51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51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877ACC1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51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51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22B146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51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52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9BA4DF0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52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79D4C829" w14:textId="77777777" w:rsidTr="00D24C24">
        <w:trPr>
          <w:ins w:id="2522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523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36F69E6" w14:textId="7CE9AB65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52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525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2017</w:t>
              </w:r>
            </w:ins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52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43E8647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52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528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52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DB236F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53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53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53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8F2C42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53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534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53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45B9E4C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53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537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</w:tr>
      <w:tr w:rsidR="001B6055" w14:paraId="4D2EA4A3" w14:textId="77777777" w:rsidTr="00D24C24">
        <w:trPr>
          <w:ins w:id="2538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539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30FC527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54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54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F0B578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54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543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(.)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54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12A120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54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546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(.)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54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602D95C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54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549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(.)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55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6595C17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55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552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(.)</w:t>
              </w:r>
            </w:ins>
          </w:p>
        </w:tc>
      </w:tr>
      <w:tr w:rsidR="001B6055" w14:paraId="38DDBCE4" w14:textId="77777777" w:rsidTr="00D24C24">
        <w:trPr>
          <w:ins w:id="2553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554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16EE998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55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55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70420AB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55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55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4661FA8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55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56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CD93A3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56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56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49AFCB7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56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0FCA8615" w14:textId="77777777" w:rsidTr="00D24C24">
        <w:trPr>
          <w:ins w:id="2564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565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DA44A73" w14:textId="2B614950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56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567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2019</w:t>
              </w:r>
            </w:ins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56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2C8EC88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56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57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0.0360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57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126CD3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57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573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0.0992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57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89B661D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57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576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0.0361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57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CA923AD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57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579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0.0994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</w:tr>
      <w:tr w:rsidR="001B6055" w14:paraId="223C5FE2" w14:textId="77777777" w:rsidTr="00D24C24">
        <w:trPr>
          <w:ins w:id="2580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581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7868C1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58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58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FBA7FD1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58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585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(3.57)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58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0C646C0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58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588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(12.53)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58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194F4B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59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59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(3.59)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59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A7CD67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59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594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(12.55)</w:t>
              </w:r>
            </w:ins>
          </w:p>
        </w:tc>
      </w:tr>
      <w:tr w:rsidR="001B6055" w14:paraId="30E9C000" w14:textId="77777777" w:rsidTr="00D24C24">
        <w:trPr>
          <w:ins w:id="2595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596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137340D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59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59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DD48D1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59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60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E36B32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60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60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383E31E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60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60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5ACCAB7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60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03A128F0" w14:textId="77777777" w:rsidTr="00D24C24">
        <w:trPr>
          <w:ins w:id="2606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607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2777A99" w14:textId="6D833C2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60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609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lastRenderedPageBreak/>
                <w:t xml:space="preserve">Branco # </w:t>
              </w:r>
            </w:ins>
            <w:ins w:id="2610" w:author="Benjamin Zhu" w:date="2020-04-29T21:23:00Z">
              <w:r w:rsidR="00643453">
                <w:rPr>
                  <w:rFonts w:ascii="Times New Roman" w:hAnsi="Times New Roman" w:cs="Times New Roman"/>
                  <w:sz w:val="24"/>
                  <w:szCs w:val="24"/>
                </w:rPr>
                <w:t>Formação Superior</w:t>
              </w:r>
            </w:ins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61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CA6F4B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61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61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C06954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61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61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399903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61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617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61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53F976E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61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62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</w:tr>
      <w:tr w:rsidR="001B6055" w14:paraId="39358C1F" w14:textId="77777777" w:rsidTr="00D24C24">
        <w:trPr>
          <w:ins w:id="2621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622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8AC27B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62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62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F7CC84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62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62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11D7250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62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62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1B74B50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62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63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(.)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63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FD13D9E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63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633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(.)</w:t>
              </w:r>
            </w:ins>
          </w:p>
        </w:tc>
      </w:tr>
      <w:tr w:rsidR="001B6055" w14:paraId="2C6ED78A" w14:textId="77777777" w:rsidTr="00D24C24">
        <w:trPr>
          <w:ins w:id="2634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635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64D642B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63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63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2089677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63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63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E81530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64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64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25C3BCB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64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64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76EB051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64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2A41C718" w14:textId="77777777" w:rsidTr="00D24C24">
        <w:trPr>
          <w:ins w:id="2645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646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34F80E1" w14:textId="5CFB490E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64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648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Negro/</w:t>
              </w:r>
            </w:ins>
            <w:ins w:id="2649" w:author="Benjamin Zhu" w:date="2020-04-29T21:23:00Z">
              <w:r>
                <w:rPr>
                  <w:rFonts w:ascii="Times New Roman" w:hAnsi="Times New Roman" w:cs="Times New Roman"/>
                  <w:sz w:val="24"/>
                  <w:szCs w:val="24"/>
                </w:rPr>
                <w:t>Pardo</w:t>
              </w:r>
            </w:ins>
            <w:ins w:id="265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# </w:t>
              </w:r>
            </w:ins>
            <w:ins w:id="2651" w:author="Benjamin Zhu" w:date="2020-04-29T21:23:00Z">
              <w:r w:rsidR="00643453">
                <w:rPr>
                  <w:rFonts w:ascii="Times New Roman" w:hAnsi="Times New Roman" w:cs="Times New Roman"/>
                  <w:sz w:val="24"/>
                  <w:szCs w:val="24"/>
                </w:rPr>
                <w:t>Formação Superior</w:t>
              </w:r>
            </w:ins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65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C1016F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65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65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04E2320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65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65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0A6663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65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658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0.0272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65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AABC21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66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66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0.00427</w:t>
              </w:r>
            </w:ins>
          </w:p>
        </w:tc>
      </w:tr>
      <w:tr w:rsidR="001B6055" w14:paraId="1AA147F7" w14:textId="77777777" w:rsidTr="00D24C24">
        <w:trPr>
          <w:ins w:id="2662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663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87FBC5C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66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66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769EAB1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66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66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55D56E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66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66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8DBA42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67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67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(0.83)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67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D35238B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67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674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(0.16)</w:t>
              </w:r>
            </w:ins>
          </w:p>
        </w:tc>
      </w:tr>
      <w:tr w:rsidR="001B6055" w14:paraId="1DD670F8" w14:textId="77777777" w:rsidTr="00D24C24">
        <w:trPr>
          <w:ins w:id="2675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676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852989C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67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67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3B5764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67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68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38696CB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68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68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D53DB44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68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68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50F7A5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68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03A0AACD" w14:textId="77777777" w:rsidTr="00D24C24">
        <w:trPr>
          <w:ins w:id="2686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687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6B8A77F" w14:textId="27031685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68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689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Outro # </w:t>
              </w:r>
            </w:ins>
            <w:ins w:id="2690" w:author="Benjamin Zhu" w:date="2020-04-29T21:23:00Z">
              <w:r w:rsidR="00643453">
                <w:rPr>
                  <w:rFonts w:ascii="Times New Roman" w:hAnsi="Times New Roman" w:cs="Times New Roman"/>
                  <w:sz w:val="24"/>
                  <w:szCs w:val="24"/>
                </w:rPr>
                <w:t>Formação Superior</w:t>
              </w:r>
            </w:ins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69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4FE7EF7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69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69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2599CAE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69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69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2DC759B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69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697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0.00755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69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E98B691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69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70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0.183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+</w:t>
              </w:r>
            </w:ins>
          </w:p>
        </w:tc>
      </w:tr>
      <w:tr w:rsidR="001B6055" w14:paraId="00CA673B" w14:textId="77777777" w:rsidTr="00D24C24">
        <w:trPr>
          <w:ins w:id="2701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702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5C530F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70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70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8F38FC7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70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70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2DF934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70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70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622817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70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71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(0.06)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71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4CD3DD7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71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713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(1.68)</w:t>
              </w:r>
            </w:ins>
          </w:p>
        </w:tc>
      </w:tr>
      <w:tr w:rsidR="001B6055" w14:paraId="38CDCA34" w14:textId="77777777" w:rsidTr="00D24C24">
        <w:trPr>
          <w:ins w:id="2714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715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FE6FB4D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71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71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B43B40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71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71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F5D797B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72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72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00A4BD7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72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72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60C16A7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72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5BFD8A0E" w14:textId="77777777" w:rsidTr="00D24C24">
        <w:trPr>
          <w:ins w:id="2725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726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9D30395" w14:textId="66FFC306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72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728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Amarelo # </w:t>
              </w:r>
            </w:ins>
            <w:ins w:id="2729" w:author="Benjamin Zhu" w:date="2020-04-29T21:23:00Z">
              <w:r w:rsidR="00643453">
                <w:rPr>
                  <w:rFonts w:ascii="Times New Roman" w:hAnsi="Times New Roman" w:cs="Times New Roman"/>
                  <w:sz w:val="24"/>
                  <w:szCs w:val="24"/>
                </w:rPr>
                <w:t>Formação Superior</w:t>
              </w:r>
            </w:ins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73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F3D4B0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73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73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D74854B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73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73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A2A4CBC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73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736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0.171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73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3CEB4DD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73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739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0.0369</w:t>
              </w:r>
            </w:ins>
          </w:p>
        </w:tc>
      </w:tr>
      <w:tr w:rsidR="001B6055" w14:paraId="17BB260E" w14:textId="77777777" w:rsidTr="00D24C24">
        <w:trPr>
          <w:ins w:id="2740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741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8A61A0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74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74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74110FB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74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74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635148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74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74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D611A0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74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749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(2.42)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75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12FF447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75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752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(0.57)</w:t>
              </w:r>
            </w:ins>
          </w:p>
        </w:tc>
      </w:tr>
      <w:tr w:rsidR="001B6055" w14:paraId="35D0369D" w14:textId="77777777" w:rsidTr="00D24C24">
        <w:trPr>
          <w:ins w:id="2753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754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1AFADE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75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75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BAEF69E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75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75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237EFBC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75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76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6F4ABBC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76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76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36CF3C1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76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3BE624DC" w14:textId="77777777" w:rsidTr="00D24C24">
        <w:trPr>
          <w:ins w:id="2764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765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FCBF67C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76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767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Constant</w:t>
              </w:r>
            </w:ins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76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EBBB78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76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77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0.457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77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27CB6F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77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773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0.319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77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5851F44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77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776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0.461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77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F0D4A3E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77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779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0.319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</w:tr>
      <w:tr w:rsidR="001B6055" w14:paraId="13903C02" w14:textId="77777777" w:rsidTr="00D24C24">
        <w:trPr>
          <w:ins w:id="2780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2781" w:author="Benjamin Zhu" w:date="2020-05-10T17:19:00Z">
              <w:tcPr>
                <w:tcW w:w="261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0720DAF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78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2783" w:author="Benjamin Zhu" w:date="2020-05-10T17:19:00Z">
              <w:tcPr>
                <w:tcW w:w="201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127D4E2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78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785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(25.74)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2786" w:author="Benjamin Zhu" w:date="2020-05-10T17:19:00Z">
              <w:tcPr>
                <w:tcW w:w="201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6C2B59B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78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788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(20.89)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2789" w:author="Benjamin Zhu" w:date="2020-05-10T17:19:00Z">
              <w:tcPr>
                <w:tcW w:w="201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561DF33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79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79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(25.60)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2792" w:author="Benjamin Zhu" w:date="2020-05-10T17:19:00Z">
              <w:tcPr>
                <w:tcW w:w="201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560832C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79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794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(20.61)</w:t>
              </w:r>
            </w:ins>
          </w:p>
        </w:tc>
      </w:tr>
      <w:tr w:rsidR="001B6055" w14:paraId="0F2ADD9D" w14:textId="77777777" w:rsidTr="00D24C24">
        <w:trPr>
          <w:ins w:id="2795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2796" w:author="Benjamin Zhu" w:date="2020-05-10T17:19:00Z">
              <w:tcPr>
                <w:tcW w:w="261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1F5AD20D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79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798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Observations</w:t>
              </w:r>
            </w:ins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2799" w:author="Benjamin Zhu" w:date="2020-05-10T17:19:00Z">
              <w:tcPr>
                <w:tcW w:w="201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7A38EE7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80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80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2215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2802" w:author="Benjamin Zhu" w:date="2020-05-10T17:19:00Z">
              <w:tcPr>
                <w:tcW w:w="201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7521892C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80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804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2861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2805" w:author="Benjamin Zhu" w:date="2020-05-10T17:19:00Z">
              <w:tcPr>
                <w:tcW w:w="201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2298488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80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807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2215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2808" w:author="Benjamin Zhu" w:date="2020-05-10T17:19:00Z">
              <w:tcPr>
                <w:tcW w:w="201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47226FE1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80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81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2861</w:t>
              </w:r>
            </w:ins>
          </w:p>
        </w:tc>
      </w:tr>
    </w:tbl>
    <w:p w14:paraId="7A847F76" w14:textId="77777777" w:rsidR="001B6055" w:rsidRDefault="001B6055" w:rsidP="001B6055">
      <w:pPr>
        <w:widowControl w:val="0"/>
        <w:autoSpaceDE w:val="0"/>
        <w:autoSpaceDN w:val="0"/>
        <w:adjustRightInd w:val="0"/>
        <w:spacing w:after="0" w:line="240" w:lineRule="auto"/>
        <w:rPr>
          <w:ins w:id="2811" w:author="Benjamin Zhu" w:date="2020-04-29T21:04:00Z"/>
          <w:rFonts w:ascii="Times New Roman" w:hAnsi="Times New Roman" w:cs="Times New Roman"/>
          <w:sz w:val="20"/>
          <w:szCs w:val="20"/>
        </w:rPr>
      </w:pPr>
      <w:ins w:id="2812" w:author="Benjamin Zhu" w:date="2020-04-29T21:04:00Z">
        <w:r>
          <w:rPr>
            <w:rFonts w:ascii="Times New Roman" w:hAnsi="Times New Roman" w:cs="Times New Roman"/>
            <w:i/>
            <w:iCs/>
            <w:sz w:val="20"/>
            <w:szCs w:val="20"/>
          </w:rPr>
          <w:t>t</w:t>
        </w:r>
        <w:r>
          <w:rPr>
            <w:rFonts w:ascii="Times New Roman" w:hAnsi="Times New Roman" w:cs="Times New Roman"/>
            <w:sz w:val="20"/>
            <w:szCs w:val="20"/>
          </w:rPr>
          <w:t xml:space="preserve"> statistics in parentheses</w:t>
        </w:r>
      </w:ins>
    </w:p>
    <w:p w14:paraId="481AD13F" w14:textId="77777777" w:rsidR="001B6055" w:rsidRDefault="001B6055" w:rsidP="001B6055">
      <w:pPr>
        <w:widowControl w:val="0"/>
        <w:autoSpaceDE w:val="0"/>
        <w:autoSpaceDN w:val="0"/>
        <w:adjustRightInd w:val="0"/>
        <w:spacing w:after="0" w:line="240" w:lineRule="auto"/>
        <w:rPr>
          <w:ins w:id="2813" w:author="Benjamin Zhu" w:date="2020-04-29T21:04:00Z"/>
          <w:rFonts w:ascii="Times New Roman" w:hAnsi="Times New Roman" w:cs="Times New Roman"/>
          <w:sz w:val="20"/>
          <w:szCs w:val="20"/>
        </w:rPr>
      </w:pPr>
      <w:ins w:id="2814" w:author="Benjamin Zhu" w:date="2020-04-29T21:04:00Z">
        <w:r>
          <w:rPr>
            <w:rFonts w:ascii="Times New Roman" w:hAnsi="Times New Roman" w:cs="Times New Roman"/>
            <w:sz w:val="20"/>
            <w:szCs w:val="20"/>
            <w:vertAlign w:val="superscript"/>
          </w:rPr>
          <w:t>+</w:t>
        </w:r>
        <w:r>
          <w:rPr>
            <w:rFonts w:ascii="Times New Roman" w:hAnsi="Times New Roman" w:cs="Times New Roman"/>
            <w:sz w:val="20"/>
            <w:szCs w:val="20"/>
          </w:rPr>
          <w:t xml:space="preserve"> </w:t>
        </w:r>
        <w:r>
          <w:rPr>
            <w:rFonts w:ascii="Times New Roman" w:hAnsi="Times New Roman" w:cs="Times New Roman"/>
            <w:i/>
            <w:iCs/>
            <w:sz w:val="20"/>
            <w:szCs w:val="20"/>
          </w:rPr>
          <w:t>p</w:t>
        </w:r>
        <w:r>
          <w:rPr>
            <w:rFonts w:ascii="Times New Roman" w:hAnsi="Times New Roman" w:cs="Times New Roman"/>
            <w:sz w:val="20"/>
            <w:szCs w:val="20"/>
          </w:rPr>
          <w:t xml:space="preserve"> &lt; 0.1, </w:t>
        </w:r>
        <w:r>
          <w:rPr>
            <w:rFonts w:ascii="Times New Roman" w:hAnsi="Times New Roman" w:cs="Times New Roman"/>
            <w:sz w:val="20"/>
            <w:szCs w:val="20"/>
            <w:vertAlign w:val="superscript"/>
          </w:rPr>
          <w:t>*</w:t>
        </w:r>
        <w:r>
          <w:rPr>
            <w:rFonts w:ascii="Times New Roman" w:hAnsi="Times New Roman" w:cs="Times New Roman"/>
            <w:sz w:val="20"/>
            <w:szCs w:val="20"/>
          </w:rPr>
          <w:t xml:space="preserve"> </w:t>
        </w:r>
        <w:r>
          <w:rPr>
            <w:rFonts w:ascii="Times New Roman" w:hAnsi="Times New Roman" w:cs="Times New Roman"/>
            <w:i/>
            <w:iCs/>
            <w:sz w:val="20"/>
            <w:szCs w:val="20"/>
          </w:rPr>
          <w:t>p</w:t>
        </w:r>
        <w:r>
          <w:rPr>
            <w:rFonts w:ascii="Times New Roman" w:hAnsi="Times New Roman" w:cs="Times New Roman"/>
            <w:sz w:val="20"/>
            <w:szCs w:val="20"/>
          </w:rPr>
          <w:t xml:space="preserve"> &lt; 0.05, </w:t>
        </w:r>
        <w:r>
          <w:rPr>
            <w:rFonts w:ascii="Times New Roman" w:hAnsi="Times New Roman" w:cs="Times New Roman"/>
            <w:sz w:val="20"/>
            <w:szCs w:val="20"/>
            <w:vertAlign w:val="superscript"/>
          </w:rPr>
          <w:t>**</w:t>
        </w:r>
        <w:r>
          <w:rPr>
            <w:rFonts w:ascii="Times New Roman" w:hAnsi="Times New Roman" w:cs="Times New Roman"/>
            <w:sz w:val="20"/>
            <w:szCs w:val="20"/>
          </w:rPr>
          <w:t xml:space="preserve"> </w:t>
        </w:r>
        <w:r>
          <w:rPr>
            <w:rFonts w:ascii="Times New Roman" w:hAnsi="Times New Roman" w:cs="Times New Roman"/>
            <w:i/>
            <w:iCs/>
            <w:sz w:val="20"/>
            <w:szCs w:val="20"/>
          </w:rPr>
          <w:t>p</w:t>
        </w:r>
        <w:r>
          <w:rPr>
            <w:rFonts w:ascii="Times New Roman" w:hAnsi="Times New Roman" w:cs="Times New Roman"/>
            <w:sz w:val="20"/>
            <w:szCs w:val="20"/>
          </w:rPr>
          <w:t xml:space="preserve"> &lt; 0.01</w:t>
        </w:r>
      </w:ins>
    </w:p>
    <w:p w14:paraId="47DA2FA2" w14:textId="77777777" w:rsidR="001B6055" w:rsidRDefault="001B6055" w:rsidP="001B6055">
      <w:pPr>
        <w:widowControl w:val="0"/>
        <w:autoSpaceDE w:val="0"/>
        <w:autoSpaceDN w:val="0"/>
        <w:adjustRightInd w:val="0"/>
        <w:spacing w:after="0" w:line="240" w:lineRule="auto"/>
        <w:rPr>
          <w:ins w:id="2815" w:author="Benjamin Zhu" w:date="2020-04-29T21:04:00Z"/>
          <w:rFonts w:ascii="Times New Roman" w:hAnsi="Times New Roman" w:cs="Times New Roman"/>
          <w:sz w:val="24"/>
          <w:szCs w:val="24"/>
        </w:rPr>
      </w:pPr>
    </w:p>
    <w:bookmarkEnd w:id="1143"/>
    <w:p w14:paraId="3EB31625" w14:textId="6B992386" w:rsidR="00B9381D" w:rsidRDefault="00B9381D">
      <w:pPr>
        <w:rPr>
          <w:rFonts w:ascii="Times New Roman" w:hAnsi="Times New Roman"/>
          <w:sz w:val="20"/>
          <w:szCs w:val="20"/>
        </w:rPr>
        <w:pPrChange w:id="2816" w:author="Benjamin Zhu" w:date="2020-04-29T20:03:00Z">
          <w:pPr>
            <w:widowControl w:val="0"/>
            <w:autoSpaceDE w:val="0"/>
            <w:autoSpaceDN w:val="0"/>
            <w:adjustRightInd w:val="0"/>
            <w:spacing w:after="0" w:line="240" w:lineRule="auto"/>
          </w:pPr>
        </w:pPrChange>
      </w:pPr>
    </w:p>
    <w:p w14:paraId="1DE363D5" w14:textId="52D8A9EE" w:rsidR="004E7BAC" w:rsidRPr="00D24C24" w:rsidRDefault="004E7BAC">
      <w:pPr>
        <w:rPr>
          <w:rPrChange w:id="2817" w:author="Benjamin Zhu" w:date="2020-05-10T17:18:00Z">
            <w:rPr>
              <w:lang w:val="pt-BR"/>
            </w:rPr>
          </w:rPrChange>
        </w:rPr>
      </w:pPr>
    </w:p>
    <w:p w14:paraId="5CFBF4C3" w14:textId="51B21732" w:rsidR="00EC2ED5" w:rsidRPr="00087555" w:rsidRDefault="00EC2ED5">
      <w:pPr>
        <w:rPr>
          <w:lang w:val="pt-BR"/>
        </w:rPr>
      </w:pPr>
      <w:r w:rsidRPr="00F41507">
        <w:rPr>
          <w:lang w:val="pt-BR"/>
        </w:rPr>
        <w:tab/>
      </w:r>
      <w:ins w:id="2818" w:author="Benjamin Zhu" w:date="2020-04-29T23:22:00Z">
        <w:r w:rsidR="00060FAA">
          <w:rPr>
            <w:lang w:val="pt-BR"/>
          </w:rPr>
          <w:t>Pa</w:t>
        </w:r>
      </w:ins>
      <w:ins w:id="2819" w:author="Benjamin Zhu" w:date="2020-04-29T23:21:00Z">
        <w:r w:rsidR="00060FAA">
          <w:rPr>
            <w:lang w:val="pt-BR"/>
          </w:rPr>
          <w:t>ra</w:t>
        </w:r>
      </w:ins>
      <w:ins w:id="2820" w:author="Benjamin Zhu" w:date="2020-04-29T23:22:00Z">
        <w:r w:rsidR="00060FAA">
          <w:rPr>
            <w:lang w:val="pt-BR"/>
          </w:rPr>
          <w:t xml:space="preserve"> os model</w:t>
        </w:r>
      </w:ins>
      <w:ins w:id="2821" w:author="Benjamin Zhu" w:date="2020-04-29T23:23:00Z">
        <w:r w:rsidR="00060FAA">
          <w:rPr>
            <w:lang w:val="pt-BR"/>
          </w:rPr>
          <w:t>o</w:t>
        </w:r>
      </w:ins>
      <w:ins w:id="2822" w:author="Benjamin Zhu" w:date="2020-04-29T23:22:00Z">
        <w:r w:rsidR="00060FAA">
          <w:rPr>
            <w:lang w:val="pt-BR"/>
          </w:rPr>
          <w:t>s sem interações</w:t>
        </w:r>
      </w:ins>
      <w:commentRangeStart w:id="2823"/>
      <w:del w:id="2824" w:author="Benjamin Zhu" w:date="2020-04-29T23:22:00Z">
        <w:r w:rsidDel="00060FAA">
          <w:rPr>
            <w:lang w:val="pt-BR"/>
          </w:rPr>
          <w:delText>Entre as variáveis sociodemográfic</w:delText>
        </w:r>
      </w:del>
      <w:del w:id="2825" w:author="Benjamin Zhu" w:date="2020-04-29T23:23:00Z">
        <w:r w:rsidDel="00060FAA">
          <w:rPr>
            <w:lang w:val="pt-BR"/>
          </w:rPr>
          <w:delText>as</w:delText>
        </w:r>
      </w:del>
      <w:r>
        <w:rPr>
          <w:lang w:val="pt-BR"/>
        </w:rPr>
        <w:t xml:space="preserve">, só o </w:t>
      </w:r>
      <w:r w:rsidR="00B37454">
        <w:rPr>
          <w:lang w:val="pt-BR"/>
        </w:rPr>
        <w:t>grupo étnico</w:t>
      </w:r>
      <w:r>
        <w:rPr>
          <w:lang w:val="pt-BR"/>
        </w:rPr>
        <w:t xml:space="preserve"> não foi significad</w:t>
      </w:r>
      <w:r w:rsidR="00B37454">
        <w:rPr>
          <w:lang w:val="pt-BR"/>
        </w:rPr>
        <w:t>o</w:t>
      </w:r>
      <w:ins w:id="2826" w:author="Benjamin Zhu" w:date="2020-04-29T23:18:00Z">
        <w:r w:rsidR="00052254">
          <w:rPr>
            <w:lang w:val="pt-BR"/>
          </w:rPr>
          <w:t xml:space="preserve">, um resultado </w:t>
        </w:r>
      </w:ins>
      <w:ins w:id="2827" w:author="Benjamin Zhu" w:date="2020-04-29T23:19:00Z">
        <w:r w:rsidR="00052254">
          <w:rPr>
            <w:lang w:val="pt-BR"/>
          </w:rPr>
          <w:t>inesperad</w:t>
        </w:r>
        <w:del w:id="2828" w:author="Ednaldo Ribeiro" w:date="2020-05-14T09:14:00Z">
          <w:r w:rsidR="00052254" w:rsidDel="003E5238">
            <w:rPr>
              <w:lang w:val="pt-BR"/>
            </w:rPr>
            <w:delText>a</w:delText>
          </w:r>
        </w:del>
      </w:ins>
      <w:ins w:id="2829" w:author="Ednaldo Ribeiro" w:date="2020-05-14T09:14:00Z">
        <w:r w:rsidR="003E5238">
          <w:rPr>
            <w:lang w:val="pt-BR"/>
          </w:rPr>
          <w:t>o</w:t>
        </w:r>
      </w:ins>
      <w:ins w:id="2830" w:author="Benjamin Zhu" w:date="2020-05-10T17:20:00Z">
        <w:r w:rsidR="00D24C24">
          <w:rPr>
            <w:lang w:val="pt-BR"/>
          </w:rPr>
          <w:t xml:space="preserve"> </w:t>
        </w:r>
      </w:ins>
      <w:ins w:id="2831" w:author="Benjamin Zhu" w:date="2020-04-29T23:20:00Z">
        <w:r w:rsidR="00052254">
          <w:rPr>
            <w:lang w:val="pt-BR"/>
          </w:rPr>
          <w:t>dada a riqueza da literatura sobre a relação entre grupo étnico e cultura política</w:t>
        </w:r>
      </w:ins>
      <w:ins w:id="2832" w:author="Benjamin Zhu" w:date="2020-04-29T23:19:00Z">
        <w:r w:rsidR="00052254">
          <w:rPr>
            <w:lang w:val="pt-BR"/>
          </w:rPr>
          <w:t xml:space="preserve">. </w:t>
        </w:r>
      </w:ins>
      <w:del w:id="2833" w:author="Benjamin Zhu" w:date="2020-04-29T23:19:00Z">
        <w:r w:rsidDel="00052254">
          <w:rPr>
            <w:lang w:val="pt-BR"/>
          </w:rPr>
          <w:delText xml:space="preserve">. </w:delText>
        </w:r>
      </w:del>
      <w:r w:rsidR="00384868">
        <w:rPr>
          <w:lang w:val="pt-BR"/>
        </w:rPr>
        <w:t>R</w:t>
      </w:r>
      <w:r>
        <w:rPr>
          <w:lang w:val="pt-BR"/>
        </w:rPr>
        <w:t>enda familiar e escolaridade</w:t>
      </w:r>
      <w:r w:rsidR="007B707C">
        <w:rPr>
          <w:lang w:val="pt-BR"/>
        </w:rPr>
        <w:t xml:space="preserve"> apresentaram efeitos </w:t>
      </w:r>
      <w:del w:id="2834" w:author="Benjamin Zhu" w:date="2020-04-29T21:53:00Z">
        <w:r w:rsidR="007B707C" w:rsidDel="005C1B29">
          <w:rPr>
            <w:lang w:val="pt-BR"/>
          </w:rPr>
          <w:delText>negativos,</w:delText>
        </w:r>
      </w:del>
      <w:ins w:id="2835" w:author="Benjamin Zhu" w:date="2020-04-29T21:53:00Z">
        <w:r w:rsidR="005C1B29">
          <w:rPr>
            <w:lang w:val="pt-BR"/>
          </w:rPr>
          <w:t>positiv</w:t>
        </w:r>
        <w:del w:id="2836" w:author="Ednaldo Ribeiro" w:date="2020-05-14T09:14:00Z">
          <w:r w:rsidR="005C1B29" w:rsidDel="003E5238">
            <w:rPr>
              <w:lang w:val="pt-BR"/>
            </w:rPr>
            <w:delText>a</w:delText>
          </w:r>
        </w:del>
      </w:ins>
      <w:ins w:id="2837" w:author="Ednaldo Ribeiro" w:date="2020-05-14T09:14:00Z">
        <w:r w:rsidR="003E5238">
          <w:rPr>
            <w:lang w:val="pt-BR"/>
          </w:rPr>
          <w:t>o</w:t>
        </w:r>
      </w:ins>
      <w:ins w:id="2838" w:author="Benjamin Zhu" w:date="2020-04-29T21:53:00Z">
        <w:r w:rsidR="005C1B29">
          <w:rPr>
            <w:lang w:val="pt-BR"/>
          </w:rPr>
          <w:t>s,</w:t>
        </w:r>
      </w:ins>
      <w:r w:rsidR="007B707C">
        <w:rPr>
          <w:lang w:val="pt-BR"/>
        </w:rPr>
        <w:t xml:space="preserve"> indicando </w:t>
      </w:r>
      <w:ins w:id="2839" w:author="Ednaldo Ribeiro" w:date="2020-05-14T09:15:00Z">
        <w:r w:rsidR="003E5238">
          <w:rPr>
            <w:lang w:val="pt-BR"/>
          </w:rPr>
          <w:t xml:space="preserve">a existência de relação entre o status socioeconômico e </w:t>
        </w:r>
      </w:ins>
      <w:del w:id="2840" w:author="Ednaldo Ribeiro" w:date="2020-05-14T09:15:00Z">
        <w:r w:rsidR="007B707C" w:rsidDel="003E5238">
          <w:rPr>
            <w:lang w:val="pt-BR"/>
          </w:rPr>
          <w:delText xml:space="preserve">que </w:delText>
        </w:r>
        <w:r w:rsidR="00B37454" w:rsidDel="003E5238">
          <w:rPr>
            <w:lang w:val="pt-BR"/>
          </w:rPr>
          <w:delText xml:space="preserve">uma correlação negativa </w:delText>
        </w:r>
      </w:del>
      <w:ins w:id="2841" w:author="Benjamin Zhu" w:date="2020-04-29T21:53:00Z">
        <w:del w:id="2842" w:author="Ednaldo Ribeiro" w:date="2020-05-14T09:15:00Z">
          <w:r w:rsidR="005C1B29" w:rsidDel="003E5238">
            <w:rPr>
              <w:lang w:val="pt-BR"/>
            </w:rPr>
            <w:delText xml:space="preserve"> positiva </w:delText>
          </w:r>
        </w:del>
      </w:ins>
      <w:del w:id="2843" w:author="Ednaldo Ribeiro" w:date="2020-05-14T09:15:00Z">
        <w:r w:rsidR="00B37454" w:rsidDel="003E5238">
          <w:rPr>
            <w:lang w:val="pt-BR"/>
          </w:rPr>
          <w:delText xml:space="preserve">com </w:delText>
        </w:r>
      </w:del>
      <w:r w:rsidR="00B37454">
        <w:rPr>
          <w:lang w:val="pt-BR"/>
        </w:rPr>
        <w:t>os dois índices</w:t>
      </w:r>
      <w:ins w:id="2844" w:author="Ednaldo Ribeiro" w:date="2020-05-14T09:16:00Z">
        <w:r w:rsidR="003E5238">
          <w:rPr>
            <w:lang w:val="pt-BR"/>
          </w:rPr>
          <w:t>, corroborand</w:t>
        </w:r>
      </w:ins>
      <w:ins w:id="2845" w:author="Ednaldo Ribeiro" w:date="2020-05-14T09:17:00Z">
        <w:r w:rsidR="003E5238">
          <w:rPr>
            <w:lang w:val="pt-BR"/>
          </w:rPr>
          <w:t>o</w:t>
        </w:r>
      </w:ins>
      <w:ins w:id="2846" w:author="Ednaldo Ribeiro" w:date="2020-05-14T09:16:00Z">
        <w:r w:rsidR="003E5238">
          <w:rPr>
            <w:lang w:val="pt-BR"/>
          </w:rPr>
          <w:t xml:space="preserve"> grande parte da literatura sobre atitudes e comportamentos políticos que associam</w:t>
        </w:r>
      </w:ins>
      <w:ins w:id="2847" w:author="Ednaldo Ribeiro" w:date="2020-05-14T09:17:00Z">
        <w:r w:rsidR="003E5238">
          <w:rPr>
            <w:lang w:val="pt-BR"/>
          </w:rPr>
          <w:t xml:space="preserve"> o nível educacional </w:t>
        </w:r>
      </w:ins>
      <w:del w:id="2848" w:author="Benjamin Zhu" w:date="2020-04-29T21:54:00Z">
        <w:r w:rsidR="00384868" w:rsidDel="005C1B29">
          <w:rPr>
            <w:lang w:val="pt-BR"/>
          </w:rPr>
          <w:delText xml:space="preserve"> nã</w:delText>
        </w:r>
      </w:del>
      <w:del w:id="2849" w:author="Benjamin Zhu" w:date="2020-04-29T21:53:00Z">
        <w:r w:rsidR="00384868" w:rsidDel="005C1B29">
          <w:rPr>
            <w:lang w:val="pt-BR"/>
          </w:rPr>
          <w:delText>o esperad</w:delText>
        </w:r>
        <w:r w:rsidR="009535A0" w:rsidDel="005C1B29">
          <w:rPr>
            <w:lang w:val="pt-BR"/>
          </w:rPr>
          <w:delText>a</w:delText>
        </w:r>
      </w:del>
      <w:del w:id="2850" w:author="Ednaldo Ribeiro" w:date="2020-05-14T09:17:00Z">
        <w:r w:rsidR="00B37454" w:rsidDel="003E5238">
          <w:rPr>
            <w:lang w:val="pt-BR"/>
          </w:rPr>
          <w:delText>.</w:delText>
        </w:r>
      </w:del>
      <w:ins w:id="2851" w:author="Benjamin Zhu" w:date="2020-04-29T22:19:00Z">
        <w:del w:id="2852" w:author="Ednaldo Ribeiro" w:date="2020-05-14T09:17:00Z">
          <w:r w:rsidR="00753FDA" w:rsidDel="003E5238">
            <w:rPr>
              <w:lang w:val="pt-BR"/>
            </w:rPr>
            <w:delText xml:space="preserve"> Nossos resultados concordam com a grande parte da literatura mostra que escolaridade tem um</w:delText>
          </w:r>
        </w:del>
      </w:ins>
      <w:ins w:id="2853" w:author="Benjamin Zhu" w:date="2020-04-29T22:20:00Z">
        <w:del w:id="2854" w:author="Ednaldo Ribeiro" w:date="2020-05-14T09:17:00Z">
          <w:r w:rsidR="00753FDA" w:rsidDel="003E5238">
            <w:rPr>
              <w:lang w:val="pt-BR"/>
            </w:rPr>
            <w:delText xml:space="preserve"> efeito positivo com a</w:delText>
          </w:r>
        </w:del>
      </w:ins>
      <w:ins w:id="2855" w:author="Ednaldo Ribeiro" w:date="2020-05-14T09:17:00Z">
        <w:r w:rsidR="003E5238">
          <w:rPr>
            <w:lang w:val="pt-BR"/>
          </w:rPr>
          <w:t xml:space="preserve">ao maior ativismo </w:t>
        </w:r>
      </w:ins>
      <w:ins w:id="2856" w:author="Benjamin Zhu" w:date="2020-04-29T22:20:00Z">
        <w:del w:id="2857" w:author="Ednaldo Ribeiro" w:date="2020-05-14T09:17:00Z">
          <w:r w:rsidR="00753FDA" w:rsidDel="003E5238">
            <w:rPr>
              <w:lang w:val="pt-BR"/>
            </w:rPr>
            <w:delText xml:space="preserve"> participação </w:delText>
          </w:r>
        </w:del>
        <w:r w:rsidR="00753FDA">
          <w:rPr>
            <w:lang w:val="pt-BR"/>
          </w:rPr>
          <w:t>polític</w:t>
        </w:r>
        <w:del w:id="2858" w:author="Ednaldo Ribeiro" w:date="2020-05-14T09:17:00Z">
          <w:r w:rsidR="00753FDA" w:rsidDel="003E5238">
            <w:rPr>
              <w:lang w:val="pt-BR"/>
            </w:rPr>
            <w:delText>a</w:delText>
          </w:r>
        </w:del>
      </w:ins>
      <w:ins w:id="2859" w:author="Ednaldo Ribeiro" w:date="2020-05-14T09:17:00Z">
        <w:r w:rsidR="003E5238">
          <w:rPr>
            <w:lang w:val="pt-BR"/>
          </w:rPr>
          <w:t>o</w:t>
        </w:r>
      </w:ins>
      <w:ins w:id="2860" w:author="Benjamin Zhu" w:date="2020-04-29T22:25:00Z">
        <w:r w:rsidR="00050A9C">
          <w:rPr>
            <w:lang w:val="pt-BR"/>
          </w:rPr>
          <w:t xml:space="preserve"> at</w:t>
        </w:r>
      </w:ins>
      <w:ins w:id="2861" w:author="Benjamin Zhu" w:date="2020-04-29T22:26:00Z">
        <w:r w:rsidR="00050A9C">
          <w:rPr>
            <w:lang w:val="pt-BR"/>
          </w:rPr>
          <w:t>r</w:t>
        </w:r>
        <w:del w:id="2862" w:author="Ednaldo Ribeiro" w:date="2020-05-14T09:17:00Z">
          <w:r w:rsidR="00050A9C" w:rsidDel="003E5238">
            <w:rPr>
              <w:lang w:val="pt-BR"/>
            </w:rPr>
            <w:delText>e</w:delText>
          </w:r>
        </w:del>
      </w:ins>
      <w:ins w:id="2863" w:author="Ednaldo Ribeiro" w:date="2020-05-14T09:17:00Z">
        <w:r w:rsidR="003E5238">
          <w:rPr>
            <w:lang w:val="pt-BR"/>
          </w:rPr>
          <w:t>a</w:t>
        </w:r>
      </w:ins>
      <w:ins w:id="2864" w:author="Benjamin Zhu" w:date="2020-04-29T22:26:00Z">
        <w:r w:rsidR="00050A9C">
          <w:rPr>
            <w:lang w:val="pt-BR"/>
          </w:rPr>
          <w:t>v</w:t>
        </w:r>
        <w:del w:id="2865" w:author="Ednaldo Ribeiro" w:date="2020-05-14T09:18:00Z">
          <w:r w:rsidR="00050A9C" w:rsidDel="003E5238">
            <w:rPr>
              <w:lang w:val="pt-BR"/>
            </w:rPr>
            <w:delText>e</w:delText>
          </w:r>
        </w:del>
      </w:ins>
      <w:ins w:id="2866" w:author="Ednaldo Ribeiro" w:date="2020-05-14T09:18:00Z">
        <w:r w:rsidR="003E5238">
          <w:rPr>
            <w:lang w:val="pt-BR"/>
          </w:rPr>
          <w:t>é</w:t>
        </w:r>
      </w:ins>
      <w:ins w:id="2867" w:author="Benjamin Zhu" w:date="2020-04-29T22:26:00Z">
        <w:r w:rsidR="00050A9C">
          <w:rPr>
            <w:lang w:val="pt-BR"/>
          </w:rPr>
          <w:t xml:space="preserve">s </w:t>
        </w:r>
        <w:del w:id="2868" w:author="Ednaldo Ribeiro" w:date="2020-05-14T09:18:00Z">
          <w:r w:rsidR="00050A9C" w:rsidDel="00087555">
            <w:rPr>
              <w:lang w:val="pt-BR"/>
            </w:rPr>
            <w:delText xml:space="preserve">de mecanismos como </w:delText>
          </w:r>
        </w:del>
      </w:ins>
      <w:ins w:id="2869" w:author="Ednaldo Ribeiro" w:date="2020-05-14T09:18:00Z">
        <w:r w:rsidR="00087555">
          <w:rPr>
            <w:lang w:val="pt-BR"/>
          </w:rPr>
          <w:t>d</w:t>
        </w:r>
      </w:ins>
      <w:ins w:id="2870" w:author="Benjamin Zhu" w:date="2020-04-29T22:26:00Z">
        <w:r w:rsidR="00050A9C">
          <w:rPr>
            <w:lang w:val="pt-BR"/>
          </w:rPr>
          <w:t>o desenvolvimento de habilidades</w:t>
        </w:r>
      </w:ins>
      <w:ins w:id="2871" w:author="Benjamin Zhu" w:date="2020-04-29T22:34:00Z">
        <w:r w:rsidR="00D04F45">
          <w:rPr>
            <w:rStyle w:val="FootnoteReference"/>
            <w:lang w:val="pt-BR"/>
          </w:rPr>
          <w:footnoteReference w:id="5"/>
        </w:r>
      </w:ins>
      <w:ins w:id="2876" w:author="Benjamin Zhu" w:date="2020-04-29T22:26:00Z">
        <w:r w:rsidR="00050A9C">
          <w:rPr>
            <w:lang w:val="pt-BR"/>
          </w:rPr>
          <w:t xml:space="preserve"> cognitivas ou cívicas, a cultivação de interesse política</w:t>
        </w:r>
      </w:ins>
      <w:ins w:id="2877" w:author="Benjamin Zhu" w:date="2020-04-29T22:34:00Z">
        <w:r w:rsidR="00D04F45">
          <w:rPr>
            <w:rStyle w:val="FootnoteReference"/>
            <w:lang w:val="pt-BR"/>
          </w:rPr>
          <w:footnoteReference w:id="6"/>
        </w:r>
      </w:ins>
      <w:ins w:id="2884" w:author="Benjamin Zhu" w:date="2020-04-29T22:26:00Z">
        <w:del w:id="2885" w:author="Ednaldo Ribeiro" w:date="2020-05-14T09:18:00Z">
          <w:r w:rsidR="00050A9C" w:rsidDel="00087555">
            <w:rPr>
              <w:lang w:val="pt-BR"/>
            </w:rPr>
            <w:delText>,</w:delText>
          </w:r>
        </w:del>
        <w:r w:rsidR="00050A9C">
          <w:rPr>
            <w:lang w:val="pt-BR"/>
          </w:rPr>
          <w:t xml:space="preserve"> e </w:t>
        </w:r>
      </w:ins>
      <w:ins w:id="2886" w:author="Benjamin Zhu" w:date="2020-04-29T22:27:00Z">
        <w:r w:rsidR="00050A9C">
          <w:rPr>
            <w:lang w:val="pt-BR"/>
          </w:rPr>
          <w:t>a provisão de informação política</w:t>
        </w:r>
      </w:ins>
      <w:ins w:id="2887" w:author="Benjamin Zhu" w:date="2020-04-29T22:34:00Z">
        <w:r w:rsidR="00D04F45">
          <w:rPr>
            <w:lang w:val="pt-BR"/>
          </w:rPr>
          <w:t>.</w:t>
        </w:r>
        <w:r w:rsidR="00D04F45">
          <w:rPr>
            <w:rStyle w:val="FootnoteReference"/>
            <w:lang w:val="pt-BR"/>
          </w:rPr>
          <w:footnoteReference w:id="7"/>
        </w:r>
      </w:ins>
      <w:r w:rsidR="00384868">
        <w:rPr>
          <w:lang w:val="pt-BR"/>
        </w:rPr>
        <w:t xml:space="preserve"> O efeito de tempo mostrou que </w:t>
      </w:r>
      <w:ins w:id="2894" w:author="Benjamin Zhu" w:date="2020-04-29T22:13:00Z">
        <w:r w:rsidR="00753FDA">
          <w:rPr>
            <w:lang w:val="pt-BR"/>
          </w:rPr>
          <w:t xml:space="preserve">os dois </w:t>
        </w:r>
      </w:ins>
      <w:ins w:id="2895" w:author="Benjamin Zhu" w:date="2020-05-10T17:20:00Z">
        <w:r w:rsidR="00D24C24">
          <w:rPr>
            <w:lang w:val="pt-BR"/>
          </w:rPr>
          <w:t>índices</w:t>
        </w:r>
      </w:ins>
      <w:ins w:id="2896" w:author="Benjamin Zhu" w:date="2020-04-29T22:13:00Z">
        <w:r w:rsidR="00753FDA">
          <w:rPr>
            <w:lang w:val="pt-BR"/>
          </w:rPr>
          <w:t xml:space="preserve"> aument</w:t>
        </w:r>
      </w:ins>
      <w:ins w:id="2897" w:author="Ednaldo Ribeiro" w:date="2020-05-14T09:18:00Z">
        <w:r w:rsidR="00087555">
          <w:rPr>
            <w:lang w:val="pt-BR"/>
          </w:rPr>
          <w:t>aram</w:t>
        </w:r>
      </w:ins>
      <w:ins w:id="2898" w:author="Benjamin Zhu" w:date="2020-04-29T22:13:00Z">
        <w:del w:id="2899" w:author="Ednaldo Ribeiro" w:date="2020-05-14T09:18:00Z">
          <w:r w:rsidR="00753FDA" w:rsidDel="00087555">
            <w:rPr>
              <w:lang w:val="pt-BR"/>
            </w:rPr>
            <w:delText>ou</w:delText>
          </w:r>
        </w:del>
        <w:r w:rsidR="00753FDA">
          <w:rPr>
            <w:lang w:val="pt-BR"/>
          </w:rPr>
          <w:t xml:space="preserve"> </w:t>
        </w:r>
      </w:ins>
      <w:del w:id="2900" w:author="Benjamin Zhu" w:date="2020-04-29T22:13:00Z">
        <w:r w:rsidR="00384868" w:rsidDel="00753FDA">
          <w:rPr>
            <w:lang w:val="pt-BR"/>
          </w:rPr>
          <w:delText xml:space="preserve">a orientação diminuiu </w:delText>
        </w:r>
      </w:del>
      <w:r w:rsidR="00384868">
        <w:rPr>
          <w:lang w:val="pt-BR"/>
        </w:rPr>
        <w:t xml:space="preserve">entre 2017 e </w:t>
      </w:r>
      <w:r w:rsidR="007E427F">
        <w:rPr>
          <w:lang w:val="pt-BR"/>
        </w:rPr>
        <w:t>2019</w:t>
      </w:r>
      <w:ins w:id="2901" w:author="Benjamin Zhu" w:date="2020-04-29T22:14:00Z">
        <w:r w:rsidR="00753FDA">
          <w:rPr>
            <w:lang w:val="pt-BR"/>
          </w:rPr>
          <w:t>.</w:t>
        </w:r>
      </w:ins>
      <w:r w:rsidR="00384868">
        <w:rPr>
          <w:lang w:val="pt-BR"/>
        </w:rPr>
        <w:t xml:space="preserve"> </w:t>
      </w:r>
      <w:del w:id="2902" w:author="Benjamin Zhu" w:date="2020-04-29T22:13:00Z">
        <w:r w:rsidR="00384868" w:rsidDel="00753FDA">
          <w:rPr>
            <w:lang w:val="pt-BR"/>
          </w:rPr>
          <w:delText>mas a confiança institucional aumentou.</w:delText>
        </w:r>
        <w:r w:rsidR="00B37454" w:rsidDel="00753FDA">
          <w:rPr>
            <w:lang w:val="pt-BR"/>
          </w:rPr>
          <w:delText xml:space="preserve"> </w:delText>
        </w:r>
      </w:del>
      <w:r w:rsidR="00B37454">
        <w:rPr>
          <w:lang w:val="pt-BR"/>
        </w:rPr>
        <w:t xml:space="preserve">A idade apresentou um efeito positivo </w:t>
      </w:r>
      <w:ins w:id="2903" w:author="Benjamin Zhu" w:date="2020-04-29T22:14:00Z">
        <w:r w:rsidR="00753FDA">
          <w:rPr>
            <w:lang w:val="pt-BR"/>
          </w:rPr>
          <w:t>com o CI e um efeito negativo com o COPI</w:t>
        </w:r>
      </w:ins>
      <w:del w:id="2904" w:author="Benjamin Zhu" w:date="2020-04-29T22:14:00Z">
        <w:r w:rsidR="00B37454" w:rsidDel="00753FDA">
          <w:rPr>
            <w:lang w:val="pt-BR"/>
          </w:rPr>
          <w:delText>nos dois modelos</w:delText>
        </w:r>
      </w:del>
      <w:r w:rsidR="00B37454">
        <w:rPr>
          <w:lang w:val="pt-BR"/>
        </w:rPr>
        <w:t xml:space="preserve">, indicando que mais velhos tendem a ter mais confiança institucional e </w:t>
      </w:r>
      <w:ins w:id="2905" w:author="Benjamin Zhu" w:date="2020-04-29T22:14:00Z">
        <w:r w:rsidR="00753FDA">
          <w:rPr>
            <w:lang w:val="pt-BR"/>
          </w:rPr>
          <w:t xml:space="preserve">menos </w:t>
        </w:r>
      </w:ins>
      <w:r w:rsidR="00B37454">
        <w:rPr>
          <w:lang w:val="pt-BR"/>
        </w:rPr>
        <w:t>orientação a política.</w:t>
      </w:r>
      <w:r w:rsidR="00205273">
        <w:rPr>
          <w:lang w:val="pt-BR"/>
        </w:rPr>
        <w:t xml:space="preserve"> Mulheres tem menos confiança</w:t>
      </w:r>
      <w:r w:rsidR="003E73EE">
        <w:rPr>
          <w:lang w:val="pt-BR"/>
        </w:rPr>
        <w:t xml:space="preserve"> institucional</w:t>
      </w:r>
      <w:r w:rsidR="00205273">
        <w:rPr>
          <w:lang w:val="pt-BR"/>
        </w:rPr>
        <w:t xml:space="preserve"> e uma orientação</w:t>
      </w:r>
      <w:r w:rsidR="003E73EE">
        <w:rPr>
          <w:lang w:val="pt-BR"/>
        </w:rPr>
        <w:t xml:space="preserve"> cogitativa </w:t>
      </w:r>
      <w:r w:rsidR="00D55B6E">
        <w:rPr>
          <w:lang w:val="pt-BR"/>
        </w:rPr>
        <w:t>à política m</w:t>
      </w:r>
      <w:ins w:id="2906" w:author="Benjamin Zhu" w:date="2020-04-29T22:15:00Z">
        <w:r w:rsidR="00753FDA">
          <w:rPr>
            <w:lang w:val="pt-BR"/>
          </w:rPr>
          <w:t>enor</w:t>
        </w:r>
      </w:ins>
      <w:del w:id="2907" w:author="Benjamin Zhu" w:date="2020-04-29T22:15:00Z">
        <w:r w:rsidR="00D55B6E" w:rsidDel="00753FDA">
          <w:rPr>
            <w:lang w:val="pt-BR"/>
          </w:rPr>
          <w:delText>aior</w:delText>
        </w:r>
      </w:del>
      <w:r w:rsidR="002B3904">
        <w:rPr>
          <w:lang w:val="pt-BR"/>
        </w:rPr>
        <w:t xml:space="preserve"> do que os homens.</w:t>
      </w:r>
      <w:ins w:id="2908" w:author="Benjamin Zhu" w:date="2020-04-29T23:02:00Z">
        <w:r w:rsidR="007D439A">
          <w:rPr>
            <w:lang w:val="pt-BR"/>
          </w:rPr>
          <w:t xml:space="preserve"> </w:t>
        </w:r>
      </w:ins>
      <w:ins w:id="2909" w:author="Benjamin Zhu" w:date="2020-04-29T23:11:00Z">
        <w:r w:rsidR="00052254">
          <w:rPr>
            <w:lang w:val="pt-BR"/>
          </w:rPr>
          <w:t xml:space="preserve">Esse resultado </w:t>
        </w:r>
      </w:ins>
      <w:ins w:id="2910" w:author="Ednaldo Ribeiro" w:date="2020-05-14T09:19:00Z">
        <w:r w:rsidR="00087555">
          <w:rPr>
            <w:lang w:val="pt-BR"/>
          </w:rPr>
          <w:t xml:space="preserve">confirma achados </w:t>
        </w:r>
      </w:ins>
      <w:ins w:id="2911" w:author="Benjamin Zhu" w:date="2020-04-29T23:11:00Z">
        <w:del w:id="2912" w:author="Ednaldo Ribeiro" w:date="2020-05-14T09:19:00Z">
          <w:r w:rsidR="00052254" w:rsidDel="00087555">
            <w:rPr>
              <w:lang w:val="pt-BR"/>
            </w:rPr>
            <w:delText xml:space="preserve">concorda com </w:delText>
          </w:r>
        </w:del>
      </w:ins>
      <w:ins w:id="2913" w:author="Ednaldo Ribeiro" w:date="2020-05-14T09:19:00Z">
        <w:r w:rsidR="00087555">
          <w:rPr>
            <w:lang w:val="pt-BR"/>
          </w:rPr>
          <w:t>d</w:t>
        </w:r>
      </w:ins>
      <w:ins w:id="2914" w:author="Benjamin Zhu" w:date="2020-04-29T23:11:00Z">
        <w:r w:rsidR="00052254">
          <w:rPr>
            <w:lang w:val="pt-BR"/>
          </w:rPr>
          <w:t>a</w:t>
        </w:r>
      </w:ins>
      <w:ins w:id="2915" w:author="Benjamin Zhu" w:date="2020-04-29T23:02:00Z">
        <w:r w:rsidR="007D439A">
          <w:rPr>
            <w:lang w:val="pt-BR"/>
          </w:rPr>
          <w:t xml:space="preserve"> </w:t>
        </w:r>
      </w:ins>
      <w:ins w:id="2916" w:author="Benjamin Zhu" w:date="2020-04-29T23:03:00Z">
        <w:r w:rsidR="007D439A">
          <w:rPr>
            <w:lang w:val="pt-BR"/>
          </w:rPr>
          <w:t>literatura</w:t>
        </w:r>
      </w:ins>
      <w:ins w:id="2917" w:author="Benjamin Zhu" w:date="2020-04-29T23:11:00Z">
        <w:r w:rsidR="00052254">
          <w:rPr>
            <w:lang w:val="pt-BR"/>
          </w:rPr>
          <w:t xml:space="preserve"> </w:t>
        </w:r>
      </w:ins>
      <w:ins w:id="2918" w:author="Ednaldo Ribeiro" w:date="2020-05-14T09:19:00Z">
        <w:r w:rsidR="00087555">
          <w:rPr>
            <w:lang w:val="pt-BR"/>
          </w:rPr>
          <w:t xml:space="preserve">internacional </w:t>
        </w:r>
      </w:ins>
      <w:ins w:id="2919" w:author="Benjamin Zhu" w:date="2020-04-29T23:11:00Z">
        <w:r w:rsidR="00052254">
          <w:rPr>
            <w:lang w:val="pt-BR"/>
          </w:rPr>
          <w:t>que</w:t>
        </w:r>
      </w:ins>
      <w:ins w:id="2920" w:author="Benjamin Zhu" w:date="2020-04-29T23:03:00Z">
        <w:r w:rsidR="007D439A">
          <w:rPr>
            <w:lang w:val="pt-BR"/>
          </w:rPr>
          <w:t xml:space="preserve"> mostra que mulheres geralmente particip</w:t>
        </w:r>
      </w:ins>
      <w:ins w:id="2921" w:author="Ednaldo Ribeiro" w:date="2020-05-14T09:19:00Z">
        <w:r w:rsidR="00087555">
          <w:rPr>
            <w:lang w:val="pt-BR"/>
          </w:rPr>
          <w:t xml:space="preserve">am menos </w:t>
        </w:r>
        <w:r w:rsidR="00087555">
          <w:rPr>
            <w:lang w:val="pt-BR"/>
          </w:rPr>
          <w:lastRenderedPageBreak/>
          <w:t>política</w:t>
        </w:r>
      </w:ins>
      <w:ins w:id="2922" w:author="Ednaldo Ribeiro" w:date="2020-05-14T09:22:00Z">
        <w:r w:rsidR="00087555">
          <w:rPr>
            <w:lang w:val="pt-BR"/>
          </w:rPr>
          <w:t>m</w:t>
        </w:r>
      </w:ins>
      <w:ins w:id="2923" w:author="Ednaldo Ribeiro" w:date="2020-05-14T09:19:00Z">
        <w:r w:rsidR="00087555">
          <w:rPr>
            <w:lang w:val="pt-BR"/>
          </w:rPr>
          <w:t>ente</w:t>
        </w:r>
      </w:ins>
      <w:ins w:id="2924" w:author="Benjamin Zhu" w:date="2020-04-29T23:03:00Z">
        <w:del w:id="2925" w:author="Ednaldo Ribeiro" w:date="2020-05-14T09:19:00Z">
          <w:r w:rsidR="007D439A" w:rsidDel="00087555">
            <w:rPr>
              <w:lang w:val="pt-BR"/>
            </w:rPr>
            <w:delText>em menos na área de política</w:delText>
          </w:r>
        </w:del>
        <w:r w:rsidR="007D439A">
          <w:rPr>
            <w:rStyle w:val="FootnoteReference"/>
            <w:lang w:val="pt-BR"/>
          </w:rPr>
          <w:footnoteReference w:id="8"/>
        </w:r>
      </w:ins>
      <w:r w:rsidR="00384868">
        <w:rPr>
          <w:lang w:val="pt-BR"/>
        </w:rPr>
        <w:t xml:space="preserve"> </w:t>
      </w:r>
      <w:ins w:id="2933" w:author="Benjamin Zhu" w:date="2020-04-29T23:05:00Z">
        <w:r w:rsidR="007D439A">
          <w:rPr>
            <w:lang w:val="pt-BR"/>
          </w:rPr>
          <w:t>e têm menos confiança nas instituições</w:t>
        </w:r>
        <w:r w:rsidR="007D439A">
          <w:rPr>
            <w:rStyle w:val="FootnoteReference"/>
            <w:lang w:val="pt-BR"/>
          </w:rPr>
          <w:footnoteReference w:id="9"/>
        </w:r>
        <w:r w:rsidR="007D439A">
          <w:rPr>
            <w:lang w:val="pt-BR"/>
          </w:rPr>
          <w:t xml:space="preserve"> </w:t>
        </w:r>
      </w:ins>
      <w:ins w:id="2945" w:author="Ednaldo Ribeiro" w:date="2020-05-14T09:20:00Z">
        <w:r w:rsidR="00087555">
          <w:rPr>
            <w:lang w:val="pt-BR"/>
          </w:rPr>
          <w:t xml:space="preserve">em razão de </w:t>
        </w:r>
      </w:ins>
      <w:ins w:id="2946" w:author="Benjamin Zhu" w:date="2020-04-29T23:05:00Z">
        <w:del w:id="2947" w:author="Ednaldo Ribeiro" w:date="2020-05-14T09:20:00Z">
          <w:r w:rsidR="007D439A" w:rsidDel="00087555">
            <w:rPr>
              <w:lang w:val="pt-BR"/>
            </w:rPr>
            <w:delText xml:space="preserve">por </w:delText>
          </w:r>
        </w:del>
        <w:r w:rsidR="007D439A">
          <w:rPr>
            <w:lang w:val="pt-BR"/>
          </w:rPr>
          <w:t xml:space="preserve">vários </w:t>
        </w:r>
      </w:ins>
      <w:ins w:id="2948" w:author="Ednaldo Ribeiro" w:date="2020-05-14T09:20:00Z">
        <w:r w:rsidR="00087555">
          <w:rPr>
            <w:lang w:val="pt-BR"/>
          </w:rPr>
          <w:t xml:space="preserve">condicionantes, como </w:t>
        </w:r>
      </w:ins>
      <w:ins w:id="2949" w:author="Benjamin Zhu" w:date="2020-04-29T23:05:00Z">
        <w:del w:id="2950" w:author="Ednaldo Ribeiro" w:date="2020-05-14T09:20:00Z">
          <w:r w:rsidR="007D439A" w:rsidDel="00087555">
            <w:rPr>
              <w:lang w:val="pt-BR"/>
            </w:rPr>
            <w:delText xml:space="preserve">mecanismos como </w:delText>
          </w:r>
        </w:del>
      </w:ins>
      <w:ins w:id="2951" w:author="Benjamin Zhu" w:date="2020-04-29T23:06:00Z">
        <w:r w:rsidR="007D439A">
          <w:rPr>
            <w:lang w:val="pt-BR"/>
          </w:rPr>
          <w:t>responsabilidades</w:t>
        </w:r>
      </w:ins>
      <w:ins w:id="2952" w:author="Benjamin Zhu" w:date="2020-04-29T23:05:00Z">
        <w:r w:rsidR="007D439A">
          <w:rPr>
            <w:lang w:val="pt-BR"/>
          </w:rPr>
          <w:t xml:space="preserve"> familiares que </w:t>
        </w:r>
      </w:ins>
      <w:ins w:id="2953" w:author="Benjamin Zhu" w:date="2020-04-29T23:06:00Z">
        <w:r w:rsidR="007D439A">
          <w:rPr>
            <w:lang w:val="pt-BR"/>
          </w:rPr>
          <w:t xml:space="preserve">desproporcionalmente caem nas </w:t>
        </w:r>
      </w:ins>
      <w:ins w:id="2954" w:author="Ednaldo Ribeiro" w:date="2020-05-14T09:20:00Z">
        <w:r w:rsidR="00087555">
          <w:rPr>
            <w:lang w:val="pt-BR"/>
          </w:rPr>
          <w:t xml:space="preserve">suas </w:t>
        </w:r>
      </w:ins>
      <w:ins w:id="2955" w:author="Benjamin Zhu" w:date="2020-04-29T23:06:00Z">
        <w:r w:rsidR="007D439A">
          <w:rPr>
            <w:lang w:val="pt-BR"/>
          </w:rPr>
          <w:t xml:space="preserve">costas das mulheres e </w:t>
        </w:r>
      </w:ins>
      <w:ins w:id="2956" w:author="Ednaldo Ribeiro" w:date="2020-05-14T09:20:00Z">
        <w:r w:rsidR="00087555">
          <w:rPr>
            <w:lang w:val="pt-BR"/>
          </w:rPr>
          <w:t xml:space="preserve">também em virtude </w:t>
        </w:r>
      </w:ins>
      <w:ins w:id="2957" w:author="Benjamin Zhu" w:date="2020-04-29T23:06:00Z">
        <w:del w:id="2958" w:author="Ednaldo Ribeiro" w:date="2020-05-14T09:20:00Z">
          <w:r w:rsidR="007D439A" w:rsidDel="00087555">
            <w:rPr>
              <w:lang w:val="pt-BR"/>
            </w:rPr>
            <w:delText xml:space="preserve">o </w:delText>
          </w:r>
        </w:del>
        <w:r w:rsidR="007D439A">
          <w:rPr>
            <w:lang w:val="pt-BR"/>
          </w:rPr>
          <w:t>processo de socialização política</w:t>
        </w:r>
      </w:ins>
      <w:ins w:id="2959" w:author="Ednaldo Ribeiro" w:date="2020-05-14T09:20:00Z">
        <w:r w:rsidR="00087555">
          <w:rPr>
            <w:lang w:val="pt-BR"/>
          </w:rPr>
          <w:t xml:space="preserve"> replicar padrões de desigualdade entre os gê</w:t>
        </w:r>
      </w:ins>
      <w:ins w:id="2960" w:author="Ednaldo Ribeiro" w:date="2020-05-14T09:21:00Z">
        <w:r w:rsidR="00087555">
          <w:rPr>
            <w:lang w:val="pt-BR"/>
          </w:rPr>
          <w:t>neros</w:t>
        </w:r>
      </w:ins>
      <w:ins w:id="2961" w:author="Benjamin Zhu" w:date="2020-04-29T23:06:00Z">
        <w:r w:rsidR="007D439A">
          <w:rPr>
            <w:lang w:val="pt-BR"/>
          </w:rPr>
          <w:t>.</w:t>
        </w:r>
      </w:ins>
      <w:r w:rsidR="003E73EE">
        <w:rPr>
          <w:lang w:val="pt-BR"/>
        </w:rPr>
        <w:t xml:space="preserve"> </w:t>
      </w:r>
      <w:commentRangeEnd w:id="2823"/>
      <w:r w:rsidR="004B3F4B">
        <w:rPr>
          <w:rStyle w:val="CommentReference"/>
        </w:rPr>
        <w:commentReference w:id="2823"/>
      </w:r>
    </w:p>
    <w:p w14:paraId="189E73AA" w14:textId="28E477D4" w:rsidR="00DB3DDA" w:rsidDel="00224EA1" w:rsidRDefault="00DB3DDA">
      <w:pPr>
        <w:rPr>
          <w:del w:id="2962" w:author="Benjamin Zhu" w:date="2020-04-29T20:12:00Z"/>
          <w:lang w:val="pt-BR"/>
        </w:rPr>
      </w:pPr>
      <w:del w:id="2963" w:author="Benjamin Zhu" w:date="2020-04-29T20:12:00Z">
        <w:r w:rsidDel="00224EA1">
          <w:rPr>
            <w:lang w:val="pt-BR"/>
          </w:rPr>
          <w:tab/>
        </w:r>
        <w:commentRangeStart w:id="2964"/>
        <w:r w:rsidDel="00224EA1">
          <w:rPr>
            <w:lang w:val="pt-BR"/>
          </w:rPr>
          <w:delText>Tabela 6 apresenta os mesmos modelos com uma interação entre escolaridade e grupo étnico</w:delText>
        </w:r>
        <w:commentRangeEnd w:id="2964"/>
        <w:r w:rsidR="004B3F4B" w:rsidDel="00224EA1">
          <w:rPr>
            <w:rStyle w:val="CommentReference"/>
          </w:rPr>
          <w:commentReference w:id="2964"/>
        </w:r>
        <w:r w:rsidDel="00224EA1">
          <w:rPr>
            <w:lang w:val="pt-BR"/>
          </w:rPr>
          <w:delText xml:space="preserve">. </w:delText>
        </w:r>
      </w:del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16"/>
        <w:gridCol w:w="2016"/>
        <w:gridCol w:w="2016"/>
      </w:tblGrid>
      <w:tr w:rsidR="00DB3DDA" w:rsidRPr="00CF1A86" w:rsidDel="00224EA1" w14:paraId="58C58F2A" w14:textId="1FE02AB0" w:rsidTr="009535A0">
        <w:trPr>
          <w:del w:id="2965" w:author="Benjamin Zhu" w:date="2020-04-29T20:12:00Z"/>
        </w:trPr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E647D7" w14:textId="5FD5CC4A" w:rsidR="00DB3DDA" w:rsidRPr="009535A0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966" w:author="Benjamin Zhu" w:date="2020-04-29T20:12:00Z"/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5EEA81" w14:textId="502F6A9D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96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968" w:author="Benjamin Zhu" w:date="2020-04-29T21:04:00Z">
                  <w:rPr>
                    <w:del w:id="296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970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971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(1)</w:delText>
              </w:r>
            </w:del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574A2E" w14:textId="69BA01B3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97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973" w:author="Benjamin Zhu" w:date="2020-04-29T21:04:00Z">
                  <w:rPr>
                    <w:del w:id="297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975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976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(2)</w:delText>
              </w:r>
            </w:del>
          </w:p>
        </w:tc>
      </w:tr>
      <w:tr w:rsidR="00DB3DDA" w:rsidRPr="00CF1A86" w:rsidDel="00224EA1" w14:paraId="2BA1EF35" w14:textId="71DB72C7" w:rsidTr="009535A0">
        <w:trPr>
          <w:del w:id="2977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E1230E6" w14:textId="75D262AC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97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979" w:author="Benjamin Zhu" w:date="2020-04-29T21:04:00Z">
                  <w:rPr>
                    <w:del w:id="298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AEABDF3" w14:textId="2BCE15D3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98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982" w:author="Benjamin Zhu" w:date="2020-04-29T21:04:00Z">
                  <w:rPr>
                    <w:del w:id="298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984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985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COPI_R_01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A85D74F" w14:textId="47250271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986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987" w:author="Benjamin Zhu" w:date="2020-04-29T21:04:00Z">
                  <w:rPr>
                    <w:del w:id="2988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989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990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CI_R_01</w:delText>
              </w:r>
            </w:del>
          </w:p>
        </w:tc>
      </w:tr>
      <w:tr w:rsidR="00DB3DDA" w:rsidRPr="00CF1A86" w:rsidDel="00224EA1" w14:paraId="51A353E0" w14:textId="22924E8D" w:rsidTr="009535A0">
        <w:trPr>
          <w:del w:id="2991" w:author="Benjamin Zhu" w:date="2020-04-29T20:12:00Z"/>
        </w:trPr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62813E" w14:textId="49C9B779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99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993" w:author="Benjamin Zhu" w:date="2020-04-29T21:04:00Z">
                  <w:rPr>
                    <w:del w:id="299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995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996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Branco</w:delText>
              </w:r>
            </w:del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05222F" w14:textId="71E57064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99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998" w:author="Benjamin Zhu" w:date="2020-04-29T21:04:00Z">
                  <w:rPr>
                    <w:del w:id="299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000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001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</w:delText>
              </w:r>
            </w:del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FD25E2" w14:textId="7D4386AB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00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03" w:author="Benjamin Zhu" w:date="2020-04-29T21:04:00Z">
                  <w:rPr>
                    <w:del w:id="300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005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006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</w:delText>
              </w:r>
            </w:del>
          </w:p>
        </w:tc>
      </w:tr>
      <w:tr w:rsidR="00DB3DDA" w:rsidRPr="00CF1A86" w:rsidDel="00224EA1" w14:paraId="70A3D7E3" w14:textId="42E9E4A1" w:rsidTr="009535A0">
        <w:trPr>
          <w:del w:id="3007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1D58D1F" w14:textId="61DC3796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00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09" w:author="Benjamin Zhu" w:date="2020-04-29T21:04:00Z">
                  <w:rPr>
                    <w:del w:id="301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893A271" w14:textId="29145F9D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01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12" w:author="Benjamin Zhu" w:date="2020-04-29T21:04:00Z">
                  <w:rPr>
                    <w:del w:id="301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014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015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(.)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2CBD47E" w14:textId="0631E34E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016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17" w:author="Benjamin Zhu" w:date="2020-04-29T21:04:00Z">
                  <w:rPr>
                    <w:del w:id="3018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019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020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(.)</w:delText>
              </w:r>
            </w:del>
          </w:p>
        </w:tc>
      </w:tr>
      <w:tr w:rsidR="00DB3DDA" w:rsidRPr="00CF1A86" w:rsidDel="00224EA1" w14:paraId="32595036" w14:textId="7E97D7D8" w:rsidTr="009535A0">
        <w:trPr>
          <w:del w:id="3021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89E11CE" w14:textId="21F4BE4B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02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23" w:author="Benjamin Zhu" w:date="2020-04-29T21:04:00Z">
                  <w:rPr>
                    <w:del w:id="302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31DECDE" w14:textId="453519DD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02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26" w:author="Benjamin Zhu" w:date="2020-04-29T21:04:00Z">
                  <w:rPr>
                    <w:del w:id="302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E14E31A" w14:textId="212E0C3A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02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29" w:author="Benjamin Zhu" w:date="2020-04-29T21:04:00Z">
                  <w:rPr>
                    <w:del w:id="303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CF1A86" w:rsidDel="00224EA1" w14:paraId="5E50652B" w14:textId="6B19BBAE" w:rsidTr="009535A0">
        <w:trPr>
          <w:del w:id="3031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766F385" w14:textId="2020BADE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03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33" w:author="Benjamin Zhu" w:date="2020-04-29T21:04:00Z">
                  <w:rPr>
                    <w:del w:id="303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035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036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Negro/Pardo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3990F3B" w14:textId="63EF9EB8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03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38" w:author="Benjamin Zhu" w:date="2020-04-29T21:04:00Z">
                  <w:rPr>
                    <w:del w:id="303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040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041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0.0196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3042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+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1EA2314" w14:textId="3B4542A0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04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44" w:author="Benjamin Zhu" w:date="2020-04-29T21:04:00Z">
                  <w:rPr>
                    <w:del w:id="304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046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047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-0.00212</w:delText>
              </w:r>
            </w:del>
          </w:p>
        </w:tc>
      </w:tr>
      <w:tr w:rsidR="00DB3DDA" w:rsidRPr="00CF1A86" w:rsidDel="00224EA1" w14:paraId="4CF2C34E" w14:textId="2B7E5E6B" w:rsidTr="009535A0">
        <w:trPr>
          <w:del w:id="3048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D461795" w14:textId="5541EDF5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04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50" w:author="Benjamin Zhu" w:date="2020-04-29T21:04:00Z">
                  <w:rPr>
                    <w:del w:id="305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5039DBA" w14:textId="487587B1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05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53" w:author="Benjamin Zhu" w:date="2020-04-29T21:04:00Z">
                  <w:rPr>
                    <w:del w:id="305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055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056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(1.77)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6C69FF1" w14:textId="3183E1E8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05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58" w:author="Benjamin Zhu" w:date="2020-04-29T21:04:00Z">
                  <w:rPr>
                    <w:del w:id="305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060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061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(-0.22)</w:delText>
              </w:r>
            </w:del>
          </w:p>
        </w:tc>
      </w:tr>
      <w:tr w:rsidR="00DB3DDA" w:rsidRPr="00CF1A86" w:rsidDel="00224EA1" w14:paraId="0EC0D341" w14:textId="782B303D" w:rsidTr="009535A0">
        <w:trPr>
          <w:del w:id="3062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83B709D" w14:textId="29F9003F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06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64" w:author="Benjamin Zhu" w:date="2020-04-29T21:04:00Z">
                  <w:rPr>
                    <w:del w:id="306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B5BF261" w14:textId="508B2E67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066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67" w:author="Benjamin Zhu" w:date="2020-04-29T21:04:00Z">
                  <w:rPr>
                    <w:del w:id="3068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16E47AF" w14:textId="06800422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06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70" w:author="Benjamin Zhu" w:date="2020-04-29T21:04:00Z">
                  <w:rPr>
                    <w:del w:id="307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CF1A86" w:rsidDel="00224EA1" w14:paraId="5BE92F41" w14:textId="003EDB9C" w:rsidTr="009535A0">
        <w:trPr>
          <w:del w:id="3072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6750D74" w14:textId="47DF2538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07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74" w:author="Benjamin Zhu" w:date="2020-04-29T21:04:00Z">
                  <w:rPr>
                    <w:del w:id="307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076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077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Outro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391CE65" w14:textId="60AF8DCE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07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79" w:author="Benjamin Zhu" w:date="2020-04-29T21:04:00Z">
                  <w:rPr>
                    <w:del w:id="308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081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082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0.0267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BA7B576" w14:textId="31721290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08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84" w:author="Benjamin Zhu" w:date="2020-04-29T21:04:00Z">
                  <w:rPr>
                    <w:del w:id="308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086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087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0.0109</w:delText>
              </w:r>
            </w:del>
          </w:p>
        </w:tc>
      </w:tr>
      <w:tr w:rsidR="00DB3DDA" w:rsidRPr="00CF1A86" w:rsidDel="00224EA1" w14:paraId="6BC85536" w14:textId="1ED97F4D" w:rsidTr="009535A0">
        <w:trPr>
          <w:del w:id="3088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BC6C415" w14:textId="067B931E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08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90" w:author="Benjamin Zhu" w:date="2020-04-29T21:04:00Z">
                  <w:rPr>
                    <w:del w:id="309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35D0996" w14:textId="7CD83D7A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09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93" w:author="Benjamin Zhu" w:date="2020-04-29T21:04:00Z">
                  <w:rPr>
                    <w:del w:id="309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095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096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(1.07)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3457C90" w14:textId="47583AED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09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98" w:author="Benjamin Zhu" w:date="2020-04-29T21:04:00Z">
                  <w:rPr>
                    <w:del w:id="309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100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101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(0.50)</w:delText>
              </w:r>
            </w:del>
          </w:p>
        </w:tc>
      </w:tr>
      <w:tr w:rsidR="00DB3DDA" w:rsidRPr="00CF1A86" w:rsidDel="00224EA1" w14:paraId="73104262" w14:textId="10AEB848" w:rsidTr="009535A0">
        <w:trPr>
          <w:del w:id="3102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F79DB98" w14:textId="18F5615A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10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04" w:author="Benjamin Zhu" w:date="2020-04-29T21:04:00Z">
                  <w:rPr>
                    <w:del w:id="310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0EA547A" w14:textId="18A46BE6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106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07" w:author="Benjamin Zhu" w:date="2020-04-29T21:04:00Z">
                  <w:rPr>
                    <w:del w:id="3108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8B78258" w14:textId="76CC24DA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10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10" w:author="Benjamin Zhu" w:date="2020-04-29T21:04:00Z">
                  <w:rPr>
                    <w:del w:id="311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CF1A86" w:rsidDel="00224EA1" w14:paraId="5FEFE6B4" w14:textId="376BECC8" w:rsidTr="009535A0">
        <w:trPr>
          <w:del w:id="3112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1CF9BCB" w14:textId="514FD659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11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14" w:author="Benjamin Zhu" w:date="2020-04-29T21:04:00Z">
                  <w:rPr>
                    <w:del w:id="311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116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117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Amarelo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4988DB2" w14:textId="43133A53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11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19" w:author="Benjamin Zhu" w:date="2020-04-29T21:04:00Z">
                  <w:rPr>
                    <w:del w:id="312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121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122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0.0363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3123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+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B809C11" w14:textId="53852F14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12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25" w:author="Benjamin Zhu" w:date="2020-04-29T21:04:00Z">
                  <w:rPr>
                    <w:del w:id="312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127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128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-0.0156</w:delText>
              </w:r>
            </w:del>
          </w:p>
        </w:tc>
      </w:tr>
      <w:tr w:rsidR="00DB3DDA" w:rsidRPr="00CF1A86" w:rsidDel="00224EA1" w14:paraId="35EC5CD6" w14:textId="46F4C846" w:rsidTr="009535A0">
        <w:trPr>
          <w:del w:id="3129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1727FE1" w14:textId="42677851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130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31" w:author="Benjamin Zhu" w:date="2020-04-29T21:04:00Z">
                  <w:rPr>
                    <w:del w:id="3132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0A09135" w14:textId="37ADC1F4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13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34" w:author="Benjamin Zhu" w:date="2020-04-29T21:04:00Z">
                  <w:rPr>
                    <w:del w:id="313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136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137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(1.70)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AEFA07A" w14:textId="4E9BB828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13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39" w:author="Benjamin Zhu" w:date="2020-04-29T21:04:00Z">
                  <w:rPr>
                    <w:del w:id="314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141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142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(-0.85)</w:delText>
              </w:r>
            </w:del>
          </w:p>
        </w:tc>
      </w:tr>
      <w:tr w:rsidR="00DB3DDA" w:rsidRPr="00CF1A86" w:rsidDel="00224EA1" w14:paraId="1E205089" w14:textId="66DAE3F7" w:rsidTr="009535A0">
        <w:trPr>
          <w:del w:id="3143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7B24287" w14:textId="37B3F4EE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14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45" w:author="Benjamin Zhu" w:date="2020-04-29T21:04:00Z">
                  <w:rPr>
                    <w:del w:id="314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CAF0525" w14:textId="0DC81D97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14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48" w:author="Benjamin Zhu" w:date="2020-04-29T21:04:00Z">
                  <w:rPr>
                    <w:del w:id="314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1651697" w14:textId="5123D623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150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51" w:author="Benjamin Zhu" w:date="2020-04-29T21:04:00Z">
                  <w:rPr>
                    <w:del w:id="3152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CF1A86" w:rsidDel="00224EA1" w14:paraId="41C09590" w14:textId="308731AE" w:rsidTr="009535A0">
        <w:trPr>
          <w:del w:id="3153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E05649E" w14:textId="7668601B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15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55" w:author="Benjamin Zhu" w:date="2020-04-29T21:04:00Z">
                  <w:rPr>
                    <w:del w:id="315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FF1E6DA" w14:textId="1D3BE2CC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15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58" w:author="Benjamin Zhu" w:date="2020-04-29T21:04:00Z">
                  <w:rPr>
                    <w:del w:id="315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E3210EF" w14:textId="1D7870AC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160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61" w:author="Benjamin Zhu" w:date="2020-04-29T21:04:00Z">
                  <w:rPr>
                    <w:del w:id="3162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CF1A86" w:rsidDel="00224EA1" w14:paraId="25A0DEF5" w14:textId="2C5A2D50" w:rsidTr="009535A0">
        <w:trPr>
          <w:del w:id="3163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4368F01" w14:textId="34CDB7C3" w:rsidR="00DB3DDA" w:rsidRPr="001B6055" w:rsidDel="00224EA1" w:rsidRDefault="009535A0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16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65" w:author="Benjamin Zhu" w:date="2020-04-29T21:04:00Z">
                  <w:rPr>
                    <w:del w:id="316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167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168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Formação Superior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C18DD1A" w14:textId="29A7611D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16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70" w:author="Benjamin Zhu" w:date="2020-04-29T21:04:00Z">
                  <w:rPr>
                    <w:del w:id="317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172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173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-0.120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3174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0E6E9B7" w14:textId="1F481BAB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17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76" w:author="Benjamin Zhu" w:date="2020-04-29T21:04:00Z">
                  <w:rPr>
                    <w:del w:id="317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178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179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-0.0305</w:delText>
              </w:r>
            </w:del>
          </w:p>
        </w:tc>
      </w:tr>
      <w:tr w:rsidR="00DB3DDA" w:rsidRPr="00CF1A86" w:rsidDel="00224EA1" w14:paraId="14F79AC3" w14:textId="62D10F46" w:rsidTr="009535A0">
        <w:trPr>
          <w:del w:id="3180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7962FCD" w14:textId="1A8926C3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18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82" w:author="Benjamin Zhu" w:date="2020-04-29T21:04:00Z">
                  <w:rPr>
                    <w:del w:id="318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7B49A4C" w14:textId="26B33D96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18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85" w:author="Benjamin Zhu" w:date="2020-04-29T21:04:00Z">
                  <w:rPr>
                    <w:del w:id="318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187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188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(-4.82)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69032BE" w14:textId="6C53B845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18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90" w:author="Benjamin Zhu" w:date="2020-04-29T21:04:00Z">
                  <w:rPr>
                    <w:del w:id="319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192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193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(-1.39)</w:delText>
              </w:r>
            </w:del>
          </w:p>
        </w:tc>
      </w:tr>
      <w:tr w:rsidR="00DB3DDA" w:rsidRPr="00CF1A86" w:rsidDel="00224EA1" w14:paraId="6F0C367F" w14:textId="6BF96E77" w:rsidTr="009535A0">
        <w:trPr>
          <w:del w:id="3194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9F8E881" w14:textId="0943D2F7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19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96" w:author="Benjamin Zhu" w:date="2020-04-29T21:04:00Z">
                  <w:rPr>
                    <w:del w:id="319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CFC8982" w14:textId="0A00FBBD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19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99" w:author="Benjamin Zhu" w:date="2020-04-29T21:04:00Z">
                  <w:rPr>
                    <w:del w:id="320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F3428C0" w14:textId="62C6495D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20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202" w:author="Benjamin Zhu" w:date="2020-04-29T21:04:00Z">
                  <w:rPr>
                    <w:del w:id="320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CF1A86" w:rsidDel="00224EA1" w14:paraId="6CBB63A0" w14:textId="6859C1A5" w:rsidTr="009535A0">
        <w:trPr>
          <w:del w:id="3204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E69925C" w14:textId="07E5341C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20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206" w:author="Benjamin Zhu" w:date="2020-04-29T21:04:00Z">
                  <w:rPr>
                    <w:del w:id="320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208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209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Branco # Superior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320A0D2" w14:textId="28CBD50A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210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211" w:author="Benjamin Zhu" w:date="2020-04-29T21:04:00Z">
                  <w:rPr>
                    <w:del w:id="3212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213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214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5C68A7B" w14:textId="7C446EC0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21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216" w:author="Benjamin Zhu" w:date="2020-04-29T21:04:00Z">
                  <w:rPr>
                    <w:del w:id="321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218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219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</w:delText>
              </w:r>
            </w:del>
          </w:p>
        </w:tc>
      </w:tr>
      <w:tr w:rsidR="00DB3DDA" w:rsidRPr="00CF1A86" w:rsidDel="00224EA1" w14:paraId="6BB47DCC" w14:textId="2D9FF1B8" w:rsidTr="009535A0">
        <w:trPr>
          <w:del w:id="3220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BE9F43F" w14:textId="5666C78F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22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222" w:author="Benjamin Zhu" w:date="2020-04-29T21:04:00Z">
                  <w:rPr>
                    <w:del w:id="322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94C104C" w14:textId="3DCEC0AB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22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225" w:author="Benjamin Zhu" w:date="2020-04-29T21:04:00Z">
                  <w:rPr>
                    <w:del w:id="322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227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228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(.)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619ED61" w14:textId="174ADA28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22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230" w:author="Benjamin Zhu" w:date="2020-04-29T21:04:00Z">
                  <w:rPr>
                    <w:del w:id="323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232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233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(.)</w:delText>
              </w:r>
            </w:del>
          </w:p>
        </w:tc>
      </w:tr>
      <w:tr w:rsidR="00DB3DDA" w:rsidRPr="00CF1A86" w:rsidDel="00224EA1" w14:paraId="1FD36A68" w14:textId="22D436DC" w:rsidTr="009535A0">
        <w:trPr>
          <w:del w:id="3234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64AF9F8" w14:textId="6C08FABB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23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236" w:author="Benjamin Zhu" w:date="2020-04-29T21:04:00Z">
                  <w:rPr>
                    <w:del w:id="323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5644024" w14:textId="2F87BE70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23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239" w:author="Benjamin Zhu" w:date="2020-04-29T21:04:00Z">
                  <w:rPr>
                    <w:del w:id="324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1FD5C86" w14:textId="05A194C0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24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242" w:author="Benjamin Zhu" w:date="2020-04-29T21:04:00Z">
                  <w:rPr>
                    <w:del w:id="324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CF1A86" w:rsidDel="00224EA1" w14:paraId="08454231" w14:textId="75151EAF" w:rsidTr="009535A0">
        <w:trPr>
          <w:del w:id="3244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4E9BA33" w14:textId="424956BC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24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246" w:author="Benjamin Zhu" w:date="2020-04-29T21:04:00Z">
                  <w:rPr>
                    <w:del w:id="324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5992C29" w14:textId="129148B6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24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249" w:author="Benjamin Zhu" w:date="2020-04-29T21:04:00Z">
                  <w:rPr>
                    <w:del w:id="325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04027D8" w14:textId="6A9F1C7F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25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252" w:author="Benjamin Zhu" w:date="2020-04-29T21:04:00Z">
                  <w:rPr>
                    <w:del w:id="325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CF1A86" w:rsidDel="00224EA1" w14:paraId="539B5219" w14:textId="207762B0" w:rsidTr="009535A0">
        <w:trPr>
          <w:del w:id="3254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4091888" w14:textId="0FC652FB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25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256" w:author="Benjamin Zhu" w:date="2020-04-29T21:04:00Z">
                  <w:rPr>
                    <w:del w:id="325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258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259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Negro/</w:delText>
              </w:r>
              <w:r w:rsidR="00F86A18"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260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Pardo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261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 xml:space="preserve"> # Superior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BFF053A" w14:textId="6ED2BF78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26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263" w:author="Benjamin Zhu" w:date="2020-04-29T21:04:00Z">
                  <w:rPr>
                    <w:del w:id="326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265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266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-0.0297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1786A86" w14:textId="29FE6BB9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26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268" w:author="Benjamin Zhu" w:date="2020-04-29T21:04:00Z">
                  <w:rPr>
                    <w:del w:id="326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270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271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0.00264</w:delText>
              </w:r>
            </w:del>
          </w:p>
        </w:tc>
      </w:tr>
      <w:tr w:rsidR="00DB3DDA" w:rsidRPr="00CF1A86" w:rsidDel="00224EA1" w14:paraId="348B1E78" w14:textId="24C50BC1" w:rsidTr="009535A0">
        <w:trPr>
          <w:del w:id="3272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8A96480" w14:textId="1F11C28C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27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274" w:author="Benjamin Zhu" w:date="2020-04-29T21:04:00Z">
                  <w:rPr>
                    <w:del w:id="327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58126B0" w14:textId="35639C45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276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277" w:author="Benjamin Zhu" w:date="2020-04-29T21:04:00Z">
                  <w:rPr>
                    <w:del w:id="3278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279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280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(-0.93)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6B623E0" w14:textId="39F5C64B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28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282" w:author="Benjamin Zhu" w:date="2020-04-29T21:04:00Z">
                  <w:rPr>
                    <w:del w:id="328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284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285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(0.10)</w:delText>
              </w:r>
            </w:del>
          </w:p>
        </w:tc>
      </w:tr>
      <w:tr w:rsidR="00DB3DDA" w:rsidRPr="00CF1A86" w:rsidDel="00224EA1" w14:paraId="3FA54E27" w14:textId="75E42F7F" w:rsidTr="009535A0">
        <w:trPr>
          <w:del w:id="3286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81CB01E" w14:textId="3660C328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28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288" w:author="Benjamin Zhu" w:date="2020-04-29T21:04:00Z">
                  <w:rPr>
                    <w:del w:id="328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F9D5686" w14:textId="392B996B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290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291" w:author="Benjamin Zhu" w:date="2020-04-29T21:04:00Z">
                  <w:rPr>
                    <w:del w:id="3292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20D348A" w14:textId="58A96713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29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294" w:author="Benjamin Zhu" w:date="2020-04-29T21:04:00Z">
                  <w:rPr>
                    <w:del w:id="329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CF1A86" w:rsidDel="00224EA1" w14:paraId="5B13AB35" w14:textId="1F75D529" w:rsidTr="009535A0">
        <w:trPr>
          <w:del w:id="3296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9C0BFC9" w14:textId="4DFF150B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29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298" w:author="Benjamin Zhu" w:date="2020-04-29T21:04:00Z">
                  <w:rPr>
                    <w:del w:id="329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28A624E" w14:textId="4DD73537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300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301" w:author="Benjamin Zhu" w:date="2020-04-29T21:04:00Z">
                  <w:rPr>
                    <w:del w:id="3302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1EA0D7A" w14:textId="5421603D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30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304" w:author="Benjamin Zhu" w:date="2020-04-29T21:04:00Z">
                  <w:rPr>
                    <w:del w:id="330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CF1A86" w:rsidDel="00224EA1" w14:paraId="2CC17C44" w14:textId="0F3C3061" w:rsidTr="009535A0">
        <w:trPr>
          <w:del w:id="3306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C9BEF57" w14:textId="5BD10BC6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30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308" w:author="Benjamin Zhu" w:date="2020-04-29T21:04:00Z">
                  <w:rPr>
                    <w:del w:id="330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310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311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Outro # Superior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539A357" w14:textId="6DBD4727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31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313" w:author="Benjamin Zhu" w:date="2020-04-29T21:04:00Z">
                  <w:rPr>
                    <w:del w:id="331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315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316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0.00152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F3C0611" w14:textId="232CF83E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31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318" w:author="Benjamin Zhu" w:date="2020-04-29T21:04:00Z">
                  <w:rPr>
                    <w:del w:id="331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320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321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0.185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3322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+</w:delText>
              </w:r>
            </w:del>
          </w:p>
        </w:tc>
      </w:tr>
      <w:tr w:rsidR="00DB3DDA" w:rsidRPr="00CF1A86" w:rsidDel="00224EA1" w14:paraId="3A4111FE" w14:textId="2519649E" w:rsidTr="009535A0">
        <w:trPr>
          <w:del w:id="3323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5C8F820" w14:textId="1318A227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32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325" w:author="Benjamin Zhu" w:date="2020-04-29T21:04:00Z">
                  <w:rPr>
                    <w:del w:id="332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9E398AC" w14:textId="3E77F0F9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32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328" w:author="Benjamin Zhu" w:date="2020-04-29T21:04:00Z">
                  <w:rPr>
                    <w:del w:id="332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330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331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(0.01)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B64EF68" w14:textId="18C05213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33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333" w:author="Benjamin Zhu" w:date="2020-04-29T21:04:00Z">
                  <w:rPr>
                    <w:del w:id="333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335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336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(1.71)</w:delText>
              </w:r>
            </w:del>
          </w:p>
        </w:tc>
      </w:tr>
      <w:tr w:rsidR="00DB3DDA" w:rsidRPr="00CF1A86" w:rsidDel="00224EA1" w14:paraId="2F07AD08" w14:textId="1BC4B300" w:rsidTr="009535A0">
        <w:trPr>
          <w:del w:id="3337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D5C135D" w14:textId="5A35C056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33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339" w:author="Benjamin Zhu" w:date="2020-04-29T21:04:00Z">
                  <w:rPr>
                    <w:del w:id="334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05FCBAD" w14:textId="5B209342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34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342" w:author="Benjamin Zhu" w:date="2020-04-29T21:04:00Z">
                  <w:rPr>
                    <w:del w:id="334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6156D1B" w14:textId="0BBE3A06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34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345" w:author="Benjamin Zhu" w:date="2020-04-29T21:04:00Z">
                  <w:rPr>
                    <w:del w:id="334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CF1A86" w:rsidDel="00224EA1" w14:paraId="7D28C672" w14:textId="7F877D03" w:rsidTr="009535A0">
        <w:trPr>
          <w:del w:id="3347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3012DEF" w14:textId="6413D107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34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349" w:author="Benjamin Zhu" w:date="2020-04-29T21:04:00Z">
                  <w:rPr>
                    <w:del w:id="335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F4BE6D0" w14:textId="6746E510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35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352" w:author="Benjamin Zhu" w:date="2020-04-29T21:04:00Z">
                  <w:rPr>
                    <w:del w:id="335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DE2B438" w14:textId="25CE89C1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35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355" w:author="Benjamin Zhu" w:date="2020-04-29T21:04:00Z">
                  <w:rPr>
                    <w:del w:id="335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CF1A86" w:rsidDel="00224EA1" w14:paraId="66CB88C1" w14:textId="639D3D21" w:rsidTr="009535A0">
        <w:trPr>
          <w:del w:id="3357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051F83B" w14:textId="4A0B4CA7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35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359" w:author="Benjamin Zhu" w:date="2020-04-29T21:04:00Z">
                  <w:rPr>
                    <w:del w:id="336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361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362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Amarelo # Superior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3ACA9CF" w14:textId="74A63D57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36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364" w:author="Benjamin Zhu" w:date="2020-04-29T21:04:00Z">
                  <w:rPr>
                    <w:del w:id="336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366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367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-0.169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3368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1FB0A6C" w14:textId="26DC11A2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36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370" w:author="Benjamin Zhu" w:date="2020-04-29T21:04:00Z">
                  <w:rPr>
                    <w:del w:id="337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372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373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0.0371</w:delText>
              </w:r>
            </w:del>
          </w:p>
        </w:tc>
      </w:tr>
      <w:tr w:rsidR="00DB3DDA" w:rsidRPr="00CF1A86" w:rsidDel="00224EA1" w14:paraId="568E4F35" w14:textId="5D5A8C65" w:rsidTr="009535A0">
        <w:trPr>
          <w:del w:id="3374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94A44CF" w14:textId="223F0D8E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37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376" w:author="Benjamin Zhu" w:date="2020-04-29T21:04:00Z">
                  <w:rPr>
                    <w:del w:id="337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13E73DF" w14:textId="28F3CB3F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37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379" w:author="Benjamin Zhu" w:date="2020-04-29T21:04:00Z">
                  <w:rPr>
                    <w:del w:id="338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381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382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(-2.45)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3EFEE1A" w14:textId="5A111B8B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38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384" w:author="Benjamin Zhu" w:date="2020-04-29T21:04:00Z">
                  <w:rPr>
                    <w:del w:id="338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386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387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(0.58)</w:delText>
              </w:r>
            </w:del>
          </w:p>
        </w:tc>
      </w:tr>
      <w:tr w:rsidR="00DB3DDA" w:rsidRPr="00CF1A86" w:rsidDel="00224EA1" w14:paraId="202D942D" w14:textId="59B114D1" w:rsidTr="009535A0">
        <w:trPr>
          <w:del w:id="3388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C819685" w14:textId="75C8E3EB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38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390" w:author="Benjamin Zhu" w:date="2020-04-29T21:04:00Z">
                  <w:rPr>
                    <w:del w:id="339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278463C" w14:textId="36DC976C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39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393" w:author="Benjamin Zhu" w:date="2020-04-29T21:04:00Z">
                  <w:rPr>
                    <w:del w:id="339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B2B1E13" w14:textId="47A9D730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39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396" w:author="Benjamin Zhu" w:date="2020-04-29T21:04:00Z">
                  <w:rPr>
                    <w:del w:id="339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CF1A86" w:rsidDel="00224EA1" w14:paraId="64F3508E" w14:textId="2E981293" w:rsidTr="009535A0">
        <w:trPr>
          <w:del w:id="3398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F9A4197" w14:textId="1F10A519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39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400" w:author="Benjamin Zhu" w:date="2020-04-29T21:04:00Z">
                  <w:rPr>
                    <w:del w:id="340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402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403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Feminina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BD2FD06" w14:textId="24A7A389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40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405" w:author="Benjamin Zhu" w:date="2020-04-29T21:04:00Z">
                  <w:rPr>
                    <w:del w:id="340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407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408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0.0988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3409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8418760" w14:textId="09E19830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410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411" w:author="Benjamin Zhu" w:date="2020-04-29T21:04:00Z">
                  <w:rPr>
                    <w:del w:id="3412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413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414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-0.0193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3415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</w:delText>
              </w:r>
            </w:del>
          </w:p>
        </w:tc>
      </w:tr>
      <w:tr w:rsidR="00DB3DDA" w:rsidRPr="00CF1A86" w:rsidDel="00224EA1" w14:paraId="754FC1A4" w14:textId="511B3990" w:rsidTr="009535A0">
        <w:trPr>
          <w:del w:id="3416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56639E4" w14:textId="1B0D6087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41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418" w:author="Benjamin Zhu" w:date="2020-04-29T21:04:00Z">
                  <w:rPr>
                    <w:del w:id="341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DC7C5A8" w14:textId="1B776031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420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421" w:author="Benjamin Zhu" w:date="2020-04-29T21:04:00Z">
                  <w:rPr>
                    <w:del w:id="3422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423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424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(10.74)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3F6921B" w14:textId="3F5C404A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42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426" w:author="Benjamin Zhu" w:date="2020-04-29T21:04:00Z">
                  <w:rPr>
                    <w:del w:id="342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428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429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(-2.44)</w:delText>
              </w:r>
            </w:del>
          </w:p>
        </w:tc>
      </w:tr>
      <w:tr w:rsidR="00DB3DDA" w:rsidRPr="00CF1A86" w:rsidDel="00224EA1" w14:paraId="01FE32A9" w14:textId="21E4CA47" w:rsidTr="009535A0">
        <w:trPr>
          <w:del w:id="3430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FC49463" w14:textId="1C7C2B9F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43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432" w:author="Benjamin Zhu" w:date="2020-04-29T21:04:00Z">
                  <w:rPr>
                    <w:del w:id="343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37D4B59" w14:textId="62A23239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43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435" w:author="Benjamin Zhu" w:date="2020-04-29T21:04:00Z">
                  <w:rPr>
                    <w:del w:id="343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8C03D57" w14:textId="036DAF25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43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438" w:author="Benjamin Zhu" w:date="2020-04-29T21:04:00Z">
                  <w:rPr>
                    <w:del w:id="343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CF1A86" w:rsidDel="00224EA1" w14:paraId="2A2A2C75" w14:textId="202F0B81" w:rsidTr="009535A0">
        <w:trPr>
          <w:del w:id="3440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FEA4135" w14:textId="26BEAC8A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44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442" w:author="Benjamin Zhu" w:date="2020-04-29T21:04:00Z">
                  <w:rPr>
                    <w:del w:id="344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444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445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Idade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8D4507F" w14:textId="4856372E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446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447" w:author="Benjamin Zhu" w:date="2020-04-29T21:04:00Z">
                  <w:rPr>
                    <w:del w:id="3448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449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450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0.000751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3451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420D221" w14:textId="7C533BEE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45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453" w:author="Benjamin Zhu" w:date="2020-04-29T21:04:00Z">
                  <w:rPr>
                    <w:del w:id="345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455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456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0.000749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3457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</w:tr>
      <w:tr w:rsidR="00DB3DDA" w:rsidRPr="00CF1A86" w:rsidDel="00224EA1" w14:paraId="5502CE6A" w14:textId="0359BC5D" w:rsidTr="009535A0">
        <w:trPr>
          <w:del w:id="3458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EF850B5" w14:textId="47D91906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45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460" w:author="Benjamin Zhu" w:date="2020-04-29T21:04:00Z">
                  <w:rPr>
                    <w:del w:id="346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73CFF2F" w14:textId="4F792961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46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463" w:author="Benjamin Zhu" w:date="2020-04-29T21:04:00Z">
                  <w:rPr>
                    <w:del w:id="346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465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466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(2.55)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A164FDE" w14:textId="7520B8AD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46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468" w:author="Benjamin Zhu" w:date="2020-04-29T21:04:00Z">
                  <w:rPr>
                    <w:del w:id="346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470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471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(2.96)</w:delText>
              </w:r>
            </w:del>
          </w:p>
        </w:tc>
      </w:tr>
      <w:tr w:rsidR="00DB3DDA" w:rsidRPr="00CF1A86" w:rsidDel="00224EA1" w14:paraId="4048229F" w14:textId="584D7443" w:rsidTr="009535A0">
        <w:trPr>
          <w:del w:id="3472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7B59F62" w14:textId="0B98C1A3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47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474" w:author="Benjamin Zhu" w:date="2020-04-29T21:04:00Z">
                  <w:rPr>
                    <w:del w:id="347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476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477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Renda Familiar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DB05B80" w14:textId="7E494F38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47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479" w:author="Benjamin Zhu" w:date="2020-04-29T21:04:00Z">
                  <w:rPr>
                    <w:del w:id="348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1B322BB" w14:textId="5D7122B5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48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482" w:author="Benjamin Zhu" w:date="2020-04-29T21:04:00Z">
                  <w:rPr>
                    <w:del w:id="348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CF1A86" w:rsidDel="00224EA1" w14:paraId="56262E67" w14:textId="6FC67358" w:rsidTr="009535A0">
        <w:trPr>
          <w:del w:id="3484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A64FA91" w14:textId="6796BF8B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48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486" w:author="Benjamin Zhu" w:date="2020-04-29T21:04:00Z">
                  <w:rPr>
                    <w:del w:id="348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488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489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&lt;1050R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EED471E" w14:textId="1D0682AD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490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491" w:author="Benjamin Zhu" w:date="2020-04-29T21:04:00Z">
                  <w:rPr>
                    <w:del w:id="3492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493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494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FCE3DCF" w14:textId="4C9AF56F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49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496" w:author="Benjamin Zhu" w:date="2020-04-29T21:04:00Z">
                  <w:rPr>
                    <w:del w:id="349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498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499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</w:delText>
              </w:r>
            </w:del>
          </w:p>
        </w:tc>
      </w:tr>
      <w:tr w:rsidR="00DB3DDA" w:rsidRPr="00CF1A86" w:rsidDel="00224EA1" w14:paraId="7DD7F1FD" w14:textId="65BBE47B" w:rsidTr="009535A0">
        <w:trPr>
          <w:del w:id="3500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1CEF72B" w14:textId="2B43F6DF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50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502" w:author="Benjamin Zhu" w:date="2020-04-29T21:04:00Z">
                  <w:rPr>
                    <w:del w:id="350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BECE69D" w14:textId="086A52BC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50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505" w:author="Benjamin Zhu" w:date="2020-04-29T21:04:00Z">
                  <w:rPr>
                    <w:del w:id="350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507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508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(.)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A580580" w14:textId="4F8CC059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50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510" w:author="Benjamin Zhu" w:date="2020-04-29T21:04:00Z">
                  <w:rPr>
                    <w:del w:id="351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512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513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(.)</w:delText>
              </w:r>
            </w:del>
          </w:p>
        </w:tc>
      </w:tr>
      <w:tr w:rsidR="00DB3DDA" w:rsidRPr="00CF1A86" w:rsidDel="00224EA1" w14:paraId="2759F204" w14:textId="4A974239" w:rsidTr="009535A0">
        <w:trPr>
          <w:del w:id="3514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06B65BA" w14:textId="50A0147A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51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516" w:author="Benjamin Zhu" w:date="2020-04-29T21:04:00Z">
                  <w:rPr>
                    <w:del w:id="351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518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519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Renda Familiar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32A834A" w14:textId="283E6CE8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520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521" w:author="Benjamin Zhu" w:date="2020-04-29T21:04:00Z">
                  <w:rPr>
                    <w:del w:id="3522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0FB64E1" w14:textId="7DE4B8EC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52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524" w:author="Benjamin Zhu" w:date="2020-04-29T21:04:00Z">
                  <w:rPr>
                    <w:del w:id="352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CF1A86" w:rsidDel="00224EA1" w14:paraId="14E2EFC8" w14:textId="0502E26A" w:rsidTr="009535A0">
        <w:trPr>
          <w:del w:id="3526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0A65AF8" w14:textId="1C8ECC41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52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528" w:author="Benjamin Zhu" w:date="2020-04-29T21:04:00Z">
                  <w:rPr>
                    <w:del w:id="352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530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531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1051-1950R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8FCBBED" w14:textId="7838D837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53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533" w:author="Benjamin Zhu" w:date="2020-04-29T21:04:00Z">
                  <w:rPr>
                    <w:del w:id="353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535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536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-0.0205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3537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+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2C25927" w14:textId="23AED3DF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53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539" w:author="Benjamin Zhu" w:date="2020-04-29T21:04:00Z">
                  <w:rPr>
                    <w:del w:id="354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541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542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-0.0257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3543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</w:delText>
              </w:r>
            </w:del>
          </w:p>
        </w:tc>
      </w:tr>
      <w:tr w:rsidR="00DB3DDA" w:rsidRPr="00CF1A86" w:rsidDel="00224EA1" w14:paraId="0FFA08F2" w14:textId="34C89D13" w:rsidTr="009535A0">
        <w:trPr>
          <w:del w:id="3544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115917D" w14:textId="5AB4AC29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54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546" w:author="Benjamin Zhu" w:date="2020-04-29T21:04:00Z">
                  <w:rPr>
                    <w:del w:id="354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37B4D57" w14:textId="349CAD4F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54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549" w:author="Benjamin Zhu" w:date="2020-04-29T21:04:00Z">
                  <w:rPr>
                    <w:del w:id="355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551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552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(-1.71)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C52CFC7" w14:textId="2C1B779D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55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554" w:author="Benjamin Zhu" w:date="2020-04-29T21:04:00Z">
                  <w:rPr>
                    <w:del w:id="355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556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557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(-2.44)</w:delText>
              </w:r>
            </w:del>
          </w:p>
        </w:tc>
      </w:tr>
      <w:tr w:rsidR="00DB3DDA" w:rsidRPr="00CF1A86" w:rsidDel="00224EA1" w14:paraId="4F3BE78F" w14:textId="7EBC4397" w:rsidTr="009535A0">
        <w:trPr>
          <w:del w:id="3558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635E4F0" w14:textId="46444A38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55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560" w:author="Benjamin Zhu" w:date="2020-04-29T21:04:00Z">
                  <w:rPr>
                    <w:del w:id="356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562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563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Renda Familiar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C9C876E" w14:textId="44E0267A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56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565" w:author="Benjamin Zhu" w:date="2020-04-29T21:04:00Z">
                  <w:rPr>
                    <w:del w:id="356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C04624C" w14:textId="6630F1E1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56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568" w:author="Benjamin Zhu" w:date="2020-04-29T21:04:00Z">
                  <w:rPr>
                    <w:del w:id="356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CF1A86" w:rsidDel="00224EA1" w14:paraId="6B6BF952" w14:textId="27A1B5CC" w:rsidTr="009535A0">
        <w:trPr>
          <w:del w:id="3570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82F2CCB" w14:textId="3A682911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57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572" w:author="Benjamin Zhu" w:date="2020-04-29T21:04:00Z">
                  <w:rPr>
                    <w:del w:id="357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574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575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1951-2550R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4D64B66" w14:textId="69E60FCD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576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577" w:author="Benjamin Zhu" w:date="2020-04-29T21:04:00Z">
                  <w:rPr>
                    <w:del w:id="3578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579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580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-0.0586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3581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C177839" w14:textId="6CDE4FA1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58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583" w:author="Benjamin Zhu" w:date="2020-04-29T21:04:00Z">
                  <w:rPr>
                    <w:del w:id="358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585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586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-0.0373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3587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</w:tr>
      <w:tr w:rsidR="00DB3DDA" w:rsidRPr="00CF1A86" w:rsidDel="00224EA1" w14:paraId="0EDC0E06" w14:textId="76AF0355" w:rsidTr="009535A0">
        <w:trPr>
          <w:del w:id="3588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848BE18" w14:textId="01C81294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58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590" w:author="Benjamin Zhu" w:date="2020-04-29T21:04:00Z">
                  <w:rPr>
                    <w:del w:id="359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9B16993" w14:textId="2CAAA528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59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593" w:author="Benjamin Zhu" w:date="2020-04-29T21:04:00Z">
                  <w:rPr>
                    <w:del w:id="359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595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596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(-3.95)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62BF17C" w14:textId="65011C7E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59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598" w:author="Benjamin Zhu" w:date="2020-04-29T21:04:00Z">
                  <w:rPr>
                    <w:del w:id="359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600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601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(-2.97)</w:delText>
              </w:r>
            </w:del>
          </w:p>
        </w:tc>
      </w:tr>
      <w:tr w:rsidR="00DB3DDA" w:rsidRPr="00CF1A86" w:rsidDel="00224EA1" w14:paraId="417D2F86" w14:textId="1CE260BD" w:rsidTr="009535A0">
        <w:trPr>
          <w:del w:id="3602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B12A5EB" w14:textId="670F5BB0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60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604" w:author="Benjamin Zhu" w:date="2020-04-29T21:04:00Z">
                  <w:rPr>
                    <w:del w:id="360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606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607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Renda Familiar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573E285" w14:textId="533D54B0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60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609" w:author="Benjamin Zhu" w:date="2020-04-29T21:04:00Z">
                  <w:rPr>
                    <w:del w:id="361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9C5B9FE" w14:textId="72E6D766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61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612" w:author="Benjamin Zhu" w:date="2020-04-29T21:04:00Z">
                  <w:rPr>
                    <w:del w:id="361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CF1A86" w:rsidDel="00224EA1" w14:paraId="44B79E2F" w14:textId="07DB7B3B" w:rsidTr="009535A0">
        <w:trPr>
          <w:del w:id="3614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A94F0E2" w14:textId="7FEA8DD4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61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616" w:author="Benjamin Zhu" w:date="2020-04-29T21:04:00Z">
                  <w:rPr>
                    <w:del w:id="361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618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619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2551-4950R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EE9F9B3" w14:textId="78ABD55F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620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621" w:author="Benjamin Zhu" w:date="2020-04-29T21:04:00Z">
                  <w:rPr>
                    <w:del w:id="3622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623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624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-0.101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3625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11D1B93" w14:textId="038B08C1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626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627" w:author="Benjamin Zhu" w:date="2020-04-29T21:04:00Z">
                  <w:rPr>
                    <w:del w:id="3628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629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630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-0.0613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3631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</w:tr>
      <w:tr w:rsidR="00DB3DDA" w:rsidRPr="00CF1A86" w:rsidDel="00224EA1" w14:paraId="5B896363" w14:textId="3F811C95" w:rsidTr="009535A0">
        <w:trPr>
          <w:del w:id="3632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33C4B5D" w14:textId="0A1332DF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63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634" w:author="Benjamin Zhu" w:date="2020-04-29T21:04:00Z">
                  <w:rPr>
                    <w:del w:id="363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B2403E7" w14:textId="34AA2818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636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637" w:author="Benjamin Zhu" w:date="2020-04-29T21:04:00Z">
                  <w:rPr>
                    <w:del w:id="3638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639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640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(-6.53)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FB69BF2" w14:textId="30E4403C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64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642" w:author="Benjamin Zhu" w:date="2020-04-29T21:04:00Z">
                  <w:rPr>
                    <w:del w:id="364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644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645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(-4.65)</w:delText>
              </w:r>
            </w:del>
          </w:p>
        </w:tc>
      </w:tr>
      <w:tr w:rsidR="00DB3DDA" w:rsidRPr="00CF1A86" w:rsidDel="00224EA1" w14:paraId="7A5E9623" w14:textId="1361CABC" w:rsidTr="009535A0">
        <w:trPr>
          <w:del w:id="3646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0B6A9F3" w14:textId="4067BFA3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64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648" w:author="Benjamin Zhu" w:date="2020-04-29T21:04:00Z">
                  <w:rPr>
                    <w:del w:id="364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650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651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Renda Familiar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AA2B914" w14:textId="672FB72A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65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653" w:author="Benjamin Zhu" w:date="2020-04-29T21:04:00Z">
                  <w:rPr>
                    <w:del w:id="365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FA2FA07" w14:textId="2C92B621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65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656" w:author="Benjamin Zhu" w:date="2020-04-29T21:04:00Z">
                  <w:rPr>
                    <w:del w:id="365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CF1A86" w:rsidDel="00224EA1" w14:paraId="2A3E36F8" w14:textId="458EFEE6" w:rsidTr="009535A0">
        <w:trPr>
          <w:del w:id="3658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9B2B461" w14:textId="2C5CFFB4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65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660" w:author="Benjamin Zhu" w:date="2020-04-29T21:04:00Z">
                  <w:rPr>
                    <w:del w:id="366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662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663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4951R+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7BEA3DC" w14:textId="1B0AA81A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66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665" w:author="Benjamin Zhu" w:date="2020-04-29T21:04:00Z">
                  <w:rPr>
                    <w:del w:id="366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667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668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-0.0616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3669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7A118B8" w14:textId="34052CA8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670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671" w:author="Benjamin Zhu" w:date="2020-04-29T21:04:00Z">
                  <w:rPr>
                    <w:del w:id="3672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673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674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-0.0326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3675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</w:delText>
              </w:r>
            </w:del>
          </w:p>
        </w:tc>
      </w:tr>
      <w:tr w:rsidR="00DB3DDA" w:rsidRPr="00CF1A86" w:rsidDel="00224EA1" w14:paraId="447FF09B" w14:textId="5FAEB7D6" w:rsidTr="009535A0">
        <w:trPr>
          <w:del w:id="3676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FCF7FB1" w14:textId="19D59D8A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67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678" w:author="Benjamin Zhu" w:date="2020-04-29T21:04:00Z">
                  <w:rPr>
                    <w:del w:id="367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6627A99" w14:textId="0F36E736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680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681" w:author="Benjamin Zhu" w:date="2020-04-29T21:04:00Z">
                  <w:rPr>
                    <w:del w:id="3682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683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684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(-3.99)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B061C7E" w14:textId="5E438769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68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686" w:author="Benjamin Zhu" w:date="2020-04-29T21:04:00Z">
                  <w:rPr>
                    <w:del w:id="368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688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689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(-2.43)</w:delText>
              </w:r>
            </w:del>
          </w:p>
        </w:tc>
      </w:tr>
      <w:tr w:rsidR="00DB3DDA" w:rsidRPr="00CF1A86" w:rsidDel="00224EA1" w14:paraId="18786507" w14:textId="23CBB7FA" w:rsidTr="009535A0">
        <w:trPr>
          <w:del w:id="3690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B3E342F" w14:textId="4CCF6DC6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69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692" w:author="Benjamin Zhu" w:date="2020-04-29T21:04:00Z">
                  <w:rPr>
                    <w:del w:id="369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C64F307" w14:textId="4CB32763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69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695" w:author="Benjamin Zhu" w:date="2020-04-29T21:04:00Z">
                  <w:rPr>
                    <w:del w:id="369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7CC0212" w14:textId="0FFACE5E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69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698" w:author="Benjamin Zhu" w:date="2020-04-29T21:04:00Z">
                  <w:rPr>
                    <w:del w:id="369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CF1A86" w:rsidDel="00224EA1" w14:paraId="2A6EE0E3" w14:textId="5E197DBE" w:rsidTr="009535A0">
        <w:trPr>
          <w:del w:id="3700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DC87404" w14:textId="7D526FF6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70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702" w:author="Benjamin Zhu" w:date="2020-04-29T21:04:00Z">
                  <w:rPr>
                    <w:del w:id="370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704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705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2017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E179950" w14:textId="74FC6B52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706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707" w:author="Benjamin Zhu" w:date="2020-04-29T21:04:00Z">
                  <w:rPr>
                    <w:del w:id="3708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709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710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A61866E" w14:textId="3A25FAF6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71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712" w:author="Benjamin Zhu" w:date="2020-04-29T21:04:00Z">
                  <w:rPr>
                    <w:del w:id="371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714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715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</w:delText>
              </w:r>
            </w:del>
          </w:p>
        </w:tc>
      </w:tr>
      <w:tr w:rsidR="00DB3DDA" w:rsidRPr="00CF1A86" w:rsidDel="00224EA1" w14:paraId="76D8B9FA" w14:textId="10EEA6DE" w:rsidTr="009535A0">
        <w:trPr>
          <w:del w:id="3716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AB61D68" w14:textId="12F9BBB7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71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718" w:author="Benjamin Zhu" w:date="2020-04-29T21:04:00Z">
                  <w:rPr>
                    <w:del w:id="371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79320C8" w14:textId="39F1629D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720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721" w:author="Benjamin Zhu" w:date="2020-04-29T21:04:00Z">
                  <w:rPr>
                    <w:del w:id="3722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723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724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(.)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25D7831" w14:textId="2DAAEA63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72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726" w:author="Benjamin Zhu" w:date="2020-04-29T21:04:00Z">
                  <w:rPr>
                    <w:del w:id="372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728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729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(.)</w:delText>
              </w:r>
            </w:del>
          </w:p>
        </w:tc>
      </w:tr>
      <w:tr w:rsidR="00DB3DDA" w:rsidRPr="00CF1A86" w:rsidDel="00224EA1" w14:paraId="4BEB5F3B" w14:textId="25C28602" w:rsidTr="009535A0">
        <w:trPr>
          <w:del w:id="3730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363A547" w14:textId="2E845064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73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732" w:author="Benjamin Zhu" w:date="2020-04-29T21:04:00Z">
                  <w:rPr>
                    <w:del w:id="373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0C87F91" w14:textId="250CD995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73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735" w:author="Benjamin Zhu" w:date="2020-04-29T21:04:00Z">
                  <w:rPr>
                    <w:del w:id="373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6D2B15F" w14:textId="7903E704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73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738" w:author="Benjamin Zhu" w:date="2020-04-29T21:04:00Z">
                  <w:rPr>
                    <w:del w:id="373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CF1A86" w:rsidDel="00224EA1" w14:paraId="6C2B5BF4" w14:textId="53E62136" w:rsidTr="009535A0">
        <w:trPr>
          <w:del w:id="3740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FB12C7B" w14:textId="19CD0EAF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74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742" w:author="Benjamin Zhu" w:date="2020-04-29T21:04:00Z">
                  <w:rPr>
                    <w:del w:id="374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744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745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2019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B04408D" w14:textId="1BDDB039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746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747" w:author="Benjamin Zhu" w:date="2020-04-29T21:04:00Z">
                  <w:rPr>
                    <w:del w:id="3748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749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750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-0.0360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3751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D2D4135" w14:textId="454DC75D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75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753" w:author="Benjamin Zhu" w:date="2020-04-29T21:04:00Z">
                  <w:rPr>
                    <w:del w:id="375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755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756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0.0993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3757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</w:tr>
      <w:tr w:rsidR="00DB3DDA" w:rsidRPr="00CF1A86" w:rsidDel="00224EA1" w14:paraId="03DDA885" w14:textId="4ACB25F8" w:rsidTr="009535A0">
        <w:trPr>
          <w:del w:id="3758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6738757" w14:textId="3E94FA12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75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760" w:author="Benjamin Zhu" w:date="2020-04-29T21:04:00Z">
                  <w:rPr>
                    <w:del w:id="376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91BFD6F" w14:textId="63BD44CA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76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763" w:author="Benjamin Zhu" w:date="2020-04-29T21:04:00Z">
                  <w:rPr>
                    <w:del w:id="376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765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766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(-3.66)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1D64339" w14:textId="285E756A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76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768" w:author="Benjamin Zhu" w:date="2020-04-29T21:04:00Z">
                  <w:rPr>
                    <w:del w:id="376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770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771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(12.55)</w:delText>
              </w:r>
            </w:del>
          </w:p>
        </w:tc>
      </w:tr>
      <w:tr w:rsidR="00DB3DDA" w:rsidRPr="00CF1A86" w:rsidDel="00224EA1" w14:paraId="42BA1045" w14:textId="118C981B" w:rsidTr="009535A0">
        <w:trPr>
          <w:del w:id="3772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9969C61" w14:textId="6E7C795A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77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774" w:author="Benjamin Zhu" w:date="2020-04-29T21:04:00Z">
                  <w:rPr>
                    <w:del w:id="377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1FA1991" w14:textId="38485EDE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776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777" w:author="Benjamin Zhu" w:date="2020-04-29T21:04:00Z">
                  <w:rPr>
                    <w:del w:id="3778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2B3B1D6" w14:textId="4B6C3726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77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780" w:author="Benjamin Zhu" w:date="2020-04-29T21:04:00Z">
                  <w:rPr>
                    <w:del w:id="378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CF1A86" w:rsidDel="00224EA1" w14:paraId="2CB29300" w14:textId="54922603" w:rsidTr="009535A0">
        <w:trPr>
          <w:del w:id="3782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70F0361" w14:textId="68C375F2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78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784" w:author="Benjamin Zhu" w:date="2020-04-29T21:04:00Z">
                  <w:rPr>
                    <w:del w:id="378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786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787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Constant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60188B1" w14:textId="1D8EACF6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78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789" w:author="Benjamin Zhu" w:date="2020-04-29T21:04:00Z">
                  <w:rPr>
                    <w:del w:id="379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791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792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0.533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3793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3E5A9DE" w14:textId="7FF0D116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79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795" w:author="Benjamin Zhu" w:date="2020-04-29T21:04:00Z">
                  <w:rPr>
                    <w:del w:id="379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797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798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0.323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3799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</w:tr>
      <w:tr w:rsidR="00DB3DDA" w:rsidRPr="00CF1A86" w:rsidDel="00224EA1" w14:paraId="33271835" w14:textId="7F33597E" w:rsidTr="009535A0">
        <w:trPr>
          <w:del w:id="3800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BE294F" w14:textId="05C92606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80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802" w:author="Benjamin Zhu" w:date="2020-04-29T21:04:00Z">
                  <w:rPr>
                    <w:del w:id="380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43B262" w14:textId="57E39F8F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80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805" w:author="Benjamin Zhu" w:date="2020-04-29T21:04:00Z">
                  <w:rPr>
                    <w:del w:id="380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807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808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(30.27)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1F4F04" w14:textId="3D158F9D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80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810" w:author="Benjamin Zhu" w:date="2020-04-29T21:04:00Z">
                  <w:rPr>
                    <w:del w:id="381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812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813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(20.89)</w:delText>
              </w:r>
            </w:del>
          </w:p>
        </w:tc>
      </w:tr>
      <w:tr w:rsidR="00DB3DDA" w:rsidRPr="00CF1A86" w:rsidDel="00224EA1" w14:paraId="3C777581" w14:textId="3CA9D229" w:rsidTr="009535A0">
        <w:trPr>
          <w:del w:id="3814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D8753A" w14:textId="5CCECD9F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81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816" w:author="Benjamin Zhu" w:date="2020-04-29T21:04:00Z">
                  <w:rPr>
                    <w:del w:id="381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818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819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Observations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163950" w14:textId="6B634B02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820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821" w:author="Benjamin Zhu" w:date="2020-04-29T21:04:00Z">
                  <w:rPr>
                    <w:del w:id="3822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823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824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2215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A1AD06" w14:textId="785DAC59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82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826" w:author="Benjamin Zhu" w:date="2020-04-29T21:04:00Z">
                  <w:rPr>
                    <w:del w:id="382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828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829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2861</w:delText>
              </w:r>
            </w:del>
          </w:p>
        </w:tc>
      </w:tr>
    </w:tbl>
    <w:p w14:paraId="4DE3A3CA" w14:textId="70F3A30A" w:rsidR="00DB3DDA" w:rsidRPr="001B6055" w:rsidDel="00224EA1" w:rsidRDefault="00DB3DDA" w:rsidP="00DB3DDA">
      <w:pPr>
        <w:widowControl w:val="0"/>
        <w:autoSpaceDE w:val="0"/>
        <w:autoSpaceDN w:val="0"/>
        <w:adjustRightInd w:val="0"/>
        <w:spacing w:after="0" w:line="240" w:lineRule="auto"/>
        <w:rPr>
          <w:del w:id="3830" w:author="Benjamin Zhu" w:date="2020-04-29T20:12:00Z"/>
          <w:rFonts w:ascii="Times New Roman" w:hAnsi="Times New Roman"/>
          <w:sz w:val="20"/>
          <w:szCs w:val="20"/>
          <w:lang w:val="pt-BR"/>
          <w:rPrChange w:id="3831" w:author="Benjamin Zhu" w:date="2020-04-29T21:04:00Z">
            <w:rPr>
              <w:del w:id="3832" w:author="Benjamin Zhu" w:date="2020-04-29T20:12:00Z"/>
              <w:rFonts w:ascii="Times New Roman" w:hAnsi="Times New Roman"/>
              <w:sz w:val="20"/>
              <w:szCs w:val="20"/>
            </w:rPr>
          </w:rPrChange>
        </w:rPr>
      </w:pPr>
      <w:del w:id="3833" w:author="Benjamin Zhu" w:date="2020-04-29T20:12:00Z">
        <w:r w:rsidRPr="001B6055" w:rsidDel="00224EA1">
          <w:rPr>
            <w:rFonts w:ascii="Times New Roman" w:hAnsi="Times New Roman"/>
            <w:i/>
            <w:iCs/>
            <w:sz w:val="20"/>
            <w:szCs w:val="20"/>
            <w:lang w:val="pt-BR"/>
            <w:rPrChange w:id="3834" w:author="Benjamin Zhu" w:date="2020-04-29T21:04:00Z">
              <w:rPr>
                <w:rFonts w:ascii="Times New Roman" w:hAnsi="Times New Roman"/>
                <w:i/>
                <w:iCs/>
                <w:sz w:val="20"/>
                <w:szCs w:val="20"/>
              </w:rPr>
            </w:rPrChange>
          </w:rPr>
          <w:delText>t</w:delText>
        </w:r>
        <w:r w:rsidRPr="001B6055" w:rsidDel="00224EA1">
          <w:rPr>
            <w:rFonts w:ascii="Times New Roman" w:hAnsi="Times New Roman"/>
            <w:sz w:val="20"/>
            <w:szCs w:val="20"/>
            <w:lang w:val="pt-BR"/>
            <w:rPrChange w:id="3835" w:author="Benjamin Zhu" w:date="2020-04-29T21:04:00Z">
              <w:rPr>
                <w:rFonts w:ascii="Times New Roman" w:hAnsi="Times New Roman"/>
                <w:sz w:val="20"/>
                <w:szCs w:val="20"/>
              </w:rPr>
            </w:rPrChange>
          </w:rPr>
          <w:delText xml:space="preserve"> statistics in parentheses</w:delText>
        </w:r>
      </w:del>
    </w:p>
    <w:p w14:paraId="310F52A0" w14:textId="722A6ACD" w:rsidR="00DB3DDA" w:rsidRPr="001B6055" w:rsidDel="00224EA1" w:rsidRDefault="00DB3DDA" w:rsidP="00DB3DDA">
      <w:pPr>
        <w:widowControl w:val="0"/>
        <w:autoSpaceDE w:val="0"/>
        <w:autoSpaceDN w:val="0"/>
        <w:adjustRightInd w:val="0"/>
        <w:spacing w:after="0" w:line="240" w:lineRule="auto"/>
        <w:rPr>
          <w:del w:id="3836" w:author="Benjamin Zhu" w:date="2020-04-29T20:12:00Z"/>
          <w:rFonts w:ascii="Times New Roman" w:hAnsi="Times New Roman"/>
          <w:sz w:val="20"/>
          <w:szCs w:val="20"/>
          <w:lang w:val="pt-BR"/>
          <w:rPrChange w:id="3837" w:author="Benjamin Zhu" w:date="2020-04-29T21:04:00Z">
            <w:rPr>
              <w:del w:id="3838" w:author="Benjamin Zhu" w:date="2020-04-29T20:12:00Z"/>
              <w:rFonts w:ascii="Times New Roman" w:hAnsi="Times New Roman"/>
              <w:sz w:val="20"/>
              <w:szCs w:val="20"/>
            </w:rPr>
          </w:rPrChange>
        </w:rPr>
      </w:pPr>
      <w:del w:id="3839" w:author="Benjamin Zhu" w:date="2020-04-29T20:12:00Z">
        <w:r w:rsidRPr="001B6055" w:rsidDel="00224EA1">
          <w:rPr>
            <w:rFonts w:ascii="Times New Roman" w:hAnsi="Times New Roman"/>
            <w:sz w:val="20"/>
            <w:szCs w:val="20"/>
            <w:vertAlign w:val="superscript"/>
            <w:lang w:val="pt-BR"/>
            <w:rPrChange w:id="3840" w:author="Benjamin Zhu" w:date="2020-04-29T21:04:00Z">
              <w:rPr>
                <w:rFonts w:ascii="Times New Roman" w:hAnsi="Times New Roman"/>
                <w:sz w:val="20"/>
                <w:szCs w:val="20"/>
                <w:vertAlign w:val="superscript"/>
              </w:rPr>
            </w:rPrChange>
          </w:rPr>
          <w:delText>+</w:delText>
        </w:r>
        <w:r w:rsidRPr="001B6055" w:rsidDel="00224EA1">
          <w:rPr>
            <w:rFonts w:ascii="Times New Roman" w:hAnsi="Times New Roman"/>
            <w:sz w:val="20"/>
            <w:szCs w:val="20"/>
            <w:lang w:val="pt-BR"/>
            <w:rPrChange w:id="3841" w:author="Benjamin Zhu" w:date="2020-04-29T21:04:00Z">
              <w:rPr>
                <w:rFonts w:ascii="Times New Roman" w:hAnsi="Times New Roman"/>
                <w:sz w:val="20"/>
                <w:szCs w:val="20"/>
              </w:rPr>
            </w:rPrChange>
          </w:rPr>
          <w:delText xml:space="preserve"> </w:delText>
        </w:r>
        <w:r w:rsidRPr="001B6055" w:rsidDel="00224EA1">
          <w:rPr>
            <w:rFonts w:ascii="Times New Roman" w:hAnsi="Times New Roman"/>
            <w:i/>
            <w:iCs/>
            <w:sz w:val="20"/>
            <w:szCs w:val="20"/>
            <w:lang w:val="pt-BR"/>
            <w:rPrChange w:id="3842" w:author="Benjamin Zhu" w:date="2020-04-29T21:04:00Z">
              <w:rPr>
                <w:rFonts w:ascii="Times New Roman" w:hAnsi="Times New Roman"/>
                <w:i/>
                <w:iCs/>
                <w:sz w:val="20"/>
                <w:szCs w:val="20"/>
              </w:rPr>
            </w:rPrChange>
          </w:rPr>
          <w:delText>p</w:delText>
        </w:r>
        <w:r w:rsidRPr="001B6055" w:rsidDel="00224EA1">
          <w:rPr>
            <w:rFonts w:ascii="Times New Roman" w:hAnsi="Times New Roman"/>
            <w:sz w:val="20"/>
            <w:szCs w:val="20"/>
            <w:lang w:val="pt-BR"/>
            <w:rPrChange w:id="3843" w:author="Benjamin Zhu" w:date="2020-04-29T21:04:00Z">
              <w:rPr>
                <w:rFonts w:ascii="Times New Roman" w:hAnsi="Times New Roman"/>
                <w:sz w:val="20"/>
                <w:szCs w:val="20"/>
              </w:rPr>
            </w:rPrChange>
          </w:rPr>
          <w:delText xml:space="preserve"> &lt; 0.1, </w:delText>
        </w:r>
        <w:r w:rsidRPr="001B6055" w:rsidDel="00224EA1">
          <w:rPr>
            <w:rFonts w:ascii="Times New Roman" w:hAnsi="Times New Roman"/>
            <w:sz w:val="20"/>
            <w:szCs w:val="20"/>
            <w:vertAlign w:val="superscript"/>
            <w:lang w:val="pt-BR"/>
            <w:rPrChange w:id="3844" w:author="Benjamin Zhu" w:date="2020-04-29T21:04:00Z">
              <w:rPr>
                <w:rFonts w:ascii="Times New Roman" w:hAnsi="Times New Roman"/>
                <w:sz w:val="20"/>
                <w:szCs w:val="20"/>
                <w:vertAlign w:val="superscript"/>
              </w:rPr>
            </w:rPrChange>
          </w:rPr>
          <w:delText>*</w:delText>
        </w:r>
        <w:r w:rsidRPr="001B6055" w:rsidDel="00224EA1">
          <w:rPr>
            <w:rFonts w:ascii="Times New Roman" w:hAnsi="Times New Roman"/>
            <w:sz w:val="20"/>
            <w:szCs w:val="20"/>
            <w:lang w:val="pt-BR"/>
            <w:rPrChange w:id="3845" w:author="Benjamin Zhu" w:date="2020-04-29T21:04:00Z">
              <w:rPr>
                <w:rFonts w:ascii="Times New Roman" w:hAnsi="Times New Roman"/>
                <w:sz w:val="20"/>
                <w:szCs w:val="20"/>
              </w:rPr>
            </w:rPrChange>
          </w:rPr>
          <w:delText xml:space="preserve"> </w:delText>
        </w:r>
        <w:r w:rsidRPr="001B6055" w:rsidDel="00224EA1">
          <w:rPr>
            <w:rFonts w:ascii="Times New Roman" w:hAnsi="Times New Roman"/>
            <w:i/>
            <w:iCs/>
            <w:sz w:val="20"/>
            <w:szCs w:val="20"/>
            <w:lang w:val="pt-BR"/>
            <w:rPrChange w:id="3846" w:author="Benjamin Zhu" w:date="2020-04-29T21:04:00Z">
              <w:rPr>
                <w:rFonts w:ascii="Times New Roman" w:hAnsi="Times New Roman"/>
                <w:i/>
                <w:iCs/>
                <w:sz w:val="20"/>
                <w:szCs w:val="20"/>
              </w:rPr>
            </w:rPrChange>
          </w:rPr>
          <w:delText>p</w:delText>
        </w:r>
        <w:r w:rsidRPr="001B6055" w:rsidDel="00224EA1">
          <w:rPr>
            <w:rFonts w:ascii="Times New Roman" w:hAnsi="Times New Roman"/>
            <w:sz w:val="20"/>
            <w:szCs w:val="20"/>
            <w:lang w:val="pt-BR"/>
            <w:rPrChange w:id="3847" w:author="Benjamin Zhu" w:date="2020-04-29T21:04:00Z">
              <w:rPr>
                <w:rFonts w:ascii="Times New Roman" w:hAnsi="Times New Roman"/>
                <w:sz w:val="20"/>
                <w:szCs w:val="20"/>
              </w:rPr>
            </w:rPrChange>
          </w:rPr>
          <w:delText xml:space="preserve"> &lt; 0.05, </w:delText>
        </w:r>
        <w:r w:rsidRPr="001B6055" w:rsidDel="00224EA1">
          <w:rPr>
            <w:rFonts w:ascii="Times New Roman" w:hAnsi="Times New Roman"/>
            <w:sz w:val="20"/>
            <w:szCs w:val="20"/>
            <w:vertAlign w:val="superscript"/>
            <w:lang w:val="pt-BR"/>
            <w:rPrChange w:id="3848" w:author="Benjamin Zhu" w:date="2020-04-29T21:04:00Z">
              <w:rPr>
                <w:rFonts w:ascii="Times New Roman" w:hAnsi="Times New Roman"/>
                <w:sz w:val="20"/>
                <w:szCs w:val="20"/>
                <w:vertAlign w:val="superscript"/>
              </w:rPr>
            </w:rPrChange>
          </w:rPr>
          <w:delText>**</w:delText>
        </w:r>
        <w:r w:rsidRPr="001B6055" w:rsidDel="00224EA1">
          <w:rPr>
            <w:rFonts w:ascii="Times New Roman" w:hAnsi="Times New Roman"/>
            <w:sz w:val="20"/>
            <w:szCs w:val="20"/>
            <w:lang w:val="pt-BR"/>
            <w:rPrChange w:id="3849" w:author="Benjamin Zhu" w:date="2020-04-29T21:04:00Z">
              <w:rPr>
                <w:rFonts w:ascii="Times New Roman" w:hAnsi="Times New Roman"/>
                <w:sz w:val="20"/>
                <w:szCs w:val="20"/>
              </w:rPr>
            </w:rPrChange>
          </w:rPr>
          <w:delText xml:space="preserve"> </w:delText>
        </w:r>
        <w:r w:rsidRPr="001B6055" w:rsidDel="00224EA1">
          <w:rPr>
            <w:rFonts w:ascii="Times New Roman" w:hAnsi="Times New Roman"/>
            <w:i/>
            <w:iCs/>
            <w:sz w:val="20"/>
            <w:szCs w:val="20"/>
            <w:lang w:val="pt-BR"/>
            <w:rPrChange w:id="3850" w:author="Benjamin Zhu" w:date="2020-04-29T21:04:00Z">
              <w:rPr>
                <w:rFonts w:ascii="Times New Roman" w:hAnsi="Times New Roman"/>
                <w:i/>
                <w:iCs/>
                <w:sz w:val="20"/>
                <w:szCs w:val="20"/>
              </w:rPr>
            </w:rPrChange>
          </w:rPr>
          <w:delText>p</w:delText>
        </w:r>
        <w:r w:rsidRPr="001B6055" w:rsidDel="00224EA1">
          <w:rPr>
            <w:rFonts w:ascii="Times New Roman" w:hAnsi="Times New Roman"/>
            <w:sz w:val="20"/>
            <w:szCs w:val="20"/>
            <w:lang w:val="pt-BR"/>
            <w:rPrChange w:id="3851" w:author="Benjamin Zhu" w:date="2020-04-29T21:04:00Z">
              <w:rPr>
                <w:rFonts w:ascii="Times New Roman" w:hAnsi="Times New Roman"/>
                <w:sz w:val="20"/>
                <w:szCs w:val="20"/>
              </w:rPr>
            </w:rPrChange>
          </w:rPr>
          <w:delText xml:space="preserve"> &lt; 0.01</w:delText>
        </w:r>
      </w:del>
    </w:p>
    <w:p w14:paraId="33E1A096" w14:textId="77777777" w:rsidR="00DB3DDA" w:rsidRPr="001B6055" w:rsidRDefault="00DB3DDA" w:rsidP="00DB3D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  <w:rPrChange w:id="3852" w:author="Benjamin Zhu" w:date="2020-04-29T21:04:00Z">
            <w:rPr>
              <w:rFonts w:ascii="Times New Roman" w:hAnsi="Times New Roman"/>
              <w:sz w:val="24"/>
              <w:szCs w:val="24"/>
            </w:rPr>
          </w:rPrChange>
        </w:rPr>
      </w:pPr>
    </w:p>
    <w:p w14:paraId="108F34B9" w14:textId="526B1CC5" w:rsidR="00384868" w:rsidRDefault="00F86A18" w:rsidP="00384868">
      <w:pPr>
        <w:rPr>
          <w:lang w:val="pt-BR"/>
        </w:rPr>
      </w:pPr>
      <w:r>
        <w:rPr>
          <w:lang w:val="pt-BR"/>
        </w:rPr>
        <w:tab/>
        <w:t xml:space="preserve">Quando adicionamos </w:t>
      </w:r>
      <w:r w:rsidR="009004C2">
        <w:rPr>
          <w:lang w:val="pt-BR"/>
        </w:rPr>
        <w:t>uma interação</w:t>
      </w:r>
      <w:r>
        <w:rPr>
          <w:lang w:val="pt-BR"/>
        </w:rPr>
        <w:t xml:space="preserve"> entre escolaridade e grupo étnico, os efeitos dos negros/pardos e os amarelos</w:t>
      </w:r>
      <w:r w:rsidR="00A20107">
        <w:rPr>
          <w:lang w:val="pt-BR"/>
        </w:rPr>
        <w:t xml:space="preserve"> foram </w:t>
      </w:r>
      <w:del w:id="3853" w:author="Ednaldo Ribeiro" w:date="2020-05-14T09:22:00Z">
        <w:r w:rsidR="00A20107" w:rsidDel="00087555">
          <w:rPr>
            <w:lang w:val="pt-BR"/>
          </w:rPr>
          <w:delText xml:space="preserve">significados </w:delText>
        </w:r>
      </w:del>
      <w:ins w:id="3854" w:author="Benjamin Zhu" w:date="2020-04-29T23:33:00Z">
        <w:r w:rsidR="009F3C67">
          <w:rPr>
            <w:lang w:val="pt-BR"/>
          </w:rPr>
          <w:t>negativos</w:t>
        </w:r>
      </w:ins>
      <w:del w:id="3855" w:author="Benjamin Zhu" w:date="2020-04-29T23:33:00Z">
        <w:r w:rsidR="00A20107" w:rsidDel="009F3C67">
          <w:rPr>
            <w:lang w:val="pt-BR"/>
          </w:rPr>
          <w:delText>e positivo</w:delText>
        </w:r>
      </w:del>
      <w:r w:rsidR="00A20107">
        <w:rPr>
          <w:lang w:val="pt-BR"/>
        </w:rPr>
        <w:t xml:space="preserve"> para o COPI</w:t>
      </w:r>
      <w:ins w:id="3856" w:author="Ednaldo Ribeiro" w:date="2020-05-14T09:23:00Z">
        <w:r w:rsidR="00087555">
          <w:rPr>
            <w:lang w:val="pt-BR"/>
          </w:rPr>
          <w:t xml:space="preserve">, enquanto </w:t>
        </w:r>
      </w:ins>
      <w:del w:id="3857" w:author="Ednaldo Ribeiro" w:date="2020-05-14T09:23:00Z">
        <w:r w:rsidR="00A20107" w:rsidDel="00087555">
          <w:rPr>
            <w:lang w:val="pt-BR"/>
          </w:rPr>
          <w:delText xml:space="preserve">. </w:delText>
        </w:r>
        <w:r w:rsidR="003E73EE" w:rsidDel="00087555">
          <w:rPr>
            <w:lang w:val="pt-BR"/>
          </w:rPr>
          <w:delText>Os</w:delText>
        </w:r>
      </w:del>
      <w:ins w:id="3858" w:author="Ednaldo Ribeiro" w:date="2020-05-14T09:23:00Z">
        <w:r w:rsidR="00087555">
          <w:rPr>
            <w:lang w:val="pt-BR"/>
          </w:rPr>
          <w:t xml:space="preserve">os impactos </w:t>
        </w:r>
      </w:ins>
      <w:del w:id="3859" w:author="Ednaldo Ribeiro" w:date="2020-05-14T09:23:00Z">
        <w:r w:rsidR="003E73EE" w:rsidDel="00087555">
          <w:rPr>
            <w:lang w:val="pt-BR"/>
          </w:rPr>
          <w:delText xml:space="preserve"> efeitos </w:delText>
        </w:r>
      </w:del>
      <w:r w:rsidR="003E73EE">
        <w:rPr>
          <w:lang w:val="pt-BR"/>
        </w:rPr>
        <w:t xml:space="preserve">de renda, idade e </w:t>
      </w:r>
      <w:r w:rsidR="00B026A6">
        <w:rPr>
          <w:lang w:val="pt-BR"/>
        </w:rPr>
        <w:t>sexo não</w:t>
      </w:r>
      <w:r w:rsidR="003E73EE">
        <w:rPr>
          <w:lang w:val="pt-BR"/>
        </w:rPr>
        <w:t xml:space="preserve"> mudaram com essa adição. O efeito de escolaridade continuou ser</w:t>
      </w:r>
      <w:del w:id="3860" w:author="Benjamin Zhu" w:date="2020-04-29T23:33:00Z">
        <w:r w:rsidR="003E73EE" w:rsidDel="009F3C67">
          <w:rPr>
            <w:lang w:val="pt-BR"/>
          </w:rPr>
          <w:delText xml:space="preserve"> neg</w:delText>
        </w:r>
      </w:del>
      <w:ins w:id="3861" w:author="Benjamin Zhu" w:date="2020-04-29T23:33:00Z">
        <w:r w:rsidR="009F3C67">
          <w:rPr>
            <w:lang w:val="pt-BR"/>
          </w:rPr>
          <w:t xml:space="preserve"> </w:t>
        </w:r>
      </w:ins>
      <w:del w:id="3862" w:author="Benjamin Zhu" w:date="2020-04-29T23:33:00Z">
        <w:r w:rsidR="003E73EE" w:rsidDel="009F3C67">
          <w:rPr>
            <w:lang w:val="pt-BR"/>
          </w:rPr>
          <w:delText>ativo e</w:delText>
        </w:r>
      </w:del>
      <w:ins w:id="3863" w:author="Benjamin Zhu" w:date="2020-04-29T23:33:00Z">
        <w:r w:rsidR="009F3C67">
          <w:rPr>
            <w:lang w:val="pt-BR"/>
          </w:rPr>
          <w:t>positivo</w:t>
        </w:r>
      </w:ins>
      <w:r w:rsidR="003E73EE">
        <w:rPr>
          <w:lang w:val="pt-BR"/>
        </w:rPr>
        <w:t xml:space="preserve"> </w:t>
      </w:r>
      <w:ins w:id="3864" w:author="Ednaldo Ribeiro" w:date="2020-05-14T09:23:00Z">
        <w:r w:rsidR="00087555">
          <w:rPr>
            <w:lang w:val="pt-BR"/>
          </w:rPr>
          <w:t xml:space="preserve">e </w:t>
        </w:r>
      </w:ins>
      <w:r w:rsidR="003E73EE">
        <w:rPr>
          <w:lang w:val="pt-BR"/>
        </w:rPr>
        <w:t>significa</w:t>
      </w:r>
      <w:ins w:id="3865" w:author="Ednaldo Ribeiro" w:date="2020-05-14T09:23:00Z">
        <w:r w:rsidR="00087555">
          <w:rPr>
            <w:lang w:val="pt-BR"/>
          </w:rPr>
          <w:t>tivo</w:t>
        </w:r>
      </w:ins>
      <w:del w:id="3866" w:author="Ednaldo Ribeiro" w:date="2020-05-14T09:23:00Z">
        <w:r w:rsidR="003E73EE" w:rsidDel="00087555">
          <w:rPr>
            <w:lang w:val="pt-BR"/>
          </w:rPr>
          <w:delText>do</w:delText>
        </w:r>
      </w:del>
      <w:r w:rsidR="003E73EE">
        <w:rPr>
          <w:lang w:val="pt-BR"/>
        </w:rPr>
        <w:t xml:space="preserve"> para o COPI</w:t>
      </w:r>
      <w:ins w:id="3867" w:author="Ednaldo Ribeiro" w:date="2020-05-14T09:23:00Z">
        <w:r w:rsidR="00087555">
          <w:rPr>
            <w:lang w:val="pt-BR"/>
          </w:rPr>
          <w:t>,</w:t>
        </w:r>
      </w:ins>
      <w:r w:rsidR="003E73EE">
        <w:rPr>
          <w:lang w:val="pt-BR"/>
        </w:rPr>
        <w:t xml:space="preserve"> mas </w:t>
      </w:r>
      <w:ins w:id="3868" w:author="Ednaldo Ribeiro" w:date="2020-05-14T09:23:00Z">
        <w:r w:rsidR="00087555">
          <w:rPr>
            <w:lang w:val="pt-BR"/>
          </w:rPr>
          <w:t xml:space="preserve">deixou de ser relevante </w:t>
        </w:r>
      </w:ins>
      <w:del w:id="3869" w:author="Ednaldo Ribeiro" w:date="2020-05-14T09:23:00Z">
        <w:r w:rsidR="003E73EE" w:rsidDel="00087555">
          <w:rPr>
            <w:lang w:val="pt-BR"/>
          </w:rPr>
          <w:delText>parou de ser significado com o</w:delText>
        </w:r>
      </w:del>
      <w:ins w:id="3870" w:author="Ednaldo Ribeiro" w:date="2020-05-14T09:23:00Z">
        <w:r w:rsidR="00087555">
          <w:rPr>
            <w:lang w:val="pt-BR"/>
          </w:rPr>
          <w:t>no modelo p</w:t>
        </w:r>
      </w:ins>
      <w:ins w:id="3871" w:author="Ednaldo Ribeiro" w:date="2020-05-14T09:24:00Z">
        <w:r w:rsidR="00087555">
          <w:rPr>
            <w:lang w:val="pt-BR"/>
          </w:rPr>
          <w:t xml:space="preserve">ara </w:t>
        </w:r>
      </w:ins>
      <w:r w:rsidR="003E73EE">
        <w:rPr>
          <w:lang w:val="pt-BR"/>
        </w:rPr>
        <w:t xml:space="preserve"> CI. </w:t>
      </w:r>
      <w:commentRangeStart w:id="3872"/>
      <w:r w:rsidR="003E73EE">
        <w:rPr>
          <w:lang w:val="pt-BR"/>
        </w:rPr>
        <w:t xml:space="preserve">A interação entre escolaridade e </w:t>
      </w:r>
      <w:r w:rsidR="00A20107">
        <w:rPr>
          <w:lang w:val="pt-BR"/>
        </w:rPr>
        <w:t>amarelo</w:t>
      </w:r>
      <w:r w:rsidR="00B026A6">
        <w:rPr>
          <w:lang w:val="pt-BR"/>
        </w:rPr>
        <w:t xml:space="preserve"> </w:t>
      </w:r>
      <w:r w:rsidR="00A20107">
        <w:rPr>
          <w:lang w:val="pt-BR"/>
        </w:rPr>
        <w:t>foi significa</w:t>
      </w:r>
      <w:ins w:id="3873" w:author="Ednaldo Ribeiro" w:date="2020-05-14T09:24:00Z">
        <w:r w:rsidR="00087555">
          <w:rPr>
            <w:lang w:val="pt-BR"/>
          </w:rPr>
          <w:t>tiva</w:t>
        </w:r>
      </w:ins>
      <w:del w:id="3874" w:author="Ednaldo Ribeiro" w:date="2020-05-14T09:24:00Z">
        <w:r w:rsidR="00A20107" w:rsidDel="00087555">
          <w:rPr>
            <w:lang w:val="pt-BR"/>
          </w:rPr>
          <w:delText>do</w:delText>
        </w:r>
      </w:del>
      <w:r w:rsidR="00A20107">
        <w:rPr>
          <w:lang w:val="pt-BR"/>
        </w:rPr>
        <w:t xml:space="preserve"> e</w:t>
      </w:r>
      <w:ins w:id="3875" w:author="Benjamin Zhu" w:date="2020-04-29T23:35:00Z">
        <w:r w:rsidR="00856463">
          <w:rPr>
            <w:lang w:val="pt-BR"/>
          </w:rPr>
          <w:t xml:space="preserve"> </w:t>
        </w:r>
        <w:r w:rsidR="009F3C67">
          <w:rPr>
            <w:lang w:val="pt-BR"/>
          </w:rPr>
          <w:t>positiv</w:t>
        </w:r>
        <w:del w:id="3876" w:author="Ednaldo Ribeiro" w:date="2020-05-14T09:24:00Z">
          <w:r w:rsidR="009F3C67" w:rsidDel="00087555">
            <w:rPr>
              <w:lang w:val="pt-BR"/>
            </w:rPr>
            <w:delText>o</w:delText>
          </w:r>
        </w:del>
      </w:ins>
      <w:ins w:id="3877" w:author="Ednaldo Ribeiro" w:date="2020-05-14T09:24:00Z">
        <w:r w:rsidR="00087555">
          <w:rPr>
            <w:lang w:val="pt-BR"/>
          </w:rPr>
          <w:t>a</w:t>
        </w:r>
      </w:ins>
      <w:del w:id="3878" w:author="Benjamin Zhu" w:date="2020-04-29T23:35:00Z">
        <w:r w:rsidR="00A20107" w:rsidDel="009F3C67">
          <w:rPr>
            <w:lang w:val="pt-BR"/>
          </w:rPr>
          <w:delText xml:space="preserve"> negativo</w:delText>
        </w:r>
      </w:del>
      <w:r w:rsidR="003E73EE">
        <w:rPr>
          <w:lang w:val="pt-BR"/>
        </w:rPr>
        <w:t xml:space="preserve"> para o COPI</w:t>
      </w:r>
      <w:commentRangeEnd w:id="3872"/>
      <w:r w:rsidR="003447B7">
        <w:rPr>
          <w:rStyle w:val="CommentReference"/>
        </w:rPr>
        <w:commentReference w:id="3872"/>
      </w:r>
      <w:r w:rsidR="00A20107">
        <w:rPr>
          <w:lang w:val="pt-BR"/>
        </w:rPr>
        <w:t>, indicando que a formação superior tem uma relação</w:t>
      </w:r>
      <w:r w:rsidR="009004C2">
        <w:rPr>
          <w:lang w:val="pt-BR"/>
        </w:rPr>
        <w:t xml:space="preserve"> </w:t>
      </w:r>
      <w:ins w:id="3879" w:author="Benjamin Zhu" w:date="2020-04-29T23:35:00Z">
        <w:r w:rsidR="009F3C67">
          <w:rPr>
            <w:lang w:val="pt-BR"/>
          </w:rPr>
          <w:t xml:space="preserve">positiva </w:t>
        </w:r>
      </w:ins>
      <w:del w:id="3880" w:author="Benjamin Zhu" w:date="2020-04-29T23:34:00Z">
        <w:r w:rsidR="009004C2" w:rsidDel="009F3C67">
          <w:rPr>
            <w:lang w:val="pt-BR"/>
          </w:rPr>
          <w:delText>negativa par</w:delText>
        </w:r>
      </w:del>
      <w:ins w:id="3881" w:author="Benjamin Zhu" w:date="2020-04-29T23:34:00Z">
        <w:r w:rsidR="009F3C67">
          <w:rPr>
            <w:lang w:val="pt-BR"/>
          </w:rPr>
          <w:t>par</w:t>
        </w:r>
      </w:ins>
      <w:r w:rsidR="009004C2">
        <w:rPr>
          <w:lang w:val="pt-BR"/>
        </w:rPr>
        <w:t>ticularmente forte para os brasileiros</w:t>
      </w:r>
      <w:r w:rsidR="00384868">
        <w:rPr>
          <w:lang w:val="pt-BR"/>
        </w:rPr>
        <w:t xml:space="preserve"> </w:t>
      </w:r>
      <w:commentRangeStart w:id="3882"/>
      <w:r w:rsidR="00384868">
        <w:rPr>
          <w:lang w:val="pt-BR"/>
        </w:rPr>
        <w:t>asiáticos</w:t>
      </w:r>
      <w:commentRangeEnd w:id="3882"/>
      <w:r w:rsidR="00742E20">
        <w:rPr>
          <w:rStyle w:val="CommentReference"/>
        </w:rPr>
        <w:commentReference w:id="3882"/>
      </w:r>
      <w:r w:rsidR="00384868">
        <w:rPr>
          <w:lang w:val="pt-BR"/>
        </w:rPr>
        <w:t>.</w:t>
      </w:r>
      <w:ins w:id="3883" w:author="Benjamin Zhu" w:date="2020-05-10T18:49:00Z">
        <w:r w:rsidR="00651214">
          <w:rPr>
            <w:lang w:val="pt-BR"/>
          </w:rPr>
          <w:t xml:space="preserve"> Um</w:t>
        </w:r>
      </w:ins>
      <w:ins w:id="3884" w:author="Benjamin Zhu" w:date="2020-05-10T19:00:00Z">
        <w:r w:rsidR="00C10564">
          <w:rPr>
            <w:lang w:val="pt-BR"/>
          </w:rPr>
          <w:t>a</w:t>
        </w:r>
      </w:ins>
      <w:ins w:id="3885" w:author="Benjamin Zhu" w:date="2020-05-10T18:49:00Z">
        <w:r w:rsidR="00651214">
          <w:rPr>
            <w:lang w:val="pt-BR"/>
          </w:rPr>
          <w:t xml:space="preserve"> </w:t>
        </w:r>
      </w:ins>
      <w:ins w:id="3886" w:author="Benjamin Zhu" w:date="2020-05-10T18:50:00Z">
        <w:r w:rsidR="00651214">
          <w:rPr>
            <w:lang w:val="pt-BR"/>
          </w:rPr>
          <w:t xml:space="preserve">suposição na teoria sobre a </w:t>
        </w:r>
      </w:ins>
      <w:ins w:id="3887" w:author="Benjamin Zhu" w:date="2020-05-10T19:00:00Z">
        <w:r w:rsidR="00C10564">
          <w:rPr>
            <w:lang w:val="pt-BR"/>
          </w:rPr>
          <w:t>relaç</w:t>
        </w:r>
        <w:r w:rsidR="00C10564" w:rsidRPr="00651214">
          <w:rPr>
            <w:lang w:val="pt-BR"/>
          </w:rPr>
          <w:t>ão</w:t>
        </w:r>
      </w:ins>
      <w:ins w:id="3888" w:author="Benjamin Zhu" w:date="2020-05-10T18:50:00Z">
        <w:r w:rsidR="00651214" w:rsidRPr="00651214">
          <w:rPr>
            <w:lang w:val="pt-BR"/>
            <w:rPrChange w:id="3889" w:author="Benjamin Zhu" w:date="2020-05-10T18:50:00Z">
              <w:rPr/>
            </w:rPrChange>
          </w:rPr>
          <w:t xml:space="preserve"> entre </w:t>
        </w:r>
        <w:r w:rsidR="00651214">
          <w:rPr>
            <w:lang w:val="pt-BR"/>
          </w:rPr>
          <w:t>e</w:t>
        </w:r>
      </w:ins>
      <w:ins w:id="3890" w:author="Benjamin Zhu" w:date="2020-05-10T18:51:00Z">
        <w:r w:rsidR="00651214">
          <w:rPr>
            <w:lang w:val="pt-BR"/>
          </w:rPr>
          <w:t xml:space="preserve">scolaridade e </w:t>
        </w:r>
      </w:ins>
      <w:ins w:id="3891" w:author="Benjamin Zhu" w:date="2020-05-10T19:01:00Z">
        <w:r w:rsidR="00C10564">
          <w:rPr>
            <w:lang w:val="pt-BR"/>
          </w:rPr>
          <w:t>participação</w:t>
        </w:r>
      </w:ins>
      <w:ins w:id="3892" w:author="Benjamin Zhu" w:date="2020-05-10T18:51:00Z">
        <w:r w:rsidR="00651214">
          <w:rPr>
            <w:lang w:val="pt-BR"/>
          </w:rPr>
          <w:t xml:space="preserve"> </w:t>
        </w:r>
      </w:ins>
      <w:ins w:id="3893" w:author="Benjamin Zhu" w:date="2020-05-10T19:01:00Z">
        <w:r w:rsidR="00C10564">
          <w:rPr>
            <w:lang w:val="pt-BR"/>
          </w:rPr>
          <w:t>política</w:t>
        </w:r>
      </w:ins>
      <w:ins w:id="3894" w:author="Benjamin Zhu" w:date="2020-05-10T18:51:00Z">
        <w:r w:rsidR="00651214">
          <w:rPr>
            <w:lang w:val="pt-BR"/>
          </w:rPr>
          <w:t xml:space="preserve"> </w:t>
        </w:r>
        <w:r w:rsidR="00651214" w:rsidRPr="00651214">
          <w:rPr>
            <w:lang w:val="pt-BR"/>
            <w:rPrChange w:id="3895" w:author="Benjamin Zhu" w:date="2020-05-10T18:51:00Z">
              <w:rPr/>
            </w:rPrChange>
          </w:rPr>
          <w:t xml:space="preserve">é que </w:t>
        </w:r>
        <w:r w:rsidR="00651214">
          <w:rPr>
            <w:lang w:val="pt-BR"/>
          </w:rPr>
          <w:t xml:space="preserve">ela tem um efeito semelhante em grupos étnicos </w:t>
        </w:r>
      </w:ins>
      <w:ins w:id="3896" w:author="Benjamin Zhu" w:date="2020-05-10T21:48:00Z">
        <w:r w:rsidR="00874EA6">
          <w:rPr>
            <w:lang w:val="pt-BR"/>
          </w:rPr>
          <w:t>diferentes,</w:t>
        </w:r>
      </w:ins>
      <w:ins w:id="3897" w:author="Benjamin Zhu" w:date="2020-05-10T18:51:00Z">
        <w:r w:rsidR="00651214">
          <w:rPr>
            <w:lang w:val="pt-BR"/>
          </w:rPr>
          <w:t xml:space="preserve"> mas a </w:t>
        </w:r>
      </w:ins>
      <w:ins w:id="3898" w:author="Benjamin Zhu" w:date="2020-05-10T21:48:00Z">
        <w:r w:rsidR="00874EA6">
          <w:rPr>
            <w:lang w:val="pt-BR"/>
          </w:rPr>
          <w:t>evidência</w:t>
        </w:r>
      </w:ins>
      <w:ins w:id="3899" w:author="Ednaldo Ribeiro" w:date="2020-05-14T09:24:00Z">
        <w:r w:rsidR="00087555">
          <w:rPr>
            <w:lang w:val="pt-BR"/>
          </w:rPr>
          <w:t>s</w:t>
        </w:r>
      </w:ins>
      <w:ins w:id="3900" w:author="Benjamin Zhu" w:date="2020-05-10T18:51:00Z">
        <w:r w:rsidR="00651214">
          <w:rPr>
            <w:lang w:val="pt-BR"/>
          </w:rPr>
          <w:t xml:space="preserve"> </w:t>
        </w:r>
      </w:ins>
      <w:ins w:id="3901" w:author="Ednaldo Ribeiro" w:date="2020-05-14T09:24:00Z">
        <w:r w:rsidR="00087555">
          <w:rPr>
            <w:lang w:val="pt-BR"/>
          </w:rPr>
          <w:t>a esse respeit</w:t>
        </w:r>
      </w:ins>
      <w:ins w:id="3902" w:author="Ednaldo Ribeiro" w:date="2020-05-14T09:25:00Z">
        <w:r w:rsidR="00087555">
          <w:rPr>
            <w:lang w:val="pt-BR"/>
          </w:rPr>
          <w:t xml:space="preserve">o ainda </w:t>
        </w:r>
      </w:ins>
      <w:ins w:id="3903" w:author="Benjamin Zhu" w:date="2020-05-10T18:52:00Z">
        <w:r w:rsidR="00651214">
          <w:rPr>
            <w:lang w:val="pt-BR"/>
          </w:rPr>
          <w:t xml:space="preserve">não </w:t>
        </w:r>
      </w:ins>
      <w:ins w:id="3904" w:author="Ednaldo Ribeiro" w:date="2020-05-14T09:25:00Z">
        <w:r w:rsidR="00087555">
          <w:rPr>
            <w:lang w:val="pt-BR"/>
          </w:rPr>
          <w:t xml:space="preserve">são </w:t>
        </w:r>
      </w:ins>
      <w:ins w:id="3905" w:author="Benjamin Zhu" w:date="2020-05-10T18:52:00Z">
        <w:del w:id="3906" w:author="Ednaldo Ribeiro" w:date="2020-05-14T09:25:00Z">
          <w:r w:rsidR="00651214" w:rsidDel="00087555">
            <w:rPr>
              <w:lang w:val="pt-BR"/>
            </w:rPr>
            <w:delText xml:space="preserve">e </w:delText>
          </w:r>
        </w:del>
      </w:ins>
      <w:ins w:id="3907" w:author="Benjamin Zhu" w:date="2020-05-10T19:01:00Z">
        <w:r w:rsidR="00C10564">
          <w:rPr>
            <w:lang w:val="pt-BR"/>
          </w:rPr>
          <w:t>conclusiv</w:t>
        </w:r>
      </w:ins>
      <w:ins w:id="3908" w:author="Ednaldo Ribeiro" w:date="2020-05-14T09:25:00Z">
        <w:r w:rsidR="00087555">
          <w:rPr>
            <w:lang w:val="pt-BR"/>
          </w:rPr>
          <w:t>as na literatura especializada</w:t>
        </w:r>
      </w:ins>
      <w:ins w:id="3909" w:author="Benjamin Zhu" w:date="2020-05-10T19:01:00Z">
        <w:del w:id="3910" w:author="Ednaldo Ribeiro" w:date="2020-05-14T09:25:00Z">
          <w:r w:rsidR="00C10564" w:rsidDel="00087555">
            <w:rPr>
              <w:lang w:val="pt-BR"/>
            </w:rPr>
            <w:delText>o</w:delText>
          </w:r>
        </w:del>
      </w:ins>
      <w:ins w:id="3911" w:author="Benjamin Zhu" w:date="2020-05-10T18:52:00Z">
        <w:r w:rsidR="00651214">
          <w:rPr>
            <w:lang w:val="pt-BR"/>
          </w:rPr>
          <w:t>. Lien mostrou que, nos EUA, educação</w:t>
        </w:r>
      </w:ins>
      <w:ins w:id="3912" w:author="Benjamin Zhu" w:date="2020-05-10T19:01:00Z">
        <w:r w:rsidR="00C10564">
          <w:rPr>
            <w:lang w:val="pt-BR"/>
          </w:rPr>
          <w:t xml:space="preserve"> </w:t>
        </w:r>
      </w:ins>
      <w:ins w:id="3913" w:author="Benjamin Zhu" w:date="2020-05-10T18:52:00Z">
        <w:r w:rsidR="00651214">
          <w:rPr>
            <w:lang w:val="pt-BR"/>
          </w:rPr>
          <w:t>tem uma relação forte co</w:t>
        </w:r>
      </w:ins>
      <w:ins w:id="3914" w:author="Benjamin Zhu" w:date="2020-05-10T18:53:00Z">
        <w:r w:rsidR="00651214">
          <w:rPr>
            <w:lang w:val="pt-BR"/>
          </w:rPr>
          <w:t xml:space="preserve">m participação política para Americanos com </w:t>
        </w:r>
      </w:ins>
      <w:ins w:id="3915" w:author="Benjamin Zhu" w:date="2020-05-10T19:01:00Z">
        <w:r w:rsidR="00C10564">
          <w:rPr>
            <w:lang w:val="pt-BR"/>
          </w:rPr>
          <w:t>ascendência</w:t>
        </w:r>
      </w:ins>
      <w:ins w:id="3916" w:author="Benjamin Zhu" w:date="2020-05-10T18:53:00Z">
        <w:r w:rsidR="00651214">
          <w:rPr>
            <w:lang w:val="pt-BR"/>
          </w:rPr>
          <w:t xml:space="preserve"> </w:t>
        </w:r>
      </w:ins>
      <w:ins w:id="3917" w:author="Benjamin Zhu" w:date="2020-05-10T21:48:00Z">
        <w:r w:rsidR="00874EA6">
          <w:rPr>
            <w:lang w:val="pt-BR"/>
          </w:rPr>
          <w:t>Mexicanas,</w:t>
        </w:r>
      </w:ins>
      <w:ins w:id="3918" w:author="Benjamin Zhu" w:date="2020-05-10T18:53:00Z">
        <w:r w:rsidR="00651214">
          <w:rPr>
            <w:lang w:val="pt-BR"/>
          </w:rPr>
          <w:t xml:space="preserve"> mas não para os Americanos </w:t>
        </w:r>
      </w:ins>
      <w:ins w:id="3919" w:author="Benjamin Zhu" w:date="2020-05-10T19:08:00Z">
        <w:r w:rsidR="00C10564">
          <w:rPr>
            <w:lang w:val="pt-BR"/>
          </w:rPr>
          <w:t>Asiáticos</w:t>
        </w:r>
      </w:ins>
      <w:ins w:id="3920" w:author="Benjamin Zhu" w:date="2020-05-10T18:53:00Z">
        <w:r w:rsidR="00651214">
          <w:rPr>
            <w:lang w:val="pt-BR"/>
          </w:rPr>
          <w:t>.</w:t>
        </w:r>
        <w:r w:rsidR="00651214">
          <w:rPr>
            <w:rStyle w:val="FootnoteReference"/>
            <w:lang w:val="pt-BR"/>
          </w:rPr>
          <w:footnoteReference w:id="10"/>
        </w:r>
      </w:ins>
      <w:ins w:id="3925" w:author="Benjamin Zhu" w:date="2020-04-30T00:23:00Z">
        <w:r w:rsidR="00742E20">
          <w:rPr>
            <w:lang w:val="pt-BR"/>
          </w:rPr>
          <w:t xml:space="preserve"> </w:t>
        </w:r>
      </w:ins>
      <w:ins w:id="3926" w:author="Benjamin Zhu" w:date="2020-05-10T19:08:00Z">
        <w:r w:rsidR="00C10564">
          <w:rPr>
            <w:lang w:val="pt-BR"/>
          </w:rPr>
          <w:t xml:space="preserve">A literatura geralmente é </w:t>
        </w:r>
      </w:ins>
      <w:ins w:id="3927" w:author="Benjamin Zhu" w:date="2020-05-10T21:48:00Z">
        <w:r w:rsidR="00874EA6">
          <w:rPr>
            <w:lang w:val="pt-BR"/>
          </w:rPr>
          <w:t>escassa</w:t>
        </w:r>
      </w:ins>
      <w:ins w:id="3928" w:author="Benjamin Zhu" w:date="2020-05-10T19:08:00Z">
        <w:r w:rsidR="00C10564">
          <w:rPr>
            <w:lang w:val="pt-BR"/>
          </w:rPr>
          <w:t xml:space="preserve"> sobre esse efeito nos Asiáticos especificamente. Complicando ainda mais, as metodologias sobre a amostragem geralmente são mal ado</w:t>
        </w:r>
        <w:del w:id="3929" w:author="Ednaldo Ribeiro" w:date="2020-05-14T09:25:00Z">
          <w:r w:rsidR="00C10564" w:rsidDel="00087555">
            <w:rPr>
              <w:lang w:val="pt-BR"/>
            </w:rPr>
            <w:delText>p</w:delText>
          </w:r>
        </w:del>
        <w:r w:rsidR="00C10564">
          <w:rPr>
            <w:lang w:val="pt-BR"/>
          </w:rPr>
          <w:t>tadas para a comparação entre grupos múltiplos.</w:t>
        </w:r>
        <w:r w:rsidR="00C10564">
          <w:rPr>
            <w:rStyle w:val="FootnoteReference"/>
            <w:lang w:val="pt-BR"/>
          </w:rPr>
          <w:footnoteReference w:id="11"/>
        </w:r>
        <w:r w:rsidR="00C10564">
          <w:rPr>
            <w:lang w:val="pt-BR"/>
          </w:rPr>
          <w:t xml:space="preserve"> </w:t>
        </w:r>
      </w:ins>
      <w:ins w:id="3939" w:author="Benjamin Zhu" w:date="2020-05-10T18:54:00Z">
        <w:r w:rsidR="00651214">
          <w:rPr>
            <w:lang w:val="pt-BR"/>
          </w:rPr>
          <w:t xml:space="preserve">Curiosamente </w:t>
        </w:r>
      </w:ins>
      <w:ins w:id="3940" w:author="Benjamin Zhu" w:date="2020-05-10T18:55:00Z">
        <w:r w:rsidR="00651214">
          <w:rPr>
            <w:lang w:val="pt-BR"/>
          </w:rPr>
          <w:t xml:space="preserve">nosso resultado indicou um efeito oposto, </w:t>
        </w:r>
      </w:ins>
      <w:ins w:id="3941" w:author="Ednaldo Ribeiro" w:date="2020-05-14T09:25:00Z">
        <w:r w:rsidR="00087555">
          <w:rPr>
            <w:lang w:val="pt-BR"/>
          </w:rPr>
          <w:t xml:space="preserve">sugerindo </w:t>
        </w:r>
      </w:ins>
      <w:ins w:id="3942" w:author="Benjamin Zhu" w:date="2020-05-10T18:55:00Z">
        <w:del w:id="3943" w:author="Ednaldo Ribeiro" w:date="2020-05-14T09:26:00Z">
          <w:r w:rsidR="00651214" w:rsidDel="00087555">
            <w:rPr>
              <w:lang w:val="pt-BR"/>
            </w:rPr>
            <w:delText>tal</w:delText>
          </w:r>
        </w:del>
        <w:del w:id="3944" w:author="Ednaldo Ribeiro" w:date="2020-05-14T09:25:00Z">
          <w:r w:rsidR="00651214" w:rsidDel="00087555">
            <w:rPr>
              <w:lang w:val="pt-BR"/>
            </w:rPr>
            <w:delText xml:space="preserve"> </w:delText>
          </w:r>
        </w:del>
        <w:del w:id="3945" w:author="Ednaldo Ribeiro" w:date="2020-05-14T09:26:00Z">
          <w:r w:rsidR="00651214" w:rsidDel="00087555">
            <w:rPr>
              <w:lang w:val="pt-BR"/>
            </w:rPr>
            <w:delText xml:space="preserve">vez indicando uma </w:delText>
          </w:r>
        </w:del>
        <w:r w:rsidR="00651214">
          <w:rPr>
            <w:lang w:val="pt-BR"/>
          </w:rPr>
          <w:t>diferença en</w:t>
        </w:r>
      </w:ins>
      <w:ins w:id="3946" w:author="Benjamin Zhu" w:date="2020-05-10T18:56:00Z">
        <w:r w:rsidR="00651214">
          <w:rPr>
            <w:lang w:val="pt-BR"/>
          </w:rPr>
          <w:t xml:space="preserve">tre a </w:t>
        </w:r>
      </w:ins>
      <w:ins w:id="3947" w:author="Benjamin Zhu" w:date="2020-05-10T19:01:00Z">
        <w:r w:rsidR="00C10564">
          <w:rPr>
            <w:lang w:val="pt-BR"/>
          </w:rPr>
          <w:t>posição</w:t>
        </w:r>
      </w:ins>
      <w:ins w:id="3948" w:author="Benjamin Zhu" w:date="2020-05-10T18:56:00Z">
        <w:r w:rsidR="00651214">
          <w:rPr>
            <w:lang w:val="pt-BR"/>
          </w:rPr>
          <w:t xml:space="preserve"> dos </w:t>
        </w:r>
      </w:ins>
      <w:ins w:id="3949" w:author="Benjamin Zhu" w:date="2020-05-10T19:08:00Z">
        <w:r w:rsidR="00C10564">
          <w:rPr>
            <w:lang w:val="pt-BR"/>
          </w:rPr>
          <w:t>Asiáticos</w:t>
        </w:r>
      </w:ins>
      <w:ins w:id="3950" w:author="Benjamin Zhu" w:date="2020-05-10T18:56:00Z">
        <w:r w:rsidR="00651214">
          <w:rPr>
            <w:lang w:val="pt-BR"/>
          </w:rPr>
          <w:t xml:space="preserve"> no Brasil e nos EUA.</w:t>
        </w:r>
      </w:ins>
      <w:ins w:id="3951" w:author="Benjamin Zhu" w:date="2020-04-29T23:54:00Z">
        <w:r w:rsidR="006B5509">
          <w:rPr>
            <w:lang w:val="pt-BR"/>
          </w:rPr>
          <w:t xml:space="preserve"> </w:t>
        </w:r>
      </w:ins>
      <w:del w:id="3952" w:author="Benjamin Zhu" w:date="2020-04-30T00:23:00Z">
        <w:r w:rsidR="00384868" w:rsidDel="00742E20">
          <w:rPr>
            <w:lang w:val="pt-BR"/>
          </w:rPr>
          <w:delText xml:space="preserve"> </w:delText>
        </w:r>
      </w:del>
      <w:r w:rsidR="00384868">
        <w:rPr>
          <w:lang w:val="pt-BR"/>
        </w:rPr>
        <w:t xml:space="preserve">Em respeito a CI, </w:t>
      </w:r>
      <w:ins w:id="3953" w:author="Ednaldo Ribeiro" w:date="2020-05-14T09:26:00Z">
        <w:r w:rsidR="00087555">
          <w:rPr>
            <w:lang w:val="pt-BR"/>
          </w:rPr>
          <w:t xml:space="preserve">a condição de </w:t>
        </w:r>
      </w:ins>
      <w:r w:rsidR="00384868">
        <w:rPr>
          <w:lang w:val="pt-BR"/>
        </w:rPr>
        <w:t xml:space="preserve">asiático e a </w:t>
      </w:r>
      <w:ins w:id="3954" w:author="Ednaldo Ribeiro" w:date="2020-05-14T09:26:00Z">
        <w:r w:rsidR="00087555">
          <w:rPr>
            <w:lang w:val="pt-BR"/>
          </w:rPr>
          <w:t xml:space="preserve">sua </w:t>
        </w:r>
      </w:ins>
      <w:r w:rsidR="00384868">
        <w:rPr>
          <w:lang w:val="pt-BR"/>
        </w:rPr>
        <w:t xml:space="preserve">interação </w:t>
      </w:r>
      <w:ins w:id="3955" w:author="Ednaldo Ribeiro" w:date="2020-05-14T09:26:00Z">
        <w:r w:rsidR="00087555">
          <w:rPr>
            <w:lang w:val="pt-BR"/>
          </w:rPr>
          <w:t xml:space="preserve">com </w:t>
        </w:r>
      </w:ins>
      <w:del w:id="3956" w:author="Ednaldo Ribeiro" w:date="2020-05-14T09:26:00Z">
        <w:r w:rsidR="00384868" w:rsidDel="00087555">
          <w:rPr>
            <w:lang w:val="pt-BR"/>
          </w:rPr>
          <w:delText xml:space="preserve">entre </w:delText>
        </w:r>
      </w:del>
      <w:r w:rsidR="00384868">
        <w:rPr>
          <w:lang w:val="pt-BR"/>
        </w:rPr>
        <w:t xml:space="preserve">escolaridade </w:t>
      </w:r>
      <w:del w:id="3957" w:author="Ednaldo Ribeiro" w:date="2020-05-14T09:26:00Z">
        <w:r w:rsidR="00384868" w:rsidDel="00087555">
          <w:rPr>
            <w:lang w:val="pt-BR"/>
          </w:rPr>
          <w:delText xml:space="preserve">e amarelo </w:delText>
        </w:r>
      </w:del>
      <w:r w:rsidR="00384868">
        <w:rPr>
          <w:lang w:val="pt-BR"/>
        </w:rPr>
        <w:t xml:space="preserve">não </w:t>
      </w:r>
      <w:ins w:id="3958" w:author="Ednaldo Ribeiro" w:date="2020-05-14T09:26:00Z">
        <w:r w:rsidR="00087555">
          <w:rPr>
            <w:lang w:val="pt-BR"/>
          </w:rPr>
          <w:t xml:space="preserve">se mostraram </w:t>
        </w:r>
      </w:ins>
      <w:del w:id="3959" w:author="Ednaldo Ribeiro" w:date="2020-05-14T09:26:00Z">
        <w:r w:rsidR="00384868" w:rsidDel="00087555">
          <w:rPr>
            <w:lang w:val="pt-BR"/>
          </w:rPr>
          <w:delText xml:space="preserve">foram </w:delText>
        </w:r>
      </w:del>
      <w:r w:rsidR="00384868">
        <w:rPr>
          <w:lang w:val="pt-BR"/>
        </w:rPr>
        <w:t xml:space="preserve">significados, indicando que os brasileiros asiáticos </w:t>
      </w:r>
      <w:r w:rsidR="00B026A6">
        <w:rPr>
          <w:lang w:val="pt-BR"/>
        </w:rPr>
        <w:t xml:space="preserve">têm níveis de confiança institucional semelhantes </w:t>
      </w:r>
      <w:ins w:id="3960" w:author="Ednaldo Ribeiro" w:date="2020-05-14T09:26:00Z">
        <w:r w:rsidR="00087555">
          <w:rPr>
            <w:lang w:val="pt-BR"/>
          </w:rPr>
          <w:t xml:space="preserve">aos dos demais </w:t>
        </w:r>
      </w:ins>
      <w:del w:id="3961" w:author="Ednaldo Ribeiro" w:date="2020-05-14T09:27:00Z">
        <w:r w:rsidR="00B026A6" w:rsidDel="00087555">
          <w:rPr>
            <w:lang w:val="pt-BR"/>
          </w:rPr>
          <w:delText xml:space="preserve">com outros </w:delText>
        </w:r>
      </w:del>
      <w:r w:rsidR="00B026A6">
        <w:rPr>
          <w:lang w:val="pt-BR"/>
        </w:rPr>
        <w:t>grupos</w:t>
      </w:r>
      <w:ins w:id="3962" w:author="Ednaldo Ribeiro" w:date="2020-05-14T09:27:00Z">
        <w:r w:rsidR="00087555">
          <w:rPr>
            <w:lang w:val="pt-BR"/>
          </w:rPr>
          <w:t xml:space="preserve"> étnicos</w:t>
        </w:r>
      </w:ins>
      <w:r w:rsidR="00B026A6">
        <w:rPr>
          <w:lang w:val="pt-BR"/>
        </w:rPr>
        <w:t xml:space="preserve">. </w:t>
      </w:r>
    </w:p>
    <w:p w14:paraId="72F228D4" w14:textId="6DD5CDF9" w:rsidR="0039376F" w:rsidRDefault="009004C2" w:rsidP="008D20F3">
      <w:pPr>
        <w:ind w:firstLine="720"/>
        <w:rPr>
          <w:ins w:id="3963" w:author="Benjamin Zhu" w:date="2020-04-29T00:02:00Z"/>
          <w:lang w:val="pt-BR"/>
        </w:rPr>
      </w:pPr>
      <w:r>
        <w:rPr>
          <w:lang w:val="pt-BR"/>
        </w:rPr>
        <w:t>Conjuntos, esses modelos mostram</w:t>
      </w:r>
      <w:r w:rsidR="005E74A5">
        <w:rPr>
          <w:lang w:val="pt-BR"/>
        </w:rPr>
        <w:t xml:space="preserve"> que a identidade étnica, particularmente para os asiáticos, não tem um efeito forte</w:t>
      </w:r>
      <w:r>
        <w:rPr>
          <w:lang w:val="pt-BR"/>
        </w:rPr>
        <w:t xml:space="preserve"> </w:t>
      </w:r>
      <w:r w:rsidR="005E74A5">
        <w:rPr>
          <w:lang w:val="pt-BR"/>
        </w:rPr>
        <w:t xml:space="preserve">na orientação cognitiva </w:t>
      </w:r>
      <w:ins w:id="3964" w:author="Ednaldo Ribeiro" w:date="2020-05-14T09:27:00Z">
        <w:r w:rsidR="00087555">
          <w:rPr>
            <w:lang w:val="pt-BR"/>
          </w:rPr>
          <w:t xml:space="preserve">para </w:t>
        </w:r>
      </w:ins>
      <w:del w:id="3965" w:author="Ednaldo Ribeiro" w:date="2020-05-14T09:27:00Z">
        <w:r w:rsidR="005E74A5" w:rsidDel="00087555">
          <w:rPr>
            <w:lang w:val="pt-BR"/>
          </w:rPr>
          <w:delText xml:space="preserve">à </w:delText>
        </w:r>
      </w:del>
      <w:ins w:id="3966" w:author="Ednaldo Ribeiro" w:date="2020-05-14T09:27:00Z">
        <w:r w:rsidR="00087555">
          <w:rPr>
            <w:lang w:val="pt-BR"/>
          </w:rPr>
          <w:t xml:space="preserve">a </w:t>
        </w:r>
      </w:ins>
      <w:del w:id="3967" w:author="Benjamin Zhu" w:date="2020-05-10T22:09:00Z">
        <w:r w:rsidR="005E74A5" w:rsidDel="00FB1F1B">
          <w:rPr>
            <w:lang w:val="pt-BR"/>
          </w:rPr>
          <w:delText>politica</w:delText>
        </w:r>
      </w:del>
      <w:ins w:id="3968" w:author="Benjamin Zhu" w:date="2020-05-10T22:09:00Z">
        <w:r w:rsidR="00FB1F1B">
          <w:rPr>
            <w:lang w:val="pt-BR"/>
          </w:rPr>
          <w:t>política</w:t>
        </w:r>
      </w:ins>
      <w:r w:rsidR="005E74A5">
        <w:rPr>
          <w:lang w:val="pt-BR"/>
        </w:rPr>
        <w:t xml:space="preserve"> e na confiança institucional.</w:t>
      </w:r>
      <w:r w:rsidR="006316C8">
        <w:rPr>
          <w:lang w:val="pt-BR"/>
        </w:rPr>
        <w:t xml:space="preserve"> Porém os modelos mostram</w:t>
      </w:r>
      <w:r w:rsidR="005E74A5">
        <w:rPr>
          <w:lang w:val="pt-BR"/>
        </w:rPr>
        <w:t xml:space="preserve"> </w:t>
      </w:r>
      <w:del w:id="3969" w:author="Ednaldo Ribeiro" w:date="2020-05-14T09:27:00Z">
        <w:r w:rsidR="009535A0" w:rsidDel="00087555">
          <w:rPr>
            <w:lang w:val="pt-BR"/>
          </w:rPr>
          <w:delText>evidência</w:delText>
        </w:r>
        <w:r w:rsidDel="00087555">
          <w:rPr>
            <w:lang w:val="pt-BR"/>
          </w:rPr>
          <w:delText xml:space="preserve"> fraca </w:delText>
        </w:r>
      </w:del>
      <w:r w:rsidR="008D20F3">
        <w:rPr>
          <w:lang w:val="pt-BR"/>
        </w:rPr>
        <w:t>que a educação tem efeitos diferentes</w:t>
      </w:r>
      <w:ins w:id="3970" w:author="Ednaldo Ribeiro" w:date="2020-05-14T09:28:00Z">
        <w:r w:rsidR="00087555">
          <w:rPr>
            <w:lang w:val="pt-BR"/>
          </w:rPr>
          <w:t xml:space="preserve">, ainda que reduzidos, </w:t>
        </w:r>
      </w:ins>
      <w:r w:rsidR="008D20F3">
        <w:rPr>
          <w:lang w:val="pt-BR"/>
        </w:rPr>
        <w:t xml:space="preserve"> entre os grupos étnicos</w:t>
      </w:r>
      <w:ins w:id="3971" w:author="Benjamin Zhu" w:date="2020-05-10T22:12:00Z">
        <w:r w:rsidR="009734B0">
          <w:rPr>
            <w:lang w:val="pt-BR"/>
          </w:rPr>
          <w:t xml:space="preserve"> e que os </w:t>
        </w:r>
      </w:ins>
      <w:ins w:id="3972" w:author="Ednaldo Ribeiro" w:date="2020-05-14T09:28:00Z">
        <w:r w:rsidR="00087555">
          <w:rPr>
            <w:lang w:val="pt-BR"/>
          </w:rPr>
          <w:t xml:space="preserve">impactos </w:t>
        </w:r>
      </w:ins>
      <w:ins w:id="3973" w:author="Benjamin Zhu" w:date="2020-05-10T22:12:00Z">
        <w:del w:id="3974" w:author="Ednaldo Ribeiro" w:date="2020-05-14T09:28:00Z">
          <w:r w:rsidR="009734B0" w:rsidDel="00087555">
            <w:rPr>
              <w:lang w:val="pt-BR"/>
            </w:rPr>
            <w:delText>efeitos de</w:delText>
          </w:r>
        </w:del>
      </w:ins>
      <w:ins w:id="3975" w:author="Ednaldo Ribeiro" w:date="2020-05-14T09:28:00Z">
        <w:r w:rsidR="00087555">
          <w:rPr>
            <w:lang w:val="pt-BR"/>
          </w:rPr>
          <w:t>dos</w:t>
        </w:r>
      </w:ins>
      <w:ins w:id="3976" w:author="Benjamin Zhu" w:date="2020-05-10T22:12:00Z">
        <w:r w:rsidR="009734B0">
          <w:rPr>
            <w:lang w:val="pt-BR"/>
          </w:rPr>
          <w:t xml:space="preserve"> recursos socioeconômicos variam entre grupo</w:t>
        </w:r>
      </w:ins>
      <w:ins w:id="3977" w:author="Benjamin Zhu" w:date="2020-05-10T22:13:00Z">
        <w:r w:rsidR="009734B0">
          <w:rPr>
            <w:lang w:val="pt-BR"/>
          </w:rPr>
          <w:t>s étnicos</w:t>
        </w:r>
      </w:ins>
      <w:r w:rsidR="008D20F3">
        <w:rPr>
          <w:lang w:val="pt-BR"/>
        </w:rPr>
        <w:t xml:space="preserve">. Para os </w:t>
      </w:r>
      <w:r w:rsidR="009535A0">
        <w:rPr>
          <w:lang w:val="pt-BR"/>
        </w:rPr>
        <w:t>asiáticos</w:t>
      </w:r>
      <w:r w:rsidR="008D20F3">
        <w:rPr>
          <w:lang w:val="pt-BR"/>
        </w:rPr>
        <w:t>,</w:t>
      </w:r>
      <w:ins w:id="3978" w:author="Ednaldo Ribeiro" w:date="2020-05-14T09:28:00Z">
        <w:r w:rsidR="00087555">
          <w:rPr>
            <w:lang w:val="pt-BR"/>
          </w:rPr>
          <w:t xml:space="preserve"> categoria que nos interessa mais diretamente, </w:t>
        </w:r>
      </w:ins>
      <w:del w:id="3979" w:author="Ednaldo Ribeiro" w:date="2020-05-14T09:28:00Z">
        <w:r w:rsidR="008D20F3" w:rsidDel="00087555">
          <w:rPr>
            <w:lang w:val="pt-BR"/>
          </w:rPr>
          <w:delText xml:space="preserve"> </w:delText>
        </w:r>
      </w:del>
      <w:r w:rsidR="008D20F3">
        <w:rPr>
          <w:lang w:val="pt-BR"/>
        </w:rPr>
        <w:t>formação superio</w:t>
      </w:r>
      <w:ins w:id="3980" w:author="Benjamin Zhu" w:date="2020-04-29T23:53:00Z">
        <w:r w:rsidR="006B5509">
          <w:rPr>
            <w:lang w:val="pt-BR"/>
          </w:rPr>
          <w:t>r aumentou</w:t>
        </w:r>
      </w:ins>
      <w:del w:id="3981" w:author="Benjamin Zhu" w:date="2020-04-29T23:53:00Z">
        <w:r w:rsidR="008D20F3" w:rsidDel="006B5509">
          <w:rPr>
            <w:lang w:val="pt-BR"/>
          </w:rPr>
          <w:delText xml:space="preserve">r </w:delText>
        </w:r>
        <w:r w:rsidR="009535A0" w:rsidDel="006B5509">
          <w:rPr>
            <w:lang w:val="pt-BR"/>
          </w:rPr>
          <w:delText>diminui</w:delText>
        </w:r>
      </w:del>
      <w:r w:rsidR="008D20F3">
        <w:rPr>
          <w:lang w:val="pt-BR"/>
        </w:rPr>
        <w:t xml:space="preserve"> a </w:t>
      </w:r>
      <w:ins w:id="3982" w:author="Ednaldo Ribeiro" w:date="2020-05-14T09:29:00Z">
        <w:r w:rsidR="00087555">
          <w:rPr>
            <w:lang w:val="pt-BR"/>
          </w:rPr>
          <w:t xml:space="preserve">pontuação da medida sobre </w:t>
        </w:r>
        <w:r w:rsidR="00EF325E">
          <w:rPr>
            <w:lang w:val="pt-BR"/>
          </w:rPr>
          <w:t>a dimensão cognitiva</w:t>
        </w:r>
      </w:ins>
      <w:del w:id="3983" w:author="Ednaldo Ribeiro" w:date="2020-05-14T09:29:00Z">
        <w:r w:rsidR="008D20F3" w:rsidDel="00EF325E">
          <w:rPr>
            <w:lang w:val="pt-BR"/>
          </w:rPr>
          <w:delText>orientação cognitiva à política</w:delText>
        </w:r>
      </w:del>
      <w:r w:rsidR="008D20F3">
        <w:rPr>
          <w:lang w:val="pt-BR"/>
        </w:rPr>
        <w:t>.</w:t>
      </w:r>
      <w:del w:id="3984" w:author="Ednaldo Ribeiro" w:date="2020-05-14T09:29:00Z">
        <w:r w:rsidR="006316C8" w:rsidDel="00EF325E">
          <w:rPr>
            <w:lang w:val="pt-BR"/>
          </w:rPr>
          <w:delText xml:space="preserve"> </w:delText>
        </w:r>
        <w:r w:rsidR="008D20F3" w:rsidDel="00EF325E">
          <w:rPr>
            <w:lang w:val="pt-BR"/>
          </w:rPr>
          <w:delText xml:space="preserve"> Uma </w:delText>
        </w:r>
        <w:commentRangeStart w:id="3985"/>
        <w:r w:rsidR="008D20F3" w:rsidDel="00EF325E">
          <w:rPr>
            <w:lang w:val="pt-BR"/>
          </w:rPr>
          <w:delText>explicação</w:delText>
        </w:r>
        <w:commentRangeEnd w:id="3985"/>
        <w:r w:rsidR="008D20F3" w:rsidDel="00EF325E">
          <w:rPr>
            <w:rStyle w:val="CommentReference"/>
          </w:rPr>
          <w:commentReference w:id="3985"/>
        </w:r>
        <w:r w:rsidR="008D20F3" w:rsidDel="00EF325E">
          <w:rPr>
            <w:lang w:val="pt-BR"/>
          </w:rPr>
          <w:delText xml:space="preserve"> é que os </w:delText>
        </w:r>
        <w:commentRangeStart w:id="3986"/>
        <w:r w:rsidR="008D20F3" w:rsidDel="00EF325E">
          <w:rPr>
            <w:lang w:val="pt-BR"/>
          </w:rPr>
          <w:delText xml:space="preserve">brasileiros </w:delText>
        </w:r>
        <w:r w:rsidR="009535A0" w:rsidDel="00EF325E">
          <w:rPr>
            <w:lang w:val="pt-BR"/>
          </w:rPr>
          <w:delText>asiáticos</w:delText>
        </w:r>
        <w:r w:rsidR="008D20F3" w:rsidDel="00EF325E">
          <w:rPr>
            <w:lang w:val="pt-BR"/>
          </w:rPr>
          <w:delText xml:space="preserve"> estudam cursos fora das humanas que </w:delText>
        </w:r>
        <w:r w:rsidR="006316C8" w:rsidDel="00EF325E">
          <w:rPr>
            <w:lang w:val="pt-BR"/>
          </w:rPr>
          <w:delText>diminuem</w:delText>
        </w:r>
        <w:r w:rsidR="008D20F3" w:rsidDel="00EF325E">
          <w:rPr>
            <w:lang w:val="pt-BR"/>
          </w:rPr>
          <w:delText xml:space="preserve"> a orientação cognitiva à política. </w:delText>
        </w:r>
        <w:commentRangeEnd w:id="3986"/>
        <w:r w:rsidR="00BA5715" w:rsidDel="00EF325E">
          <w:rPr>
            <w:rStyle w:val="CommentReference"/>
          </w:rPr>
          <w:commentReference w:id="3986"/>
        </w:r>
        <w:r w:rsidR="00975E56" w:rsidDel="00EF325E">
          <w:rPr>
            <w:lang w:val="pt-BR"/>
          </w:rPr>
          <w:delText>Geralmente, a literatura mostra que educação tem uma relação positiva com participação política.</w:delText>
        </w:r>
      </w:del>
      <w:r w:rsidR="00975E56">
        <w:rPr>
          <w:lang w:val="pt-BR"/>
        </w:rPr>
        <w:t xml:space="preserve"> </w:t>
      </w:r>
      <w:del w:id="3987" w:author="Benjamin Zhu" w:date="2020-04-29T23:54:00Z">
        <w:r w:rsidR="00975E56" w:rsidDel="006B5509">
          <w:rPr>
            <w:lang w:val="pt-BR"/>
          </w:rPr>
          <w:delText xml:space="preserve">Uma </w:delText>
        </w:r>
        <w:r w:rsidR="009535A0" w:rsidDel="006B5509">
          <w:rPr>
            <w:lang w:val="pt-BR"/>
          </w:rPr>
          <w:delText>pesquisa</w:delText>
        </w:r>
        <w:r w:rsidR="00975E56" w:rsidDel="006B5509">
          <w:rPr>
            <w:lang w:val="pt-BR"/>
          </w:rPr>
          <w:delText xml:space="preserve"> sobre o efeito de educação e a interação dela com outras variáveis sociodemográficas podem iluminar essa questão.</w:delText>
        </w:r>
        <w:r w:rsidR="008D20F3" w:rsidDel="006B5509">
          <w:rPr>
            <w:lang w:val="pt-BR"/>
          </w:rPr>
          <w:delText xml:space="preserve"> </w:delText>
        </w:r>
      </w:del>
    </w:p>
    <w:p w14:paraId="0003A64D" w14:textId="270F8648" w:rsidR="0039376F" w:rsidRDefault="0039376F" w:rsidP="008D20F3">
      <w:pPr>
        <w:ind w:firstLine="720"/>
        <w:rPr>
          <w:ins w:id="3988" w:author="Benjamin Zhu" w:date="2020-04-29T00:02:00Z"/>
          <w:lang w:val="pt-BR"/>
        </w:rPr>
      </w:pPr>
    </w:p>
    <w:p w14:paraId="44F327C1" w14:textId="77777777" w:rsidR="00874EA6" w:rsidRDefault="00874EA6" w:rsidP="00874EA6">
      <w:pPr>
        <w:rPr>
          <w:ins w:id="3989" w:author="Benjamin Zhu" w:date="2020-05-10T21:56:00Z"/>
          <w:lang w:val="pt-BR"/>
        </w:rPr>
      </w:pPr>
    </w:p>
    <w:p w14:paraId="6E7B595A" w14:textId="77777777" w:rsidR="00874EA6" w:rsidRDefault="00874EA6" w:rsidP="00874EA6">
      <w:pPr>
        <w:rPr>
          <w:ins w:id="3990" w:author="Benjamin Zhu" w:date="2020-05-10T21:56:00Z"/>
          <w:lang w:val="pt-BR"/>
        </w:rPr>
      </w:pPr>
    </w:p>
    <w:p w14:paraId="147D07A7" w14:textId="77777777" w:rsidR="00874EA6" w:rsidRDefault="00874EA6" w:rsidP="00874EA6">
      <w:pPr>
        <w:rPr>
          <w:ins w:id="3991" w:author="Benjamin Zhu" w:date="2020-05-10T21:56:00Z"/>
          <w:lang w:val="pt-BR"/>
        </w:rPr>
      </w:pPr>
    </w:p>
    <w:p w14:paraId="30537B9F" w14:textId="77777777" w:rsidR="00874EA6" w:rsidRDefault="00874EA6" w:rsidP="00874EA6">
      <w:pPr>
        <w:rPr>
          <w:ins w:id="3992" w:author="Benjamin Zhu" w:date="2020-05-10T21:56:00Z"/>
          <w:lang w:val="pt-BR"/>
        </w:rPr>
      </w:pPr>
    </w:p>
    <w:p w14:paraId="3F5A4A52" w14:textId="77777777" w:rsidR="00874EA6" w:rsidRDefault="00874EA6" w:rsidP="00874EA6">
      <w:pPr>
        <w:rPr>
          <w:ins w:id="3993" w:author="Benjamin Zhu" w:date="2020-05-10T21:56:00Z"/>
          <w:lang w:val="pt-BR"/>
        </w:rPr>
      </w:pPr>
    </w:p>
    <w:p w14:paraId="482783E1" w14:textId="77777777" w:rsidR="00874EA6" w:rsidRDefault="00874EA6" w:rsidP="00874EA6">
      <w:pPr>
        <w:rPr>
          <w:ins w:id="3994" w:author="Benjamin Zhu" w:date="2020-05-10T21:56:00Z"/>
          <w:lang w:val="pt-BR"/>
        </w:rPr>
      </w:pPr>
    </w:p>
    <w:p w14:paraId="7544DC71" w14:textId="77777777" w:rsidR="00874EA6" w:rsidRDefault="00874EA6" w:rsidP="00874EA6">
      <w:pPr>
        <w:rPr>
          <w:ins w:id="3995" w:author="Benjamin Zhu" w:date="2020-05-10T21:56:00Z"/>
          <w:lang w:val="pt-BR"/>
        </w:rPr>
      </w:pPr>
    </w:p>
    <w:p w14:paraId="199F3560" w14:textId="2EFB2EF3" w:rsidR="0039376F" w:rsidRDefault="0039376F">
      <w:pPr>
        <w:rPr>
          <w:ins w:id="3996" w:author="Benjamin Zhu" w:date="2020-04-29T00:02:00Z"/>
          <w:lang w:val="pt-BR"/>
        </w:rPr>
        <w:pPrChange w:id="3997" w:author="Benjamin Zhu" w:date="2020-05-10T21:56:00Z">
          <w:pPr>
            <w:ind w:firstLine="720"/>
          </w:pPr>
        </w:pPrChange>
      </w:pPr>
      <w:ins w:id="3998" w:author="Benjamin Zhu" w:date="2020-04-29T00:03:00Z">
        <w:r>
          <w:rPr>
            <w:lang w:val="pt-BR"/>
          </w:rPr>
          <w:t>Apêndice</w:t>
        </w:r>
      </w:ins>
      <w:ins w:id="3999" w:author="Benjamin Zhu" w:date="2020-04-29T00:02:00Z">
        <w:r>
          <w:rPr>
            <w:lang w:val="pt-BR"/>
          </w:rPr>
          <w:t xml:space="preserve"> </w:t>
        </w:r>
      </w:ins>
    </w:p>
    <w:p w14:paraId="712F42E9" w14:textId="77777777" w:rsidR="0039376F" w:rsidRPr="000F6889" w:rsidRDefault="0039376F" w:rsidP="0039376F">
      <w:pPr>
        <w:rPr>
          <w:ins w:id="4000" w:author="Benjamin Zhu" w:date="2020-04-29T00:02:00Z"/>
          <w:lang w:val="pt-BR"/>
          <w:rPrChange w:id="4001" w:author="Benjamin Zhu" w:date="2020-04-29T00:09:00Z">
            <w:rPr>
              <w:ins w:id="4002" w:author="Benjamin Zhu" w:date="2020-04-29T00:02:00Z"/>
            </w:rPr>
          </w:rPrChange>
        </w:rPr>
      </w:pPr>
    </w:p>
    <w:p w14:paraId="3D26E18D" w14:textId="6DC9D5C8" w:rsidR="0039376F" w:rsidRPr="001D1900" w:rsidRDefault="0039376F" w:rsidP="0039376F">
      <w:pPr>
        <w:rPr>
          <w:ins w:id="4003" w:author="Benjamin Zhu" w:date="2020-04-29T00:02:00Z"/>
          <w:lang w:val="pt-BR"/>
        </w:rPr>
      </w:pPr>
      <w:commentRangeStart w:id="4004"/>
      <w:ins w:id="4005" w:author="Benjamin Zhu" w:date="2020-04-29T00:02:00Z">
        <w:r w:rsidRPr="001D1900">
          <w:rPr>
            <w:lang w:val="pt-BR"/>
          </w:rPr>
          <w:t xml:space="preserve">Tabela </w:t>
        </w:r>
      </w:ins>
      <w:ins w:id="4006" w:author="Benjamin Zhu" w:date="2020-05-10T21:56:00Z">
        <w:r w:rsidR="00874EA6">
          <w:rPr>
            <w:lang w:val="pt-BR"/>
          </w:rPr>
          <w:t>A1</w:t>
        </w:r>
      </w:ins>
      <w:ins w:id="4007" w:author="Benjamin Zhu" w:date="2020-04-29T00:02:00Z">
        <w:r w:rsidRPr="001D1900">
          <w:rPr>
            <w:lang w:val="pt-BR"/>
          </w:rPr>
          <w:t>. Média e Desavio Padrão das variáveis usados para criar a COPI</w:t>
        </w:r>
      </w:ins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1656"/>
        <w:gridCol w:w="1656"/>
      </w:tblGrid>
      <w:tr w:rsidR="0039376F" w:rsidRPr="001D1900" w14:paraId="726FBED2" w14:textId="77777777" w:rsidTr="00875BC2">
        <w:trPr>
          <w:ins w:id="4008" w:author="Benjamin Zhu" w:date="2020-04-29T00:02:00Z"/>
        </w:trPr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A7B046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4009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221CF0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401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4011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(1)</w:t>
              </w:r>
            </w:ins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BCDCCF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401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39376F" w:rsidRPr="001D1900" w14:paraId="1467609C" w14:textId="77777777" w:rsidTr="00875BC2">
        <w:trPr>
          <w:ins w:id="4013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3F88563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401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021EDA0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401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0A5D19E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401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39376F" w:rsidRPr="001D1900" w14:paraId="7E1254D1" w14:textId="77777777" w:rsidTr="00875BC2">
        <w:trPr>
          <w:ins w:id="4017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CF1FBB7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401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A527A6A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4019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4020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Média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92F13AA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402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4022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Desavio Padrão</w:t>
              </w:r>
            </w:ins>
          </w:p>
        </w:tc>
      </w:tr>
      <w:tr w:rsidR="0039376F" w:rsidRPr="001D1900" w14:paraId="6A5027C1" w14:textId="77777777" w:rsidTr="00875BC2">
        <w:trPr>
          <w:ins w:id="4023" w:author="Benjamin Zhu" w:date="2020-04-29T00:02:00Z"/>
        </w:trPr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4CE3FE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402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4025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pol1</w:t>
              </w:r>
            </w:ins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D349BC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402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4027" w:author="Benjamin Zhu" w:date="2020-04-29T00:02:00Z">
              <w:r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4,882092</w:t>
              </w:r>
            </w:ins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C08F90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402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4029" w:author="Benjamin Zhu" w:date="2020-04-29T00:02:00Z">
              <w:r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1,971486</w:t>
              </w:r>
            </w:ins>
          </w:p>
        </w:tc>
      </w:tr>
      <w:tr w:rsidR="0039376F" w:rsidRPr="001D1900" w14:paraId="4E25E409" w14:textId="77777777" w:rsidTr="00875BC2">
        <w:trPr>
          <w:ins w:id="4030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01209E8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403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4032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eff2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F12C73F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403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4034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4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,</w:t>
              </w:r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149571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E729E0B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403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4036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1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,</w:t>
              </w:r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852412</w:t>
              </w:r>
            </w:ins>
          </w:p>
        </w:tc>
      </w:tr>
      <w:tr w:rsidR="0039376F" w:rsidRPr="001D1900" w14:paraId="4369DB8E" w14:textId="77777777" w:rsidTr="00875BC2">
        <w:trPr>
          <w:ins w:id="4037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A1785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403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4039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conocim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551285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404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4041" w:author="Benjamin Zhu" w:date="2020-04-29T00:02:00Z">
              <w:r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3,755941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B463EA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404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4043" w:author="Benjamin Zhu" w:date="2020-04-29T00:02:00Z">
              <w:r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1,601962</w:t>
              </w:r>
            </w:ins>
          </w:p>
        </w:tc>
      </w:tr>
      <w:tr w:rsidR="0039376F" w:rsidRPr="001D1900" w14:paraId="167D54DD" w14:textId="77777777" w:rsidTr="00875BC2">
        <w:trPr>
          <w:ins w:id="4044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189E5E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404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4046" w:author="Benjamin Zhu" w:date="2020-04-29T00:02:00Z">
              <w:r w:rsidRPr="001D1900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pt-BR"/>
                </w:rPr>
                <w:t>N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80566F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404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4048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3030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0DBCF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4049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14:paraId="612D72C2" w14:textId="77777777" w:rsidR="0039376F" w:rsidRPr="001D1900" w:rsidRDefault="0039376F" w:rsidP="0039376F">
      <w:pPr>
        <w:rPr>
          <w:ins w:id="4050" w:author="Benjamin Zhu" w:date="2020-04-29T00:02:00Z"/>
          <w:lang w:val="pt-BR"/>
        </w:rPr>
      </w:pPr>
    </w:p>
    <w:p w14:paraId="27985977" w14:textId="731B47DF" w:rsidR="0039376F" w:rsidRPr="001D1900" w:rsidRDefault="0039376F" w:rsidP="0039376F">
      <w:pPr>
        <w:rPr>
          <w:ins w:id="4051" w:author="Benjamin Zhu" w:date="2020-04-29T00:02:00Z"/>
          <w:lang w:val="pt-BR"/>
        </w:rPr>
      </w:pPr>
      <w:ins w:id="4052" w:author="Benjamin Zhu" w:date="2020-04-29T00:02:00Z">
        <w:r w:rsidRPr="001D1900">
          <w:rPr>
            <w:lang w:val="pt-BR"/>
          </w:rPr>
          <w:t xml:space="preserve">Tabela </w:t>
        </w:r>
      </w:ins>
      <w:ins w:id="4053" w:author="Benjamin Zhu" w:date="2020-05-10T21:56:00Z">
        <w:r w:rsidR="00874EA6">
          <w:rPr>
            <w:lang w:val="pt-BR"/>
          </w:rPr>
          <w:t>A2</w:t>
        </w:r>
      </w:ins>
      <w:ins w:id="4054" w:author="Benjamin Zhu" w:date="2020-04-29T00:02:00Z">
        <w:r w:rsidRPr="001D1900">
          <w:rPr>
            <w:lang w:val="pt-BR"/>
          </w:rPr>
          <w:t>. Média e Desavio Padrão das variáveis usados para criar a CI</w:t>
        </w:r>
      </w:ins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1656"/>
        <w:gridCol w:w="1656"/>
      </w:tblGrid>
      <w:tr w:rsidR="0039376F" w:rsidRPr="001D1900" w14:paraId="5F70B379" w14:textId="77777777" w:rsidTr="00875BC2">
        <w:trPr>
          <w:ins w:id="4055" w:author="Benjamin Zhu" w:date="2020-04-29T00:02:00Z"/>
        </w:trPr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ACEDAB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405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267EE0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405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4058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(1)</w:t>
              </w:r>
            </w:ins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DE5BB3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4059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39376F" w:rsidRPr="001D1900" w14:paraId="3B55D314" w14:textId="77777777" w:rsidTr="00875BC2">
        <w:trPr>
          <w:ins w:id="4060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1A213CF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406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1DEA06D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406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4BD403B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406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39376F" w:rsidRPr="001D1900" w14:paraId="121E6925" w14:textId="77777777" w:rsidTr="00875BC2">
        <w:trPr>
          <w:ins w:id="4064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68F7038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406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7D0F8E6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406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4067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Média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6E96041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406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4069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Desavio Padrão</w:t>
              </w:r>
            </w:ins>
          </w:p>
        </w:tc>
      </w:tr>
      <w:tr w:rsidR="0039376F" w:rsidRPr="001D1900" w14:paraId="43C2D0EC" w14:textId="77777777" w:rsidTr="00875BC2">
        <w:trPr>
          <w:ins w:id="4070" w:author="Benjamin Zhu" w:date="2020-04-29T00:02:00Z"/>
        </w:trPr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B46784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407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4072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b1</w:t>
              </w:r>
            </w:ins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F3F9D6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407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4074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3.426956</w:t>
              </w:r>
            </w:ins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C45A23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407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4076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1.819571</w:t>
              </w:r>
            </w:ins>
          </w:p>
        </w:tc>
      </w:tr>
      <w:tr w:rsidR="0039376F" w:rsidRPr="001D1900" w14:paraId="6E0250FD" w14:textId="77777777" w:rsidTr="00875BC2">
        <w:trPr>
          <w:ins w:id="4077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3D5D044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407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4079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b2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CA39512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408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4081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4.071827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A9AC19D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408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4083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2.059753</w:t>
              </w:r>
            </w:ins>
          </w:p>
        </w:tc>
      </w:tr>
      <w:tr w:rsidR="0039376F" w:rsidRPr="001D1900" w14:paraId="08F0AE70" w14:textId="77777777" w:rsidTr="00875BC2">
        <w:trPr>
          <w:ins w:id="4084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9E9F983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408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4086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b3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15FD51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408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4088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2.804628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6A3E763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4089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4090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1.739748</w:t>
              </w:r>
            </w:ins>
          </w:p>
        </w:tc>
      </w:tr>
      <w:tr w:rsidR="0039376F" w:rsidRPr="001D1900" w14:paraId="17B44DC3" w14:textId="77777777" w:rsidTr="00875BC2">
        <w:trPr>
          <w:ins w:id="4091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460C0B4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409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4093" w:author="Benjamin Zhu" w:date="2020-04-29T00:02:00Z">
              <w:r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b4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ECD6DD7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409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4095" w:author="Benjamin Zhu" w:date="2020-04-29T00:02:00Z">
              <w:r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2.721777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9FBB0A5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409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4097" w:author="Benjamin Zhu" w:date="2020-04-29T00:02:00Z">
              <w:r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1.900617</w:t>
              </w:r>
            </w:ins>
          </w:p>
        </w:tc>
      </w:tr>
      <w:commentRangeEnd w:id="4004"/>
      <w:tr w:rsidR="0039376F" w:rsidRPr="001D1900" w14:paraId="0DBACBF0" w14:textId="77777777" w:rsidTr="00875BC2">
        <w:trPr>
          <w:ins w:id="4098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B17DE92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4099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4100" w:author="Benjamin Zhu" w:date="2020-04-29T00:02:00Z">
              <w:r>
                <w:rPr>
                  <w:rStyle w:val="CommentReference"/>
                </w:rPr>
                <w:commentReference w:id="4004"/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b6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C271BC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410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4102" w:author="Benjamin Zhu" w:date="2020-04-29T00:02:00Z">
              <w:r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3.33425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7922C51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410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4104" w:author="Benjamin Zhu" w:date="2020-04-29T00:02:00Z">
              <w:r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2.06756</w:t>
              </w:r>
            </w:ins>
          </w:p>
        </w:tc>
      </w:tr>
      <w:tr w:rsidR="0039376F" w:rsidRPr="001D1900" w14:paraId="10A730F9" w14:textId="77777777" w:rsidTr="00875BC2">
        <w:trPr>
          <w:ins w:id="4105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22E659E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410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4107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b12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FD3769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410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4109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5.112029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543AF42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411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4111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1.924139</w:t>
              </w:r>
            </w:ins>
          </w:p>
        </w:tc>
      </w:tr>
      <w:tr w:rsidR="0039376F" w:rsidRPr="001D1900" w14:paraId="240BD481" w14:textId="77777777" w:rsidTr="00875BC2">
        <w:trPr>
          <w:ins w:id="4112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90E8A8F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411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4114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b13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DE68271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411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4116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3.066493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F26F181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411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4118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1.941934</w:t>
              </w:r>
            </w:ins>
          </w:p>
        </w:tc>
      </w:tr>
      <w:tr w:rsidR="0039376F" w:rsidRPr="001D1900" w14:paraId="08E46FDE" w14:textId="77777777" w:rsidTr="00875BC2">
        <w:trPr>
          <w:ins w:id="4119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4E42F41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412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4121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b21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0F5BB02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412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4123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2.222281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E14393C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412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4125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1.621907</w:t>
              </w:r>
            </w:ins>
          </w:p>
        </w:tc>
      </w:tr>
      <w:tr w:rsidR="0039376F" w:rsidRPr="001D1900" w14:paraId="141DA715" w14:textId="77777777" w:rsidTr="00875BC2">
        <w:trPr>
          <w:ins w:id="4126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EA44C8C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412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4128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b21a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01979D7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4129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4130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3.261056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C6404EC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413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4132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2.250339</w:t>
              </w:r>
            </w:ins>
          </w:p>
        </w:tc>
      </w:tr>
      <w:tr w:rsidR="0039376F" w:rsidRPr="001D1900" w14:paraId="72C30C91" w14:textId="77777777" w:rsidTr="00875BC2">
        <w:trPr>
          <w:ins w:id="4133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9F7FD5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413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4135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b32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1F7F8DB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413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4137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3.372535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112A14D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413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4139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1.977211</w:t>
              </w:r>
            </w:ins>
          </w:p>
        </w:tc>
      </w:tr>
      <w:tr w:rsidR="0039376F" w:rsidRPr="001D1900" w14:paraId="4C5F9219" w14:textId="77777777" w:rsidTr="00875BC2">
        <w:trPr>
          <w:ins w:id="4140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C611C9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414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4142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b47a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A51048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414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4144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3.165352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6E5FD7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414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4146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1.982984</w:t>
              </w:r>
            </w:ins>
          </w:p>
        </w:tc>
      </w:tr>
      <w:tr w:rsidR="0039376F" w:rsidRPr="001D1900" w14:paraId="3AAA4E3F" w14:textId="77777777" w:rsidTr="00875BC2">
        <w:trPr>
          <w:ins w:id="4147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749E81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414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4149" w:author="Benjamin Zhu" w:date="2020-04-29T00:02:00Z">
              <w:r w:rsidRPr="001D1900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pt-BR"/>
                </w:rPr>
                <w:t>N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F17109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415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4151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3028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8A4CA0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415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14:paraId="3288A29A" w14:textId="77777777" w:rsidR="0039376F" w:rsidRPr="001D1900" w:rsidRDefault="0039376F" w:rsidP="0039376F">
      <w:pPr>
        <w:rPr>
          <w:ins w:id="4153" w:author="Benjamin Zhu" w:date="2020-04-29T00:02:00Z"/>
          <w:lang w:val="pt-BR"/>
        </w:rPr>
      </w:pPr>
    </w:p>
    <w:p w14:paraId="13FD22DD" w14:textId="77777777" w:rsidR="0039376F" w:rsidRPr="001D1900" w:rsidRDefault="0039376F" w:rsidP="008D20F3">
      <w:pPr>
        <w:ind w:firstLine="720"/>
        <w:rPr>
          <w:lang w:val="pt-BR"/>
        </w:rPr>
      </w:pPr>
    </w:p>
    <w:sectPr w:rsidR="0039376F" w:rsidRPr="001D1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7" w:author="Ednaldo Ribeiro" w:date="2020-05-14T09:00:00Z" w:initials="ER">
    <w:p w14:paraId="43CE2F51" w14:textId="73FDC126" w:rsidR="00690396" w:rsidRPr="003444AF" w:rsidRDefault="00690396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3444AF">
        <w:rPr>
          <w:lang w:val="pt-BR"/>
        </w:rPr>
        <w:t>Apresente as perguntas do LAPOP</w:t>
      </w:r>
      <w:r>
        <w:rPr>
          <w:lang w:val="pt-BR"/>
        </w:rPr>
        <w:t xml:space="preserve">, pelo menos em nota de rodapé ou anexo. </w:t>
      </w:r>
    </w:p>
  </w:comment>
  <w:comment w:id="41" w:author="Ednaldo Ribeiro" w:date="2020-04-24T15:44:00Z" w:initials="ER">
    <w:p w14:paraId="1584DE87" w14:textId="1EF76E52" w:rsidR="00690396" w:rsidRPr="00D60F89" w:rsidRDefault="00690396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D60F89">
        <w:rPr>
          <w:lang w:val="pt-BR"/>
        </w:rPr>
        <w:t xml:space="preserve">Esses </w:t>
      </w:r>
      <w:r>
        <w:rPr>
          <w:lang w:val="pt-BR"/>
        </w:rPr>
        <w:t xml:space="preserve">códigos podem ser inseridos em um anexo metodológico com as codificações e recodificações realizadas. Aqui no texto pode apresentar pelos nomes mesmo: interesse por política, eficácia política subjetiva e conhecimento político. </w:t>
      </w:r>
    </w:p>
  </w:comment>
  <w:comment w:id="49" w:author="Ednaldo Ribeiro" w:date="2020-05-14T09:06:00Z" w:initials="ER">
    <w:p w14:paraId="298FC942" w14:textId="7FAB820E" w:rsidR="00690396" w:rsidRPr="00914535" w:rsidRDefault="00690396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914535">
        <w:rPr>
          <w:lang w:val="pt-BR"/>
        </w:rPr>
        <w:t xml:space="preserve">Precisa mencionar </w:t>
      </w:r>
      <w:r>
        <w:rPr>
          <w:lang w:val="pt-BR"/>
        </w:rPr>
        <w:t xml:space="preserve">aqui na metodologia que usou fatorial para confirmar a validade desses índices. </w:t>
      </w:r>
    </w:p>
  </w:comment>
  <w:comment w:id="144" w:author="Ednaldo Ribeiro" w:date="2020-04-24T15:45:00Z" w:initials="ER">
    <w:p w14:paraId="154FF2BE" w14:textId="41D51F66" w:rsidR="00690396" w:rsidRPr="00D60F89" w:rsidRDefault="00690396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D60F89">
        <w:rPr>
          <w:lang w:val="pt-BR"/>
        </w:rPr>
        <w:t>O me</w:t>
      </w:r>
      <w:r>
        <w:rPr>
          <w:lang w:val="pt-BR"/>
        </w:rPr>
        <w:t xml:space="preserve">smo vale aqui, apresente os nomes das instituições e os códigos em uma tabela no anexo metodológico. </w:t>
      </w:r>
    </w:p>
  </w:comment>
  <w:comment w:id="148" w:author="Ednaldo Ribeiro" w:date="2020-05-14T09:03:00Z" w:initials="ER">
    <w:p w14:paraId="324F2AF5" w14:textId="5AB41B66" w:rsidR="00690396" w:rsidRPr="003444AF" w:rsidRDefault="00690396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3444AF">
        <w:rPr>
          <w:lang w:val="pt-BR"/>
        </w:rPr>
        <w:t xml:space="preserve">Incluir a lista complete em nota de </w:t>
      </w:r>
      <w:r>
        <w:rPr>
          <w:lang w:val="pt-BR"/>
        </w:rPr>
        <w:t>rodapé.</w:t>
      </w:r>
    </w:p>
  </w:comment>
  <w:comment w:id="162" w:author="Ednaldo Ribeiro" w:date="2020-04-24T15:48:00Z" w:initials="ER">
    <w:p w14:paraId="3563F4B2" w14:textId="77777777" w:rsidR="0039090B" w:rsidRPr="00091C8F" w:rsidRDefault="0039090B" w:rsidP="0039090B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091C8F">
        <w:rPr>
          <w:lang w:val="pt-BR"/>
        </w:rPr>
        <w:t xml:space="preserve">Não está claro </w:t>
      </w:r>
      <w:r>
        <w:rPr>
          <w:lang w:val="pt-BR"/>
        </w:rPr>
        <w:t xml:space="preserve">se usou a fatorial com correção policórica ou não. Usou rotação? Foi “forçado” um fator apenas? </w:t>
      </w:r>
    </w:p>
  </w:comment>
  <w:comment w:id="163" w:author="Ednaldo Ribeiro" w:date="2020-05-14T09:11:00Z" w:initials="ER">
    <w:p w14:paraId="56AF26C1" w14:textId="77777777" w:rsidR="0039090B" w:rsidRPr="003E5238" w:rsidRDefault="0039090B" w:rsidP="0039090B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3E5238">
        <w:rPr>
          <w:lang w:val="pt-BR"/>
        </w:rPr>
        <w:t>Ben, acho que</w:t>
      </w:r>
      <w:r>
        <w:rPr>
          <w:lang w:val="pt-BR"/>
        </w:rPr>
        <w:t xml:space="preserve"> os resultados das fatoriais podem ser apresentados na seção de metodologia, pois não fazem parte dos resultados da pesquisa, mas de uma etapa preparatória. </w:t>
      </w:r>
    </w:p>
  </w:comment>
  <w:comment w:id="449" w:author="Ednaldo Ribeiro" w:date="2020-04-24T15:46:00Z" w:initials="ER">
    <w:p w14:paraId="2171F8BE" w14:textId="2B15C305" w:rsidR="00690396" w:rsidRPr="002B1EA0" w:rsidRDefault="00690396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2B1EA0">
        <w:rPr>
          <w:lang w:val="pt-BR"/>
        </w:rPr>
        <w:t xml:space="preserve">No </w:t>
      </w:r>
      <w:r>
        <w:rPr>
          <w:lang w:val="pt-BR"/>
        </w:rPr>
        <w:t xml:space="preserve">caso das variáveis de confiança OK, pois elas têm a mesma escala. Mas no COPI as escalas são as mesmas? Se forem diferentes seria necessário padronizar antes de criar o índice. </w:t>
      </w:r>
    </w:p>
  </w:comment>
  <w:comment w:id="523" w:author="Ednaldo Ribeiro" w:date="2020-05-14T09:10:00Z" w:initials="ER">
    <w:p w14:paraId="0AD5EF12" w14:textId="3E8E0CFA" w:rsidR="00690396" w:rsidRPr="00690396" w:rsidRDefault="00690396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690396">
        <w:rPr>
          <w:lang w:val="pt-BR"/>
        </w:rPr>
        <w:t>Onde está essa tabela?</w:t>
      </w:r>
    </w:p>
  </w:comment>
  <w:comment w:id="524" w:author="Benjamin Zhu" w:date="2020-05-16T21:04:00Z" w:initials="BZ">
    <w:p w14:paraId="1F026A4C" w14:textId="66873F73" w:rsidR="0039090B" w:rsidRPr="00C77D4A" w:rsidRDefault="0039090B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C77D4A">
        <w:rPr>
          <w:lang w:val="pt-BR"/>
        </w:rPr>
        <w:t>Devia ser tabela 2</w:t>
      </w:r>
    </w:p>
  </w:comment>
  <w:comment w:id="542" w:author="Ednaldo Ribeiro" w:date="2020-04-24T15:48:00Z" w:initials="ER">
    <w:p w14:paraId="3FDF612D" w14:textId="61A52CE2" w:rsidR="00690396" w:rsidRPr="00091C8F" w:rsidRDefault="00690396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091C8F">
        <w:rPr>
          <w:lang w:val="pt-BR"/>
        </w:rPr>
        <w:t xml:space="preserve">Não está claro </w:t>
      </w:r>
      <w:r>
        <w:rPr>
          <w:lang w:val="pt-BR"/>
        </w:rPr>
        <w:t xml:space="preserve">se usou a fatorial com correção policórica ou não. Usou rotação? Foi “forçado” um fator apenas? </w:t>
      </w:r>
    </w:p>
  </w:comment>
  <w:comment w:id="543" w:author="Ednaldo Ribeiro" w:date="2020-05-14T09:11:00Z" w:initials="ER">
    <w:p w14:paraId="63D97E95" w14:textId="4F5A0E43" w:rsidR="00690396" w:rsidRPr="003E5238" w:rsidRDefault="00690396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3E5238">
        <w:rPr>
          <w:lang w:val="pt-BR"/>
        </w:rPr>
        <w:t>Ben, acho que</w:t>
      </w:r>
      <w:r>
        <w:rPr>
          <w:lang w:val="pt-BR"/>
        </w:rPr>
        <w:t xml:space="preserve"> os resultados das fatoriais podem ser apresentados na seção de metodologia, pois não fazem parte dos resultados da pesquisa, mas de uma etapa preparatória. </w:t>
      </w:r>
    </w:p>
  </w:comment>
  <w:comment w:id="745" w:author="Ednaldo Ribeiro" w:date="2020-04-24T15:51:00Z" w:initials="ER">
    <w:p w14:paraId="18B7BC43" w14:textId="4B8E2CE3" w:rsidR="00690396" w:rsidRPr="00091C8F" w:rsidRDefault="00690396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091C8F">
        <w:rPr>
          <w:lang w:val="pt-BR"/>
        </w:rPr>
        <w:t>Penso que essas duas tabelas com medias e des</w:t>
      </w:r>
      <w:r>
        <w:rPr>
          <w:lang w:val="pt-BR"/>
        </w:rPr>
        <w:t xml:space="preserve">vios também pode ir para o anexo metodológico. Aqui no corpo do artigo podem ficar a tabela da fatorial e a das regressões. </w:t>
      </w:r>
    </w:p>
  </w:comment>
  <w:comment w:id="967" w:author="Ednaldo Ribeiro" w:date="2020-05-14T09:12:00Z" w:initials="ER">
    <w:p w14:paraId="4CE1EFD7" w14:textId="06AA94E5" w:rsidR="00690396" w:rsidRPr="003E5238" w:rsidRDefault="00690396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3E5238">
        <w:rPr>
          <w:rStyle w:val="CommentReference"/>
          <w:lang w:val="pt-BR"/>
        </w:rPr>
        <w:t xml:space="preserve">Essa seria então a primeira tabela da seção “Resultados”. </w:t>
      </w:r>
      <w:r>
        <w:rPr>
          <w:rStyle w:val="CommentReference"/>
          <w:lang w:val="pt-BR"/>
        </w:rPr>
        <w:t>Acho que precisa incluir também as descritivas dos dois índices.</w:t>
      </w:r>
      <w:r>
        <w:rPr>
          <w:lang w:val="pt-BR"/>
        </w:rPr>
        <w:t xml:space="preserve"> </w:t>
      </w:r>
    </w:p>
  </w:comment>
  <w:comment w:id="2823" w:author="Ednaldo Ribeiro" w:date="2020-04-24T15:53:00Z" w:initials="ER">
    <w:p w14:paraId="1C279C1B" w14:textId="1CB4EB6F" w:rsidR="00690396" w:rsidRPr="004B3F4B" w:rsidRDefault="00690396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4B3F4B">
        <w:rPr>
          <w:lang w:val="pt-BR"/>
        </w:rPr>
        <w:t>Precisa discutir</w:t>
      </w:r>
      <w:r>
        <w:rPr>
          <w:lang w:val="pt-BR"/>
        </w:rPr>
        <w:t xml:space="preserve"> esses resultados a partir da literatura agora. </w:t>
      </w:r>
    </w:p>
  </w:comment>
  <w:comment w:id="2964" w:author="Ednaldo Ribeiro" w:date="2020-04-24T15:52:00Z" w:initials="ER">
    <w:p w14:paraId="60F556BF" w14:textId="35E137D4" w:rsidR="00690396" w:rsidRPr="004B3F4B" w:rsidRDefault="00690396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4B3F4B">
        <w:rPr>
          <w:lang w:val="pt-BR"/>
        </w:rPr>
        <w:t>Acho que há esp</w:t>
      </w:r>
      <w:r>
        <w:rPr>
          <w:lang w:val="pt-BR"/>
        </w:rPr>
        <w:t xml:space="preserve">aço para incluir esses modelos com interações na tabela anterior. Teriamos 4 colunas, duas com os modelos sem interação e duas com as interações. </w:t>
      </w:r>
    </w:p>
  </w:comment>
  <w:comment w:id="3872" w:author="Ednaldo Ribeiro" w:date="2020-04-24T15:54:00Z" w:initials="ER">
    <w:p w14:paraId="03F0736F" w14:textId="2A49262F" w:rsidR="00690396" w:rsidRPr="003447B7" w:rsidRDefault="00690396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3447B7">
        <w:rPr>
          <w:lang w:val="pt-BR"/>
        </w:rPr>
        <w:t>Precisa agora b</w:t>
      </w:r>
      <w:r>
        <w:rPr>
          <w:lang w:val="pt-BR"/>
        </w:rPr>
        <w:t xml:space="preserve">uscar explicações para esse efeito na literatura, ou seja, precisa discutir esse resultado. </w:t>
      </w:r>
    </w:p>
  </w:comment>
  <w:comment w:id="3882" w:author="Benjamin Zhu" w:date="2020-04-30T00:23:00Z" w:initials="BZ">
    <w:p w14:paraId="0EBAB496" w14:textId="77777777" w:rsidR="00690396" w:rsidRDefault="00690396">
      <w:pPr>
        <w:pStyle w:val="CommentText"/>
      </w:pPr>
      <w:r>
        <w:rPr>
          <w:rStyle w:val="CommentReference"/>
        </w:rPr>
        <w:annotationRef/>
      </w:r>
      <w:r w:rsidRPr="00742E20">
        <w:t>And then add na explaination rfor why</w:t>
      </w:r>
      <w:r>
        <w:t xml:space="preserve"> that might be the case? </w:t>
      </w:r>
    </w:p>
    <w:p w14:paraId="62061591" w14:textId="77777777" w:rsidR="00690396" w:rsidRDefault="00690396">
      <w:pPr>
        <w:pStyle w:val="CommentText"/>
      </w:pPr>
    </w:p>
    <w:p w14:paraId="242DCC1C" w14:textId="03E50E7E" w:rsidR="00690396" w:rsidRPr="00742E20" w:rsidRDefault="00690396">
      <w:pPr>
        <w:pStyle w:val="CommentText"/>
      </w:pPr>
      <w:r>
        <w:t>Maybe because Asians go to university at a disproportionately high rate?</w:t>
      </w:r>
    </w:p>
  </w:comment>
  <w:comment w:id="3985" w:author="Benjamin Zhu" w:date="2020-04-18T23:03:00Z" w:initials="BZ">
    <w:p w14:paraId="5239B9C0" w14:textId="1379A8C0" w:rsidR="00690396" w:rsidRPr="008D20F3" w:rsidRDefault="00690396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8D20F3">
        <w:rPr>
          <w:lang w:val="pt-BR"/>
        </w:rPr>
        <w:t>Nao sei se posso dizer</w:t>
      </w:r>
      <w:r>
        <w:rPr>
          <w:lang w:val="pt-BR"/>
        </w:rPr>
        <w:t>/justificar</w:t>
      </w:r>
      <w:r w:rsidRPr="008D20F3">
        <w:rPr>
          <w:lang w:val="pt-BR"/>
        </w:rPr>
        <w:t xml:space="preserve"> e</w:t>
      </w:r>
      <w:r>
        <w:rPr>
          <w:lang w:val="pt-BR"/>
        </w:rPr>
        <w:t>ssa explicação você sabe se tem informação sobre isso, particularmente com a educação e COPI?</w:t>
      </w:r>
    </w:p>
  </w:comment>
  <w:comment w:id="3986" w:author="Ednaldo Ribeiro" w:date="2020-04-24T15:55:00Z" w:initials="ER">
    <w:p w14:paraId="1547A364" w14:textId="07DDA5B9" w:rsidR="00690396" w:rsidRPr="00BA5715" w:rsidRDefault="00690396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BA5715">
        <w:rPr>
          <w:rStyle w:val="CommentReference"/>
          <w:lang w:val="pt-BR"/>
        </w:rPr>
        <w:t xml:space="preserve">Precisa desenvolver mais esse argumento. </w:t>
      </w:r>
      <w:r>
        <w:rPr>
          <w:rStyle w:val="CommentReference"/>
          <w:lang w:val="pt-BR"/>
        </w:rPr>
        <w:t xml:space="preserve">Talvez seja o caso de apresentar dados sobre as carreiras ou cursos escolhidos pelos “amarelos”. No site do ministério da educação você deve encontrar essas informações. </w:t>
      </w:r>
    </w:p>
  </w:comment>
  <w:comment w:id="4004" w:author="Ednaldo Ribeiro" w:date="2020-04-24T15:51:00Z" w:initials="ER">
    <w:p w14:paraId="3ED2AE02" w14:textId="77777777" w:rsidR="00690396" w:rsidRPr="00091C8F" w:rsidRDefault="00690396" w:rsidP="0039376F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091C8F">
        <w:rPr>
          <w:lang w:val="pt-BR"/>
        </w:rPr>
        <w:t>Penso que essas duas tabelas com medias e des</w:t>
      </w:r>
      <w:r>
        <w:rPr>
          <w:lang w:val="pt-BR"/>
        </w:rPr>
        <w:t xml:space="preserve">vios também pode ir para o anexo metodológico. Aqui no corpo do artigo podem ficar a tabela da fatorial e a das regressões.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CE2F51" w15:done="1"/>
  <w15:commentEx w15:paraId="1584DE87" w15:done="0"/>
  <w15:commentEx w15:paraId="298FC942" w15:done="1"/>
  <w15:commentEx w15:paraId="154FF2BE" w15:done="0"/>
  <w15:commentEx w15:paraId="324F2AF5" w15:done="1"/>
  <w15:commentEx w15:paraId="3563F4B2" w15:done="1"/>
  <w15:commentEx w15:paraId="56AF26C1" w15:done="1"/>
  <w15:commentEx w15:paraId="2171F8BE" w15:done="1"/>
  <w15:commentEx w15:paraId="0AD5EF12" w15:done="1"/>
  <w15:commentEx w15:paraId="1F026A4C" w15:paraIdParent="0AD5EF12" w15:done="1"/>
  <w15:commentEx w15:paraId="3FDF612D" w15:done="1"/>
  <w15:commentEx w15:paraId="63D97E95" w15:done="0"/>
  <w15:commentEx w15:paraId="18B7BC43" w15:done="0"/>
  <w15:commentEx w15:paraId="4CE1EFD7" w15:done="1"/>
  <w15:commentEx w15:paraId="1C279C1B" w15:done="1"/>
  <w15:commentEx w15:paraId="60F556BF" w15:done="0"/>
  <w15:commentEx w15:paraId="03F0736F" w15:done="1"/>
  <w15:commentEx w15:paraId="242DCC1C" w15:done="1"/>
  <w15:commentEx w15:paraId="5239B9C0" w15:done="0"/>
  <w15:commentEx w15:paraId="1547A364" w15:done="0"/>
  <w15:commentEx w15:paraId="3ED2AE0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78717" w16cex:dateUtc="2020-05-14T12:00:00Z"/>
  <w16cex:commentExtensible w16cex:durableId="2267889E" w16cex:dateUtc="2020-05-14T12:06:00Z"/>
  <w16cex:commentExtensible w16cex:durableId="226787D6" w16cex:dateUtc="2020-05-14T12:03:00Z"/>
  <w16cex:commentExtensible w16cex:durableId="2267896C" w16cex:dateUtc="2020-05-14T12:10:00Z"/>
  <w16cex:commentExtensible w16cex:durableId="226789AB" w16cex:dateUtc="2020-05-14T12:11:00Z"/>
  <w16cex:commentExtensible w16cex:durableId="226789F8" w16cex:dateUtc="2020-05-14T12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CE2F51" w16cid:durableId="22678717"/>
  <w16cid:commentId w16cid:paraId="1584DE87" w16cid:durableId="224D87D6"/>
  <w16cid:commentId w16cid:paraId="298FC942" w16cid:durableId="2267889E"/>
  <w16cid:commentId w16cid:paraId="154FF2BE" w16cid:durableId="224D8828"/>
  <w16cid:commentId w16cid:paraId="324F2AF5" w16cid:durableId="226787D6"/>
  <w16cid:commentId w16cid:paraId="3563F4B2" w16cid:durableId="226AD361"/>
  <w16cid:commentId w16cid:paraId="56AF26C1" w16cid:durableId="226AD360"/>
  <w16cid:commentId w16cid:paraId="2171F8BE" w16cid:durableId="224D8863"/>
  <w16cid:commentId w16cid:paraId="0AD5EF12" w16cid:durableId="2267896C"/>
  <w16cid:commentId w16cid:paraId="1F026A4C" w16cid:durableId="226AD3CF"/>
  <w16cid:commentId w16cid:paraId="3FDF612D" w16cid:durableId="224D88EA"/>
  <w16cid:commentId w16cid:paraId="63D97E95" w16cid:durableId="226789AB"/>
  <w16cid:commentId w16cid:paraId="18B7BC43" w16cid:durableId="224D8982"/>
  <w16cid:commentId w16cid:paraId="4CE1EFD7" w16cid:durableId="226789F8"/>
  <w16cid:commentId w16cid:paraId="1C279C1B" w16cid:durableId="224D8A09"/>
  <w16cid:commentId w16cid:paraId="60F556BF" w16cid:durableId="224D89D2"/>
  <w16cid:commentId w16cid:paraId="03F0736F" w16cid:durableId="224D8A3D"/>
  <w16cid:commentId w16cid:paraId="242DCC1C" w16cid:durableId="225498FA"/>
  <w16cid:commentId w16cid:paraId="5239B9C0" w16cid:durableId="224605CB"/>
  <w16cid:commentId w16cid:paraId="1547A364" w16cid:durableId="224D8A84"/>
  <w16cid:commentId w16cid:paraId="3ED2AE02" w16cid:durableId="225342B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F8B1F" w14:textId="77777777" w:rsidR="00877E68" w:rsidRDefault="00877E68" w:rsidP="00050A9C">
      <w:pPr>
        <w:spacing w:after="0" w:line="240" w:lineRule="auto"/>
      </w:pPr>
      <w:r>
        <w:separator/>
      </w:r>
    </w:p>
  </w:endnote>
  <w:endnote w:type="continuationSeparator" w:id="0">
    <w:p w14:paraId="2D86937A" w14:textId="77777777" w:rsidR="00877E68" w:rsidRDefault="00877E68" w:rsidP="00050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79469" w14:textId="77777777" w:rsidR="00877E68" w:rsidRDefault="00877E68" w:rsidP="00050A9C">
      <w:pPr>
        <w:spacing w:after="0" w:line="240" w:lineRule="auto"/>
      </w:pPr>
      <w:r>
        <w:separator/>
      </w:r>
    </w:p>
  </w:footnote>
  <w:footnote w:type="continuationSeparator" w:id="0">
    <w:p w14:paraId="1E495909" w14:textId="77777777" w:rsidR="00877E68" w:rsidRDefault="00877E68" w:rsidP="00050A9C">
      <w:pPr>
        <w:spacing w:after="0" w:line="240" w:lineRule="auto"/>
      </w:pPr>
      <w:r>
        <w:continuationSeparator/>
      </w:r>
    </w:p>
  </w:footnote>
  <w:footnote w:id="1">
    <w:p w14:paraId="070C28D6" w14:textId="29514139" w:rsidR="00690396" w:rsidRPr="00690396" w:rsidRDefault="00690396">
      <w:pPr>
        <w:pStyle w:val="FootnoteText"/>
        <w:rPr>
          <w:lang w:val="pt-BR"/>
          <w:rPrChange w:id="19" w:author="Benjamin Zhu" w:date="2020-05-16T20:50:00Z">
            <w:rPr/>
          </w:rPrChange>
        </w:rPr>
      </w:pPr>
      <w:ins w:id="20" w:author="Benjamin Zhu" w:date="2020-05-16T20:47:00Z">
        <w:r w:rsidRPr="00690396">
          <w:rPr>
            <w:rStyle w:val="FootnoteReference"/>
            <w:lang w:val="pt-BR"/>
            <w:rPrChange w:id="21" w:author="Benjamin Zhu" w:date="2020-05-16T20:50:00Z">
              <w:rPr>
                <w:rStyle w:val="FootnoteReference"/>
              </w:rPr>
            </w:rPrChange>
          </w:rPr>
          <w:footnoteRef/>
        </w:r>
        <w:r w:rsidRPr="00690396">
          <w:rPr>
            <w:lang w:val="pt-BR"/>
            <w:rPrChange w:id="22" w:author="Benjamin Zhu" w:date="2020-05-16T20:50:00Z">
              <w:rPr/>
            </w:rPrChange>
          </w:rPr>
          <w:t xml:space="preserve"> </w:t>
        </w:r>
      </w:ins>
      <w:ins w:id="23" w:author="Benjamin Zhu" w:date="2020-05-16T20:48:00Z">
        <w:r w:rsidRPr="00690396">
          <w:rPr>
            <w:lang w:val="pt-BR"/>
            <w:rPrChange w:id="24" w:author="Benjamin Zhu" w:date="2020-05-16T20:50:00Z">
              <w:rPr/>
            </w:rPrChange>
          </w:rPr>
          <w:t>POL1. O quanto o(a) sr./sra. se interessa por política: muito, algo, pouco ou nada?</w:t>
        </w:r>
      </w:ins>
    </w:p>
  </w:footnote>
  <w:footnote w:id="2">
    <w:p w14:paraId="6D2AD995" w14:textId="54D42244" w:rsidR="00690396" w:rsidRPr="00690396" w:rsidRDefault="00690396">
      <w:pPr>
        <w:pStyle w:val="FootnoteText"/>
        <w:rPr>
          <w:lang w:val="pt-BR"/>
          <w:rPrChange w:id="29" w:author="Benjamin Zhu" w:date="2020-05-16T20:50:00Z">
            <w:rPr/>
          </w:rPrChange>
        </w:rPr>
      </w:pPr>
      <w:ins w:id="30" w:author="Benjamin Zhu" w:date="2020-05-16T20:48:00Z">
        <w:r w:rsidRPr="00690396">
          <w:rPr>
            <w:rStyle w:val="FootnoteReference"/>
            <w:lang w:val="pt-BR"/>
            <w:rPrChange w:id="31" w:author="Benjamin Zhu" w:date="2020-05-16T20:50:00Z">
              <w:rPr>
                <w:rStyle w:val="FootnoteReference"/>
              </w:rPr>
            </w:rPrChange>
          </w:rPr>
          <w:footnoteRef/>
        </w:r>
        <w:r w:rsidRPr="00690396">
          <w:rPr>
            <w:lang w:val="pt-BR"/>
            <w:rPrChange w:id="32" w:author="Benjamin Zhu" w:date="2020-05-16T20:50:00Z">
              <w:rPr/>
            </w:rPrChange>
          </w:rPr>
          <w:t xml:space="preserve"> </w:t>
        </w:r>
      </w:ins>
      <w:ins w:id="33" w:author="Benjamin Zhu" w:date="2020-05-16T20:49:00Z">
        <w:r w:rsidRPr="00690396">
          <w:rPr>
            <w:lang w:val="pt-BR"/>
            <w:rPrChange w:id="34" w:author="Benjamin Zhu" w:date="2020-05-16T20:50:00Z">
              <w:rPr/>
            </w:rPrChange>
          </w:rPr>
          <w:t>EFF2. O(A) sr./sra. sente que entende bem os assuntos políticos mais importantes do país. Até que ponto concorda ou discorda desta frase?</w:t>
        </w:r>
      </w:ins>
    </w:p>
  </w:footnote>
  <w:footnote w:id="3">
    <w:p w14:paraId="45E3B8CE" w14:textId="50180A45" w:rsidR="00690396" w:rsidRPr="00690396" w:rsidRDefault="00690396">
      <w:pPr>
        <w:pStyle w:val="FootnoteText"/>
        <w:rPr>
          <w:lang w:val="pt-BR"/>
          <w:rPrChange w:id="37" w:author="Benjamin Zhu" w:date="2020-05-16T20:50:00Z">
            <w:rPr/>
          </w:rPrChange>
        </w:rPr>
      </w:pPr>
      <w:ins w:id="38" w:author="Benjamin Zhu" w:date="2020-05-16T20:49:00Z">
        <w:r w:rsidRPr="00690396">
          <w:rPr>
            <w:rStyle w:val="FootnoteReference"/>
            <w:lang w:val="pt-BR"/>
            <w:rPrChange w:id="39" w:author="Benjamin Zhu" w:date="2020-05-16T20:50:00Z">
              <w:rPr>
                <w:rStyle w:val="FootnoteReference"/>
              </w:rPr>
            </w:rPrChange>
          </w:rPr>
          <w:footnoteRef/>
        </w:r>
        <w:r w:rsidRPr="00690396">
          <w:rPr>
            <w:lang w:val="pt-BR"/>
            <w:rPrChange w:id="40" w:author="Benjamin Zhu" w:date="2020-05-16T20:50:00Z">
              <w:rPr/>
            </w:rPrChange>
          </w:rPr>
          <w:t xml:space="preserve"> CONOCIM. Usando a escala apresentada abaixo, por favor qualifique a sua percepção sobre o nível de conhecimento político do entrevistado</w:t>
        </w:r>
      </w:ins>
    </w:p>
  </w:footnote>
  <w:footnote w:id="4">
    <w:p w14:paraId="462D0747" w14:textId="46F0E8C9" w:rsidR="00690396" w:rsidRPr="00690396" w:rsidRDefault="00690396">
      <w:pPr>
        <w:pStyle w:val="FootnoteText"/>
        <w:rPr>
          <w:lang w:val="pt-BR"/>
          <w:rPrChange w:id="80" w:author="Benjamin Zhu" w:date="2020-05-16T20:50:00Z">
            <w:rPr/>
          </w:rPrChange>
        </w:rPr>
      </w:pPr>
      <w:ins w:id="81" w:author="Benjamin Zhu" w:date="2020-05-16T20:49:00Z">
        <w:r w:rsidRPr="00690396">
          <w:rPr>
            <w:rStyle w:val="FootnoteReference"/>
            <w:lang w:val="pt-BR"/>
            <w:rPrChange w:id="82" w:author="Benjamin Zhu" w:date="2020-05-16T20:50:00Z">
              <w:rPr>
                <w:rStyle w:val="FootnoteReference"/>
              </w:rPr>
            </w:rPrChange>
          </w:rPr>
          <w:footnoteRef/>
        </w:r>
        <w:r w:rsidRPr="00690396">
          <w:rPr>
            <w:lang w:val="pt-BR"/>
            <w:rPrChange w:id="83" w:author="Benjamin Zhu" w:date="2020-05-16T20:50:00Z">
              <w:rPr/>
            </w:rPrChange>
          </w:rPr>
          <w:t xml:space="preserve"> </w:t>
        </w:r>
      </w:ins>
      <w:ins w:id="84" w:author="Benjamin Zhu" w:date="2020-05-16T20:50:00Z">
        <w:r w:rsidRPr="00690396">
          <w:rPr>
            <w:lang w:val="pt-BR"/>
            <w:rPrChange w:id="85" w:author="Benjamin Zhu" w:date="2020-05-16T20:50:00Z">
              <w:rPr/>
            </w:rPrChange>
          </w:rPr>
          <w:t xml:space="preserve">Usamos </w:t>
        </w:r>
        <w:r w:rsidRPr="00690396">
          <w:rPr>
            <w:lang w:val="pt-BR"/>
          </w:rPr>
          <w:t>os seguintes itens</w:t>
        </w:r>
      </w:ins>
      <w:ins w:id="86" w:author="Benjamin Zhu" w:date="2020-05-16T20:51:00Z">
        <w:r>
          <w:rPr>
            <w:lang w:val="pt-BR"/>
          </w:rPr>
          <w:t xml:space="preserve"> do LAPOP: B1 (</w:t>
        </w:r>
      </w:ins>
      <w:ins w:id="87" w:author="Benjamin Zhu" w:date="2020-05-16T20:54:00Z">
        <w:r w:rsidR="0039090B" w:rsidRPr="0039090B">
          <w:rPr>
            <w:lang w:val="pt-BR"/>
            <w:rPrChange w:id="88" w:author="Benjamin Zhu" w:date="2020-05-16T20:54:00Z">
              <w:rPr/>
            </w:rPrChange>
          </w:rPr>
          <w:t>Até que ponto o(a) sr./sra. acredita que os tribunais de justiça do Brasil garantem um julgamento justo?</w:t>
        </w:r>
      </w:ins>
      <w:ins w:id="89" w:author="Benjamin Zhu" w:date="2020-05-16T20:52:00Z">
        <w:r>
          <w:rPr>
            <w:lang w:val="pt-BR"/>
          </w:rPr>
          <w:t>)</w:t>
        </w:r>
      </w:ins>
      <w:ins w:id="90" w:author="Benjamin Zhu" w:date="2020-05-16T20:51:00Z">
        <w:r>
          <w:rPr>
            <w:lang w:val="pt-BR"/>
          </w:rPr>
          <w:t>, B2</w:t>
        </w:r>
      </w:ins>
      <w:ins w:id="91" w:author="Benjamin Zhu" w:date="2020-05-16T20:52:00Z">
        <w:r>
          <w:rPr>
            <w:lang w:val="pt-BR"/>
          </w:rPr>
          <w:t xml:space="preserve"> (</w:t>
        </w:r>
      </w:ins>
      <w:ins w:id="92" w:author="Benjamin Zhu" w:date="2020-05-16T20:54:00Z">
        <w:r w:rsidR="0039090B" w:rsidRPr="0039090B">
          <w:rPr>
            <w:lang w:val="pt-BR"/>
            <w:rPrChange w:id="93" w:author="Benjamin Zhu" w:date="2020-05-16T20:54:00Z">
              <w:rPr/>
            </w:rPrChange>
          </w:rPr>
          <w:t>Até que ponto o(a) sr./sra. tem respeito pelas instituições políticas do Brasil? Até que ponto o(a) sr./sra. tem respeito pelas instituições políticas do Brasil?</w:t>
        </w:r>
        <w:r w:rsidR="0039090B">
          <w:rPr>
            <w:lang w:val="pt-BR"/>
          </w:rPr>
          <w:t>)</w:t>
        </w:r>
        <w:r w:rsidR="0039090B" w:rsidRPr="0039090B">
          <w:rPr>
            <w:lang w:val="pt-BR"/>
            <w:rPrChange w:id="94" w:author="Benjamin Zhu" w:date="2020-05-16T20:54:00Z">
              <w:rPr/>
            </w:rPrChange>
          </w:rPr>
          <w:t xml:space="preserve"> </w:t>
        </w:r>
      </w:ins>
      <w:ins w:id="95" w:author="Benjamin Zhu" w:date="2020-05-16T20:51:00Z">
        <w:r>
          <w:rPr>
            <w:lang w:val="pt-BR"/>
          </w:rPr>
          <w:t>B3</w:t>
        </w:r>
      </w:ins>
      <w:ins w:id="96" w:author="Benjamin Zhu" w:date="2020-05-16T20:52:00Z">
        <w:r>
          <w:rPr>
            <w:lang w:val="pt-BR"/>
          </w:rPr>
          <w:t xml:space="preserve"> (</w:t>
        </w:r>
      </w:ins>
      <w:ins w:id="97" w:author="Benjamin Zhu" w:date="2020-05-16T20:55:00Z">
        <w:r w:rsidR="0039090B" w:rsidRPr="0039090B">
          <w:rPr>
            <w:lang w:val="pt-BR"/>
            <w:rPrChange w:id="98" w:author="Benjamin Zhu" w:date="2020-05-16T20:55:00Z">
              <w:rPr/>
            </w:rPrChange>
          </w:rPr>
          <w:t>Até que ponto o(a) sr./sra. acredita que os direitos básicos do cidadão estão bem protegidos pelo sistema político brasileiro?</w:t>
        </w:r>
      </w:ins>
      <w:ins w:id="99" w:author="Benjamin Zhu" w:date="2020-05-16T20:52:00Z">
        <w:r>
          <w:rPr>
            <w:lang w:val="pt-BR"/>
          </w:rPr>
          <w:t>)</w:t>
        </w:r>
      </w:ins>
      <w:ins w:id="100" w:author="Benjamin Zhu" w:date="2020-05-16T20:51:00Z">
        <w:r>
          <w:rPr>
            <w:lang w:val="pt-BR"/>
          </w:rPr>
          <w:t>, B4</w:t>
        </w:r>
      </w:ins>
      <w:ins w:id="101" w:author="Benjamin Zhu" w:date="2020-05-16T20:52:00Z">
        <w:r>
          <w:rPr>
            <w:lang w:val="pt-BR"/>
          </w:rPr>
          <w:t xml:space="preserve"> (</w:t>
        </w:r>
      </w:ins>
      <w:ins w:id="102" w:author="Benjamin Zhu" w:date="2020-05-16T20:55:00Z">
        <w:r w:rsidR="0039090B" w:rsidRPr="0039090B">
          <w:rPr>
            <w:lang w:val="pt-BR"/>
            <w:rPrChange w:id="103" w:author="Benjamin Zhu" w:date="2020-05-16T20:55:00Z">
              <w:rPr/>
            </w:rPrChange>
          </w:rPr>
          <w:t>Até que ponto o(a) sr./sra. se sente orgulhoso(a) de viver no sistema político brasileiro?</w:t>
        </w:r>
      </w:ins>
      <w:ins w:id="104" w:author="Benjamin Zhu" w:date="2020-05-16T20:53:00Z">
        <w:r>
          <w:rPr>
            <w:lang w:val="pt-BR"/>
          </w:rPr>
          <w:t>)</w:t>
        </w:r>
      </w:ins>
      <w:ins w:id="105" w:author="Benjamin Zhu" w:date="2020-05-16T20:51:00Z">
        <w:r>
          <w:rPr>
            <w:lang w:val="pt-BR"/>
          </w:rPr>
          <w:t>, B6</w:t>
        </w:r>
      </w:ins>
      <w:ins w:id="106" w:author="Benjamin Zhu" w:date="2020-05-16T20:53:00Z">
        <w:r>
          <w:rPr>
            <w:lang w:val="pt-BR"/>
          </w:rPr>
          <w:t xml:space="preserve"> (</w:t>
        </w:r>
      </w:ins>
      <w:ins w:id="107" w:author="Benjamin Zhu" w:date="2020-05-16T20:55:00Z">
        <w:r w:rsidR="0039090B" w:rsidRPr="0039090B">
          <w:rPr>
            <w:lang w:val="pt-BR"/>
            <w:rPrChange w:id="108" w:author="Benjamin Zhu" w:date="2020-05-16T20:55:00Z">
              <w:rPr/>
            </w:rPrChange>
          </w:rPr>
          <w:t>Até que ponto o(a) sr./sra. acha que se deve apoiar o sistema político brasileiro?</w:t>
        </w:r>
      </w:ins>
      <w:ins w:id="109" w:author="Benjamin Zhu" w:date="2020-05-16T20:53:00Z">
        <w:r>
          <w:rPr>
            <w:lang w:val="pt-BR"/>
          </w:rPr>
          <w:t>)</w:t>
        </w:r>
      </w:ins>
      <w:ins w:id="110" w:author="Benjamin Zhu" w:date="2020-05-16T20:51:00Z">
        <w:r>
          <w:rPr>
            <w:lang w:val="pt-BR"/>
          </w:rPr>
          <w:t>, B12</w:t>
        </w:r>
      </w:ins>
      <w:ins w:id="111" w:author="Benjamin Zhu" w:date="2020-05-16T20:53:00Z">
        <w:r>
          <w:rPr>
            <w:lang w:val="pt-BR"/>
          </w:rPr>
          <w:t xml:space="preserve"> (</w:t>
        </w:r>
      </w:ins>
      <w:ins w:id="112" w:author="Benjamin Zhu" w:date="2020-05-16T20:55:00Z">
        <w:r w:rsidR="0039090B" w:rsidRPr="0039090B">
          <w:rPr>
            <w:lang w:val="pt-BR"/>
            <w:rPrChange w:id="113" w:author="Benjamin Zhu" w:date="2020-05-16T20:55:00Z">
              <w:rPr/>
            </w:rPrChange>
          </w:rPr>
          <w:t>Até que ponto o(a) sr./sra. tem confiança nas Forças Armadas [o Exército]?</w:t>
        </w:r>
      </w:ins>
      <w:ins w:id="114" w:author="Benjamin Zhu" w:date="2020-05-16T20:53:00Z">
        <w:r>
          <w:rPr>
            <w:lang w:val="pt-BR"/>
          </w:rPr>
          <w:t>)</w:t>
        </w:r>
      </w:ins>
      <w:ins w:id="115" w:author="Benjamin Zhu" w:date="2020-05-16T20:51:00Z">
        <w:r>
          <w:rPr>
            <w:lang w:val="pt-BR"/>
          </w:rPr>
          <w:t>, B13</w:t>
        </w:r>
      </w:ins>
      <w:ins w:id="116" w:author="Benjamin Zhu" w:date="2020-05-16T20:53:00Z">
        <w:r>
          <w:rPr>
            <w:lang w:val="pt-BR"/>
          </w:rPr>
          <w:t xml:space="preserve"> (</w:t>
        </w:r>
      </w:ins>
      <w:ins w:id="117" w:author="Benjamin Zhu" w:date="2020-05-16T20:56:00Z">
        <w:r w:rsidR="0039090B" w:rsidRPr="0039090B">
          <w:rPr>
            <w:lang w:val="pt-BR"/>
            <w:rPrChange w:id="118" w:author="Benjamin Zhu" w:date="2020-05-16T20:56:00Z">
              <w:rPr/>
            </w:rPrChange>
          </w:rPr>
          <w:t>Até que ponto o(a) sr./sra. tem confiança no Congresso Nacional?</w:t>
        </w:r>
      </w:ins>
      <w:ins w:id="119" w:author="Benjamin Zhu" w:date="2020-05-16T20:53:00Z">
        <w:r>
          <w:rPr>
            <w:lang w:val="pt-BR"/>
          </w:rPr>
          <w:t>)</w:t>
        </w:r>
      </w:ins>
      <w:ins w:id="120" w:author="Benjamin Zhu" w:date="2020-05-16T20:51:00Z">
        <w:r>
          <w:rPr>
            <w:lang w:val="pt-BR"/>
          </w:rPr>
          <w:t>, B21</w:t>
        </w:r>
      </w:ins>
      <w:ins w:id="121" w:author="Benjamin Zhu" w:date="2020-05-16T20:53:00Z">
        <w:r>
          <w:rPr>
            <w:lang w:val="pt-BR"/>
          </w:rPr>
          <w:t xml:space="preserve"> (</w:t>
        </w:r>
      </w:ins>
      <w:ins w:id="122" w:author="Benjamin Zhu" w:date="2020-05-16T20:56:00Z">
        <w:r w:rsidR="0039090B" w:rsidRPr="0039090B">
          <w:rPr>
            <w:lang w:val="pt-BR"/>
            <w:rPrChange w:id="123" w:author="Benjamin Zhu" w:date="2020-05-16T20:56:00Z">
              <w:rPr/>
            </w:rPrChange>
          </w:rPr>
          <w:t>Até que ponto o(a) sr./sra. tem confiança nos partidos políticos?</w:t>
        </w:r>
      </w:ins>
      <w:ins w:id="124" w:author="Benjamin Zhu" w:date="2020-05-16T20:53:00Z">
        <w:r>
          <w:rPr>
            <w:lang w:val="pt-BR"/>
          </w:rPr>
          <w:t>)</w:t>
        </w:r>
      </w:ins>
      <w:ins w:id="125" w:author="Benjamin Zhu" w:date="2020-05-16T20:51:00Z">
        <w:r>
          <w:rPr>
            <w:lang w:val="pt-BR"/>
          </w:rPr>
          <w:t>, B21A</w:t>
        </w:r>
      </w:ins>
      <w:ins w:id="126" w:author="Benjamin Zhu" w:date="2020-05-16T20:53:00Z">
        <w:r>
          <w:rPr>
            <w:lang w:val="pt-BR"/>
          </w:rPr>
          <w:t xml:space="preserve"> (</w:t>
        </w:r>
      </w:ins>
      <w:ins w:id="127" w:author="Benjamin Zhu" w:date="2020-05-16T20:56:00Z">
        <w:r w:rsidR="0039090B" w:rsidRPr="0039090B">
          <w:rPr>
            <w:lang w:val="pt-BR"/>
            <w:rPrChange w:id="128" w:author="Benjamin Zhu" w:date="2020-05-16T20:56:00Z">
              <w:rPr/>
            </w:rPrChange>
          </w:rPr>
          <w:t>Até que ponto o(a) sr./sra. tem confiança no Presidente da República?</w:t>
        </w:r>
      </w:ins>
      <w:ins w:id="129" w:author="Benjamin Zhu" w:date="2020-05-16T20:53:00Z">
        <w:r>
          <w:rPr>
            <w:lang w:val="pt-BR"/>
          </w:rPr>
          <w:t>)</w:t>
        </w:r>
      </w:ins>
      <w:ins w:id="130" w:author="Benjamin Zhu" w:date="2020-05-16T20:51:00Z">
        <w:r>
          <w:rPr>
            <w:lang w:val="pt-BR"/>
          </w:rPr>
          <w:t>, B32</w:t>
        </w:r>
      </w:ins>
      <w:ins w:id="131" w:author="Benjamin Zhu" w:date="2020-05-16T20:53:00Z">
        <w:r>
          <w:rPr>
            <w:lang w:val="pt-BR"/>
          </w:rPr>
          <w:t xml:space="preserve"> (</w:t>
        </w:r>
      </w:ins>
      <w:ins w:id="132" w:author="Benjamin Zhu" w:date="2020-05-16T20:56:00Z">
        <w:r w:rsidR="0039090B" w:rsidRPr="0039090B">
          <w:rPr>
            <w:lang w:val="pt-BR"/>
            <w:rPrChange w:id="133" w:author="Benjamin Zhu" w:date="2020-05-16T20:56:00Z">
              <w:rPr/>
            </w:rPrChange>
          </w:rPr>
          <w:t>Até que ponto o(a) sr./sra. tem confiança na Prefeitura Municipal</w:t>
        </w:r>
        <w:r w:rsidR="0039090B">
          <w:rPr>
            <w:lang w:val="pt-BR"/>
          </w:rPr>
          <w:t>?</w:t>
        </w:r>
      </w:ins>
      <w:ins w:id="134" w:author="Benjamin Zhu" w:date="2020-05-16T20:54:00Z">
        <w:r>
          <w:rPr>
            <w:lang w:val="pt-BR"/>
          </w:rPr>
          <w:t>)</w:t>
        </w:r>
      </w:ins>
      <w:ins w:id="135" w:author="Benjamin Zhu" w:date="2020-05-16T20:51:00Z">
        <w:r>
          <w:rPr>
            <w:lang w:val="pt-BR"/>
          </w:rPr>
          <w:t>, B47A</w:t>
        </w:r>
      </w:ins>
      <w:ins w:id="136" w:author="Benjamin Zhu" w:date="2020-05-16T20:54:00Z">
        <w:r>
          <w:rPr>
            <w:lang w:val="pt-BR"/>
          </w:rPr>
          <w:t xml:space="preserve"> (</w:t>
        </w:r>
      </w:ins>
      <w:ins w:id="137" w:author="Benjamin Zhu" w:date="2020-05-16T20:57:00Z">
        <w:r w:rsidR="0039090B" w:rsidRPr="0039090B">
          <w:rPr>
            <w:lang w:val="pt-BR"/>
            <w:rPrChange w:id="138" w:author="Benjamin Zhu" w:date="2020-05-16T20:57:00Z">
              <w:rPr/>
            </w:rPrChange>
          </w:rPr>
          <w:t>Até que ponto o(a) sr./sra. tem confiança nas eleições neste país? Até que ponto o(a) sr./sra. tem confiança nas eleições neste país?</w:t>
        </w:r>
      </w:ins>
      <w:ins w:id="139" w:author="Benjamin Zhu" w:date="2020-05-16T20:54:00Z">
        <w:r>
          <w:rPr>
            <w:lang w:val="pt-BR"/>
          </w:rPr>
          <w:t xml:space="preserve">) </w:t>
        </w:r>
      </w:ins>
    </w:p>
  </w:footnote>
  <w:footnote w:id="5">
    <w:p w14:paraId="1E7A15D8" w14:textId="10BDD3A9" w:rsidR="00690396" w:rsidRPr="00CF1A86" w:rsidRDefault="00690396">
      <w:pPr>
        <w:pStyle w:val="FootnoteText"/>
        <w:rPr>
          <w:rPrChange w:id="2872" w:author="Benjamin Zhu" w:date="2020-05-17T00:45:00Z">
            <w:rPr/>
          </w:rPrChange>
        </w:rPr>
      </w:pPr>
      <w:ins w:id="2873" w:author="Benjamin Zhu" w:date="2020-04-29T22:34:00Z">
        <w:r w:rsidRPr="00690396">
          <w:rPr>
            <w:rStyle w:val="FootnoteReference"/>
            <w:lang w:val="pt-BR"/>
            <w:rPrChange w:id="2874" w:author="Benjamin Zhu" w:date="2020-05-16T20:50:00Z">
              <w:rPr>
                <w:rStyle w:val="FootnoteReference"/>
              </w:rPr>
            </w:rPrChange>
          </w:rPr>
          <w:footnoteRef/>
        </w:r>
        <w:r w:rsidRPr="00CF1A86">
          <w:rPr>
            <w:rPrChange w:id="2875" w:author="Benjamin Zhu" w:date="2020-05-17T00:45:00Z">
              <w:rPr/>
            </w:rPrChange>
          </w:rPr>
          <w:t xml:space="preserve"> Campbell, Angus, Philip E. Converse, Warren E. Miller, and Donald E. Stokes. 1960. The American Voter: Unabridged Edition. Chicago: University of Chicago Press</w:t>
        </w:r>
      </w:ins>
    </w:p>
  </w:footnote>
  <w:footnote w:id="6">
    <w:p w14:paraId="2AD10E75" w14:textId="09D91228" w:rsidR="00690396" w:rsidRPr="00CF1A86" w:rsidRDefault="00690396">
      <w:pPr>
        <w:pStyle w:val="FootnoteText"/>
        <w:rPr>
          <w:rPrChange w:id="2878" w:author="Benjamin Zhu" w:date="2020-05-17T00:45:00Z">
            <w:rPr/>
          </w:rPrChange>
        </w:rPr>
      </w:pPr>
      <w:ins w:id="2879" w:author="Benjamin Zhu" w:date="2020-04-29T22:34:00Z">
        <w:r w:rsidRPr="00690396">
          <w:rPr>
            <w:rStyle w:val="FootnoteReference"/>
            <w:lang w:val="pt-BR"/>
            <w:rPrChange w:id="2880" w:author="Benjamin Zhu" w:date="2020-05-16T20:50:00Z">
              <w:rPr>
                <w:rStyle w:val="FootnoteReference"/>
              </w:rPr>
            </w:rPrChange>
          </w:rPr>
          <w:footnoteRef/>
        </w:r>
        <w:r w:rsidRPr="00CF1A86">
          <w:rPr>
            <w:rPrChange w:id="2881" w:author="Benjamin Zhu" w:date="2020-05-17T00:45:00Z">
              <w:rPr/>
            </w:rPrChange>
          </w:rPr>
          <w:t xml:space="preserve"> </w:t>
        </w:r>
      </w:ins>
      <w:ins w:id="2882" w:author="Benjamin Zhu" w:date="2020-04-29T22:35:00Z">
        <w:r w:rsidRPr="00CF1A86">
          <w:rPr>
            <w:rPrChange w:id="2883" w:author="Benjamin Zhu" w:date="2020-05-17T00:45:00Z">
              <w:rPr/>
            </w:rPrChange>
          </w:rPr>
          <w:t>Rosenstone, Steven J., and John Mark Hansen. 1993. Mobilization, Participation, and Democracy in America. New York: Longman.</w:t>
        </w:r>
      </w:ins>
    </w:p>
  </w:footnote>
  <w:footnote w:id="7">
    <w:p w14:paraId="363E7F6C" w14:textId="4AFC66AC" w:rsidR="00690396" w:rsidRPr="00CF1A86" w:rsidRDefault="00690396">
      <w:pPr>
        <w:pStyle w:val="FootnoteText"/>
        <w:rPr>
          <w:rPrChange w:id="2888" w:author="Benjamin Zhu" w:date="2020-05-17T00:45:00Z">
            <w:rPr/>
          </w:rPrChange>
        </w:rPr>
      </w:pPr>
      <w:ins w:id="2889" w:author="Benjamin Zhu" w:date="2020-04-29T22:34:00Z">
        <w:r w:rsidRPr="00690396">
          <w:rPr>
            <w:rStyle w:val="FootnoteReference"/>
            <w:lang w:val="pt-BR"/>
            <w:rPrChange w:id="2890" w:author="Benjamin Zhu" w:date="2020-05-16T20:50:00Z">
              <w:rPr>
                <w:rStyle w:val="FootnoteReference"/>
              </w:rPr>
            </w:rPrChange>
          </w:rPr>
          <w:footnoteRef/>
        </w:r>
        <w:r w:rsidRPr="00CF1A86">
          <w:rPr>
            <w:rPrChange w:id="2891" w:author="Benjamin Zhu" w:date="2020-05-17T00:45:00Z">
              <w:rPr/>
            </w:rPrChange>
          </w:rPr>
          <w:t xml:space="preserve"> </w:t>
        </w:r>
      </w:ins>
      <w:ins w:id="2892" w:author="Benjamin Zhu" w:date="2020-04-29T22:36:00Z">
        <w:r w:rsidRPr="00CF1A86">
          <w:rPr>
            <w:rPrChange w:id="2893" w:author="Benjamin Zhu" w:date="2020-05-17T00:45:00Z">
              <w:rPr/>
            </w:rPrChange>
          </w:rPr>
          <w:t>Delli Carpini, Michael X., and Scott Keeter. 1996. What Americans Know about Politics and Why it Matters. New Haven, CT: Yale University Press.</w:t>
        </w:r>
      </w:ins>
    </w:p>
  </w:footnote>
  <w:footnote w:id="8">
    <w:p w14:paraId="06D8C035" w14:textId="17A210D5" w:rsidR="00690396" w:rsidRPr="00CF1A86" w:rsidRDefault="00690396">
      <w:pPr>
        <w:pStyle w:val="FootnoteText"/>
        <w:rPr>
          <w:rPrChange w:id="2926" w:author="Benjamin Zhu" w:date="2020-05-17T00:45:00Z">
            <w:rPr/>
          </w:rPrChange>
        </w:rPr>
      </w:pPr>
      <w:ins w:id="2927" w:author="Benjamin Zhu" w:date="2020-04-29T23:03:00Z">
        <w:r w:rsidRPr="00690396">
          <w:rPr>
            <w:rStyle w:val="FootnoteReference"/>
            <w:lang w:val="pt-BR"/>
            <w:rPrChange w:id="2928" w:author="Benjamin Zhu" w:date="2020-05-16T20:50:00Z">
              <w:rPr>
                <w:rStyle w:val="FootnoteReference"/>
              </w:rPr>
            </w:rPrChange>
          </w:rPr>
          <w:footnoteRef/>
        </w:r>
        <w:r w:rsidRPr="00CF1A86">
          <w:rPr>
            <w:rPrChange w:id="2929" w:author="Benjamin Zhu" w:date="2020-05-17T00:45:00Z">
              <w:rPr/>
            </w:rPrChange>
          </w:rPr>
          <w:t xml:space="preserve"> </w:t>
        </w:r>
        <w:r w:rsidRPr="00CF1A86">
          <w:rPr>
            <w:rFonts w:ascii="Arial" w:hAnsi="Arial" w:cs="Arial"/>
            <w:color w:val="222222"/>
            <w:shd w:val="clear" w:color="auto" w:fill="FFFFFF"/>
            <w:rPrChange w:id="2930" w:author="Benjamin Zhu" w:date="2020-05-17T00:45:00Z">
              <w:rPr>
                <w:rFonts w:ascii="Arial" w:hAnsi="Arial" w:cs="Arial"/>
                <w:color w:val="222222"/>
                <w:shd w:val="clear" w:color="auto" w:fill="FFFFFF"/>
              </w:rPr>
            </w:rPrChange>
          </w:rPr>
          <w:t>Welch, Susan. "Women as political animals? A test of some explanations for male-female political participation differences." </w:t>
        </w:r>
        <w:r w:rsidRPr="00CF1A86">
          <w:rPr>
            <w:rFonts w:ascii="Arial" w:hAnsi="Arial" w:cs="Arial"/>
            <w:i/>
            <w:iCs/>
            <w:color w:val="222222"/>
            <w:shd w:val="clear" w:color="auto" w:fill="FFFFFF"/>
            <w:rPrChange w:id="2931" w:author="Benjamin Zhu" w:date="2020-05-17T00:45:00Z">
              <w:rPr>
                <w:rFonts w:ascii="Arial" w:hAnsi="Arial" w:cs="Arial"/>
                <w:i/>
                <w:iCs/>
                <w:color w:val="222222"/>
                <w:shd w:val="clear" w:color="auto" w:fill="FFFFFF"/>
              </w:rPr>
            </w:rPrChange>
          </w:rPr>
          <w:t>American Journal of Political Science</w:t>
        </w:r>
        <w:r w:rsidRPr="00CF1A86">
          <w:rPr>
            <w:rFonts w:ascii="Arial" w:hAnsi="Arial" w:cs="Arial"/>
            <w:color w:val="222222"/>
            <w:shd w:val="clear" w:color="auto" w:fill="FFFFFF"/>
            <w:rPrChange w:id="2932" w:author="Benjamin Zhu" w:date="2020-05-17T00:45:00Z">
              <w:rPr>
                <w:rFonts w:ascii="Arial" w:hAnsi="Arial" w:cs="Arial"/>
                <w:color w:val="222222"/>
                <w:shd w:val="clear" w:color="auto" w:fill="FFFFFF"/>
              </w:rPr>
            </w:rPrChange>
          </w:rPr>
          <w:t> (1977): 711-730.</w:t>
        </w:r>
      </w:ins>
    </w:p>
  </w:footnote>
  <w:footnote w:id="9">
    <w:p w14:paraId="5A1EC8C5" w14:textId="1F08038C" w:rsidR="00690396" w:rsidRPr="00CF1A86" w:rsidRDefault="00690396" w:rsidP="00651214">
      <w:pPr>
        <w:pStyle w:val="FootnoteText"/>
        <w:rPr>
          <w:ins w:id="2934" w:author="Benjamin Zhu" w:date="2020-05-10T18:54:00Z"/>
          <w:rPrChange w:id="2935" w:author="Benjamin Zhu" w:date="2020-05-17T00:45:00Z">
            <w:rPr>
              <w:ins w:id="2936" w:author="Benjamin Zhu" w:date="2020-05-10T18:54:00Z"/>
            </w:rPr>
          </w:rPrChange>
        </w:rPr>
      </w:pPr>
      <w:ins w:id="2937" w:author="Benjamin Zhu" w:date="2020-04-29T23:05:00Z">
        <w:r w:rsidRPr="00690396">
          <w:rPr>
            <w:rStyle w:val="FootnoteReference"/>
            <w:lang w:val="pt-BR"/>
            <w:rPrChange w:id="2938" w:author="Benjamin Zhu" w:date="2020-05-16T20:50:00Z">
              <w:rPr>
                <w:rStyle w:val="FootnoteReference"/>
              </w:rPr>
            </w:rPrChange>
          </w:rPr>
          <w:footnoteRef/>
        </w:r>
        <w:r w:rsidRPr="00CF1A86">
          <w:rPr>
            <w:rPrChange w:id="2939" w:author="Benjamin Zhu" w:date="2020-05-17T00:45:00Z">
              <w:rPr/>
            </w:rPrChange>
          </w:rPr>
          <w:t xml:space="preserve"> </w:t>
        </w:r>
      </w:ins>
      <w:ins w:id="2940" w:author="Benjamin Zhu" w:date="2020-05-10T18:54:00Z">
        <w:r w:rsidRPr="00CF1A86">
          <w:rPr>
            <w:rFonts w:ascii="Arial" w:hAnsi="Arial" w:cs="Arial"/>
            <w:color w:val="222222"/>
            <w:shd w:val="clear" w:color="auto" w:fill="FFFFFF"/>
            <w:rPrChange w:id="2941" w:author="Benjamin Zhu" w:date="2020-05-17T00:45:00Z">
              <w:rPr>
                <w:rFonts w:ascii="Arial" w:hAnsi="Arial" w:cs="Arial"/>
                <w:color w:val="222222"/>
                <w:shd w:val="clear" w:color="auto" w:fill="FFFFFF"/>
              </w:rPr>
            </w:rPrChange>
          </w:rPr>
          <w:t>Welch, Susan. "Women as political animals? A test of some explanations for male-female political participation differences." </w:t>
        </w:r>
        <w:r w:rsidRPr="00CF1A86">
          <w:rPr>
            <w:rFonts w:ascii="Arial" w:hAnsi="Arial" w:cs="Arial"/>
            <w:i/>
            <w:iCs/>
            <w:color w:val="222222"/>
            <w:shd w:val="clear" w:color="auto" w:fill="FFFFFF"/>
            <w:rPrChange w:id="2942" w:author="Benjamin Zhu" w:date="2020-05-17T00:45:00Z">
              <w:rPr>
                <w:rFonts w:ascii="Arial" w:hAnsi="Arial" w:cs="Arial"/>
                <w:i/>
                <w:iCs/>
                <w:color w:val="222222"/>
                <w:shd w:val="clear" w:color="auto" w:fill="FFFFFF"/>
              </w:rPr>
            </w:rPrChange>
          </w:rPr>
          <w:t>American Journal of Political Science</w:t>
        </w:r>
        <w:r w:rsidRPr="00CF1A86">
          <w:rPr>
            <w:rFonts w:ascii="Arial" w:hAnsi="Arial" w:cs="Arial"/>
            <w:color w:val="222222"/>
            <w:shd w:val="clear" w:color="auto" w:fill="FFFFFF"/>
            <w:rPrChange w:id="2943" w:author="Benjamin Zhu" w:date="2020-05-17T00:45:00Z">
              <w:rPr>
                <w:rFonts w:ascii="Arial" w:hAnsi="Arial" w:cs="Arial"/>
                <w:color w:val="222222"/>
                <w:shd w:val="clear" w:color="auto" w:fill="FFFFFF"/>
              </w:rPr>
            </w:rPrChange>
          </w:rPr>
          <w:t> (1977): 711-730.</w:t>
        </w:r>
      </w:ins>
    </w:p>
    <w:p w14:paraId="2BD3F705" w14:textId="224431D6" w:rsidR="00690396" w:rsidRPr="00CF1A86" w:rsidRDefault="00690396">
      <w:pPr>
        <w:pStyle w:val="FootnoteText"/>
        <w:rPr>
          <w:rPrChange w:id="2944" w:author="Benjamin Zhu" w:date="2020-05-17T00:45:00Z">
            <w:rPr/>
          </w:rPrChange>
        </w:rPr>
      </w:pPr>
    </w:p>
  </w:footnote>
  <w:footnote w:id="10">
    <w:p w14:paraId="101DF281" w14:textId="1351E46C" w:rsidR="00690396" w:rsidRPr="00CF1A86" w:rsidRDefault="00690396">
      <w:pPr>
        <w:pStyle w:val="FootnoteText"/>
        <w:rPr>
          <w:rPrChange w:id="3921" w:author="Benjamin Zhu" w:date="2020-05-17T00:45:00Z">
            <w:rPr/>
          </w:rPrChange>
        </w:rPr>
      </w:pPr>
      <w:ins w:id="3922" w:author="Benjamin Zhu" w:date="2020-05-10T18:53:00Z">
        <w:r w:rsidRPr="00690396">
          <w:rPr>
            <w:rStyle w:val="FootnoteReference"/>
            <w:lang w:val="pt-BR"/>
            <w:rPrChange w:id="3923" w:author="Benjamin Zhu" w:date="2020-05-16T20:50:00Z">
              <w:rPr>
                <w:rStyle w:val="FootnoteReference"/>
              </w:rPr>
            </w:rPrChange>
          </w:rPr>
          <w:footnoteRef/>
        </w:r>
        <w:r w:rsidRPr="00CF1A86">
          <w:rPr>
            <w:rPrChange w:id="3924" w:author="Benjamin Zhu" w:date="2020-05-17T00:45:00Z">
              <w:rPr/>
            </w:rPrChange>
          </w:rPr>
          <w:t xml:space="preserve"> Lien, Pei-te. 1994a. "Ethnicity and Political Participation: A Comparison between Asian and Mexi- can Americans." Political Behavior 16(2): 237-64</w:t>
        </w:r>
      </w:ins>
    </w:p>
  </w:footnote>
  <w:footnote w:id="11">
    <w:p w14:paraId="62838425" w14:textId="77777777" w:rsidR="00690396" w:rsidRPr="00690396" w:rsidRDefault="00690396" w:rsidP="00C10564">
      <w:pPr>
        <w:pStyle w:val="FootnoteText"/>
        <w:rPr>
          <w:ins w:id="3930" w:author="Benjamin Zhu" w:date="2020-05-10T19:08:00Z"/>
          <w:lang w:val="pt-BR"/>
          <w:rPrChange w:id="3931" w:author="Benjamin Zhu" w:date="2020-05-16T20:50:00Z">
            <w:rPr>
              <w:ins w:id="3932" w:author="Benjamin Zhu" w:date="2020-05-10T19:08:00Z"/>
            </w:rPr>
          </w:rPrChange>
        </w:rPr>
      </w:pPr>
      <w:ins w:id="3933" w:author="Benjamin Zhu" w:date="2020-05-10T19:08:00Z">
        <w:r w:rsidRPr="00690396">
          <w:rPr>
            <w:rStyle w:val="FootnoteReference"/>
            <w:lang w:val="pt-BR"/>
            <w:rPrChange w:id="3934" w:author="Benjamin Zhu" w:date="2020-05-16T20:50:00Z">
              <w:rPr>
                <w:rStyle w:val="FootnoteReference"/>
              </w:rPr>
            </w:rPrChange>
          </w:rPr>
          <w:footnoteRef/>
        </w:r>
        <w:r w:rsidRPr="00CF1A86">
          <w:rPr>
            <w:rPrChange w:id="3935" w:author="Benjamin Zhu" w:date="2020-05-17T00:45:00Z">
              <w:rPr/>
            </w:rPrChange>
          </w:rPr>
          <w:t xml:space="preserve"> </w:t>
        </w:r>
        <w:r w:rsidRPr="00CF1A86">
          <w:rPr>
            <w:rFonts w:ascii="Arial" w:hAnsi="Arial" w:cs="Arial"/>
            <w:color w:val="222222"/>
            <w:shd w:val="clear" w:color="auto" w:fill="FFFFFF"/>
            <w:rPrChange w:id="3936" w:author="Benjamin Zhu" w:date="2020-05-17T00:45:00Z">
              <w:rPr>
                <w:rFonts w:ascii="Arial" w:hAnsi="Arial" w:cs="Arial"/>
                <w:color w:val="222222"/>
                <w:shd w:val="clear" w:color="auto" w:fill="FFFFFF"/>
              </w:rPr>
            </w:rPrChange>
          </w:rPr>
          <w:t>Leighley, Jan E., and Arnold Vedlitz. "Race, ethnicity, and political participation: Competing models and contrasting explanations." </w:t>
        </w:r>
        <w:r w:rsidRPr="00690396">
          <w:rPr>
            <w:rFonts w:ascii="Arial" w:hAnsi="Arial" w:cs="Arial"/>
            <w:i/>
            <w:iCs/>
            <w:color w:val="222222"/>
            <w:shd w:val="clear" w:color="auto" w:fill="FFFFFF"/>
            <w:lang w:val="pt-BR"/>
            <w:rPrChange w:id="3937" w:author="Benjamin Zhu" w:date="2020-05-16T20:50:00Z">
              <w:rPr>
                <w:rFonts w:ascii="Arial" w:hAnsi="Arial" w:cs="Arial"/>
                <w:i/>
                <w:iCs/>
                <w:color w:val="222222"/>
                <w:shd w:val="clear" w:color="auto" w:fill="FFFFFF"/>
              </w:rPr>
            </w:rPrChange>
          </w:rPr>
          <w:t>The Journal of Politics</w:t>
        </w:r>
        <w:r w:rsidRPr="00690396">
          <w:rPr>
            <w:rFonts w:ascii="Arial" w:hAnsi="Arial" w:cs="Arial"/>
            <w:color w:val="222222"/>
            <w:shd w:val="clear" w:color="auto" w:fill="FFFFFF"/>
            <w:lang w:val="pt-BR"/>
            <w:rPrChange w:id="3938" w:author="Benjamin Zhu" w:date="2020-05-16T20:50:00Z">
              <w:rPr>
                <w:rFonts w:ascii="Arial" w:hAnsi="Arial" w:cs="Arial"/>
                <w:color w:val="222222"/>
                <w:shd w:val="clear" w:color="auto" w:fill="FFFFFF"/>
              </w:rPr>
            </w:rPrChange>
          </w:rPr>
          <w:t> 61, no. 4 (1999): 1092-1114.</w:t>
        </w:r>
      </w:ins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njamin Zhu">
    <w15:presenceInfo w15:providerId="Windows Live" w15:userId="f6dcddd67b74f243"/>
  </w15:person>
  <w15:person w15:author="Ednaldo Ribeiro">
    <w15:presenceInfo w15:providerId="Windows Live" w15:userId="2ae5bb6342fd83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43"/>
    <w:rsid w:val="00050A9C"/>
    <w:rsid w:val="00052254"/>
    <w:rsid w:val="00060FAA"/>
    <w:rsid w:val="00087555"/>
    <w:rsid w:val="00091C8F"/>
    <w:rsid w:val="000D206E"/>
    <w:rsid w:val="000E1E4F"/>
    <w:rsid w:val="000F6889"/>
    <w:rsid w:val="00135A73"/>
    <w:rsid w:val="001B6055"/>
    <w:rsid w:val="001D1900"/>
    <w:rsid w:val="00205273"/>
    <w:rsid w:val="00210F80"/>
    <w:rsid w:val="00224EA1"/>
    <w:rsid w:val="002A3F51"/>
    <w:rsid w:val="002A76E2"/>
    <w:rsid w:val="002B0CA4"/>
    <w:rsid w:val="002B1EA0"/>
    <w:rsid w:val="002B3904"/>
    <w:rsid w:val="00332D98"/>
    <w:rsid w:val="003444AF"/>
    <w:rsid w:val="003447B7"/>
    <w:rsid w:val="00376621"/>
    <w:rsid w:val="0038193F"/>
    <w:rsid w:val="00384868"/>
    <w:rsid w:val="00387FD4"/>
    <w:rsid w:val="0039090B"/>
    <w:rsid w:val="0039376F"/>
    <w:rsid w:val="003C76D0"/>
    <w:rsid w:val="003E5238"/>
    <w:rsid w:val="003E73D0"/>
    <w:rsid w:val="003E73EE"/>
    <w:rsid w:val="004632FA"/>
    <w:rsid w:val="00465786"/>
    <w:rsid w:val="00465FD1"/>
    <w:rsid w:val="004B3F4B"/>
    <w:rsid w:val="004C2ACA"/>
    <w:rsid w:val="004E5087"/>
    <w:rsid w:val="004E7BAC"/>
    <w:rsid w:val="00502391"/>
    <w:rsid w:val="00512783"/>
    <w:rsid w:val="005218B6"/>
    <w:rsid w:val="00536D49"/>
    <w:rsid w:val="00587D22"/>
    <w:rsid w:val="005C1B29"/>
    <w:rsid w:val="005E74A5"/>
    <w:rsid w:val="005F0BF8"/>
    <w:rsid w:val="00622443"/>
    <w:rsid w:val="006316C8"/>
    <w:rsid w:val="00643453"/>
    <w:rsid w:val="00651214"/>
    <w:rsid w:val="00690396"/>
    <w:rsid w:val="006A343D"/>
    <w:rsid w:val="006B5509"/>
    <w:rsid w:val="00742E20"/>
    <w:rsid w:val="00753FDA"/>
    <w:rsid w:val="007A60BB"/>
    <w:rsid w:val="007B707C"/>
    <w:rsid w:val="007D439A"/>
    <w:rsid w:val="007D70DD"/>
    <w:rsid w:val="007E427F"/>
    <w:rsid w:val="007E78F1"/>
    <w:rsid w:val="007F4368"/>
    <w:rsid w:val="00804C72"/>
    <w:rsid w:val="00856463"/>
    <w:rsid w:val="00874EA6"/>
    <w:rsid w:val="00875BC2"/>
    <w:rsid w:val="00877E68"/>
    <w:rsid w:val="008C228B"/>
    <w:rsid w:val="008D20F3"/>
    <w:rsid w:val="009004C2"/>
    <w:rsid w:val="00914535"/>
    <w:rsid w:val="009535A0"/>
    <w:rsid w:val="009734B0"/>
    <w:rsid w:val="00975E56"/>
    <w:rsid w:val="009F3C67"/>
    <w:rsid w:val="00A01E4B"/>
    <w:rsid w:val="00A20107"/>
    <w:rsid w:val="00A6500D"/>
    <w:rsid w:val="00A8673E"/>
    <w:rsid w:val="00B026A6"/>
    <w:rsid w:val="00B37454"/>
    <w:rsid w:val="00B66228"/>
    <w:rsid w:val="00B82D26"/>
    <w:rsid w:val="00B9381D"/>
    <w:rsid w:val="00BA5715"/>
    <w:rsid w:val="00BA7FA7"/>
    <w:rsid w:val="00C10564"/>
    <w:rsid w:val="00C2084D"/>
    <w:rsid w:val="00C77D4A"/>
    <w:rsid w:val="00CD555C"/>
    <w:rsid w:val="00CF1A86"/>
    <w:rsid w:val="00D04F45"/>
    <w:rsid w:val="00D24C24"/>
    <w:rsid w:val="00D55B6E"/>
    <w:rsid w:val="00D60790"/>
    <w:rsid w:val="00D60F89"/>
    <w:rsid w:val="00D719EF"/>
    <w:rsid w:val="00D71EB6"/>
    <w:rsid w:val="00D83ED6"/>
    <w:rsid w:val="00D8649D"/>
    <w:rsid w:val="00DA459B"/>
    <w:rsid w:val="00DB3DDA"/>
    <w:rsid w:val="00DD5F4E"/>
    <w:rsid w:val="00E05A78"/>
    <w:rsid w:val="00E94647"/>
    <w:rsid w:val="00EB5923"/>
    <w:rsid w:val="00EC2ED5"/>
    <w:rsid w:val="00EF325E"/>
    <w:rsid w:val="00F41507"/>
    <w:rsid w:val="00F62765"/>
    <w:rsid w:val="00F86A18"/>
    <w:rsid w:val="00FB1F1B"/>
    <w:rsid w:val="00FE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AA74"/>
  <w15:chartTrackingRefBased/>
  <w15:docId w15:val="{05B5B08A-2F42-457A-9CEC-8EC7C1FC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2D9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79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D20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20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20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20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20F3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50A9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0A9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50A9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9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05F6F-A174-46E2-951E-11F5C55C6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2217</Words>
  <Characters>12638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Zhu</dc:creator>
  <cp:keywords/>
  <dc:description/>
  <cp:lastModifiedBy>Benjamin Zhu</cp:lastModifiedBy>
  <cp:revision>5</cp:revision>
  <dcterms:created xsi:type="dcterms:W3CDTF">2020-05-17T00:43:00Z</dcterms:created>
  <dcterms:modified xsi:type="dcterms:W3CDTF">2020-05-17T04:45:00Z</dcterms:modified>
</cp:coreProperties>
</file>