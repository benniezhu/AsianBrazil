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95DD9" w14:textId="77777777" w:rsidR="00357C45" w:rsidRPr="007940DA" w:rsidRDefault="0007349E" w:rsidP="00F5325F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bookmarkStart w:id="0" w:name="_GoBack"/>
      <w:bookmarkEnd w:id="0"/>
      <w:r w:rsidRPr="007940DA">
        <w:rPr>
          <w:rFonts w:ascii="Times New Roman" w:hAnsi="Times New Roman" w:cs="Times New Roman"/>
          <w:b/>
          <w:sz w:val="24"/>
          <w:szCs w:val="24"/>
          <w:lang w:val="pt-PT"/>
        </w:rPr>
        <w:t>Introdução</w:t>
      </w:r>
    </w:p>
    <w:p w14:paraId="32022B1E" w14:textId="3DF3BA5E" w:rsidR="00E2281A" w:rsidRPr="00D23691" w:rsidRDefault="00E2281A" w:rsidP="00F5325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7940DA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D23691">
        <w:rPr>
          <w:rFonts w:ascii="Times New Roman" w:hAnsi="Times New Roman" w:cs="Times New Roman"/>
          <w:sz w:val="24"/>
          <w:szCs w:val="24"/>
          <w:lang w:val="pt-PT"/>
        </w:rPr>
        <w:t>Brasil é um país de</w:t>
      </w:r>
      <w:r w:rsidR="007940DA">
        <w:rPr>
          <w:rFonts w:ascii="Times New Roman" w:hAnsi="Times New Roman" w:cs="Times New Roman"/>
          <w:sz w:val="24"/>
          <w:szCs w:val="24"/>
          <w:lang w:val="pt-PT"/>
        </w:rPr>
        <w:t xml:space="preserve"> imigrantes e</w:t>
      </w:r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aqueles oriundos do contine</w:t>
      </w:r>
      <w:r w:rsidR="00D23691">
        <w:rPr>
          <w:rFonts w:ascii="Times New Roman" w:hAnsi="Times New Roman" w:cs="Times New Roman"/>
          <w:sz w:val="24"/>
          <w:szCs w:val="24"/>
          <w:lang w:val="pt-PT"/>
        </w:rPr>
        <w:t xml:space="preserve">nte asiático têm sido uma parte </w:t>
      </w:r>
      <w:r w:rsidRPr="00D23691">
        <w:rPr>
          <w:rFonts w:ascii="Times New Roman" w:hAnsi="Times New Roman" w:cs="Times New Roman"/>
          <w:sz w:val="24"/>
          <w:szCs w:val="24"/>
          <w:lang w:val="pt-PT"/>
        </w:rPr>
        <w:t>importante na história nacional. O seu início ocorreu no período colonial</w:t>
      </w:r>
      <w:r w:rsidR="00EE22C3"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footnoteReference w:id="1"/>
      </w:r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B60C4">
        <w:rPr>
          <w:rFonts w:ascii="Times New Roman" w:hAnsi="Times New Roman" w:cs="Times New Roman"/>
          <w:sz w:val="24"/>
          <w:szCs w:val="24"/>
          <w:lang w:val="pt-PT"/>
        </w:rPr>
        <w:t>mas</w:t>
      </w:r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no ano 1907, o governo do São Paulo autorizou a imigração do Japão que eventualmente criaria a maior comunidade japonesa fora do país.</w:t>
      </w:r>
      <w:r w:rsidR="007940DA">
        <w:rPr>
          <w:rFonts w:ascii="Times New Roman" w:hAnsi="Times New Roman" w:cs="Times New Roman"/>
          <w:sz w:val="24"/>
          <w:szCs w:val="24"/>
          <w:lang w:val="pt-PT"/>
        </w:rPr>
        <w:t xml:space="preserve"> Hoje em dia,</w:t>
      </w:r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940DA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D23691">
        <w:rPr>
          <w:rFonts w:ascii="Times New Roman" w:hAnsi="Times New Roman" w:cs="Times New Roman"/>
          <w:sz w:val="24"/>
          <w:szCs w:val="24"/>
          <w:lang w:val="pt-PT"/>
        </w:rPr>
        <w:t>s japoneses formam a segunda maior comunidade imigrante no território brasileiro e a chinesa a nona.</w:t>
      </w:r>
      <w:r w:rsidRPr="00D23691"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footnoteReference w:id="2"/>
      </w:r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Em 2010, mais de dois milhões de Brasileiros se declaravam amarelos, a</w:t>
      </w:r>
      <w:r w:rsidR="00D2369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D23691">
        <w:rPr>
          <w:rFonts w:ascii="Times New Roman" w:hAnsi="Times New Roman" w:cs="Times New Roman"/>
          <w:sz w:val="24"/>
          <w:szCs w:val="24"/>
          <w:lang w:val="pt-PT"/>
        </w:rPr>
        <w:t>maior parte descendentes de imigrantes do Japão, e esse grupo está crescendo mais rápido do que</w:t>
      </w:r>
      <w:r w:rsidR="00F5325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D23691">
        <w:rPr>
          <w:rFonts w:ascii="Times New Roman" w:hAnsi="Times New Roman" w:cs="Times New Roman"/>
          <w:sz w:val="24"/>
          <w:szCs w:val="24"/>
          <w:lang w:val="pt-PT"/>
        </w:rPr>
        <w:t>os outros grupos étnicos. Na sociedade brasileira, desde 1947 a presença de políticos relevantes de</w:t>
      </w:r>
      <w:r w:rsidR="00F5325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ascendência japonesa é uma constante. </w:t>
      </w:r>
      <w:r w:rsidRPr="00D23691"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footnoteReference w:id="3"/>
      </w:r>
    </w:p>
    <w:p w14:paraId="183CFD36" w14:textId="3CCBCB17" w:rsidR="00E2281A" w:rsidRPr="00740704" w:rsidRDefault="00E72A0F" w:rsidP="00F5325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ins w:id="1" w:author="Benjamin Zhu" w:date="2018-12-02T20:01:00Z">
        <w:r w:rsidRPr="006A7695">
          <w:rPr>
            <w:lang w:val="pt-BR"/>
          </w:rPr>
          <w:t xml:space="preserve">Raça é uma parte importante da identidade individual e </w:t>
        </w:r>
        <w:r>
          <w:rPr>
            <w:lang w:val="pt-BR"/>
          </w:rPr>
          <w:t>a sua relação com a</w:t>
        </w:r>
        <w:r w:rsidRPr="006A7695">
          <w:rPr>
            <w:lang w:val="pt-BR"/>
          </w:rPr>
          <w:t xml:space="preserve"> política </w:t>
        </w:r>
        <w:r>
          <w:rPr>
            <w:lang w:val="pt-BR"/>
          </w:rPr>
          <w:t>é, obviamente, bastante íntima</w:t>
        </w:r>
        <w:r w:rsidRPr="00D23691" w:rsidDel="00E72A0F">
          <w:rPr>
            <w:rFonts w:ascii="Times New Roman" w:hAnsi="Times New Roman" w:cs="Times New Roman"/>
            <w:sz w:val="24"/>
            <w:szCs w:val="24"/>
            <w:lang w:val="pt-PT"/>
          </w:rPr>
          <w:t xml:space="preserve"> </w:t>
        </w:r>
      </w:ins>
      <w:del w:id="2" w:author="Benjamin Zhu" w:date="2018-12-02T20:01:00Z">
        <w:r w:rsidR="00E2281A" w:rsidRPr="00D23691" w:rsidDel="00E72A0F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Raça é uma parte importante da identidade individual e as relações existentes entre raça e política são, obviamente, bastante íntimas. </w:delText>
        </w:r>
      </w:del>
      <w:r w:rsidR="00E2281A"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Apesar disso, poucos são os estudos que </w:t>
      </w:r>
      <w:del w:id="3" w:author="Lucas Okado" w:date="2018-11-26T21:02:00Z">
        <w:r w:rsidR="00E2281A" w:rsidRPr="00D23691" w:rsidDel="006A7695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tem </w:delText>
        </w:r>
      </w:del>
      <w:ins w:id="4" w:author="Lucas Okado" w:date="2018-11-26T21:02:00Z">
        <w:r w:rsidR="006A7695" w:rsidRPr="00D23691">
          <w:rPr>
            <w:rFonts w:ascii="Times New Roman" w:hAnsi="Times New Roman" w:cs="Times New Roman"/>
            <w:sz w:val="24"/>
            <w:szCs w:val="24"/>
            <w:lang w:val="pt-PT"/>
          </w:rPr>
          <w:t>t</w:t>
        </w:r>
        <w:r w:rsidR="006A7695">
          <w:rPr>
            <w:rFonts w:ascii="Times New Roman" w:hAnsi="Times New Roman" w:cs="Times New Roman"/>
            <w:sz w:val="24"/>
            <w:szCs w:val="24"/>
            <w:lang w:val="pt-PT"/>
          </w:rPr>
          <w:t>ê</w:t>
        </w:r>
        <w:r w:rsidR="006A7695" w:rsidRPr="00D23691">
          <w:rPr>
            <w:rFonts w:ascii="Times New Roman" w:hAnsi="Times New Roman" w:cs="Times New Roman"/>
            <w:sz w:val="24"/>
            <w:szCs w:val="24"/>
            <w:lang w:val="pt-PT"/>
          </w:rPr>
          <w:t xml:space="preserve">m </w:t>
        </w:r>
      </w:ins>
      <w:r w:rsidR="00E2281A"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se debruçado especificamente sobre esse grupo de imigrantes asiáticos, principalmente na ciência política brasileira ou sobre o Brasil. Estudos sobre </w:t>
      </w:r>
      <w:del w:id="5" w:author="Lucas Okado" w:date="2018-11-26T21:04:00Z">
        <w:r w:rsidR="00E2281A" w:rsidRPr="00D23691" w:rsidDel="006A7695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temáticas </w:delText>
        </w:r>
      </w:del>
      <w:ins w:id="6" w:author="Lucas Okado" w:date="2018-11-26T21:04:00Z">
        <w:r w:rsidR="006A7695">
          <w:rPr>
            <w:rFonts w:ascii="Times New Roman" w:hAnsi="Times New Roman" w:cs="Times New Roman"/>
            <w:sz w:val="24"/>
            <w:szCs w:val="24"/>
            <w:lang w:val="pt-PT"/>
          </w:rPr>
          <w:t>questões</w:t>
        </w:r>
        <w:r w:rsidR="006A7695" w:rsidRPr="00D23691">
          <w:rPr>
            <w:rFonts w:ascii="Times New Roman" w:hAnsi="Times New Roman" w:cs="Times New Roman"/>
            <w:sz w:val="24"/>
            <w:szCs w:val="24"/>
            <w:lang w:val="pt-PT"/>
          </w:rPr>
          <w:t xml:space="preserve"> </w:t>
        </w:r>
      </w:ins>
      <w:r w:rsidR="00E2281A"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raciais são quase exclusivamente dedicadas as relações entre negros, pardos e brancos e discutem </w:t>
      </w:r>
      <w:del w:id="7" w:author="Lucas Okado" w:date="2018-11-26T21:04:00Z">
        <w:r w:rsidR="00E2281A" w:rsidRPr="00D23691" w:rsidDel="006A7695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questões </w:delText>
        </w:r>
      </w:del>
      <w:ins w:id="8" w:author="Lucas Okado" w:date="2018-11-26T21:04:00Z">
        <w:r w:rsidR="006A7695">
          <w:rPr>
            <w:rFonts w:ascii="Times New Roman" w:hAnsi="Times New Roman" w:cs="Times New Roman"/>
            <w:sz w:val="24"/>
            <w:szCs w:val="24"/>
            <w:lang w:val="pt-PT"/>
          </w:rPr>
          <w:t>temas</w:t>
        </w:r>
        <w:r w:rsidR="006A7695" w:rsidRPr="00D23691">
          <w:rPr>
            <w:rFonts w:ascii="Times New Roman" w:hAnsi="Times New Roman" w:cs="Times New Roman"/>
            <w:sz w:val="24"/>
            <w:szCs w:val="24"/>
            <w:lang w:val="pt-PT"/>
          </w:rPr>
          <w:t xml:space="preserve"> </w:t>
        </w:r>
      </w:ins>
      <w:r w:rsidR="00E2281A"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sociais como cotas, violência do estado e pobreza. Desde o começo dos estudos </w:t>
      </w:r>
      <w:del w:id="9" w:author="Lucas Okado" w:date="2018-11-26T21:05:00Z">
        <w:r w:rsidR="00E2281A" w:rsidRPr="00D23691" w:rsidDel="006A7695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de </w:delText>
        </w:r>
      </w:del>
      <w:ins w:id="10" w:author="Lucas Okado" w:date="2018-11-26T21:05:00Z">
        <w:r w:rsidR="006A7695">
          <w:rPr>
            <w:rFonts w:ascii="Times New Roman" w:hAnsi="Times New Roman" w:cs="Times New Roman"/>
            <w:sz w:val="24"/>
            <w:szCs w:val="24"/>
            <w:lang w:val="pt-PT"/>
          </w:rPr>
          <w:t>sobre</w:t>
        </w:r>
        <w:r w:rsidR="006A7695" w:rsidRPr="00D23691">
          <w:rPr>
            <w:rFonts w:ascii="Times New Roman" w:hAnsi="Times New Roman" w:cs="Times New Roman"/>
            <w:sz w:val="24"/>
            <w:szCs w:val="24"/>
            <w:lang w:val="pt-PT"/>
          </w:rPr>
          <w:t xml:space="preserve"> </w:t>
        </w:r>
      </w:ins>
      <w:r w:rsidR="00E2281A"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raça no Brasil, Costa Pinto excluiu a categoria “amarelos” da classificação “de cor” </w:t>
      </w:r>
      <w:del w:id="11" w:author="Lucas Okado" w:date="2018-11-26T21:06:00Z">
        <w:r w:rsidR="00E2281A" w:rsidRPr="00D23691" w:rsidDel="006A7695">
          <w:rPr>
            <w:rFonts w:ascii="Times New Roman" w:hAnsi="Times New Roman" w:cs="Times New Roman"/>
            <w:sz w:val="24"/>
            <w:szCs w:val="24"/>
            <w:lang w:val="pt-PT"/>
          </w:rPr>
          <w:delText>nos seus estudos sobre raça no Brasil</w:delText>
        </w:r>
      </w:del>
      <w:ins w:id="12" w:author="Lucas Okado" w:date="2018-11-26T21:06:00Z">
        <w:r w:rsidR="006A7695">
          <w:rPr>
            <w:rFonts w:ascii="Times New Roman" w:hAnsi="Times New Roman" w:cs="Times New Roman"/>
            <w:sz w:val="24"/>
            <w:szCs w:val="24"/>
            <w:lang w:val="pt-PT"/>
          </w:rPr>
          <w:t>em seus trabalhos</w:t>
        </w:r>
      </w:ins>
      <w:commentRangeStart w:id="13"/>
      <w:commentRangeStart w:id="14"/>
      <w:r w:rsidR="00E2281A" w:rsidRPr="00D23691"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footnoteReference w:id="4"/>
      </w:r>
      <w:r w:rsidR="00E2281A" w:rsidRPr="00D23691">
        <w:rPr>
          <w:rFonts w:ascii="Times New Roman" w:hAnsi="Times New Roman" w:cs="Times New Roman"/>
          <w:sz w:val="24"/>
          <w:szCs w:val="24"/>
          <w:lang w:val="pt-PT"/>
        </w:rPr>
        <w:t>,</w:t>
      </w:r>
      <w:commentRangeEnd w:id="13"/>
      <w:r w:rsidR="006A7695">
        <w:rPr>
          <w:rStyle w:val="CommentReference"/>
        </w:rPr>
        <w:commentReference w:id="13"/>
      </w:r>
      <w:commentRangeEnd w:id="14"/>
      <w:r w:rsidR="00E6323E">
        <w:rPr>
          <w:rStyle w:val="CommentReference"/>
        </w:rPr>
        <w:commentReference w:id="14"/>
      </w:r>
      <w:r w:rsidR="00E2281A"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criando um sistema binário no qual </w:t>
      </w:r>
      <w:commentRangeStart w:id="15"/>
      <w:r w:rsidR="00E2281A" w:rsidRPr="00D23691">
        <w:rPr>
          <w:rFonts w:ascii="Times New Roman" w:hAnsi="Times New Roman" w:cs="Times New Roman"/>
          <w:sz w:val="24"/>
          <w:szCs w:val="24"/>
          <w:lang w:val="pt-PT"/>
        </w:rPr>
        <w:t>esse grupo teria uma posição ambígua, nem completamente branco, nem completamente “de cor.”</w:t>
      </w:r>
      <w:commentRangeEnd w:id="15"/>
      <w:r w:rsidR="006A7695">
        <w:rPr>
          <w:rStyle w:val="CommentReference"/>
        </w:rPr>
        <w:commentReference w:id="15"/>
      </w:r>
      <w:r w:rsidR="0074070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946071">
        <w:rPr>
          <w:rFonts w:ascii="Times New Roman" w:hAnsi="Times New Roman" w:cs="Times New Roman"/>
          <w:sz w:val="24"/>
          <w:szCs w:val="24"/>
          <w:lang w:val="pt-PT"/>
        </w:rPr>
        <w:t xml:space="preserve">Na historia, discussões públicos sobre japoneses frequentemente incluem grupos </w:t>
      </w:r>
      <w:r w:rsidR="00946071">
        <w:rPr>
          <w:rFonts w:ascii="Times New Roman" w:hAnsi="Times New Roman" w:cs="Times New Roman"/>
          <w:sz w:val="24"/>
          <w:szCs w:val="24"/>
          <w:lang w:val="pt-PT"/>
        </w:rPr>
        <w:lastRenderedPageBreak/>
        <w:t>aparentemente diferentes como os judeus e árabes quem são excluído</w:t>
      </w:r>
      <w:r w:rsidR="007945BA">
        <w:rPr>
          <w:rFonts w:ascii="Times New Roman" w:hAnsi="Times New Roman" w:cs="Times New Roman"/>
          <w:sz w:val="24"/>
          <w:szCs w:val="24"/>
          <w:lang w:val="pt-PT"/>
        </w:rPr>
        <w:t>s do sistema negro e branco que domina o</w:t>
      </w:r>
      <w:r w:rsidR="009F56A1">
        <w:rPr>
          <w:rFonts w:ascii="Times New Roman" w:hAnsi="Times New Roman" w:cs="Times New Roman"/>
          <w:sz w:val="24"/>
          <w:szCs w:val="24"/>
          <w:lang w:val="pt-PT"/>
        </w:rPr>
        <w:t xml:space="preserve">s </w:t>
      </w:r>
      <w:r w:rsidR="007945BA">
        <w:rPr>
          <w:rFonts w:ascii="Times New Roman" w:hAnsi="Times New Roman" w:cs="Times New Roman"/>
          <w:sz w:val="24"/>
          <w:szCs w:val="24"/>
          <w:lang w:val="pt-PT"/>
        </w:rPr>
        <w:t>estudos de raça</w:t>
      </w:r>
      <w:r w:rsidR="00946071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7945BA"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footnoteReference w:id="5"/>
      </w:r>
      <w:r w:rsidR="00C904F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9F56A1">
        <w:rPr>
          <w:rFonts w:ascii="Times New Roman" w:hAnsi="Times New Roman" w:cs="Times New Roman"/>
          <w:sz w:val="24"/>
          <w:szCs w:val="24"/>
          <w:lang w:val="pt-PT"/>
        </w:rPr>
        <w:t>Durante o período antes da segunda guerra mundial, a identidade</w:t>
      </w:r>
      <w:r w:rsidR="00AA7D10">
        <w:rPr>
          <w:rFonts w:ascii="Times New Roman" w:hAnsi="Times New Roman" w:cs="Times New Roman"/>
          <w:sz w:val="24"/>
          <w:szCs w:val="24"/>
          <w:lang w:val="pt-PT"/>
        </w:rPr>
        <w:t xml:space="preserve"> nacional</w:t>
      </w:r>
      <w:r w:rsidR="009F56A1">
        <w:rPr>
          <w:rFonts w:ascii="Times New Roman" w:hAnsi="Times New Roman" w:cs="Times New Roman"/>
          <w:sz w:val="24"/>
          <w:szCs w:val="24"/>
          <w:lang w:val="pt-PT"/>
        </w:rPr>
        <w:t xml:space="preserve"> brasileira </w:t>
      </w:r>
      <w:r w:rsidR="00AA7D10">
        <w:rPr>
          <w:rFonts w:ascii="Times New Roman" w:hAnsi="Times New Roman" w:cs="Times New Roman"/>
          <w:sz w:val="24"/>
          <w:szCs w:val="24"/>
          <w:lang w:val="pt-PT"/>
        </w:rPr>
        <w:t>mudou bastante e esses grupos ambíguos desafiam noções sobre identidade brasileira da elite.</w:t>
      </w:r>
      <w:r w:rsidR="000245C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commentRangeStart w:id="16"/>
      <w:r w:rsidR="00F75BB0">
        <w:rPr>
          <w:rFonts w:ascii="Times New Roman" w:hAnsi="Times New Roman" w:cs="Times New Roman"/>
          <w:sz w:val="24"/>
          <w:szCs w:val="24"/>
          <w:lang w:val="pt-PT"/>
        </w:rPr>
        <w:t>O sucesso político, social e económico desses grupos deixou eles uma posição boa para negociar a posição social no Brasil.</w:t>
      </w:r>
      <w:commentRangeEnd w:id="16"/>
      <w:r w:rsidR="005355BD">
        <w:rPr>
          <w:rStyle w:val="CommentReference"/>
        </w:rPr>
        <w:commentReference w:id="16"/>
      </w:r>
      <w:r w:rsidR="00F75BB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commentRangeStart w:id="17"/>
      <w:r w:rsidR="00F75BB0">
        <w:rPr>
          <w:rFonts w:ascii="Times New Roman" w:hAnsi="Times New Roman" w:cs="Times New Roman"/>
          <w:sz w:val="24"/>
          <w:szCs w:val="24"/>
          <w:lang w:val="pt-PT"/>
        </w:rPr>
        <w:t>No medio do siglo XX, a definição de quem é branco tinha mudado tanto que alguns europeus foram excluídos e orientais e árabes foram incluídos.</w:t>
      </w:r>
      <w:r w:rsidR="00F75BB0"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footnoteReference w:id="6"/>
      </w:r>
      <w:r w:rsidR="00F75BB0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  <w:commentRangeEnd w:id="17"/>
      <w:r w:rsidR="005355BD">
        <w:rPr>
          <w:rStyle w:val="CommentReference"/>
        </w:rPr>
        <w:commentReference w:id="17"/>
      </w:r>
    </w:p>
    <w:p w14:paraId="76CAB5E3" w14:textId="641AABC7" w:rsidR="00E2281A" w:rsidRPr="00D23691" w:rsidRDefault="00E2281A" w:rsidP="00F5325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D23691">
        <w:rPr>
          <w:rFonts w:ascii="Times New Roman" w:hAnsi="Times New Roman" w:cs="Times New Roman"/>
          <w:sz w:val="24"/>
          <w:szCs w:val="24"/>
          <w:lang w:val="pt-PT"/>
        </w:rPr>
        <w:t>Artigos acadêmicos sobre nipo-brasileiros publicados no Brasil tem se dedicado a imigração</w:t>
      </w:r>
      <w:r w:rsidR="00F5325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D23691">
        <w:rPr>
          <w:rFonts w:ascii="Times New Roman" w:hAnsi="Times New Roman" w:cs="Times New Roman"/>
          <w:sz w:val="24"/>
          <w:szCs w:val="24"/>
          <w:lang w:val="pt-PT"/>
        </w:rPr>
        <w:t>entre Japão e Brasil e, mais recentemente</w:t>
      </w:r>
      <w:ins w:id="18" w:author="Lucas Okado" w:date="2018-11-26T21:08:00Z">
        <w:r w:rsidR="00AD5FC3">
          <w:rPr>
            <w:rFonts w:ascii="Times New Roman" w:hAnsi="Times New Roman" w:cs="Times New Roman"/>
            <w:sz w:val="24"/>
            <w:szCs w:val="24"/>
            <w:lang w:val="pt-PT"/>
          </w:rPr>
          <w:t>,</w:t>
        </w:r>
      </w:ins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ao fenômeno dos Dekasseguês.</w:t>
      </w:r>
      <w:r w:rsidRPr="00D23691"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footnoteReference w:id="7"/>
      </w:r>
      <w:r w:rsidR="0007752C"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footnoteReference w:id="8"/>
      </w:r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Questões sobre identidade</w:t>
      </w:r>
      <w:r w:rsidR="00F5325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também ganharam destaque, principalmente </w:t>
      </w:r>
      <w:del w:id="20" w:author="Lucas Okado" w:date="2018-11-26T21:09:00Z">
        <w:r w:rsidRPr="00D23691" w:rsidDel="00AD5FC3">
          <w:rPr>
            <w:rFonts w:ascii="Times New Roman" w:hAnsi="Times New Roman" w:cs="Times New Roman"/>
            <w:sz w:val="24"/>
            <w:szCs w:val="24"/>
            <w:lang w:val="pt-PT"/>
          </w:rPr>
          <w:delText>na literatura e</w:delText>
        </w:r>
      </w:del>
      <w:ins w:id="21" w:author="Lucas Okado" w:date="2018-11-26T21:09:00Z">
        <w:r w:rsidR="00AD5FC3">
          <w:rPr>
            <w:rFonts w:ascii="Times New Roman" w:hAnsi="Times New Roman" w:cs="Times New Roman"/>
            <w:sz w:val="24"/>
            <w:szCs w:val="24"/>
            <w:lang w:val="pt-PT"/>
          </w:rPr>
          <w:t>nos</w:t>
        </w:r>
      </w:ins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estudos literários. Nos EUA a</w:t>
      </w:r>
      <w:r w:rsidR="00F5325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D23691">
        <w:rPr>
          <w:rFonts w:ascii="Times New Roman" w:hAnsi="Times New Roman" w:cs="Times New Roman"/>
          <w:sz w:val="24"/>
          <w:szCs w:val="24"/>
          <w:lang w:val="pt-PT"/>
        </w:rPr>
        <w:t>literatura tem enfocado questões parecidas, mas o seu volume é um pouco maior. No campo dos</w:t>
      </w:r>
      <w:r w:rsidR="00F5325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D23691">
        <w:rPr>
          <w:rFonts w:ascii="Times New Roman" w:hAnsi="Times New Roman" w:cs="Times New Roman"/>
          <w:sz w:val="24"/>
          <w:szCs w:val="24"/>
          <w:lang w:val="pt-PT"/>
        </w:rPr>
        <w:t>valores e atitudes políticas, sabe-se já que Estadunidenses de ascendênci</w:t>
      </w:r>
      <w:r w:rsidR="00F5325F">
        <w:rPr>
          <w:rFonts w:ascii="Times New Roman" w:hAnsi="Times New Roman" w:cs="Times New Roman"/>
          <w:sz w:val="24"/>
          <w:szCs w:val="24"/>
          <w:lang w:val="pt-PT"/>
        </w:rPr>
        <w:t xml:space="preserve">a asiática se identificam </w:t>
      </w:r>
      <w:r w:rsidRPr="00D23691">
        <w:rPr>
          <w:rFonts w:ascii="Times New Roman" w:hAnsi="Times New Roman" w:cs="Times New Roman"/>
          <w:sz w:val="24"/>
          <w:szCs w:val="24"/>
          <w:lang w:val="pt-PT"/>
        </w:rPr>
        <w:t>predominantemente com o partido democrático</w:t>
      </w:r>
      <w:r w:rsidRPr="00D23691"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footnoteReference w:id="9"/>
      </w:r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por razões como exclusão social e semelhança intergrupal.</w:t>
      </w:r>
      <w:ins w:id="24" w:author="Benjamin Zhu" w:date="2018-12-02T20:16:00Z">
        <w:r w:rsidR="00CE2D79" w:rsidRPr="00D23691" w:rsidDel="00CE2D79">
          <w:rPr>
            <w:rFonts w:ascii="Times New Roman" w:hAnsi="Times New Roman" w:cs="Times New Roman"/>
            <w:sz w:val="24"/>
            <w:szCs w:val="24"/>
            <w:lang w:val="pt-PT"/>
          </w:rPr>
          <w:t xml:space="preserve"> </w:t>
        </w:r>
      </w:ins>
      <w:del w:id="25" w:author="Benjamin Zhu" w:date="2018-12-02T20:16:00Z">
        <w:r w:rsidRPr="00D23691" w:rsidDel="00CE2D79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 Porém, a exceção dos artigos ainda são sobre a relação entre negros e brancos.</w:delText>
        </w:r>
      </w:del>
    </w:p>
    <w:p w14:paraId="59B0CB49" w14:textId="146550F6" w:rsidR="00E2281A" w:rsidRPr="00D23691" w:rsidRDefault="00E2281A" w:rsidP="00F5325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D23691">
        <w:rPr>
          <w:rFonts w:ascii="Times New Roman" w:hAnsi="Times New Roman" w:cs="Times New Roman"/>
          <w:sz w:val="24"/>
          <w:szCs w:val="24"/>
          <w:lang w:val="pt-PT"/>
        </w:rPr>
        <w:lastRenderedPageBreak/>
        <w:tab/>
        <w:t xml:space="preserve">Imigração no mundo está crescendo por causas diversas como globalização e desenvolvimento econômico. Na Europa, </w:t>
      </w:r>
      <w:ins w:id="26" w:author="Lucas Okado" w:date="2018-11-26T21:11:00Z">
        <w:r w:rsidR="00AD5FC3">
          <w:rPr>
            <w:rFonts w:ascii="Times New Roman" w:hAnsi="Times New Roman" w:cs="Times New Roman"/>
            <w:sz w:val="24"/>
            <w:szCs w:val="24"/>
            <w:lang w:val="pt-PT"/>
          </w:rPr>
          <w:t xml:space="preserve">o </w:t>
        </w:r>
      </w:ins>
      <w:r w:rsidRPr="00D23691">
        <w:rPr>
          <w:rFonts w:ascii="Times New Roman" w:hAnsi="Times New Roman" w:cs="Times New Roman"/>
          <w:sz w:val="24"/>
          <w:szCs w:val="24"/>
          <w:lang w:val="pt-PT"/>
        </w:rPr>
        <w:t>colonialismo deixou um</w:t>
      </w:r>
      <w:del w:id="27" w:author="Lucas Okado" w:date="2018-11-26T21:11:00Z">
        <w:r w:rsidRPr="00D23691" w:rsidDel="00AD5FC3">
          <w:rPr>
            <w:rFonts w:ascii="Times New Roman" w:hAnsi="Times New Roman" w:cs="Times New Roman"/>
            <w:sz w:val="24"/>
            <w:szCs w:val="24"/>
            <w:lang w:val="pt-PT"/>
          </w:rPr>
          <w:delText>a</w:delText>
        </w:r>
      </w:del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del w:id="28" w:author="Lucas Okado" w:date="2018-11-26T21:11:00Z">
        <w:r w:rsidRPr="00D23691" w:rsidDel="00AD5FC3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legacia </w:delText>
        </w:r>
      </w:del>
      <w:ins w:id="29" w:author="Lucas Okado" w:date="2018-11-26T21:11:00Z">
        <w:r w:rsidR="00AD5FC3" w:rsidRPr="00D23691">
          <w:rPr>
            <w:rFonts w:ascii="Times New Roman" w:hAnsi="Times New Roman" w:cs="Times New Roman"/>
            <w:sz w:val="24"/>
            <w:szCs w:val="24"/>
            <w:lang w:val="pt-PT"/>
          </w:rPr>
          <w:t>lega</w:t>
        </w:r>
        <w:r w:rsidR="00AD5FC3">
          <w:rPr>
            <w:rFonts w:ascii="Times New Roman" w:hAnsi="Times New Roman" w:cs="Times New Roman"/>
            <w:sz w:val="24"/>
            <w:szCs w:val="24"/>
            <w:lang w:val="pt-PT"/>
          </w:rPr>
          <w:t>do</w:t>
        </w:r>
        <w:r w:rsidR="00AD5FC3" w:rsidRPr="00D23691">
          <w:rPr>
            <w:rFonts w:ascii="Times New Roman" w:hAnsi="Times New Roman" w:cs="Times New Roman"/>
            <w:sz w:val="24"/>
            <w:szCs w:val="24"/>
            <w:lang w:val="pt-PT"/>
          </w:rPr>
          <w:t xml:space="preserve"> </w:t>
        </w:r>
      </w:ins>
      <w:del w:id="30" w:author="Lucas Okado" w:date="2018-11-26T21:12:00Z">
        <w:r w:rsidRPr="00D23691" w:rsidDel="00AD5FC3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da imigração </w:delText>
        </w:r>
      </w:del>
      <w:r w:rsidRPr="00D23691">
        <w:rPr>
          <w:rFonts w:ascii="Times New Roman" w:hAnsi="Times New Roman" w:cs="Times New Roman"/>
          <w:sz w:val="24"/>
          <w:szCs w:val="24"/>
          <w:lang w:val="pt-PT"/>
        </w:rPr>
        <w:t>desde</w:t>
      </w:r>
      <w:ins w:id="31" w:author="Lucas Okado" w:date="2018-11-26T21:12:00Z">
        <w:r w:rsidR="00AD5FC3">
          <w:rPr>
            <w:rFonts w:ascii="Times New Roman" w:hAnsi="Times New Roman" w:cs="Times New Roman"/>
            <w:sz w:val="24"/>
            <w:szCs w:val="24"/>
            <w:lang w:val="pt-PT"/>
          </w:rPr>
          <w:t xml:space="preserve"> a</w:t>
        </w:r>
      </w:ins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Africa </w:t>
      </w:r>
      <w:del w:id="32" w:author="Lucas Okado" w:date="2018-11-26T21:12:00Z">
        <w:r w:rsidRPr="00D23691" w:rsidDel="00AD5FC3">
          <w:rPr>
            <w:rFonts w:ascii="Times New Roman" w:hAnsi="Times New Roman" w:cs="Times New Roman"/>
            <w:sz w:val="24"/>
            <w:szCs w:val="24"/>
            <w:lang w:val="pt-PT"/>
          </w:rPr>
          <w:delText>e o</w:delText>
        </w:r>
      </w:del>
      <w:ins w:id="33" w:author="Lucas Okado" w:date="2018-11-26T21:12:00Z">
        <w:r w:rsidR="00AD5FC3">
          <w:rPr>
            <w:rFonts w:ascii="Times New Roman" w:hAnsi="Times New Roman" w:cs="Times New Roman"/>
            <w:sz w:val="24"/>
            <w:szCs w:val="24"/>
            <w:lang w:val="pt-PT"/>
          </w:rPr>
          <w:t>até</w:t>
        </w:r>
      </w:ins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ins w:id="34" w:author="Lucas Okado" w:date="2018-11-26T21:12:00Z">
        <w:r w:rsidR="00AD5FC3">
          <w:rPr>
            <w:rFonts w:ascii="Times New Roman" w:hAnsi="Times New Roman" w:cs="Times New Roman"/>
            <w:sz w:val="24"/>
            <w:szCs w:val="24"/>
            <w:lang w:val="pt-PT"/>
          </w:rPr>
          <w:t xml:space="preserve">o </w:t>
        </w:r>
      </w:ins>
      <w:del w:id="35" w:author="Lucas Okado" w:date="2018-11-26T21:12:00Z">
        <w:r w:rsidRPr="00D23691" w:rsidDel="00AD5FC3">
          <w:rPr>
            <w:rFonts w:ascii="Times New Roman" w:hAnsi="Times New Roman" w:cs="Times New Roman"/>
            <w:sz w:val="24"/>
            <w:szCs w:val="24"/>
            <w:lang w:val="pt-PT"/>
          </w:rPr>
          <w:delText>o</w:delText>
        </w:r>
      </w:del>
      <w:ins w:id="36" w:author="Lucas Okado" w:date="2018-11-26T21:12:00Z">
        <w:r w:rsidR="00AD5FC3">
          <w:rPr>
            <w:rFonts w:ascii="Times New Roman" w:hAnsi="Times New Roman" w:cs="Times New Roman"/>
            <w:sz w:val="24"/>
            <w:szCs w:val="24"/>
            <w:lang w:val="pt-PT"/>
          </w:rPr>
          <w:t>O</w:t>
        </w:r>
      </w:ins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riente </w:t>
      </w:r>
      <w:del w:id="37" w:author="Lucas Okado" w:date="2018-11-26T21:12:00Z">
        <w:r w:rsidRPr="00D23691" w:rsidDel="00AD5FC3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media </w:delText>
        </w:r>
      </w:del>
      <w:ins w:id="38" w:author="Lucas Okado" w:date="2018-11-26T21:12:00Z">
        <w:r w:rsidR="00AD5FC3">
          <w:rPr>
            <w:rFonts w:ascii="Times New Roman" w:hAnsi="Times New Roman" w:cs="Times New Roman"/>
            <w:sz w:val="24"/>
            <w:szCs w:val="24"/>
            <w:lang w:val="pt-PT"/>
          </w:rPr>
          <w:t>Mé</w:t>
        </w:r>
        <w:r w:rsidR="00AD5FC3" w:rsidRPr="00D23691">
          <w:rPr>
            <w:rFonts w:ascii="Times New Roman" w:hAnsi="Times New Roman" w:cs="Times New Roman"/>
            <w:sz w:val="24"/>
            <w:szCs w:val="24"/>
            <w:lang w:val="pt-PT"/>
          </w:rPr>
          <w:t>di</w:t>
        </w:r>
        <w:r w:rsidR="00AD5FC3">
          <w:rPr>
            <w:rFonts w:ascii="Times New Roman" w:hAnsi="Times New Roman" w:cs="Times New Roman"/>
            <w:sz w:val="24"/>
            <w:szCs w:val="24"/>
            <w:lang w:val="pt-PT"/>
          </w:rPr>
          <w:t>o</w:t>
        </w:r>
        <w:r w:rsidR="00AD5FC3" w:rsidRPr="00D23691">
          <w:rPr>
            <w:rFonts w:ascii="Times New Roman" w:hAnsi="Times New Roman" w:cs="Times New Roman"/>
            <w:sz w:val="24"/>
            <w:szCs w:val="24"/>
            <w:lang w:val="pt-PT"/>
          </w:rPr>
          <w:t xml:space="preserve"> </w:t>
        </w:r>
      </w:ins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e nos EUA, </w:t>
      </w:r>
      <w:del w:id="39" w:author="Lucas Okado" w:date="2018-11-26T21:12:00Z">
        <w:r w:rsidRPr="00D23691" w:rsidDel="00AD5FC3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tem </w:delText>
        </w:r>
      </w:del>
      <w:ins w:id="40" w:author="Lucas Okado" w:date="2018-11-26T21:12:00Z">
        <w:r w:rsidR="00AD5FC3">
          <w:rPr>
            <w:rFonts w:ascii="Times New Roman" w:hAnsi="Times New Roman" w:cs="Times New Roman"/>
            <w:sz w:val="24"/>
            <w:szCs w:val="24"/>
            <w:lang w:val="pt-PT"/>
          </w:rPr>
          <w:t>há</w:t>
        </w:r>
        <w:r w:rsidR="00AD5FC3" w:rsidRPr="00D23691">
          <w:rPr>
            <w:rFonts w:ascii="Times New Roman" w:hAnsi="Times New Roman" w:cs="Times New Roman"/>
            <w:sz w:val="24"/>
            <w:szCs w:val="24"/>
            <w:lang w:val="pt-PT"/>
          </w:rPr>
          <w:t xml:space="preserve"> </w:t>
        </w:r>
      </w:ins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bastante imigração </w:t>
      </w:r>
      <w:del w:id="41" w:author="Lucas Okado" w:date="2018-11-26T21:12:00Z">
        <w:r w:rsidRPr="00D23691" w:rsidDel="00AD5FC3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desde </w:delText>
        </w:r>
      </w:del>
      <w:ins w:id="42" w:author="Lucas Okado" w:date="2018-11-26T21:12:00Z">
        <w:r w:rsidR="00AD5FC3" w:rsidRPr="00D23691">
          <w:rPr>
            <w:rFonts w:ascii="Times New Roman" w:hAnsi="Times New Roman" w:cs="Times New Roman"/>
            <w:sz w:val="24"/>
            <w:szCs w:val="24"/>
            <w:lang w:val="pt-PT"/>
          </w:rPr>
          <w:t>de</w:t>
        </w:r>
        <w:r w:rsidR="00AD5FC3">
          <w:rPr>
            <w:rFonts w:ascii="Times New Roman" w:hAnsi="Times New Roman" w:cs="Times New Roman"/>
            <w:sz w:val="24"/>
            <w:szCs w:val="24"/>
            <w:lang w:val="pt-PT"/>
          </w:rPr>
          <w:t xml:space="preserve"> origem</w:t>
        </w:r>
        <w:r w:rsidR="00AD5FC3" w:rsidRPr="00D23691">
          <w:rPr>
            <w:rFonts w:ascii="Times New Roman" w:hAnsi="Times New Roman" w:cs="Times New Roman"/>
            <w:sz w:val="24"/>
            <w:szCs w:val="24"/>
            <w:lang w:val="pt-PT"/>
          </w:rPr>
          <w:t xml:space="preserve"> </w:t>
        </w:r>
      </w:ins>
      <w:del w:id="43" w:author="Lucas Okado" w:date="2018-11-26T21:12:00Z">
        <w:r w:rsidRPr="00D23691" w:rsidDel="00AD5FC3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Asia </w:delText>
        </w:r>
      </w:del>
      <w:ins w:id="44" w:author="Lucas Okado" w:date="2018-11-26T21:12:00Z">
        <w:r w:rsidR="00AD5FC3">
          <w:rPr>
            <w:rFonts w:ascii="Times New Roman" w:hAnsi="Times New Roman" w:cs="Times New Roman"/>
            <w:sz w:val="24"/>
            <w:szCs w:val="24"/>
            <w:lang w:val="pt-PT"/>
          </w:rPr>
          <w:t>asiática</w:t>
        </w:r>
        <w:r w:rsidR="00AD5FC3" w:rsidRPr="00D23691">
          <w:rPr>
            <w:rFonts w:ascii="Times New Roman" w:hAnsi="Times New Roman" w:cs="Times New Roman"/>
            <w:sz w:val="24"/>
            <w:szCs w:val="24"/>
            <w:lang w:val="pt-PT"/>
          </w:rPr>
          <w:t xml:space="preserve"> </w:t>
        </w:r>
      </w:ins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e uma </w:t>
      </w:r>
      <w:del w:id="45" w:author="Lucas Okado" w:date="2018-11-26T21:13:00Z">
        <w:r w:rsidRPr="00D23691" w:rsidDel="00AD5FC3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minoria </w:delText>
        </w:r>
      </w:del>
      <w:ins w:id="46" w:author="Lucas Okado" w:date="2018-11-26T21:13:00Z">
        <w:r w:rsidR="00AD5FC3">
          <w:rPr>
            <w:rFonts w:ascii="Times New Roman" w:hAnsi="Times New Roman" w:cs="Times New Roman"/>
            <w:sz w:val="24"/>
            <w:szCs w:val="24"/>
            <w:lang w:val="pt-PT"/>
          </w:rPr>
          <w:t>grande</w:t>
        </w:r>
        <w:r w:rsidR="00AD5FC3" w:rsidRPr="00D23691">
          <w:rPr>
            <w:rFonts w:ascii="Times New Roman" w:hAnsi="Times New Roman" w:cs="Times New Roman"/>
            <w:sz w:val="24"/>
            <w:szCs w:val="24"/>
            <w:lang w:val="pt-PT"/>
          </w:rPr>
          <w:t xml:space="preserve"> </w:t>
        </w:r>
      </w:ins>
      <w:del w:id="47" w:author="Lucas Okado" w:date="2018-11-26T21:13:00Z">
        <w:r w:rsidRPr="00D23691" w:rsidDel="00AD5FC3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grande </w:delText>
        </w:r>
      </w:del>
      <w:ins w:id="48" w:author="Lucas Okado" w:date="2018-11-26T21:13:00Z">
        <w:r w:rsidR="00AD5FC3">
          <w:rPr>
            <w:rFonts w:ascii="Times New Roman" w:hAnsi="Times New Roman" w:cs="Times New Roman"/>
            <w:sz w:val="24"/>
            <w:szCs w:val="24"/>
            <w:lang w:val="pt-PT"/>
          </w:rPr>
          <w:t>minoria</w:t>
        </w:r>
        <w:r w:rsidR="00AD5FC3" w:rsidRPr="00D23691">
          <w:rPr>
            <w:rFonts w:ascii="Times New Roman" w:hAnsi="Times New Roman" w:cs="Times New Roman"/>
            <w:sz w:val="24"/>
            <w:szCs w:val="24"/>
            <w:lang w:val="pt-PT"/>
          </w:rPr>
          <w:t xml:space="preserve"> </w:t>
        </w:r>
      </w:ins>
      <w:r w:rsidRPr="00D23691">
        <w:rPr>
          <w:rFonts w:ascii="Times New Roman" w:hAnsi="Times New Roman" w:cs="Times New Roman"/>
          <w:sz w:val="24"/>
          <w:szCs w:val="24"/>
          <w:lang w:val="pt-PT"/>
        </w:rPr>
        <w:t>d</w:t>
      </w:r>
      <w:ins w:id="49" w:author="Lucas Okado" w:date="2018-11-26T21:13:00Z">
        <w:r w:rsidR="00AD5FC3">
          <w:rPr>
            <w:rFonts w:ascii="Times New Roman" w:hAnsi="Times New Roman" w:cs="Times New Roman"/>
            <w:sz w:val="24"/>
            <w:szCs w:val="24"/>
            <w:lang w:val="pt-PT"/>
          </w:rPr>
          <w:t>e</w:t>
        </w:r>
      </w:ins>
      <w:del w:id="50" w:author="Lucas Okado" w:date="2018-11-26T21:13:00Z">
        <w:r w:rsidRPr="00D23691" w:rsidDel="00AD5FC3">
          <w:rPr>
            <w:rFonts w:ascii="Times New Roman" w:hAnsi="Times New Roman" w:cs="Times New Roman"/>
            <w:sz w:val="24"/>
            <w:szCs w:val="24"/>
            <w:lang w:val="pt-PT"/>
          </w:rPr>
          <w:delText>os</w:delText>
        </w:r>
      </w:del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negros e </w:t>
      </w:r>
      <w:ins w:id="51" w:author="Benjamin Zhu" w:date="2018-12-02T20:16:00Z">
        <w:r w:rsidR="00CE2D79">
          <w:rPr>
            <w:rFonts w:ascii="Times New Roman" w:hAnsi="Times New Roman" w:cs="Times New Roman"/>
            <w:sz w:val="24"/>
            <w:szCs w:val="24"/>
            <w:lang w:val="pt-PT"/>
          </w:rPr>
          <w:t>latinos</w:t>
        </w:r>
      </w:ins>
      <w:del w:id="52" w:author="Benjamin Zhu" w:date="2018-12-02T20:16:00Z">
        <w:r w:rsidRPr="00D23691" w:rsidDel="00CE2D79">
          <w:rPr>
            <w:rFonts w:ascii="Times New Roman" w:hAnsi="Times New Roman" w:cs="Times New Roman"/>
            <w:sz w:val="24"/>
            <w:szCs w:val="24"/>
            <w:lang w:val="pt-PT"/>
          </w:rPr>
          <w:delText>hisp</w:delText>
        </w:r>
      </w:del>
      <w:ins w:id="53" w:author="Lucas Okado" w:date="2018-11-26T21:13:00Z">
        <w:del w:id="54" w:author="Benjamin Zhu" w:date="2018-12-02T20:16:00Z">
          <w:r w:rsidR="00AD5FC3" w:rsidDel="00CE2D79">
            <w:rPr>
              <w:rFonts w:ascii="Times New Roman" w:hAnsi="Times New Roman" w:cs="Times New Roman"/>
              <w:sz w:val="24"/>
              <w:szCs w:val="24"/>
              <w:lang w:val="pt-PT"/>
            </w:rPr>
            <w:delText>ânicos</w:delText>
          </w:r>
        </w:del>
      </w:ins>
      <w:del w:id="55" w:author="Lucas Okado" w:date="2018-11-26T21:13:00Z">
        <w:r w:rsidRPr="00D23691" w:rsidDel="00AD5FC3">
          <w:rPr>
            <w:rFonts w:ascii="Times New Roman" w:hAnsi="Times New Roman" w:cs="Times New Roman"/>
            <w:sz w:val="24"/>
            <w:szCs w:val="24"/>
            <w:lang w:val="pt-PT"/>
          </w:rPr>
          <w:delText>anos</w:delText>
        </w:r>
      </w:del>
      <w:r w:rsidRPr="00D23691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4B3F02">
        <w:rPr>
          <w:rFonts w:ascii="Times New Roman" w:hAnsi="Times New Roman" w:cs="Times New Roman"/>
          <w:sz w:val="24"/>
          <w:szCs w:val="24"/>
          <w:lang w:val="pt-PT"/>
        </w:rPr>
        <w:t xml:space="preserve"> O Brasil recebeu 128 mil imigrantes por ano entre 2008 e 2013</w:t>
      </w:r>
      <w:r w:rsidR="004B3F02"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footnoteReference w:id="10"/>
      </w:r>
      <w:r w:rsidR="004B3F02">
        <w:rPr>
          <w:rFonts w:ascii="Times New Roman" w:hAnsi="Times New Roman" w:cs="Times New Roman"/>
          <w:sz w:val="24"/>
          <w:szCs w:val="24"/>
          <w:lang w:val="pt-PT"/>
        </w:rPr>
        <w:t xml:space="preserve"> de vários países </w:t>
      </w:r>
      <w:del w:id="56" w:author="Lucas Okado" w:date="2018-11-26T21:19:00Z">
        <w:r w:rsidR="004B3F02" w:rsidDel="000D6E54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como Haiti, Bolívia, e outros países em </w:delText>
        </w:r>
      </w:del>
      <w:r w:rsidR="004B3F02">
        <w:rPr>
          <w:rFonts w:ascii="Times New Roman" w:hAnsi="Times New Roman" w:cs="Times New Roman"/>
          <w:sz w:val="24"/>
          <w:szCs w:val="24"/>
          <w:lang w:val="pt-PT"/>
        </w:rPr>
        <w:t>desenvolvimento</w:t>
      </w:r>
      <w:ins w:id="57" w:author="Lucas Okado" w:date="2018-11-26T21:19:00Z">
        <w:r w:rsidR="000D6E54">
          <w:rPr>
            <w:rFonts w:ascii="Times New Roman" w:hAnsi="Times New Roman" w:cs="Times New Roman"/>
            <w:sz w:val="24"/>
            <w:szCs w:val="24"/>
            <w:lang w:val="pt-PT"/>
          </w:rPr>
          <w:t>, como Haiti e Bolívia</w:t>
        </w:r>
      </w:ins>
      <w:del w:id="58" w:author="Lucas Okado" w:date="2018-11-26T21:19:00Z">
        <w:r w:rsidR="00F82728" w:rsidDel="000D6E54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 e da américa latina</w:delText>
        </w:r>
      </w:del>
      <w:r w:rsidR="004B3F02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F8272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ins w:id="59" w:author="Lucas Okado" w:date="2018-11-26T21:20:00Z">
        <w:r w:rsidR="000D6E54">
          <w:rPr>
            <w:rFonts w:ascii="Times New Roman" w:hAnsi="Times New Roman" w:cs="Times New Roman"/>
            <w:sz w:val="24"/>
            <w:szCs w:val="24"/>
            <w:lang w:val="pt-PT"/>
          </w:rPr>
          <w:t xml:space="preserve">A </w:t>
        </w:r>
      </w:ins>
      <w:del w:id="60" w:author="Lucas Okado" w:date="2018-11-26T21:20:00Z">
        <w:r w:rsidR="00F82728" w:rsidDel="000D6E54">
          <w:rPr>
            <w:rFonts w:ascii="Times New Roman" w:hAnsi="Times New Roman" w:cs="Times New Roman"/>
            <w:sz w:val="24"/>
            <w:szCs w:val="24"/>
            <w:lang w:val="pt-PT"/>
          </w:rPr>
          <w:delText>I</w:delText>
        </w:r>
      </w:del>
      <w:ins w:id="61" w:author="Lucas Okado" w:date="2018-11-26T21:20:00Z">
        <w:r w:rsidR="000D6E54">
          <w:rPr>
            <w:rFonts w:ascii="Times New Roman" w:hAnsi="Times New Roman" w:cs="Times New Roman"/>
            <w:sz w:val="24"/>
            <w:szCs w:val="24"/>
            <w:lang w:val="pt-PT"/>
          </w:rPr>
          <w:t>i</w:t>
        </w:r>
      </w:ins>
      <w:r w:rsidR="00F82728">
        <w:rPr>
          <w:rFonts w:ascii="Times New Roman" w:hAnsi="Times New Roman" w:cs="Times New Roman"/>
          <w:sz w:val="24"/>
          <w:szCs w:val="24"/>
          <w:lang w:val="pt-PT"/>
        </w:rPr>
        <w:t xml:space="preserve">migração chinesa aumentou </w:t>
      </w:r>
      <w:del w:id="62" w:author="Lucas Okado" w:date="2018-11-26T21:20:00Z">
        <w:r w:rsidR="00F82728" w:rsidDel="000D6E54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bastante </w:delText>
        </w:r>
      </w:del>
      <w:ins w:id="63" w:author="Lucas Okado" w:date="2018-11-26T21:20:00Z">
        <w:r w:rsidR="000D6E54">
          <w:rPr>
            <w:rFonts w:ascii="Times New Roman" w:hAnsi="Times New Roman" w:cs="Times New Roman"/>
            <w:sz w:val="24"/>
            <w:szCs w:val="24"/>
            <w:lang w:val="pt-PT"/>
          </w:rPr>
          <w:t xml:space="preserve">muito </w:t>
        </w:r>
      </w:ins>
      <w:r w:rsidR="00F82728">
        <w:rPr>
          <w:rFonts w:ascii="Times New Roman" w:hAnsi="Times New Roman" w:cs="Times New Roman"/>
          <w:sz w:val="24"/>
          <w:szCs w:val="24"/>
          <w:lang w:val="pt-PT"/>
        </w:rPr>
        <w:t xml:space="preserve">por </w:t>
      </w:r>
      <w:del w:id="64" w:author="Lucas Okado" w:date="2018-11-26T21:20:00Z">
        <w:r w:rsidR="00F82728" w:rsidDel="000D6E54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causa </w:delText>
        </w:r>
      </w:del>
      <w:ins w:id="65" w:author="Lucas Okado" w:date="2018-11-26T21:20:00Z">
        <w:r w:rsidR="000D6E54">
          <w:rPr>
            <w:rFonts w:ascii="Times New Roman" w:hAnsi="Times New Roman" w:cs="Times New Roman"/>
            <w:sz w:val="24"/>
            <w:szCs w:val="24"/>
            <w:lang w:val="pt-PT"/>
          </w:rPr>
          <w:t xml:space="preserve">conta </w:t>
        </w:r>
      </w:ins>
      <w:del w:id="66" w:author="Lucas Okado" w:date="2018-11-26T21:20:00Z">
        <w:r w:rsidR="00F82728" w:rsidDel="000D6E54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do </w:delText>
        </w:r>
      </w:del>
      <w:ins w:id="67" w:author="Lucas Okado" w:date="2018-11-26T21:20:00Z">
        <w:r w:rsidR="000D6E54">
          <w:rPr>
            <w:rFonts w:ascii="Times New Roman" w:hAnsi="Times New Roman" w:cs="Times New Roman"/>
            <w:sz w:val="24"/>
            <w:szCs w:val="24"/>
            <w:lang w:val="pt-PT"/>
          </w:rPr>
          <w:t xml:space="preserve">da </w:t>
        </w:r>
      </w:ins>
      <w:r w:rsidR="00F82728">
        <w:rPr>
          <w:rFonts w:ascii="Times New Roman" w:hAnsi="Times New Roman" w:cs="Times New Roman"/>
          <w:sz w:val="24"/>
          <w:szCs w:val="24"/>
          <w:lang w:val="pt-PT"/>
        </w:rPr>
        <w:t>reforma e abertura</w:t>
      </w:r>
      <w:ins w:id="68" w:author="Lucas Okado" w:date="2018-11-26T21:22:00Z">
        <w:r w:rsidR="000D6E54">
          <w:rPr>
            <w:rFonts w:ascii="Times New Roman" w:hAnsi="Times New Roman" w:cs="Times New Roman"/>
            <w:sz w:val="24"/>
            <w:szCs w:val="24"/>
            <w:lang w:val="pt-PT"/>
          </w:rPr>
          <w:t xml:space="preserve"> da China</w:t>
        </w:r>
      </w:ins>
      <w:ins w:id="69" w:author="Lucas Okado" w:date="2018-11-26T21:20:00Z">
        <w:r w:rsidR="000D6E54">
          <w:rPr>
            <w:rFonts w:ascii="Times New Roman" w:hAnsi="Times New Roman" w:cs="Times New Roman"/>
            <w:sz w:val="24"/>
            <w:szCs w:val="24"/>
            <w:lang w:val="pt-PT"/>
          </w:rPr>
          <w:t xml:space="preserve">, </w:t>
        </w:r>
      </w:ins>
      <w:r w:rsidR="00F8272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del w:id="70" w:author="Lucas Okado" w:date="2018-11-26T21:21:00Z">
        <w:r w:rsidR="00F82728" w:rsidDel="000D6E54">
          <w:rPr>
            <w:rFonts w:ascii="Times New Roman" w:hAnsi="Times New Roman" w:cs="Times New Roman"/>
            <w:sz w:val="24"/>
            <w:szCs w:val="24"/>
            <w:lang w:val="pt-PT"/>
          </w:rPr>
          <w:delText>chinesa e</w:delText>
        </w:r>
      </w:del>
      <w:ins w:id="71" w:author="Lucas Okado" w:date="2018-11-26T21:21:00Z">
        <w:r w:rsidR="000D6E54">
          <w:rPr>
            <w:rFonts w:ascii="Times New Roman" w:hAnsi="Times New Roman" w:cs="Times New Roman"/>
            <w:sz w:val="24"/>
            <w:szCs w:val="24"/>
            <w:lang w:val="pt-PT"/>
          </w:rPr>
          <w:t>bem como dos</w:t>
        </w:r>
      </w:ins>
      <w:ins w:id="72" w:author="Lucas Okado" w:date="2018-11-26T21:23:00Z">
        <w:r w:rsidR="000D6E54">
          <w:rPr>
            <w:rFonts w:ascii="Times New Roman" w:hAnsi="Times New Roman" w:cs="Times New Roman"/>
            <w:sz w:val="24"/>
            <w:szCs w:val="24"/>
            <w:lang w:val="pt-PT"/>
          </w:rPr>
          <w:t xml:space="preserve"> seus</w:t>
        </w:r>
      </w:ins>
      <w:r w:rsidR="00F82728">
        <w:rPr>
          <w:rFonts w:ascii="Times New Roman" w:hAnsi="Times New Roman" w:cs="Times New Roman"/>
          <w:sz w:val="24"/>
          <w:szCs w:val="24"/>
          <w:lang w:val="pt-PT"/>
        </w:rPr>
        <w:t xml:space="preserve"> vínculos </w:t>
      </w:r>
      <w:del w:id="73" w:author="Lucas Okado" w:date="2018-11-26T21:21:00Z">
        <w:r w:rsidR="00F82728" w:rsidDel="000D6E54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económicos </w:delText>
        </w:r>
      </w:del>
      <w:ins w:id="74" w:author="Lucas Okado" w:date="2018-11-26T21:21:00Z">
        <w:r w:rsidR="000D6E54">
          <w:rPr>
            <w:rFonts w:ascii="Times New Roman" w:hAnsi="Times New Roman" w:cs="Times New Roman"/>
            <w:sz w:val="24"/>
            <w:szCs w:val="24"/>
            <w:lang w:val="pt-PT"/>
          </w:rPr>
          <w:t>econ</w:t>
        </w:r>
        <w:commentRangeStart w:id="75"/>
        <w:r w:rsidR="000D6E54">
          <w:rPr>
            <w:rFonts w:ascii="Times New Roman" w:hAnsi="Times New Roman" w:cs="Times New Roman"/>
            <w:sz w:val="24"/>
            <w:szCs w:val="24"/>
            <w:lang w:val="pt-PT"/>
          </w:rPr>
          <w:t>ô</w:t>
        </w:r>
        <w:commentRangeEnd w:id="75"/>
        <w:r w:rsidR="000D6E54">
          <w:rPr>
            <w:rStyle w:val="CommentReference"/>
          </w:rPr>
          <w:commentReference w:id="75"/>
        </w:r>
        <w:r w:rsidR="000D6E54">
          <w:rPr>
            <w:rFonts w:ascii="Times New Roman" w:hAnsi="Times New Roman" w:cs="Times New Roman"/>
            <w:sz w:val="24"/>
            <w:szCs w:val="24"/>
            <w:lang w:val="pt-PT"/>
          </w:rPr>
          <w:t xml:space="preserve">micos </w:t>
        </w:r>
      </w:ins>
      <w:del w:id="76" w:author="Lucas Okado" w:date="2018-11-26T21:24:00Z">
        <w:r w:rsidR="00F82728" w:rsidDel="000D6E54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entre </w:delText>
        </w:r>
      </w:del>
      <w:ins w:id="77" w:author="Lucas Okado" w:date="2018-11-26T21:24:00Z">
        <w:r w:rsidR="000D6E54">
          <w:rPr>
            <w:rFonts w:ascii="Times New Roman" w:hAnsi="Times New Roman" w:cs="Times New Roman"/>
            <w:sz w:val="24"/>
            <w:szCs w:val="24"/>
            <w:lang w:val="pt-PT"/>
          </w:rPr>
          <w:t xml:space="preserve">com </w:t>
        </w:r>
      </w:ins>
      <w:r w:rsidR="00F82728">
        <w:rPr>
          <w:rFonts w:ascii="Times New Roman" w:hAnsi="Times New Roman" w:cs="Times New Roman"/>
          <w:sz w:val="24"/>
          <w:szCs w:val="24"/>
          <w:lang w:val="pt-PT"/>
        </w:rPr>
        <w:t>o Brasil</w:t>
      </w:r>
      <w:del w:id="78" w:author="Lucas Okado" w:date="2018-11-26T21:24:00Z">
        <w:r w:rsidR="00F82728" w:rsidDel="000D6E54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 e China</w:delText>
        </w:r>
      </w:del>
      <w:r w:rsidR="00F82728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4B3F0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D23691">
        <w:rPr>
          <w:rFonts w:ascii="Times New Roman" w:hAnsi="Times New Roman" w:cs="Times New Roman"/>
          <w:sz w:val="24"/>
          <w:szCs w:val="24"/>
          <w:lang w:val="pt-PT"/>
        </w:rPr>
        <w:t>Isso levou a</w:t>
      </w:r>
      <w:ins w:id="79" w:author="Lucas Okado" w:date="2018-11-26T21:24:00Z">
        <w:r w:rsidR="000D6E54">
          <w:rPr>
            <w:rFonts w:ascii="Times New Roman" w:hAnsi="Times New Roman" w:cs="Times New Roman"/>
            <w:sz w:val="24"/>
            <w:szCs w:val="24"/>
            <w:lang w:val="pt-PT"/>
          </w:rPr>
          <w:t>o aumento do</w:t>
        </w:r>
      </w:ins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interesse</w:t>
      </w:r>
      <w:ins w:id="80" w:author="Lucas Okado" w:date="2018-11-26T21:24:00Z">
        <w:r w:rsidR="000D6E54">
          <w:rPr>
            <w:rFonts w:ascii="Times New Roman" w:hAnsi="Times New Roman" w:cs="Times New Roman"/>
            <w:sz w:val="24"/>
            <w:szCs w:val="24"/>
            <w:lang w:val="pt-PT"/>
          </w:rPr>
          <w:t xml:space="preserve"> </w:t>
        </w:r>
      </w:ins>
      <w:del w:id="81" w:author="Lucas Okado" w:date="2018-11-26T21:24:00Z">
        <w:r w:rsidRPr="00D23691" w:rsidDel="000D6E54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 aumentada </w:delText>
        </w:r>
      </w:del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sobre o efeito das minorias nas democracias ocidentais e a cultura política das comunidades </w:t>
      </w:r>
      <w:del w:id="82" w:author="Lucas Okado" w:date="2018-11-26T21:24:00Z">
        <w:r w:rsidRPr="00D23691" w:rsidDel="000D6E54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dos </w:delText>
        </w:r>
      </w:del>
      <w:ins w:id="83" w:author="Lucas Okado" w:date="2018-11-26T21:25:00Z">
        <w:r w:rsidR="000D6E54">
          <w:rPr>
            <w:rFonts w:ascii="Times New Roman" w:hAnsi="Times New Roman" w:cs="Times New Roman"/>
            <w:sz w:val="24"/>
            <w:szCs w:val="24"/>
            <w:lang w:val="pt-PT"/>
          </w:rPr>
          <w:t>de</w:t>
        </w:r>
      </w:ins>
      <w:ins w:id="84" w:author="Lucas Okado" w:date="2018-11-26T21:24:00Z">
        <w:r w:rsidR="000D6E54" w:rsidRPr="00D23691">
          <w:rPr>
            <w:rFonts w:ascii="Times New Roman" w:hAnsi="Times New Roman" w:cs="Times New Roman"/>
            <w:sz w:val="24"/>
            <w:szCs w:val="24"/>
            <w:lang w:val="pt-PT"/>
          </w:rPr>
          <w:t xml:space="preserve"> </w:t>
        </w:r>
      </w:ins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imigrantes. </w:t>
      </w:r>
      <w:del w:id="85" w:author="Lucas Okado" w:date="2018-11-26T21:26:00Z">
        <w:r w:rsidRPr="00D23691" w:rsidDel="000D6E54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Porque </w:delText>
        </w:r>
      </w:del>
      <w:ins w:id="86" w:author="Lucas Okado" w:date="2018-11-26T21:26:00Z">
        <w:r w:rsidR="000D6E54">
          <w:rPr>
            <w:rFonts w:ascii="Times New Roman" w:hAnsi="Times New Roman" w:cs="Times New Roman"/>
            <w:sz w:val="24"/>
            <w:szCs w:val="24"/>
            <w:lang w:val="pt-PT"/>
          </w:rPr>
          <w:t>Pelo fato de</w:t>
        </w:r>
        <w:r w:rsidR="000D6E54" w:rsidRPr="00D23691">
          <w:rPr>
            <w:rFonts w:ascii="Times New Roman" w:hAnsi="Times New Roman" w:cs="Times New Roman"/>
            <w:sz w:val="24"/>
            <w:szCs w:val="24"/>
            <w:lang w:val="pt-PT"/>
          </w:rPr>
          <w:t xml:space="preserve"> </w:t>
        </w:r>
      </w:ins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imigrantes frequentemente </w:t>
      </w:r>
      <w:del w:id="87" w:author="Lucas Okado" w:date="2018-11-26T21:26:00Z">
        <w:r w:rsidRPr="00D23691" w:rsidDel="000D6E54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têm </w:delText>
        </w:r>
      </w:del>
      <w:ins w:id="88" w:author="Lucas Okado" w:date="2018-11-26T21:26:00Z">
        <w:r w:rsidR="000D6E54" w:rsidRPr="00D23691">
          <w:rPr>
            <w:rFonts w:ascii="Times New Roman" w:hAnsi="Times New Roman" w:cs="Times New Roman"/>
            <w:sz w:val="24"/>
            <w:szCs w:val="24"/>
            <w:lang w:val="pt-PT"/>
          </w:rPr>
          <w:t>t</w:t>
        </w:r>
        <w:r w:rsidR="000D6E54">
          <w:rPr>
            <w:rFonts w:ascii="Times New Roman" w:hAnsi="Times New Roman" w:cs="Times New Roman"/>
            <w:sz w:val="24"/>
            <w:szCs w:val="24"/>
            <w:lang w:val="pt-PT"/>
          </w:rPr>
          <w:t>erem</w:t>
        </w:r>
        <w:r w:rsidR="000D6E54" w:rsidRPr="00D23691">
          <w:rPr>
            <w:rFonts w:ascii="Times New Roman" w:hAnsi="Times New Roman" w:cs="Times New Roman"/>
            <w:sz w:val="24"/>
            <w:szCs w:val="24"/>
            <w:lang w:val="pt-PT"/>
          </w:rPr>
          <w:t xml:space="preserve"> </w:t>
        </w:r>
      </w:ins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uma identidade racial diferente </w:t>
      </w:r>
      <w:del w:id="89" w:author="Lucas Okado" w:date="2018-11-26T21:26:00Z">
        <w:r w:rsidRPr="00D23691" w:rsidDel="000D6E54">
          <w:rPr>
            <w:rFonts w:ascii="Times New Roman" w:hAnsi="Times New Roman" w:cs="Times New Roman"/>
            <w:sz w:val="24"/>
            <w:szCs w:val="24"/>
            <w:lang w:val="pt-PT"/>
          </w:rPr>
          <w:delText>do que</w:delText>
        </w:r>
      </w:del>
      <w:ins w:id="90" w:author="Lucas Okado" w:date="2018-11-26T21:26:00Z">
        <w:r w:rsidR="000D6E54">
          <w:rPr>
            <w:rFonts w:ascii="Times New Roman" w:hAnsi="Times New Roman" w:cs="Times New Roman"/>
            <w:sz w:val="24"/>
            <w:szCs w:val="24"/>
            <w:lang w:val="pt-PT"/>
          </w:rPr>
          <w:t>d</w:t>
        </w:r>
      </w:ins>
      <w:del w:id="91" w:author="Lucas Okado" w:date="2018-11-26T21:26:00Z">
        <w:r w:rsidRPr="00D23691" w:rsidDel="000D6E54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 </w:delText>
        </w:r>
      </w:del>
      <w:r w:rsidRPr="00D23691">
        <w:rPr>
          <w:rFonts w:ascii="Times New Roman" w:hAnsi="Times New Roman" w:cs="Times New Roman"/>
          <w:sz w:val="24"/>
          <w:szCs w:val="24"/>
          <w:lang w:val="pt-PT"/>
        </w:rPr>
        <w:t>a maioria nos países onde eles chega</w:t>
      </w:r>
      <w:del w:id="92" w:author="Lucas Okado" w:date="2018-11-26T21:26:00Z">
        <w:r w:rsidRPr="00D23691" w:rsidDel="000D6E54">
          <w:rPr>
            <w:rFonts w:ascii="Times New Roman" w:hAnsi="Times New Roman" w:cs="Times New Roman"/>
            <w:sz w:val="24"/>
            <w:szCs w:val="24"/>
            <w:lang w:val="pt-PT"/>
          </w:rPr>
          <w:delText>ra</w:delText>
        </w:r>
      </w:del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m, o </w:t>
      </w:r>
      <w:ins w:id="93" w:author="Lucas Okado" w:date="2018-11-26T21:26:00Z">
        <w:r w:rsidR="000D6E54">
          <w:rPr>
            <w:rFonts w:ascii="Times New Roman" w:hAnsi="Times New Roman" w:cs="Times New Roman"/>
            <w:sz w:val="24"/>
            <w:szCs w:val="24"/>
            <w:lang w:val="pt-PT"/>
          </w:rPr>
          <w:t xml:space="preserve">seu </w:t>
        </w:r>
      </w:ins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comportamento político </w:t>
      </w:r>
      <w:del w:id="94" w:author="Lucas Okado" w:date="2018-11-26T21:27:00Z">
        <w:r w:rsidRPr="00D23691" w:rsidDel="000D6E54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das minorias </w:delText>
        </w:r>
      </w:del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vai </w:t>
      </w:r>
      <w:r w:rsidR="00F5325F" w:rsidRPr="00D23691">
        <w:rPr>
          <w:rFonts w:ascii="Times New Roman" w:hAnsi="Times New Roman" w:cs="Times New Roman"/>
          <w:sz w:val="24"/>
          <w:szCs w:val="24"/>
          <w:lang w:val="pt-PT"/>
        </w:rPr>
        <w:t>continuar a</w:t>
      </w:r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ser </w:t>
      </w:r>
      <w:commentRangeStart w:id="95"/>
      <w:del w:id="96" w:author="Lucas Okado" w:date="2018-11-26T21:27:00Z">
        <w:r w:rsidRPr="00D23691" w:rsidDel="000D6E54">
          <w:rPr>
            <w:rFonts w:ascii="Times New Roman" w:hAnsi="Times New Roman" w:cs="Times New Roman"/>
            <w:sz w:val="24"/>
            <w:szCs w:val="24"/>
            <w:lang w:val="pt-PT"/>
          </w:rPr>
          <w:delText>importante</w:delText>
        </w:r>
      </w:del>
      <w:ins w:id="97" w:author="Lucas Okado" w:date="2018-11-26T21:27:00Z">
        <w:r w:rsidR="000D6E54">
          <w:rPr>
            <w:rFonts w:ascii="Times New Roman" w:hAnsi="Times New Roman" w:cs="Times New Roman"/>
            <w:sz w:val="24"/>
            <w:szCs w:val="24"/>
            <w:lang w:val="pt-PT"/>
          </w:rPr>
          <w:t>relevante</w:t>
        </w:r>
        <w:commentRangeEnd w:id="95"/>
        <w:r w:rsidR="000D6E54">
          <w:rPr>
            <w:rStyle w:val="CommentReference"/>
          </w:rPr>
          <w:commentReference w:id="95"/>
        </w:r>
      </w:ins>
      <w:r w:rsidRPr="00D23691">
        <w:rPr>
          <w:rFonts w:ascii="Times New Roman" w:hAnsi="Times New Roman" w:cs="Times New Roman"/>
          <w:sz w:val="24"/>
          <w:szCs w:val="24"/>
          <w:lang w:val="pt-PT"/>
        </w:rPr>
        <w:t>. Raça e questões sobre a integração dos imigrantes e outras minorias vão continuar sendo um assunto controverso. Nos EUA</w:t>
      </w:r>
      <w:del w:id="98" w:author="Lucas Okado" w:date="2018-11-26T21:28:00Z">
        <w:r w:rsidRPr="00D23691" w:rsidDel="000D6E54">
          <w:rPr>
            <w:rFonts w:ascii="Times New Roman" w:hAnsi="Times New Roman" w:cs="Times New Roman"/>
            <w:sz w:val="24"/>
            <w:szCs w:val="24"/>
            <w:lang w:val="pt-PT"/>
          </w:rPr>
          <w:delText>, tem</w:delText>
        </w:r>
      </w:del>
      <w:ins w:id="99" w:author="Lucas Okado" w:date="2018-11-26T21:28:00Z">
        <w:r w:rsidR="000D6E54">
          <w:rPr>
            <w:rFonts w:ascii="Times New Roman" w:hAnsi="Times New Roman" w:cs="Times New Roman"/>
            <w:sz w:val="24"/>
            <w:szCs w:val="24"/>
            <w:lang w:val="pt-PT"/>
          </w:rPr>
          <w:t xml:space="preserve"> </w:t>
        </w:r>
      </w:ins>
      <w:ins w:id="100" w:author="Lucas Okado" w:date="2018-11-26T21:29:00Z">
        <w:r w:rsidR="000D6E54">
          <w:rPr>
            <w:rFonts w:ascii="Times New Roman" w:hAnsi="Times New Roman" w:cs="Times New Roman"/>
            <w:sz w:val="24"/>
            <w:szCs w:val="24"/>
            <w:lang w:val="pt-PT"/>
          </w:rPr>
          <w:t>existem</w:t>
        </w:r>
      </w:ins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del w:id="101" w:author="Lucas Okado" w:date="2018-11-26T21:29:00Z">
        <w:r w:rsidRPr="00D23691" w:rsidDel="000D6E54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evidencia </w:delText>
        </w:r>
      </w:del>
      <w:ins w:id="102" w:author="Lucas Okado" w:date="2018-11-26T21:29:00Z">
        <w:r w:rsidR="000D6E54" w:rsidRPr="00D23691">
          <w:rPr>
            <w:rFonts w:ascii="Times New Roman" w:hAnsi="Times New Roman" w:cs="Times New Roman"/>
            <w:sz w:val="24"/>
            <w:szCs w:val="24"/>
            <w:lang w:val="pt-PT"/>
          </w:rPr>
          <w:t>evid</w:t>
        </w:r>
        <w:r w:rsidR="000D6E54">
          <w:rPr>
            <w:rFonts w:ascii="Times New Roman" w:hAnsi="Times New Roman" w:cs="Times New Roman"/>
            <w:sz w:val="24"/>
            <w:szCs w:val="24"/>
            <w:lang w:val="pt-PT"/>
          </w:rPr>
          <w:t>ê</w:t>
        </w:r>
        <w:r w:rsidR="000D6E54" w:rsidRPr="00D23691">
          <w:rPr>
            <w:rFonts w:ascii="Times New Roman" w:hAnsi="Times New Roman" w:cs="Times New Roman"/>
            <w:sz w:val="24"/>
            <w:szCs w:val="24"/>
            <w:lang w:val="pt-PT"/>
          </w:rPr>
          <w:t>ncia</w:t>
        </w:r>
        <w:r w:rsidR="000D6E54">
          <w:rPr>
            <w:rFonts w:ascii="Times New Roman" w:hAnsi="Times New Roman" w:cs="Times New Roman"/>
            <w:sz w:val="24"/>
            <w:szCs w:val="24"/>
            <w:lang w:val="pt-PT"/>
          </w:rPr>
          <w:t>s de</w:t>
        </w:r>
        <w:r w:rsidR="000D6E54" w:rsidRPr="00D23691">
          <w:rPr>
            <w:rFonts w:ascii="Times New Roman" w:hAnsi="Times New Roman" w:cs="Times New Roman"/>
            <w:sz w:val="24"/>
            <w:szCs w:val="24"/>
            <w:lang w:val="pt-PT"/>
          </w:rPr>
          <w:t xml:space="preserve"> </w:t>
        </w:r>
      </w:ins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que raça, e não a economia, foi a </w:t>
      </w:r>
      <w:del w:id="103" w:author="Lucas Okado" w:date="2018-11-26T21:29:00Z">
        <w:r w:rsidRPr="00D23691" w:rsidDel="00F5677C">
          <w:rPr>
            <w:rFonts w:ascii="Times New Roman" w:hAnsi="Times New Roman" w:cs="Times New Roman"/>
            <w:sz w:val="24"/>
            <w:szCs w:val="24"/>
            <w:lang w:val="pt-PT"/>
          </w:rPr>
          <w:delText>maio</w:delText>
        </w:r>
        <w:r w:rsidR="007940DA" w:rsidDel="00F5677C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r </w:delText>
        </w:r>
      </w:del>
      <w:r w:rsidR="007940DA">
        <w:rPr>
          <w:rFonts w:ascii="Times New Roman" w:hAnsi="Times New Roman" w:cs="Times New Roman"/>
          <w:sz w:val="24"/>
          <w:szCs w:val="24"/>
          <w:lang w:val="pt-PT"/>
        </w:rPr>
        <w:t>questão</w:t>
      </w:r>
      <w:ins w:id="104" w:author="Lucas Okado" w:date="2018-11-26T21:29:00Z">
        <w:r w:rsidR="00F5677C">
          <w:rPr>
            <w:rFonts w:ascii="Times New Roman" w:hAnsi="Times New Roman" w:cs="Times New Roman"/>
            <w:sz w:val="24"/>
            <w:szCs w:val="24"/>
            <w:lang w:val="pt-PT"/>
          </w:rPr>
          <w:t xml:space="preserve"> mais importante dos</w:t>
        </w:r>
      </w:ins>
      <w:del w:id="105" w:author="Lucas Okado" w:date="2018-11-26T21:29:00Z">
        <w:r w:rsidRPr="00D23691" w:rsidDel="00F5677C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 </w:delText>
        </w:r>
        <w:r w:rsidR="007940DA" w:rsidDel="00F5677C">
          <w:rPr>
            <w:rFonts w:ascii="Times New Roman" w:hAnsi="Times New Roman" w:cs="Times New Roman"/>
            <w:sz w:val="24"/>
            <w:szCs w:val="24"/>
            <w:lang w:val="pt-PT"/>
          </w:rPr>
          <w:delText>pelos</w:delText>
        </w:r>
      </w:del>
      <w:r w:rsidR="007940DA">
        <w:rPr>
          <w:rFonts w:ascii="Times New Roman" w:hAnsi="Times New Roman" w:cs="Times New Roman"/>
          <w:sz w:val="24"/>
          <w:szCs w:val="24"/>
          <w:lang w:val="pt-PT"/>
        </w:rPr>
        <w:t xml:space="preserve"> eleitores </w:t>
      </w:r>
      <w:del w:id="106" w:author="Lucas Okado" w:date="2018-11-26T21:29:00Z">
        <w:r w:rsidR="007940DA" w:rsidDel="00F5677C">
          <w:rPr>
            <w:rFonts w:ascii="Times New Roman" w:hAnsi="Times New Roman" w:cs="Times New Roman"/>
            <w:sz w:val="24"/>
            <w:szCs w:val="24"/>
            <w:lang w:val="pt-PT"/>
          </w:rPr>
          <w:delText>do</w:delText>
        </w:r>
        <w:r w:rsidRPr="00D23691" w:rsidDel="00F5677C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 </w:delText>
        </w:r>
      </w:del>
      <w:ins w:id="107" w:author="Lucas Okado" w:date="2018-11-26T21:29:00Z">
        <w:r w:rsidR="00F5677C">
          <w:rPr>
            <w:rFonts w:ascii="Times New Roman" w:hAnsi="Times New Roman" w:cs="Times New Roman"/>
            <w:sz w:val="24"/>
            <w:szCs w:val="24"/>
            <w:lang w:val="pt-PT"/>
          </w:rPr>
          <w:t>de</w:t>
        </w:r>
        <w:r w:rsidR="00F5677C" w:rsidRPr="00D23691">
          <w:rPr>
            <w:rFonts w:ascii="Times New Roman" w:hAnsi="Times New Roman" w:cs="Times New Roman"/>
            <w:sz w:val="24"/>
            <w:szCs w:val="24"/>
            <w:lang w:val="pt-PT"/>
          </w:rPr>
          <w:t xml:space="preserve"> </w:t>
        </w:r>
      </w:ins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Donald Trump </w:t>
      </w:r>
      <w:r w:rsidR="007940DA">
        <w:rPr>
          <w:rFonts w:ascii="Times New Roman" w:hAnsi="Times New Roman" w:cs="Times New Roman"/>
          <w:sz w:val="24"/>
          <w:szCs w:val="24"/>
          <w:lang w:val="pt-PT"/>
        </w:rPr>
        <w:t xml:space="preserve">na eleição </w:t>
      </w:r>
      <w:r w:rsidRPr="00D23691">
        <w:rPr>
          <w:rFonts w:ascii="Times New Roman" w:hAnsi="Times New Roman" w:cs="Times New Roman"/>
          <w:sz w:val="24"/>
          <w:szCs w:val="24"/>
          <w:lang w:val="pt-PT"/>
        </w:rPr>
        <w:t>do 2016</w:t>
      </w:r>
      <w:r w:rsidR="00D23691" w:rsidRPr="00D23691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D23691" w:rsidRPr="00D23691"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footnoteReference w:id="11"/>
      </w:r>
      <w:r w:rsidR="00D23691" w:rsidRPr="00D23691"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footnoteReference w:id="12"/>
      </w:r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14:paraId="6E73993E" w14:textId="68B3386F" w:rsidR="00D23691" w:rsidRPr="00D23691" w:rsidDel="00F5677C" w:rsidRDefault="00D23691" w:rsidP="00F5325F">
      <w:pPr>
        <w:autoSpaceDE w:val="0"/>
        <w:autoSpaceDN w:val="0"/>
        <w:adjustRightInd w:val="0"/>
        <w:spacing w:after="0" w:line="480" w:lineRule="auto"/>
        <w:rPr>
          <w:del w:id="112" w:author="Lucas Okado" w:date="2018-11-26T21:29:00Z"/>
          <w:rFonts w:ascii="Times New Roman" w:hAnsi="Times New Roman" w:cs="Times New Roman"/>
          <w:sz w:val="24"/>
          <w:szCs w:val="24"/>
          <w:lang w:val="pt-PT"/>
        </w:rPr>
      </w:pPr>
    </w:p>
    <w:p w14:paraId="63CAC4AD" w14:textId="03027BE5" w:rsidR="00D23691" w:rsidRPr="00D23691" w:rsidRDefault="00D23691" w:rsidP="00F5325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Apesar de tudo isso, desde a obra </w:t>
      </w:r>
      <w:commentRangeStart w:id="113"/>
      <w:del w:id="114" w:author="Lucas Okado" w:date="2018-11-26T21:30:00Z">
        <w:r w:rsidRPr="00D23691" w:rsidDel="00F5677C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primeira </w:delText>
        </w:r>
      </w:del>
      <w:ins w:id="115" w:author="Lucas Okado" w:date="2018-11-26T21:30:00Z">
        <w:r w:rsidR="00F5677C">
          <w:rPr>
            <w:rFonts w:ascii="Times New Roman" w:hAnsi="Times New Roman" w:cs="Times New Roman"/>
            <w:sz w:val="24"/>
            <w:szCs w:val="24"/>
            <w:lang w:val="pt-PT"/>
          </w:rPr>
          <w:t>pioneira</w:t>
        </w:r>
      </w:ins>
      <w:commentRangeEnd w:id="113"/>
      <w:ins w:id="116" w:author="Lucas Okado" w:date="2018-11-26T21:31:00Z">
        <w:r w:rsidR="00F5677C">
          <w:rPr>
            <w:rStyle w:val="CommentReference"/>
          </w:rPr>
          <w:commentReference w:id="113"/>
        </w:r>
      </w:ins>
      <w:ins w:id="117" w:author="Lucas Okado" w:date="2018-11-26T21:30:00Z">
        <w:r w:rsidR="00F5677C" w:rsidRPr="00D23691">
          <w:rPr>
            <w:rFonts w:ascii="Times New Roman" w:hAnsi="Times New Roman" w:cs="Times New Roman"/>
            <w:sz w:val="24"/>
            <w:szCs w:val="24"/>
            <w:lang w:val="pt-PT"/>
          </w:rPr>
          <w:t xml:space="preserve"> </w:t>
        </w:r>
      </w:ins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de Almond e Verba, pesquisas sobre raça e cultura política são </w:t>
      </w:r>
      <w:del w:id="118" w:author="Lucas Okado" w:date="2018-11-26T21:34:00Z">
        <w:r w:rsidRPr="00D23691" w:rsidDel="00F5677C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raros </w:delText>
        </w:r>
      </w:del>
      <w:ins w:id="119" w:author="Lucas Okado" w:date="2018-11-26T21:34:00Z">
        <w:r w:rsidR="00F5677C">
          <w:rPr>
            <w:rFonts w:ascii="Times New Roman" w:hAnsi="Times New Roman" w:cs="Times New Roman"/>
            <w:sz w:val="24"/>
            <w:szCs w:val="24"/>
            <w:lang w:val="pt-PT"/>
          </w:rPr>
          <w:t>escassas</w:t>
        </w:r>
      </w:ins>
      <w:ins w:id="120" w:author="Lucas Okado" w:date="2018-11-26T21:36:00Z">
        <w:r w:rsidR="00F5677C">
          <w:rPr>
            <w:rFonts w:ascii="Times New Roman" w:hAnsi="Times New Roman" w:cs="Times New Roman"/>
            <w:sz w:val="24"/>
            <w:szCs w:val="24"/>
            <w:lang w:val="pt-PT"/>
          </w:rPr>
          <w:t>,</w:t>
        </w:r>
      </w:ins>
      <w:ins w:id="121" w:author="Lucas Okado" w:date="2018-11-26T21:34:00Z">
        <w:r w:rsidR="00F5677C" w:rsidRPr="00D23691">
          <w:rPr>
            <w:rFonts w:ascii="Times New Roman" w:hAnsi="Times New Roman" w:cs="Times New Roman"/>
            <w:sz w:val="24"/>
            <w:szCs w:val="24"/>
            <w:lang w:val="pt-PT"/>
          </w:rPr>
          <w:t xml:space="preserve"> </w:t>
        </w:r>
      </w:ins>
      <w:del w:id="122" w:author="Lucas Okado" w:date="2018-11-26T21:37:00Z">
        <w:r w:rsidRPr="00D23691" w:rsidDel="00F5677C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e </w:delText>
        </w:r>
      </w:del>
      <w:del w:id="123" w:author="Lucas Okado" w:date="2018-11-26T21:36:00Z">
        <w:r w:rsidRPr="00D23691" w:rsidDel="00F5677C">
          <w:rPr>
            <w:rFonts w:ascii="Times New Roman" w:hAnsi="Times New Roman" w:cs="Times New Roman"/>
            <w:sz w:val="24"/>
            <w:szCs w:val="24"/>
            <w:lang w:val="pt-PT"/>
          </w:rPr>
          <w:delText>artigos sobre amarelos e cultura política</w:delText>
        </w:r>
      </w:del>
      <w:ins w:id="124" w:author="Lucas Okado" w:date="2018-11-26T21:36:00Z">
        <w:r w:rsidR="00F5677C">
          <w:rPr>
            <w:rFonts w:ascii="Times New Roman" w:hAnsi="Times New Roman" w:cs="Times New Roman"/>
            <w:sz w:val="24"/>
            <w:szCs w:val="24"/>
            <w:lang w:val="pt-PT"/>
          </w:rPr>
          <w:t>sendo</w:t>
        </w:r>
      </w:ins>
      <w:ins w:id="125" w:author="Lucas Okado" w:date="2018-11-26T21:34:00Z">
        <w:r w:rsidR="00F5677C">
          <w:rPr>
            <w:rFonts w:ascii="Times New Roman" w:hAnsi="Times New Roman" w:cs="Times New Roman"/>
            <w:sz w:val="24"/>
            <w:szCs w:val="24"/>
            <w:lang w:val="pt-PT"/>
          </w:rPr>
          <w:t xml:space="preserve"> ainda mais raros</w:t>
        </w:r>
      </w:ins>
      <w:ins w:id="126" w:author="Lucas Okado" w:date="2018-11-26T21:37:00Z">
        <w:r w:rsidR="00F5677C">
          <w:rPr>
            <w:rFonts w:ascii="Times New Roman" w:hAnsi="Times New Roman" w:cs="Times New Roman"/>
            <w:sz w:val="24"/>
            <w:szCs w:val="24"/>
            <w:lang w:val="pt-PT"/>
          </w:rPr>
          <w:t xml:space="preserve"> </w:t>
        </w:r>
      </w:ins>
      <w:ins w:id="127" w:author="Lucas Okado" w:date="2018-11-26T21:38:00Z">
        <w:r w:rsidR="00F5677C">
          <w:rPr>
            <w:rFonts w:ascii="Times New Roman" w:hAnsi="Times New Roman" w:cs="Times New Roman"/>
            <w:sz w:val="24"/>
            <w:szCs w:val="24"/>
            <w:lang w:val="pt-PT"/>
          </w:rPr>
          <w:t>trabalhos</w:t>
        </w:r>
      </w:ins>
      <w:ins w:id="128" w:author="Lucas Okado" w:date="2018-11-26T21:37:00Z">
        <w:r w:rsidR="00F5677C">
          <w:rPr>
            <w:rFonts w:ascii="Times New Roman" w:hAnsi="Times New Roman" w:cs="Times New Roman"/>
            <w:sz w:val="24"/>
            <w:szCs w:val="24"/>
            <w:lang w:val="pt-PT"/>
          </w:rPr>
          <w:t xml:space="preserve"> envolvendo asiáticos</w:t>
        </w:r>
      </w:ins>
      <w:del w:id="129" w:author="Lucas Okado" w:date="2018-11-26T21:34:00Z">
        <w:r w:rsidRPr="00D23691" w:rsidDel="00F5677C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 são raras demais</w:delText>
        </w:r>
      </w:del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. Procurando colaborar para a superação dessa lacuna nos estudos sobre </w:t>
      </w:r>
      <w:del w:id="130" w:author="Lucas Okado" w:date="2018-11-26T21:38:00Z">
        <w:r w:rsidRPr="00D23691" w:rsidDel="00F5677C">
          <w:rPr>
            <w:rFonts w:ascii="Times New Roman" w:hAnsi="Times New Roman" w:cs="Times New Roman"/>
            <w:sz w:val="24"/>
            <w:szCs w:val="24"/>
            <w:lang w:val="pt-PT"/>
          </w:rPr>
          <w:delText>cultura política</w:delText>
        </w:r>
      </w:del>
      <w:ins w:id="131" w:author="Lucas Okado" w:date="2018-11-26T21:38:00Z">
        <w:r w:rsidR="00F5677C">
          <w:rPr>
            <w:rFonts w:ascii="Times New Roman" w:hAnsi="Times New Roman" w:cs="Times New Roman"/>
            <w:sz w:val="24"/>
            <w:szCs w:val="24"/>
            <w:lang w:val="pt-PT"/>
          </w:rPr>
          <w:t>este tema</w:t>
        </w:r>
      </w:ins>
      <w:r w:rsidRPr="00D23691">
        <w:rPr>
          <w:rFonts w:ascii="Times New Roman" w:hAnsi="Times New Roman" w:cs="Times New Roman"/>
          <w:sz w:val="24"/>
          <w:szCs w:val="24"/>
          <w:lang w:val="pt-PT"/>
        </w:rPr>
        <w:t>, nes</w:t>
      </w:r>
      <w:ins w:id="132" w:author="Lucas Okado" w:date="2018-11-26T21:39:00Z">
        <w:r w:rsidR="00F5677C">
          <w:rPr>
            <w:rFonts w:ascii="Times New Roman" w:hAnsi="Times New Roman" w:cs="Times New Roman"/>
            <w:sz w:val="24"/>
            <w:szCs w:val="24"/>
            <w:lang w:val="pt-PT"/>
          </w:rPr>
          <w:t>t</w:t>
        </w:r>
      </w:ins>
      <w:del w:id="133" w:author="Lucas Okado" w:date="2018-11-26T21:39:00Z">
        <w:r w:rsidRPr="00D23691" w:rsidDel="00F5677C">
          <w:rPr>
            <w:rFonts w:ascii="Times New Roman" w:hAnsi="Times New Roman" w:cs="Times New Roman"/>
            <w:sz w:val="24"/>
            <w:szCs w:val="24"/>
            <w:lang w:val="pt-PT"/>
          </w:rPr>
          <w:delText>s</w:delText>
        </w:r>
      </w:del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e artigo analisamos </w:t>
      </w:r>
      <w:ins w:id="134" w:author="Lucas Okado" w:date="2018-11-26T21:40:00Z">
        <w:r w:rsidR="009A1E61">
          <w:rPr>
            <w:rFonts w:ascii="Times New Roman" w:hAnsi="Times New Roman" w:cs="Times New Roman"/>
            <w:sz w:val="24"/>
            <w:szCs w:val="24"/>
            <w:lang w:val="pt-PT"/>
          </w:rPr>
          <w:t>a cultura política</w:t>
        </w:r>
      </w:ins>
      <w:del w:id="135" w:author="Lucas Okado" w:date="2018-11-26T21:40:00Z">
        <w:r w:rsidRPr="00D23691" w:rsidDel="009A1E61">
          <w:rPr>
            <w:rFonts w:ascii="Times New Roman" w:hAnsi="Times New Roman" w:cs="Times New Roman"/>
            <w:sz w:val="24"/>
            <w:szCs w:val="24"/>
            <w:lang w:val="pt-PT"/>
          </w:rPr>
          <w:delText>os valores</w:delText>
        </w:r>
      </w:del>
      <w:del w:id="136" w:author="Lucas Okado" w:date="2018-11-26T21:39:00Z">
        <w:r w:rsidRPr="00D23691" w:rsidDel="009A1E61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 sobre cultura política, analisando os valores e atitudes</w:delText>
        </w:r>
      </w:del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dos brasileiros de ascendência oriental a partir de dois eixos: a orientação cognitiva para a política e a avaliação política. Usamos dados coletados pelo Latin American Public Opinion Project (LAPOP) para propor índices representativos des</w:t>
      </w:r>
      <w:ins w:id="137" w:author="Lucas Okado" w:date="2018-11-26T21:40:00Z">
        <w:r w:rsidR="009A1E61">
          <w:rPr>
            <w:rFonts w:ascii="Times New Roman" w:hAnsi="Times New Roman" w:cs="Times New Roman"/>
            <w:sz w:val="24"/>
            <w:szCs w:val="24"/>
            <w:lang w:val="pt-PT"/>
          </w:rPr>
          <w:t>t</w:t>
        </w:r>
      </w:ins>
      <w:del w:id="138" w:author="Lucas Okado" w:date="2018-11-26T21:40:00Z">
        <w:r w:rsidRPr="00D23691" w:rsidDel="009A1E61">
          <w:rPr>
            <w:rFonts w:ascii="Times New Roman" w:hAnsi="Times New Roman" w:cs="Times New Roman"/>
            <w:sz w:val="24"/>
            <w:szCs w:val="24"/>
            <w:lang w:val="pt-PT"/>
          </w:rPr>
          <w:delText>s</w:delText>
        </w:r>
      </w:del>
      <w:r w:rsidRPr="00D23691">
        <w:rPr>
          <w:rFonts w:ascii="Times New Roman" w:hAnsi="Times New Roman" w:cs="Times New Roman"/>
          <w:sz w:val="24"/>
          <w:szCs w:val="24"/>
          <w:lang w:val="pt-PT"/>
        </w:rPr>
        <w:t>es dois eixos</w:t>
      </w:r>
      <w:del w:id="139" w:author="Lucas Okado" w:date="2018-11-26T21:41:00Z">
        <w:r w:rsidRPr="00D23691" w:rsidDel="009A1E61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 das</w:delText>
        </w:r>
      </w:del>
      <w:ins w:id="140" w:author="Lucas Okado" w:date="2018-11-26T21:41:00Z">
        <w:r w:rsidR="009A1E61">
          <w:rPr>
            <w:rFonts w:ascii="Times New Roman" w:hAnsi="Times New Roman" w:cs="Times New Roman"/>
            <w:sz w:val="24"/>
            <w:szCs w:val="24"/>
            <w:lang w:val="pt-PT"/>
          </w:rPr>
          <w:t>, usados</w:t>
        </w:r>
      </w:ins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del w:id="141" w:author="Lucas Okado" w:date="2018-11-26T21:41:00Z">
        <w:r w:rsidRPr="00D23691" w:rsidDel="009A1E61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atitudes e valores políticos que foram utilizados </w:delText>
        </w:r>
      </w:del>
      <w:r w:rsidRPr="00D23691">
        <w:rPr>
          <w:rFonts w:ascii="Times New Roman" w:hAnsi="Times New Roman" w:cs="Times New Roman"/>
          <w:sz w:val="24"/>
          <w:szCs w:val="24"/>
          <w:lang w:val="pt-PT"/>
        </w:rPr>
        <w:t>como variáveis dependente</w:t>
      </w:r>
      <w:ins w:id="142" w:author="Lucas Okado" w:date="2018-11-26T21:41:00Z">
        <w:r w:rsidR="009A1E61">
          <w:rPr>
            <w:rFonts w:ascii="Times New Roman" w:hAnsi="Times New Roman" w:cs="Times New Roman"/>
            <w:sz w:val="24"/>
            <w:szCs w:val="24"/>
            <w:lang w:val="pt-PT"/>
          </w:rPr>
          <w:t>s</w:t>
        </w:r>
      </w:ins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em modelos de regressão com preditores sociodemográficos, </w:t>
      </w:r>
      <w:r w:rsidRPr="00D23691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incluindo o componente racial. Nossa intenção foi verificar se a condição de descendente asiático de alguma forma afeta as disposições subjetivas dos cidadãos nacionais a respeito de temas e objetos políticos relevantes. </w:t>
      </w:r>
    </w:p>
    <w:p w14:paraId="74E80313" w14:textId="0A260190" w:rsidR="00D23691" w:rsidRPr="00D23691" w:rsidRDefault="00D23691" w:rsidP="00F5325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Para alcançar esse objetivo, dividimos o presente artigo em quatro partes. Nós começamos com </w:t>
      </w:r>
      <w:r w:rsidR="0007349E"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a abordagem </w:t>
      </w:r>
      <w:del w:id="143" w:author="Lucas Okado" w:date="2018-11-26T21:42:00Z">
        <w:r w:rsidR="0007349E" w:rsidRPr="00D23691" w:rsidDel="009A1E61">
          <w:rPr>
            <w:rFonts w:ascii="Times New Roman" w:hAnsi="Times New Roman" w:cs="Times New Roman"/>
            <w:sz w:val="24"/>
            <w:szCs w:val="24"/>
            <w:lang w:val="pt-PT"/>
          </w:rPr>
          <w:delText>teorética</w:delText>
        </w:r>
        <w:r w:rsidRPr="00D23691" w:rsidDel="009A1E61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 </w:delText>
        </w:r>
      </w:del>
      <w:ins w:id="144" w:author="Lucas Okado" w:date="2018-11-26T21:42:00Z">
        <w:r w:rsidR="009A1E61" w:rsidRPr="00D23691">
          <w:rPr>
            <w:rFonts w:ascii="Times New Roman" w:hAnsi="Times New Roman" w:cs="Times New Roman"/>
            <w:sz w:val="24"/>
            <w:szCs w:val="24"/>
            <w:lang w:val="pt-PT"/>
          </w:rPr>
          <w:t>te</w:t>
        </w:r>
        <w:r w:rsidR="009A1E61">
          <w:rPr>
            <w:rFonts w:ascii="Times New Roman" w:hAnsi="Times New Roman" w:cs="Times New Roman"/>
            <w:sz w:val="24"/>
            <w:szCs w:val="24"/>
            <w:lang w:val="pt-PT"/>
          </w:rPr>
          <w:t>órica</w:t>
        </w:r>
        <w:r w:rsidR="009A1E61" w:rsidRPr="00D23691">
          <w:rPr>
            <w:rFonts w:ascii="Times New Roman" w:hAnsi="Times New Roman" w:cs="Times New Roman"/>
            <w:sz w:val="24"/>
            <w:szCs w:val="24"/>
            <w:lang w:val="pt-PT"/>
          </w:rPr>
          <w:t xml:space="preserve"> </w:t>
        </w:r>
      </w:ins>
      <w:r w:rsidRPr="00D23691">
        <w:rPr>
          <w:rFonts w:ascii="Times New Roman" w:hAnsi="Times New Roman" w:cs="Times New Roman"/>
          <w:sz w:val="24"/>
          <w:szCs w:val="24"/>
          <w:lang w:val="pt-PT"/>
        </w:rPr>
        <w:t>e uma revisão da literatura</w:t>
      </w:r>
      <w:del w:id="145" w:author="Lucas Okado" w:date="2018-11-26T21:44:00Z">
        <w:r w:rsidRPr="00D23691" w:rsidDel="009A1E61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 </w:delText>
        </w:r>
      </w:del>
      <w:del w:id="146" w:author="Lucas Okado" w:date="2018-11-26T21:42:00Z">
        <w:r w:rsidRPr="00D23691" w:rsidDel="009A1E61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limitada </w:delText>
        </w:r>
      </w:del>
      <w:del w:id="147" w:author="Lucas Okado" w:date="2018-11-26T21:44:00Z">
        <w:r w:rsidRPr="00D23691" w:rsidDel="009A1E61">
          <w:rPr>
            <w:rFonts w:ascii="Times New Roman" w:hAnsi="Times New Roman" w:cs="Times New Roman"/>
            <w:sz w:val="24"/>
            <w:szCs w:val="24"/>
            <w:lang w:val="pt-PT"/>
          </w:rPr>
          <w:delText>sobre esse assunto</w:delText>
        </w:r>
      </w:del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. Na segunda parte apresentamos a metodologia </w:t>
      </w:r>
      <w:ins w:id="148" w:author="Lucas Okado" w:date="2018-11-26T21:44:00Z">
        <w:r w:rsidR="009A1E61">
          <w:rPr>
            <w:rFonts w:ascii="Times New Roman" w:hAnsi="Times New Roman" w:cs="Times New Roman"/>
            <w:sz w:val="24"/>
            <w:szCs w:val="24"/>
            <w:lang w:val="pt-PT"/>
          </w:rPr>
          <w:t>utilizada para a construção dos índices</w:t>
        </w:r>
      </w:ins>
      <w:del w:id="149" w:author="Lucas Okado" w:date="2018-11-26T21:44:00Z">
        <w:r w:rsidRPr="00D23691" w:rsidDel="009A1E61">
          <w:rPr>
            <w:rFonts w:ascii="Times New Roman" w:hAnsi="Times New Roman" w:cs="Times New Roman"/>
            <w:sz w:val="24"/>
            <w:szCs w:val="24"/>
            <w:lang w:val="pt-PT"/>
          </w:rPr>
          <w:delText>de analise fatorial para reduzir a dimensionalidade dos dados e propor o índice</w:delText>
        </w:r>
      </w:del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e os modelos de regressão já mencionados. </w:t>
      </w:r>
      <w:del w:id="150" w:author="Lucas Okado" w:date="2018-11-26T21:45:00Z">
        <w:r w:rsidRPr="00D23691" w:rsidDel="009A1E61">
          <w:rPr>
            <w:rFonts w:ascii="Times New Roman" w:hAnsi="Times New Roman" w:cs="Times New Roman"/>
            <w:sz w:val="24"/>
            <w:szCs w:val="24"/>
            <w:lang w:val="pt-PT"/>
          </w:rPr>
          <w:delText>A metodologia</w:delText>
        </w:r>
      </w:del>
      <w:ins w:id="151" w:author="Lucas Okado" w:date="2018-11-26T21:45:00Z">
        <w:r w:rsidR="009A1E61">
          <w:rPr>
            <w:rFonts w:ascii="Times New Roman" w:hAnsi="Times New Roman" w:cs="Times New Roman"/>
            <w:sz w:val="24"/>
            <w:szCs w:val="24"/>
            <w:lang w:val="pt-PT"/>
          </w:rPr>
          <w:t>Esta se</w:t>
        </w:r>
      </w:ins>
      <w:r w:rsidR="00B85748">
        <w:rPr>
          <w:rFonts w:ascii="Times New Roman" w:hAnsi="Times New Roman" w:cs="Times New Roman"/>
          <w:sz w:val="24"/>
          <w:szCs w:val="24"/>
          <w:lang w:val="pt-PT"/>
        </w:rPr>
        <w:t>c</w:t>
      </w:r>
      <w:ins w:id="152" w:author="Lucas Okado" w:date="2018-11-26T21:45:00Z">
        <w:r w:rsidR="009A1E61">
          <w:rPr>
            <w:rFonts w:ascii="Times New Roman" w:hAnsi="Times New Roman" w:cs="Times New Roman"/>
            <w:sz w:val="24"/>
            <w:szCs w:val="24"/>
            <w:lang w:val="pt-PT"/>
          </w:rPr>
          <w:t>ção</w:t>
        </w:r>
      </w:ins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também inclui testes de associação entre grupo étnico e itens </w:t>
      </w:r>
      <w:del w:id="153" w:author="Lucas Okado" w:date="2018-11-26T21:45:00Z">
        <w:r w:rsidR="0007349E" w:rsidRPr="00D23691" w:rsidDel="009A1E61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nos </w:delText>
        </w:r>
      </w:del>
      <w:r w:rsidR="0007349E" w:rsidRPr="00D23691">
        <w:rPr>
          <w:rFonts w:ascii="Times New Roman" w:hAnsi="Times New Roman" w:cs="Times New Roman"/>
          <w:sz w:val="24"/>
          <w:szCs w:val="24"/>
          <w:lang w:val="pt-PT"/>
        </w:rPr>
        <w:t>ligados à avaliação de instituições polític</w:t>
      </w:r>
      <w:ins w:id="154" w:author="Lucas Okado" w:date="2018-11-26T21:45:00Z">
        <w:r w:rsidR="009A1E61">
          <w:rPr>
            <w:rFonts w:ascii="Times New Roman" w:hAnsi="Times New Roman" w:cs="Times New Roman"/>
            <w:sz w:val="24"/>
            <w:szCs w:val="24"/>
            <w:lang w:val="pt-PT"/>
          </w:rPr>
          <w:t>a</w:t>
        </w:r>
      </w:ins>
      <w:del w:id="155" w:author="Lucas Okado" w:date="2018-11-26T21:45:00Z">
        <w:r w:rsidR="0007349E" w:rsidRPr="00D23691" w:rsidDel="009A1E61">
          <w:rPr>
            <w:rFonts w:ascii="Times New Roman" w:hAnsi="Times New Roman" w:cs="Times New Roman"/>
            <w:sz w:val="24"/>
            <w:szCs w:val="24"/>
            <w:lang w:val="pt-PT"/>
          </w:rPr>
          <w:delText>o</w:delText>
        </w:r>
      </w:del>
      <w:r w:rsidR="0007349E" w:rsidRPr="00D23691">
        <w:rPr>
          <w:rFonts w:ascii="Times New Roman" w:hAnsi="Times New Roman" w:cs="Times New Roman"/>
          <w:sz w:val="24"/>
          <w:szCs w:val="24"/>
          <w:lang w:val="pt-PT"/>
        </w:rPr>
        <w:t>s</w:t>
      </w:r>
      <w:r w:rsidRPr="00D23691">
        <w:rPr>
          <w:rFonts w:ascii="Times New Roman" w:hAnsi="Times New Roman" w:cs="Times New Roman"/>
          <w:sz w:val="24"/>
          <w:szCs w:val="24"/>
          <w:lang w:val="pt-PT"/>
        </w:rPr>
        <w:t>. Na terceira parte nós apresentamos os resultados e na quarta uma discussão sobre os resultados.</w:t>
      </w:r>
    </w:p>
    <w:p w14:paraId="03CAF521" w14:textId="77777777" w:rsidR="00D23691" w:rsidRPr="0007349E" w:rsidRDefault="00D23691" w:rsidP="00F5325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14:paraId="1C2AA4F8" w14:textId="316F35AF" w:rsidR="00D23691" w:rsidRPr="0007349E" w:rsidRDefault="00D23691" w:rsidP="00F5325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07349E">
        <w:rPr>
          <w:rFonts w:ascii="Times New Roman" w:hAnsi="Times New Roman" w:cs="Times New Roman"/>
          <w:b/>
          <w:sz w:val="24"/>
          <w:szCs w:val="24"/>
          <w:lang w:val="pt-PT"/>
        </w:rPr>
        <w:t xml:space="preserve">Abordagem </w:t>
      </w:r>
      <w:del w:id="156" w:author="Lucas Okado" w:date="2018-11-26T21:46:00Z">
        <w:r w:rsidRPr="0007349E" w:rsidDel="009A1E61">
          <w:rPr>
            <w:rFonts w:ascii="Times New Roman" w:hAnsi="Times New Roman" w:cs="Times New Roman"/>
            <w:b/>
            <w:sz w:val="24"/>
            <w:szCs w:val="24"/>
            <w:lang w:val="pt-PT"/>
          </w:rPr>
          <w:delText>Teorética</w:delText>
        </w:r>
      </w:del>
      <w:ins w:id="157" w:author="Lucas Okado" w:date="2018-11-26T21:46:00Z">
        <w:r w:rsidR="009A1E61" w:rsidRPr="0007349E">
          <w:rPr>
            <w:rFonts w:ascii="Times New Roman" w:hAnsi="Times New Roman" w:cs="Times New Roman"/>
            <w:b/>
            <w:sz w:val="24"/>
            <w:szCs w:val="24"/>
            <w:lang w:val="pt-PT"/>
          </w:rPr>
          <w:t>Te</w:t>
        </w:r>
        <w:r w:rsidR="009A1E61">
          <w:rPr>
            <w:rFonts w:ascii="Times New Roman" w:hAnsi="Times New Roman" w:cs="Times New Roman"/>
            <w:b/>
            <w:sz w:val="24"/>
            <w:szCs w:val="24"/>
            <w:lang w:val="pt-PT"/>
          </w:rPr>
          <w:t>órica</w:t>
        </w:r>
      </w:ins>
    </w:p>
    <w:p w14:paraId="2C23A88E" w14:textId="08DFDD0D" w:rsidR="006414BE" w:rsidRDefault="003A6F0D" w:rsidP="00F5325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="00D23691" w:rsidRPr="00D23691">
        <w:rPr>
          <w:rFonts w:ascii="Times New Roman" w:hAnsi="Times New Roman" w:cs="Times New Roman"/>
          <w:sz w:val="24"/>
          <w:szCs w:val="24"/>
          <w:lang w:val="pt-PT"/>
        </w:rPr>
        <w:t>Raça e política são ligadas intimamente e grupo étnico é uma das caraterísticas mais prominentes</w:t>
      </w:r>
      <w:r w:rsidR="00F8272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01BEA">
        <w:rPr>
          <w:rFonts w:ascii="Times New Roman" w:hAnsi="Times New Roman" w:cs="Times New Roman"/>
          <w:sz w:val="24"/>
          <w:szCs w:val="24"/>
          <w:lang w:val="pt-PT"/>
        </w:rPr>
        <w:t xml:space="preserve">e não mudáveis </w:t>
      </w:r>
      <w:r w:rsidR="00D23691" w:rsidRPr="00D23691">
        <w:rPr>
          <w:rFonts w:ascii="Times New Roman" w:hAnsi="Times New Roman" w:cs="Times New Roman"/>
          <w:sz w:val="24"/>
          <w:szCs w:val="24"/>
          <w:lang w:val="pt-PT"/>
        </w:rPr>
        <w:t>de uma pessoa.</w:t>
      </w:r>
      <w:r w:rsidR="007C30A7">
        <w:rPr>
          <w:rFonts w:ascii="Times New Roman" w:hAnsi="Times New Roman" w:cs="Times New Roman"/>
          <w:sz w:val="24"/>
          <w:szCs w:val="24"/>
          <w:lang w:val="pt-PT"/>
        </w:rPr>
        <w:t xml:space="preserve"> Em sociedades onde não existem impedimentos formais associado</w:t>
      </w:r>
      <w:ins w:id="158" w:author="Lucas Okado" w:date="2018-11-26T21:46:00Z">
        <w:r w:rsidR="009A1E61">
          <w:rPr>
            <w:rFonts w:ascii="Times New Roman" w:hAnsi="Times New Roman" w:cs="Times New Roman"/>
            <w:sz w:val="24"/>
            <w:szCs w:val="24"/>
            <w:lang w:val="pt-PT"/>
          </w:rPr>
          <w:t>s</w:t>
        </w:r>
      </w:ins>
      <w:r w:rsidR="007C30A7">
        <w:rPr>
          <w:rFonts w:ascii="Times New Roman" w:hAnsi="Times New Roman" w:cs="Times New Roman"/>
          <w:sz w:val="24"/>
          <w:szCs w:val="24"/>
          <w:lang w:val="pt-PT"/>
        </w:rPr>
        <w:t xml:space="preserve"> com raça, o racismo ainda permeia a vida política e constitui uma lente mediante </w:t>
      </w:r>
      <w:del w:id="159" w:author="Lucas Okado" w:date="2018-11-26T21:46:00Z">
        <w:r w:rsidR="007C30A7" w:rsidDel="009A1E61">
          <w:rPr>
            <w:rFonts w:ascii="Times New Roman" w:hAnsi="Times New Roman" w:cs="Times New Roman"/>
            <w:sz w:val="24"/>
            <w:szCs w:val="24"/>
            <w:lang w:val="pt-PT"/>
          </w:rPr>
          <w:delText>os quais</w:delText>
        </w:r>
      </w:del>
      <w:ins w:id="160" w:author="Lucas Okado" w:date="2018-11-26T21:46:00Z">
        <w:r w:rsidR="009A1E61">
          <w:rPr>
            <w:rFonts w:ascii="Times New Roman" w:hAnsi="Times New Roman" w:cs="Times New Roman"/>
            <w:sz w:val="24"/>
            <w:szCs w:val="24"/>
            <w:lang w:val="pt-PT"/>
          </w:rPr>
          <w:t>a qual</w:t>
        </w:r>
      </w:ins>
      <w:r w:rsidR="007C30A7">
        <w:rPr>
          <w:rFonts w:ascii="Times New Roman" w:hAnsi="Times New Roman" w:cs="Times New Roman"/>
          <w:sz w:val="24"/>
          <w:szCs w:val="24"/>
          <w:lang w:val="pt-PT"/>
        </w:rPr>
        <w:t xml:space="preserve"> uma pessoa olha e </w:t>
      </w:r>
      <w:del w:id="161" w:author="Lucas Okado" w:date="2018-11-26T21:46:00Z">
        <w:r w:rsidR="007C30A7" w:rsidDel="009A1E61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ser </w:delText>
        </w:r>
      </w:del>
      <w:ins w:id="162" w:author="Lucas Okado" w:date="2018-11-26T21:46:00Z">
        <w:r w:rsidR="009A1E61">
          <w:rPr>
            <w:rFonts w:ascii="Times New Roman" w:hAnsi="Times New Roman" w:cs="Times New Roman"/>
            <w:sz w:val="24"/>
            <w:szCs w:val="24"/>
            <w:lang w:val="pt-PT"/>
          </w:rPr>
          <w:t xml:space="preserve">é </w:t>
        </w:r>
      </w:ins>
      <w:del w:id="163" w:author="Lucas Okado" w:date="2018-11-26T21:46:00Z">
        <w:r w:rsidR="007C30A7" w:rsidDel="009A1E61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olhado </w:delText>
        </w:r>
      </w:del>
      <w:ins w:id="164" w:author="Lucas Okado" w:date="2018-11-26T21:46:00Z">
        <w:r w:rsidR="009A1E61">
          <w:rPr>
            <w:rFonts w:ascii="Times New Roman" w:hAnsi="Times New Roman" w:cs="Times New Roman"/>
            <w:sz w:val="24"/>
            <w:szCs w:val="24"/>
            <w:lang w:val="pt-PT"/>
          </w:rPr>
          <w:t xml:space="preserve">olhada </w:t>
        </w:r>
      </w:ins>
      <w:r w:rsidR="007C30A7">
        <w:rPr>
          <w:rFonts w:ascii="Times New Roman" w:hAnsi="Times New Roman" w:cs="Times New Roman"/>
          <w:sz w:val="24"/>
          <w:szCs w:val="24"/>
          <w:lang w:val="pt-PT"/>
        </w:rPr>
        <w:t>no mundo.</w:t>
      </w:r>
      <w:r w:rsidR="007C30A7"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footnoteReference w:id="13"/>
      </w:r>
      <w:r w:rsidR="00D23691"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del w:id="165" w:author="Lucas Okado" w:date="2018-11-26T21:47:00Z">
        <w:r w:rsidR="00BE4F5E" w:rsidDel="009A1E61">
          <w:rPr>
            <w:rFonts w:ascii="Times New Roman" w:hAnsi="Times New Roman" w:cs="Times New Roman"/>
            <w:sz w:val="24"/>
            <w:szCs w:val="24"/>
            <w:lang w:val="pt-PT"/>
          </w:rPr>
          <w:delText>Adicionando a</w:delText>
        </w:r>
      </w:del>
    </w:p>
    <w:p w14:paraId="6EB3A642" w14:textId="4A67DF61" w:rsidR="001B5C5F" w:rsidRDefault="00D90E1F" w:rsidP="001B5C5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ins w:id="166" w:author="Lucas Okado" w:date="2018-11-26T21:50:00Z">
        <w:r>
          <w:rPr>
            <w:rFonts w:ascii="Times New Roman" w:hAnsi="Times New Roman" w:cs="Times New Roman"/>
            <w:sz w:val="24"/>
            <w:szCs w:val="24"/>
            <w:lang w:val="pt-PT"/>
          </w:rPr>
          <w:t xml:space="preserve">O </w:t>
        </w:r>
      </w:ins>
      <w:del w:id="167" w:author="Lucas Okado" w:date="2018-11-26T21:50:00Z">
        <w:r w:rsidR="001B5C5F" w:rsidDel="00D90E1F">
          <w:rPr>
            <w:rFonts w:ascii="Times New Roman" w:hAnsi="Times New Roman" w:cs="Times New Roman"/>
            <w:sz w:val="24"/>
            <w:szCs w:val="24"/>
            <w:lang w:val="pt-PT"/>
          </w:rPr>
          <w:delText>G</w:delText>
        </w:r>
      </w:del>
      <w:ins w:id="168" w:author="Lucas Okado" w:date="2018-11-26T21:50:00Z">
        <w:r>
          <w:rPr>
            <w:rFonts w:ascii="Times New Roman" w:hAnsi="Times New Roman" w:cs="Times New Roman"/>
            <w:sz w:val="24"/>
            <w:szCs w:val="24"/>
            <w:lang w:val="pt-PT"/>
          </w:rPr>
          <w:t>g</w:t>
        </w:r>
      </w:ins>
      <w:r w:rsidR="001B5C5F" w:rsidRPr="00D23691">
        <w:rPr>
          <w:rFonts w:ascii="Times New Roman" w:hAnsi="Times New Roman" w:cs="Times New Roman"/>
          <w:sz w:val="24"/>
          <w:szCs w:val="24"/>
          <w:lang w:val="pt-PT"/>
        </w:rPr>
        <w:t>rupo étnico forma uma consciência coletiva importante</w:t>
      </w:r>
      <w:r w:rsidR="001B5C5F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="001B5C5F" w:rsidRPr="00D23691">
        <w:rPr>
          <w:rFonts w:ascii="Times New Roman" w:hAnsi="Times New Roman" w:cs="Times New Roman"/>
          <w:sz w:val="24"/>
          <w:szCs w:val="24"/>
          <w:lang w:val="pt-PT"/>
        </w:rPr>
        <w:t>membros do grupo</w:t>
      </w:r>
      <w:r w:rsidR="001B5C5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B5C5F" w:rsidRPr="00D23691">
        <w:rPr>
          <w:rFonts w:ascii="Times New Roman" w:hAnsi="Times New Roman" w:cs="Times New Roman"/>
          <w:sz w:val="24"/>
          <w:szCs w:val="24"/>
          <w:lang w:val="pt-PT"/>
        </w:rPr>
        <w:t>normalmente t</w:t>
      </w:r>
      <w:r w:rsidR="001B5C5F">
        <w:rPr>
          <w:rFonts w:ascii="Times New Roman" w:hAnsi="Times New Roman" w:cs="Times New Roman"/>
          <w:sz w:val="24"/>
          <w:szCs w:val="24"/>
          <w:lang w:val="pt-PT"/>
        </w:rPr>
        <w:t>ê</w:t>
      </w:r>
      <w:r w:rsidR="001B5C5F" w:rsidRPr="00D23691">
        <w:rPr>
          <w:rFonts w:ascii="Times New Roman" w:hAnsi="Times New Roman" w:cs="Times New Roman"/>
          <w:sz w:val="24"/>
          <w:szCs w:val="24"/>
          <w:lang w:val="pt-PT"/>
        </w:rPr>
        <w:t>m experiências compartilhad</w:t>
      </w:r>
      <w:ins w:id="169" w:author="Lucas Okado" w:date="2018-11-26T21:51:00Z">
        <w:r>
          <w:rPr>
            <w:rFonts w:ascii="Times New Roman" w:hAnsi="Times New Roman" w:cs="Times New Roman"/>
            <w:sz w:val="24"/>
            <w:szCs w:val="24"/>
            <w:lang w:val="pt-PT"/>
          </w:rPr>
          <w:t>a</w:t>
        </w:r>
      </w:ins>
      <w:del w:id="170" w:author="Lucas Okado" w:date="2018-11-26T21:51:00Z">
        <w:r w:rsidR="001B5C5F" w:rsidRPr="00D23691" w:rsidDel="00D90E1F">
          <w:rPr>
            <w:rFonts w:ascii="Times New Roman" w:hAnsi="Times New Roman" w:cs="Times New Roman"/>
            <w:sz w:val="24"/>
            <w:szCs w:val="24"/>
            <w:lang w:val="pt-PT"/>
          </w:rPr>
          <w:delText>o</w:delText>
        </w:r>
      </w:del>
      <w:r w:rsidR="001B5C5F" w:rsidRPr="00D23691">
        <w:rPr>
          <w:rFonts w:ascii="Times New Roman" w:hAnsi="Times New Roman" w:cs="Times New Roman"/>
          <w:sz w:val="24"/>
          <w:szCs w:val="24"/>
          <w:lang w:val="pt-PT"/>
        </w:rPr>
        <w:t>s.</w:t>
      </w:r>
      <w:r w:rsidR="001B5C5F" w:rsidRPr="00D23691"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footnoteReference w:id="14"/>
      </w:r>
      <w:r w:rsidR="001B5C5F" w:rsidRPr="00D23691"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footnoteReference w:id="15"/>
      </w:r>
      <w:r w:rsidR="001B5C5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B5C5F"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Uma parte </w:t>
      </w:r>
      <w:commentRangeStart w:id="171"/>
      <w:del w:id="172" w:author="Lucas Okado" w:date="2018-11-26T21:50:00Z">
        <w:r w:rsidR="001B5C5F" w:rsidRPr="00D23691" w:rsidDel="00D90E1F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importante </w:delText>
        </w:r>
      </w:del>
      <w:ins w:id="173" w:author="Lucas Okado" w:date="2018-11-26T21:50:00Z">
        <w:r>
          <w:rPr>
            <w:rFonts w:ascii="Times New Roman" w:hAnsi="Times New Roman" w:cs="Times New Roman"/>
            <w:sz w:val="24"/>
            <w:szCs w:val="24"/>
            <w:lang w:val="pt-PT"/>
          </w:rPr>
          <w:t>significativa</w:t>
        </w:r>
        <w:commentRangeEnd w:id="171"/>
        <w:r>
          <w:rPr>
            <w:rStyle w:val="CommentReference"/>
          </w:rPr>
          <w:commentReference w:id="171"/>
        </w:r>
        <w:r w:rsidRPr="00D23691">
          <w:rPr>
            <w:rFonts w:ascii="Times New Roman" w:hAnsi="Times New Roman" w:cs="Times New Roman"/>
            <w:sz w:val="24"/>
            <w:szCs w:val="24"/>
            <w:lang w:val="pt-PT"/>
          </w:rPr>
          <w:t xml:space="preserve"> </w:t>
        </w:r>
      </w:ins>
      <w:del w:id="174" w:author="Lucas Okado" w:date="2018-11-26T21:51:00Z">
        <w:r w:rsidR="001B5C5F" w:rsidRPr="00D23691" w:rsidDel="00D90E1F">
          <w:rPr>
            <w:rFonts w:ascii="Times New Roman" w:hAnsi="Times New Roman" w:cs="Times New Roman"/>
            <w:sz w:val="24"/>
            <w:szCs w:val="24"/>
            <w:lang w:val="pt-PT"/>
          </w:rPr>
          <w:delText>dessa consciência coletiva</w:delText>
        </w:r>
        <w:r w:rsidR="001B5C5F" w:rsidDel="00D90E1F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 </w:delText>
        </w:r>
        <w:r w:rsidR="001B5C5F" w:rsidRPr="00D23691" w:rsidDel="00D90E1F">
          <w:rPr>
            <w:rFonts w:ascii="Times New Roman" w:hAnsi="Times New Roman" w:cs="Times New Roman"/>
            <w:sz w:val="24"/>
            <w:szCs w:val="24"/>
            <w:lang w:val="pt-PT"/>
          </w:rPr>
          <w:delText>é</w:delText>
        </w:r>
      </w:del>
      <w:ins w:id="175" w:author="Lucas Okado" w:date="2018-11-26T21:51:00Z">
        <w:r>
          <w:rPr>
            <w:rFonts w:ascii="Times New Roman" w:hAnsi="Times New Roman" w:cs="Times New Roman"/>
            <w:sz w:val="24"/>
            <w:szCs w:val="24"/>
            <w:lang w:val="pt-PT"/>
          </w:rPr>
          <w:t>disto reside</w:t>
        </w:r>
      </w:ins>
      <w:r w:rsidR="001B5C5F"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ins w:id="176" w:author="Lucas Okado" w:date="2018-11-26T21:51:00Z">
        <w:r>
          <w:rPr>
            <w:rFonts w:ascii="Times New Roman" w:hAnsi="Times New Roman" w:cs="Times New Roman"/>
            <w:sz w:val="24"/>
            <w:szCs w:val="24"/>
            <w:lang w:val="pt-PT"/>
          </w:rPr>
          <w:t>n</w:t>
        </w:r>
      </w:ins>
      <w:r w:rsidR="001B5C5F"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o tratamento e perceção do grupo </w:t>
      </w:r>
      <w:del w:id="177" w:author="Lucas Okado" w:date="2018-11-26T21:53:00Z">
        <w:r w:rsidR="001B5C5F" w:rsidRPr="00D23691" w:rsidDel="00D90E1F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na </w:delText>
        </w:r>
      </w:del>
      <w:ins w:id="178" w:author="Lucas Okado" w:date="2018-11-26T21:53:00Z">
        <w:r>
          <w:rPr>
            <w:rFonts w:ascii="Times New Roman" w:hAnsi="Times New Roman" w:cs="Times New Roman"/>
            <w:sz w:val="24"/>
            <w:szCs w:val="24"/>
            <w:lang w:val="pt-PT"/>
          </w:rPr>
          <w:t>sobre a</w:t>
        </w:r>
        <w:r w:rsidRPr="00D23691">
          <w:rPr>
            <w:rFonts w:ascii="Times New Roman" w:hAnsi="Times New Roman" w:cs="Times New Roman"/>
            <w:sz w:val="24"/>
            <w:szCs w:val="24"/>
            <w:lang w:val="pt-PT"/>
          </w:rPr>
          <w:t xml:space="preserve"> </w:t>
        </w:r>
      </w:ins>
      <w:r w:rsidR="001B5C5F" w:rsidRPr="00D23691">
        <w:rPr>
          <w:rFonts w:ascii="Times New Roman" w:hAnsi="Times New Roman" w:cs="Times New Roman"/>
          <w:sz w:val="24"/>
          <w:szCs w:val="24"/>
          <w:lang w:val="pt-PT"/>
        </w:rPr>
        <w:t>sociedade</w:t>
      </w:r>
      <w:ins w:id="179" w:author="Lucas Okado" w:date="2018-11-26T21:53:00Z">
        <w:r>
          <w:rPr>
            <w:rFonts w:ascii="Times New Roman" w:hAnsi="Times New Roman" w:cs="Times New Roman"/>
            <w:sz w:val="24"/>
            <w:szCs w:val="24"/>
            <w:lang w:val="pt-PT"/>
          </w:rPr>
          <w:t xml:space="preserve"> em geral</w:t>
        </w:r>
      </w:ins>
      <w:r w:rsidR="001B5C5F"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del w:id="180" w:author="Lucas Okado" w:date="2018-11-26T21:52:00Z">
        <w:r w:rsidR="001B5C5F" w:rsidRPr="00D23691" w:rsidDel="00D90E1F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geral </w:delText>
        </w:r>
      </w:del>
      <w:r w:rsidR="001B5C5F"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e </w:t>
      </w:r>
      <w:ins w:id="181" w:author="Lucas Okado" w:date="2018-11-26T21:53:00Z">
        <w:r>
          <w:rPr>
            <w:rFonts w:ascii="Times New Roman" w:hAnsi="Times New Roman" w:cs="Times New Roman"/>
            <w:sz w:val="24"/>
            <w:szCs w:val="24"/>
            <w:lang w:val="pt-PT"/>
          </w:rPr>
          <w:t xml:space="preserve">os seus </w:t>
        </w:r>
      </w:ins>
      <w:r w:rsidR="001B5C5F" w:rsidRPr="00D23691">
        <w:rPr>
          <w:rFonts w:ascii="Times New Roman" w:hAnsi="Times New Roman" w:cs="Times New Roman"/>
          <w:sz w:val="24"/>
          <w:szCs w:val="24"/>
          <w:lang w:val="pt-PT"/>
        </w:rPr>
        <w:t>interesses polític</w:t>
      </w:r>
      <w:del w:id="182" w:author="Lucas Okado" w:date="2018-11-26T21:53:00Z">
        <w:r w:rsidR="001B5C5F" w:rsidRPr="00D23691" w:rsidDel="00D90E1F">
          <w:rPr>
            <w:rFonts w:ascii="Times New Roman" w:hAnsi="Times New Roman" w:cs="Times New Roman"/>
            <w:sz w:val="24"/>
            <w:szCs w:val="24"/>
            <w:lang w:val="pt-PT"/>
          </w:rPr>
          <w:delText>a</w:delText>
        </w:r>
      </w:del>
      <w:ins w:id="183" w:author="Lucas Okado" w:date="2018-11-26T21:53:00Z">
        <w:r>
          <w:rPr>
            <w:rFonts w:ascii="Times New Roman" w:hAnsi="Times New Roman" w:cs="Times New Roman"/>
            <w:sz w:val="24"/>
            <w:szCs w:val="24"/>
            <w:lang w:val="pt-PT"/>
          </w:rPr>
          <w:t>o</w:t>
        </w:r>
      </w:ins>
      <w:r w:rsidR="001B5C5F" w:rsidRPr="00D23691">
        <w:rPr>
          <w:rFonts w:ascii="Times New Roman" w:hAnsi="Times New Roman" w:cs="Times New Roman"/>
          <w:sz w:val="24"/>
          <w:szCs w:val="24"/>
          <w:lang w:val="pt-PT"/>
        </w:rPr>
        <w:t>s</w:t>
      </w:r>
      <w:ins w:id="184" w:author="Lucas Okado" w:date="2018-11-26T21:53:00Z">
        <w:r>
          <w:rPr>
            <w:rFonts w:ascii="Times New Roman" w:hAnsi="Times New Roman" w:cs="Times New Roman"/>
            <w:sz w:val="24"/>
            <w:szCs w:val="24"/>
            <w:lang w:val="pt-PT"/>
          </w:rPr>
          <w:t xml:space="preserve"> em</w:t>
        </w:r>
      </w:ins>
      <w:r w:rsidR="001B5C5F"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especific</w:t>
      </w:r>
      <w:ins w:id="185" w:author="Lucas Okado" w:date="2018-11-26T21:53:00Z">
        <w:r>
          <w:rPr>
            <w:rFonts w:ascii="Times New Roman" w:hAnsi="Times New Roman" w:cs="Times New Roman"/>
            <w:sz w:val="24"/>
            <w:szCs w:val="24"/>
            <w:lang w:val="pt-PT"/>
          </w:rPr>
          <w:t>o</w:t>
        </w:r>
      </w:ins>
      <w:del w:id="186" w:author="Lucas Okado" w:date="2018-11-26T21:53:00Z">
        <w:r w:rsidR="001B5C5F" w:rsidRPr="00D23691" w:rsidDel="00D90E1F">
          <w:rPr>
            <w:rFonts w:ascii="Times New Roman" w:hAnsi="Times New Roman" w:cs="Times New Roman"/>
            <w:sz w:val="24"/>
            <w:szCs w:val="24"/>
            <w:lang w:val="pt-PT"/>
          </w:rPr>
          <w:delText>as do</w:delText>
        </w:r>
        <w:r w:rsidR="001B5C5F" w:rsidDel="00D90E1F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 </w:delText>
        </w:r>
        <w:r w:rsidR="001B5C5F" w:rsidRPr="00D23691" w:rsidDel="00D90E1F">
          <w:rPr>
            <w:rFonts w:ascii="Times New Roman" w:hAnsi="Times New Roman" w:cs="Times New Roman"/>
            <w:sz w:val="24"/>
            <w:szCs w:val="24"/>
            <w:lang w:val="pt-PT"/>
          </w:rPr>
          <w:delText>grupo</w:delText>
        </w:r>
      </w:del>
      <w:r w:rsidR="001B5C5F"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. Organizações que lutam pelos diretos das minorias são uma instituição importante </w:t>
      </w:r>
      <w:r w:rsidR="001B5C5F" w:rsidRPr="00D23691">
        <w:rPr>
          <w:rFonts w:ascii="Times New Roman" w:hAnsi="Times New Roman" w:cs="Times New Roman"/>
          <w:sz w:val="24"/>
          <w:szCs w:val="24"/>
          <w:lang w:val="pt-PT"/>
        </w:rPr>
        <w:lastRenderedPageBreak/>
        <w:t>nas democracias</w:t>
      </w:r>
      <w:r w:rsidR="001B5C5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B5C5F" w:rsidRPr="00D23691">
        <w:rPr>
          <w:rFonts w:ascii="Times New Roman" w:hAnsi="Times New Roman" w:cs="Times New Roman"/>
          <w:sz w:val="24"/>
          <w:szCs w:val="24"/>
          <w:lang w:val="pt-PT"/>
        </w:rPr>
        <w:t>ocidentais e fatores como classe socioeconômica, distribuição geográfica</w:t>
      </w:r>
      <w:r w:rsidR="001B5C5F" w:rsidRPr="00D23691"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footnoteReference w:id="16"/>
      </w:r>
      <w:r w:rsidR="001B5C5F" w:rsidRPr="00D23691">
        <w:rPr>
          <w:rFonts w:ascii="Times New Roman" w:hAnsi="Times New Roman" w:cs="Times New Roman"/>
          <w:sz w:val="24"/>
          <w:szCs w:val="24"/>
          <w:lang w:val="pt-PT"/>
        </w:rPr>
        <w:t>, normas do</w:t>
      </w:r>
      <w:r w:rsidR="001B5C5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B5C5F" w:rsidRPr="00D23691">
        <w:rPr>
          <w:rFonts w:ascii="Times New Roman" w:hAnsi="Times New Roman" w:cs="Times New Roman"/>
          <w:sz w:val="24"/>
          <w:szCs w:val="24"/>
          <w:lang w:val="pt-PT"/>
        </w:rPr>
        <w:t>grupo e experiências de descriminação afetam a relação entre raça e política.</w:t>
      </w:r>
      <w:r w:rsidR="001B5C5F" w:rsidRPr="00D23691"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footnoteReference w:id="17"/>
      </w:r>
      <w:r w:rsidR="001B5C5F"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14:paraId="0A8553BC" w14:textId="482E3BEF" w:rsidR="001B5C5F" w:rsidDel="00517663" w:rsidRDefault="006D6BB9" w:rsidP="00B85748">
      <w:pPr>
        <w:autoSpaceDE w:val="0"/>
        <w:autoSpaceDN w:val="0"/>
        <w:adjustRightInd w:val="0"/>
        <w:spacing w:after="0" w:line="480" w:lineRule="auto"/>
        <w:ind w:firstLine="720"/>
        <w:rPr>
          <w:del w:id="187" w:author="Lucas Okado" w:date="2018-11-26T22:16:00Z"/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Fatores que</w:t>
      </w:r>
      <w:r w:rsidR="00F5062D">
        <w:rPr>
          <w:rFonts w:ascii="Times New Roman" w:hAnsi="Times New Roman" w:cs="Times New Roman"/>
          <w:sz w:val="24"/>
          <w:szCs w:val="24"/>
          <w:lang w:val="pt-PT"/>
        </w:rPr>
        <w:t xml:space="preserve"> afetam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construção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de uma identidade grupo incluem </w:t>
      </w:r>
      <w:r w:rsidR="00B85748">
        <w:rPr>
          <w:rFonts w:ascii="Times New Roman" w:hAnsi="Times New Roman" w:cs="Times New Roman"/>
          <w:sz w:val="24"/>
          <w:szCs w:val="24"/>
          <w:lang w:val="pt-BR"/>
        </w:rPr>
        <w:t>experiências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 descriminação</w:t>
      </w:r>
      <w:r w:rsidR="00B85748">
        <w:rPr>
          <w:rFonts w:ascii="Times New Roman" w:hAnsi="Times New Roman" w:cs="Times New Roman"/>
          <w:sz w:val="24"/>
          <w:szCs w:val="24"/>
          <w:lang w:val="pt-BR"/>
        </w:rPr>
        <w:t>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status socioeconômico</w:t>
      </w:r>
      <w:r w:rsidR="00B85748">
        <w:rPr>
          <w:rFonts w:ascii="Times New Roman" w:hAnsi="Times New Roman" w:cs="Times New Roman"/>
          <w:sz w:val="24"/>
          <w:szCs w:val="24"/>
          <w:lang w:val="pt-BR"/>
        </w:rPr>
        <w:t>, distribuição geográfica e participação em associações voluntarias relacionadas com o grupo ético.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1B5C5F" w:rsidRPr="00D23691">
        <w:rPr>
          <w:rFonts w:ascii="Times New Roman" w:hAnsi="Times New Roman" w:cs="Times New Roman"/>
          <w:sz w:val="24"/>
          <w:szCs w:val="24"/>
          <w:lang w:val="pt-PT"/>
        </w:rPr>
        <w:t>Experiências de descriminação e perceções de oportunidades iguais numa sociedade são importantes</w:t>
      </w:r>
      <w:r w:rsidR="001B5C5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del w:id="188" w:author="Lucas Okado" w:date="2018-11-26T21:54:00Z">
        <w:r w:rsidR="001B5C5F" w:rsidRPr="00D23691" w:rsidDel="00D90E1F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em </w:delText>
        </w:r>
      </w:del>
      <w:ins w:id="189" w:author="Lucas Okado" w:date="2018-11-26T21:54:00Z">
        <w:r w:rsidR="00D90E1F">
          <w:rPr>
            <w:rFonts w:ascii="Times New Roman" w:hAnsi="Times New Roman" w:cs="Times New Roman"/>
            <w:sz w:val="24"/>
            <w:szCs w:val="24"/>
            <w:lang w:val="pt-PT"/>
          </w:rPr>
          <w:t>para</w:t>
        </w:r>
        <w:r w:rsidR="00D90E1F" w:rsidRPr="00D23691">
          <w:rPr>
            <w:rFonts w:ascii="Times New Roman" w:hAnsi="Times New Roman" w:cs="Times New Roman"/>
            <w:sz w:val="24"/>
            <w:szCs w:val="24"/>
            <w:lang w:val="pt-PT"/>
          </w:rPr>
          <w:t xml:space="preserve"> </w:t>
        </w:r>
      </w:ins>
      <w:r w:rsidR="001B5C5F"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construir uma </w:t>
      </w:r>
      <w:ins w:id="190" w:author="Lucas Okado" w:date="2018-11-26T21:54:00Z">
        <w:r w:rsidR="00D90E1F">
          <w:rPr>
            <w:rFonts w:ascii="Times New Roman" w:hAnsi="Times New Roman" w:cs="Times New Roman"/>
            <w:sz w:val="24"/>
            <w:szCs w:val="24"/>
            <w:lang w:val="pt-PT"/>
          </w:rPr>
          <w:t xml:space="preserve">forte </w:t>
        </w:r>
      </w:ins>
      <w:r w:rsidR="001B5C5F"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identidade </w:t>
      </w:r>
      <w:del w:id="191" w:author="Lucas Okado" w:date="2018-11-26T21:54:00Z">
        <w:r w:rsidR="001B5C5F" w:rsidRPr="00D23691" w:rsidDel="00D90E1F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forte </w:delText>
        </w:r>
      </w:del>
      <w:r w:rsidR="001B5C5F"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de </w:t>
      </w:r>
      <w:del w:id="192" w:author="Lucas Okado" w:date="2018-11-26T21:54:00Z">
        <w:r w:rsidR="001B5C5F" w:rsidRPr="00D23691" w:rsidDel="00D90E1F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um </w:delText>
        </w:r>
      </w:del>
      <w:r w:rsidR="001B5C5F" w:rsidRPr="00D23691">
        <w:rPr>
          <w:rFonts w:ascii="Times New Roman" w:hAnsi="Times New Roman" w:cs="Times New Roman"/>
          <w:sz w:val="24"/>
          <w:szCs w:val="24"/>
          <w:lang w:val="pt-PT"/>
        </w:rPr>
        <w:t>grupo. Pessoas de um grupo étnico que acreditam</w:t>
      </w:r>
      <w:r w:rsidR="001B5C5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ins w:id="193" w:author="Lucas Okado" w:date="2019-01-14T09:58:00Z">
        <w:r w:rsidR="005355BD">
          <w:rPr>
            <w:rFonts w:ascii="Times New Roman" w:hAnsi="Times New Roman" w:cs="Times New Roman"/>
            <w:sz w:val="24"/>
            <w:szCs w:val="24"/>
            <w:lang w:val="pt-PT"/>
          </w:rPr>
          <w:t>sofrerem</w:t>
        </w:r>
      </w:ins>
      <w:del w:id="194" w:author="Lucas Okado" w:date="2018-11-26T21:54:00Z">
        <w:r w:rsidR="001B5C5F" w:rsidRPr="00D23691" w:rsidDel="00D90E1F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que o grupo próprio </w:delText>
        </w:r>
      </w:del>
      <w:del w:id="195" w:author="Lucas Okado" w:date="2019-01-14T09:57:00Z">
        <w:r w:rsidR="001B5C5F" w:rsidRPr="00D23691" w:rsidDel="005355BD">
          <w:rPr>
            <w:rFonts w:ascii="Times New Roman" w:hAnsi="Times New Roman" w:cs="Times New Roman"/>
            <w:sz w:val="24"/>
            <w:szCs w:val="24"/>
            <w:lang w:val="pt-PT"/>
          </w:rPr>
          <w:delText>sofre</w:delText>
        </w:r>
      </w:del>
      <w:ins w:id="196" w:author="Lucas Okado" w:date="2019-01-14T09:57:00Z">
        <w:r w:rsidR="005355BD">
          <w:rPr>
            <w:rFonts w:ascii="Times New Roman" w:hAnsi="Times New Roman" w:cs="Times New Roman"/>
            <w:sz w:val="24"/>
            <w:szCs w:val="24"/>
            <w:lang w:val="pt-PT"/>
          </w:rPr>
          <w:t>s</w:t>
        </w:r>
      </w:ins>
      <w:r w:rsidR="001B5C5F"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discriminação</w:t>
      </w:r>
      <w:del w:id="197" w:author="Lucas Okado" w:date="2018-11-26T21:54:00Z">
        <w:r w:rsidR="001B5C5F" w:rsidRPr="00D23691" w:rsidDel="00D90E1F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 num país,</w:delText>
        </w:r>
      </w:del>
      <w:ins w:id="198" w:author="Lucas Okado" w:date="2018-11-26T21:54:00Z">
        <w:r w:rsidR="00D90E1F">
          <w:rPr>
            <w:rFonts w:ascii="Times New Roman" w:hAnsi="Times New Roman" w:cs="Times New Roman"/>
            <w:sz w:val="24"/>
            <w:szCs w:val="24"/>
            <w:lang w:val="pt-PT"/>
          </w:rPr>
          <w:t>,</w:t>
        </w:r>
      </w:ins>
      <w:r w:rsidR="001B5C5F"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são mais prováveis a apoiar um partido que</w:t>
      </w:r>
      <w:r w:rsidR="001B5C5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B5C5F" w:rsidRPr="00D23691">
        <w:rPr>
          <w:rFonts w:ascii="Times New Roman" w:hAnsi="Times New Roman" w:cs="Times New Roman"/>
          <w:sz w:val="24"/>
          <w:szCs w:val="24"/>
          <w:lang w:val="pt-PT"/>
        </w:rPr>
        <w:t>tem uma tradição de defender direito</w:t>
      </w:r>
      <w:r w:rsidR="001B5C5F">
        <w:rPr>
          <w:rFonts w:ascii="Times New Roman" w:hAnsi="Times New Roman" w:cs="Times New Roman"/>
          <w:sz w:val="24"/>
          <w:szCs w:val="24"/>
          <w:lang w:val="pt-PT"/>
        </w:rPr>
        <w:t>s de minorias.</w:t>
      </w:r>
      <w:r w:rsidR="001B5C5F"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footnoteReference w:id="18"/>
      </w:r>
      <w:r w:rsidR="001B5C5F"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40709">
        <w:rPr>
          <w:rFonts w:ascii="Times New Roman" w:hAnsi="Times New Roman" w:cs="Times New Roman"/>
          <w:sz w:val="24"/>
          <w:szCs w:val="24"/>
          <w:lang w:val="pt-PT"/>
        </w:rPr>
        <w:t>Porem, experiencias pessoais de descriminação motivam individu</w:t>
      </w:r>
      <w:ins w:id="199" w:author="Lucas Okado" w:date="2019-01-14T09:58:00Z">
        <w:r w:rsidR="005355BD">
          <w:rPr>
            <w:rFonts w:ascii="Times New Roman" w:hAnsi="Times New Roman" w:cs="Times New Roman"/>
            <w:sz w:val="24"/>
            <w:szCs w:val="24"/>
            <w:lang w:val="pt-PT"/>
          </w:rPr>
          <w:t>os a</w:t>
        </w:r>
      </w:ins>
      <w:del w:id="200" w:author="Lucas Okado" w:date="2019-01-14T09:58:00Z">
        <w:r w:rsidR="00D40709" w:rsidDel="005355BD">
          <w:rPr>
            <w:rFonts w:ascii="Times New Roman" w:hAnsi="Times New Roman" w:cs="Times New Roman"/>
            <w:sz w:val="24"/>
            <w:szCs w:val="24"/>
            <w:lang w:val="pt-PT"/>
          </w:rPr>
          <w:delText>ais</w:delText>
        </w:r>
      </w:del>
      <w:r w:rsidR="00D40709">
        <w:rPr>
          <w:rFonts w:ascii="Times New Roman" w:hAnsi="Times New Roman" w:cs="Times New Roman"/>
          <w:sz w:val="24"/>
          <w:szCs w:val="24"/>
          <w:lang w:val="pt-PT"/>
        </w:rPr>
        <w:t xml:space="preserve"> castigar o partido </w:t>
      </w:r>
      <w:del w:id="201" w:author="Lucas Okado" w:date="2019-01-14T09:58:00Z">
        <w:r w:rsidR="00D40709" w:rsidDel="005355BD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em </w:delText>
        </w:r>
      </w:del>
      <w:ins w:id="202" w:author="Lucas Okado" w:date="2019-01-14T09:58:00Z">
        <w:r w:rsidR="005355BD">
          <w:rPr>
            <w:rFonts w:ascii="Times New Roman" w:hAnsi="Times New Roman" w:cs="Times New Roman"/>
            <w:sz w:val="24"/>
            <w:szCs w:val="24"/>
            <w:lang w:val="pt-PT"/>
          </w:rPr>
          <w:t xml:space="preserve">no </w:t>
        </w:r>
      </w:ins>
      <w:r w:rsidR="00D40709">
        <w:rPr>
          <w:rFonts w:ascii="Times New Roman" w:hAnsi="Times New Roman" w:cs="Times New Roman"/>
          <w:sz w:val="24"/>
          <w:szCs w:val="24"/>
          <w:lang w:val="pt-PT"/>
        </w:rPr>
        <w:t xml:space="preserve">poder, </w:t>
      </w:r>
      <w:del w:id="203" w:author="Lucas Okado" w:date="2019-01-14T09:58:00Z">
        <w:r w:rsidR="00D40709" w:rsidDel="005355BD">
          <w:rPr>
            <w:rFonts w:ascii="Times New Roman" w:hAnsi="Times New Roman" w:cs="Times New Roman"/>
            <w:sz w:val="24"/>
            <w:szCs w:val="24"/>
            <w:lang w:val="pt-PT"/>
          </w:rPr>
          <w:delText>apesar se o ele normalmente é um partido com</w:delText>
        </w:r>
      </w:del>
      <w:ins w:id="204" w:author="Lucas Okado" w:date="2019-01-14T09:58:00Z">
        <w:r w:rsidR="005355BD">
          <w:rPr>
            <w:rFonts w:ascii="Times New Roman" w:hAnsi="Times New Roman" w:cs="Times New Roman"/>
            <w:sz w:val="24"/>
            <w:szCs w:val="24"/>
            <w:lang w:val="pt-PT"/>
          </w:rPr>
          <w:t>mesmo se ele possuir</w:t>
        </w:r>
      </w:ins>
      <w:r w:rsidR="00D40709">
        <w:rPr>
          <w:rFonts w:ascii="Times New Roman" w:hAnsi="Times New Roman" w:cs="Times New Roman"/>
          <w:sz w:val="24"/>
          <w:szCs w:val="24"/>
          <w:lang w:val="pt-PT"/>
        </w:rPr>
        <w:t xml:space="preserve"> uma tradição de defender minorias.</w:t>
      </w:r>
      <w:r w:rsidR="00D40709" w:rsidRPr="00D40709"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40709"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footnoteReference w:id="19"/>
      </w:r>
      <w:r w:rsidR="00D407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commentRangeStart w:id="211"/>
      <w:del w:id="212" w:author="Lucas Okado" w:date="2018-11-26T21:55:00Z">
        <w:r w:rsidR="007D5D59" w:rsidRPr="00D23691" w:rsidDel="00D90E1F">
          <w:rPr>
            <w:rFonts w:ascii="Times New Roman" w:hAnsi="Times New Roman" w:cs="Times New Roman"/>
            <w:sz w:val="24"/>
            <w:szCs w:val="24"/>
            <w:lang w:val="pt-PT"/>
          </w:rPr>
          <w:delText>Es</w:delText>
        </w:r>
      </w:del>
      <w:ins w:id="213" w:author="Lucas Okado" w:date="2018-11-26T21:55:00Z">
        <w:r w:rsidR="00D90E1F">
          <w:rPr>
            <w:rFonts w:ascii="Times New Roman" w:hAnsi="Times New Roman" w:cs="Times New Roman"/>
            <w:sz w:val="24"/>
            <w:szCs w:val="24"/>
            <w:lang w:val="pt-PT"/>
          </w:rPr>
          <w:t>S</w:t>
        </w:r>
      </w:ins>
      <w:r w:rsidR="007D5D59" w:rsidRPr="00D23691">
        <w:rPr>
          <w:rFonts w:ascii="Times New Roman" w:hAnsi="Times New Roman" w:cs="Times New Roman"/>
          <w:sz w:val="24"/>
          <w:szCs w:val="24"/>
          <w:lang w:val="pt-PT"/>
        </w:rPr>
        <w:t>ta</w:t>
      </w:r>
      <w:ins w:id="214" w:author="Lucas Okado" w:date="2018-11-26T21:55:00Z">
        <w:r w:rsidR="00D90E1F">
          <w:rPr>
            <w:rFonts w:ascii="Times New Roman" w:hAnsi="Times New Roman" w:cs="Times New Roman"/>
            <w:sz w:val="24"/>
            <w:szCs w:val="24"/>
            <w:lang w:val="pt-PT"/>
          </w:rPr>
          <w:t>t</w:t>
        </w:r>
      </w:ins>
      <w:r w:rsidR="007D5D59"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us </w:t>
      </w:r>
      <w:del w:id="215" w:author="Lucas Okado" w:date="2018-11-26T22:06:00Z">
        <w:r w:rsidR="007D5D59" w:rsidRPr="00D23691" w:rsidDel="00683081">
          <w:rPr>
            <w:rFonts w:ascii="Times New Roman" w:hAnsi="Times New Roman" w:cs="Times New Roman"/>
            <w:sz w:val="24"/>
            <w:szCs w:val="24"/>
            <w:lang w:val="pt-PT"/>
          </w:rPr>
          <w:delText>de classe</w:delText>
        </w:r>
        <w:r w:rsidR="007D5D59" w:rsidDel="00683081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 </w:delText>
        </w:r>
      </w:del>
      <w:r w:rsidR="007D5D59" w:rsidRPr="00D23691">
        <w:rPr>
          <w:rFonts w:ascii="Times New Roman" w:hAnsi="Times New Roman" w:cs="Times New Roman"/>
          <w:sz w:val="24"/>
          <w:szCs w:val="24"/>
          <w:lang w:val="pt-PT"/>
        </w:rPr>
        <w:t>socioeconômic</w:t>
      </w:r>
      <w:ins w:id="216" w:author="Lucas Okado" w:date="2018-11-26T22:06:00Z">
        <w:r w:rsidR="00683081">
          <w:rPr>
            <w:rFonts w:ascii="Times New Roman" w:hAnsi="Times New Roman" w:cs="Times New Roman"/>
            <w:sz w:val="24"/>
            <w:szCs w:val="24"/>
            <w:lang w:val="pt-PT"/>
          </w:rPr>
          <w:t>o</w:t>
        </w:r>
      </w:ins>
      <w:del w:id="217" w:author="Lucas Okado" w:date="2018-11-26T22:06:00Z">
        <w:r w:rsidR="007D5D59" w:rsidRPr="00D23691" w:rsidDel="00683081">
          <w:rPr>
            <w:rFonts w:ascii="Times New Roman" w:hAnsi="Times New Roman" w:cs="Times New Roman"/>
            <w:sz w:val="24"/>
            <w:szCs w:val="24"/>
            <w:lang w:val="pt-PT"/>
          </w:rPr>
          <w:delText>a</w:delText>
        </w:r>
      </w:del>
      <w:r w:rsidR="007D5D59"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del w:id="218" w:author="Lucas Okado" w:date="2018-11-26T22:06:00Z">
        <w:r w:rsidR="007D5D59" w:rsidRPr="00D23691" w:rsidDel="00683081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alta </w:delText>
        </w:r>
      </w:del>
      <w:r w:rsidR="007D5D59"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é particularmente importante porque </w:t>
      </w:r>
      <w:del w:id="219" w:author="Lucas Okado" w:date="2018-11-26T22:06:00Z">
        <w:r w:rsidR="007D5D59" w:rsidRPr="00D23691" w:rsidDel="00683081">
          <w:rPr>
            <w:rFonts w:ascii="Times New Roman" w:hAnsi="Times New Roman" w:cs="Times New Roman"/>
            <w:sz w:val="24"/>
            <w:szCs w:val="24"/>
            <w:lang w:val="pt-PT"/>
          </w:rPr>
          <w:delText>a importância de</w:delText>
        </w:r>
      </w:del>
      <w:ins w:id="220" w:author="Lucas Okado" w:date="2018-11-26T22:06:00Z">
        <w:r w:rsidR="00683081">
          <w:rPr>
            <w:rFonts w:ascii="Times New Roman" w:hAnsi="Times New Roman" w:cs="Times New Roman"/>
            <w:sz w:val="24"/>
            <w:szCs w:val="24"/>
            <w:lang w:val="pt-PT"/>
          </w:rPr>
          <w:t>os</w:t>
        </w:r>
      </w:ins>
      <w:r w:rsidR="007D5D59"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recursos </w:t>
      </w:r>
      <w:del w:id="221" w:author="Lucas Okado" w:date="2018-11-26T22:07:00Z">
        <w:r w:rsidR="007D5D59" w:rsidRPr="00D23691" w:rsidDel="00683081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que </w:delText>
        </w:r>
      </w:del>
      <w:r w:rsidR="007D5D59" w:rsidRPr="00D23691">
        <w:rPr>
          <w:rFonts w:ascii="Times New Roman" w:hAnsi="Times New Roman" w:cs="Times New Roman"/>
          <w:sz w:val="24"/>
          <w:szCs w:val="24"/>
          <w:lang w:val="pt-PT"/>
        </w:rPr>
        <w:t>facilitam</w:t>
      </w:r>
      <w:r w:rsidR="007D5D5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D5D59" w:rsidRPr="00D23691">
        <w:rPr>
          <w:rFonts w:ascii="Times New Roman" w:hAnsi="Times New Roman" w:cs="Times New Roman"/>
          <w:sz w:val="24"/>
          <w:szCs w:val="24"/>
          <w:lang w:val="pt-PT"/>
        </w:rPr>
        <w:t>a participação política e pode</w:t>
      </w:r>
      <w:ins w:id="222" w:author="Lucas Okado" w:date="2018-11-26T22:07:00Z">
        <w:r w:rsidR="00683081">
          <w:rPr>
            <w:rFonts w:ascii="Times New Roman" w:hAnsi="Times New Roman" w:cs="Times New Roman"/>
            <w:sz w:val="24"/>
            <w:szCs w:val="24"/>
            <w:lang w:val="pt-PT"/>
          </w:rPr>
          <w:t>m</w:t>
        </w:r>
      </w:ins>
      <w:r w:rsidR="007D5D59"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ter um efeito </w:t>
      </w:r>
      <w:r w:rsidR="007D5D59">
        <w:rPr>
          <w:rFonts w:ascii="Times New Roman" w:hAnsi="Times New Roman" w:cs="Times New Roman"/>
          <w:sz w:val="24"/>
          <w:szCs w:val="24"/>
          <w:lang w:val="pt-PT"/>
        </w:rPr>
        <w:t>moderado</w:t>
      </w:r>
      <w:commentRangeEnd w:id="211"/>
      <w:r w:rsidR="00683081">
        <w:rPr>
          <w:rStyle w:val="CommentReference"/>
        </w:rPr>
        <w:commentReference w:id="211"/>
      </w:r>
      <w:ins w:id="223" w:author="Lucas Okado" w:date="2018-11-26T22:13:00Z">
        <w:r w:rsidR="00683081">
          <w:rPr>
            <w:rFonts w:ascii="Times New Roman" w:hAnsi="Times New Roman" w:cs="Times New Roman"/>
            <w:sz w:val="24"/>
            <w:szCs w:val="24"/>
            <w:lang w:val="pt-PT"/>
          </w:rPr>
          <w:t>r</w:t>
        </w:r>
      </w:ins>
      <w:r w:rsidR="007D5D59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r w:rsidR="007D5D59"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footnoteReference w:id="20"/>
      </w:r>
      <w:r w:rsidR="007D5D59"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footnoteReference w:id="21"/>
      </w:r>
      <w:r w:rsidR="007D5D5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del w:id="224" w:author="Lucas Okado" w:date="2018-11-26T22:13:00Z">
        <w:r w:rsidR="007D5D59" w:rsidDel="00683081">
          <w:rPr>
            <w:rFonts w:ascii="Times New Roman" w:hAnsi="Times New Roman" w:cs="Times New Roman"/>
            <w:sz w:val="24"/>
            <w:szCs w:val="24"/>
            <w:lang w:val="pt-PT"/>
          </w:rPr>
          <w:delText>Também, c</w:delText>
        </w:r>
        <w:r w:rsidR="001B5C5F" w:rsidRPr="00D23691" w:rsidDel="00683081">
          <w:rPr>
            <w:rFonts w:ascii="Times New Roman" w:hAnsi="Times New Roman" w:cs="Times New Roman"/>
            <w:sz w:val="24"/>
            <w:szCs w:val="24"/>
            <w:lang w:val="pt-PT"/>
          </w:rPr>
          <w:delText>lasse socioeconômico tem um efeito moderado</w:delText>
        </w:r>
        <w:r w:rsidR="001B5C5F" w:rsidDel="00683081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 </w:delText>
        </w:r>
        <w:r w:rsidR="001B5C5F" w:rsidRPr="00D23691" w:rsidDel="00683081">
          <w:rPr>
            <w:rFonts w:ascii="Times New Roman" w:hAnsi="Times New Roman" w:cs="Times New Roman"/>
            <w:sz w:val="24"/>
            <w:szCs w:val="24"/>
            <w:lang w:val="pt-PT"/>
          </w:rPr>
          <w:delText>e enfraquece apoio para interesses do grupo étnico ou seja, quando socioeconômico tornar</w:delText>
        </w:r>
        <w:r w:rsidR="001B5C5F" w:rsidDel="00683081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 </w:delText>
        </w:r>
        <w:r w:rsidR="001B5C5F" w:rsidRPr="00D23691" w:rsidDel="00683081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mais alto, apoio para </w:delText>
        </w:r>
        <w:r w:rsidR="001B5C5F" w:rsidDel="00683081">
          <w:rPr>
            <w:rFonts w:ascii="Times New Roman" w:hAnsi="Times New Roman" w:cs="Times New Roman"/>
            <w:sz w:val="24"/>
            <w:szCs w:val="24"/>
            <w:lang w:val="pt-PT"/>
          </w:rPr>
          <w:delText>interesses do grupo diminui</w:delText>
        </w:r>
      </w:del>
      <w:ins w:id="225" w:author="Lucas Okado" w:date="2018-11-26T22:13:00Z">
        <w:r w:rsidR="00683081">
          <w:rPr>
            <w:rFonts w:ascii="Times New Roman" w:hAnsi="Times New Roman" w:cs="Times New Roman"/>
            <w:sz w:val="24"/>
            <w:szCs w:val="24"/>
            <w:lang w:val="pt-PT"/>
          </w:rPr>
          <w:t>Isto ocorre porque quanto m</w:t>
        </w:r>
      </w:ins>
      <w:ins w:id="226" w:author="Lucas Okado" w:date="2018-11-26T22:14:00Z">
        <w:r w:rsidR="00683081">
          <w:rPr>
            <w:rFonts w:ascii="Times New Roman" w:hAnsi="Times New Roman" w:cs="Times New Roman"/>
            <w:sz w:val="24"/>
            <w:szCs w:val="24"/>
            <w:lang w:val="pt-PT"/>
          </w:rPr>
          <w:t>ais central é a posição social, menor é o</w:t>
        </w:r>
      </w:ins>
      <w:ins w:id="227" w:author="Lucas Okado" w:date="2018-11-26T22:15:00Z">
        <w:r w:rsidR="00517663">
          <w:rPr>
            <w:rFonts w:ascii="Times New Roman" w:hAnsi="Times New Roman" w:cs="Times New Roman"/>
            <w:sz w:val="24"/>
            <w:szCs w:val="24"/>
            <w:lang w:val="pt-PT"/>
          </w:rPr>
          <w:t xml:space="preserve"> seu</w:t>
        </w:r>
      </w:ins>
      <w:ins w:id="228" w:author="Lucas Okado" w:date="2018-11-26T22:14:00Z">
        <w:r w:rsidR="00683081">
          <w:rPr>
            <w:rFonts w:ascii="Times New Roman" w:hAnsi="Times New Roman" w:cs="Times New Roman"/>
            <w:sz w:val="24"/>
            <w:szCs w:val="24"/>
            <w:lang w:val="pt-PT"/>
          </w:rPr>
          <w:t xml:space="preserve"> apoio para</w:t>
        </w:r>
      </w:ins>
      <w:ins w:id="229" w:author="Lucas Okado" w:date="2018-11-26T22:15:00Z">
        <w:r w:rsidR="00517663">
          <w:rPr>
            <w:rFonts w:ascii="Times New Roman" w:hAnsi="Times New Roman" w:cs="Times New Roman"/>
            <w:sz w:val="24"/>
            <w:szCs w:val="24"/>
            <w:lang w:val="pt-PT"/>
          </w:rPr>
          <w:t xml:space="preserve"> questões de interesse do grupo</w:t>
        </w:r>
      </w:ins>
      <w:r w:rsidR="001B5C5F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1B5C5F"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footnoteReference w:id="22"/>
      </w:r>
      <w:r w:rsidR="00B85748">
        <w:rPr>
          <w:rFonts w:ascii="Times New Roman" w:hAnsi="Times New Roman" w:cs="Times New Roman"/>
          <w:sz w:val="24"/>
          <w:szCs w:val="24"/>
          <w:lang w:val="pt-PT"/>
        </w:rPr>
        <w:t xml:space="preserve"> O</w:t>
      </w:r>
      <w:r w:rsidR="007D5D59"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tamanho </w:t>
      </w:r>
      <w:del w:id="230" w:author="Lucas Okado" w:date="2018-11-26T22:16:00Z">
        <w:r w:rsidR="007D5D59" w:rsidRPr="00D23691" w:rsidDel="00517663">
          <w:rPr>
            <w:rFonts w:ascii="Times New Roman" w:hAnsi="Times New Roman" w:cs="Times New Roman"/>
            <w:sz w:val="24"/>
            <w:szCs w:val="24"/>
            <w:lang w:val="pt-PT"/>
          </w:rPr>
          <w:delText>do grupo</w:delText>
        </w:r>
      </w:del>
      <w:ins w:id="231" w:author="Lucas Okado" w:date="2018-11-26T22:16:00Z">
        <w:r w:rsidR="00517663">
          <w:rPr>
            <w:rFonts w:ascii="Times New Roman" w:hAnsi="Times New Roman" w:cs="Times New Roman"/>
            <w:sz w:val="24"/>
            <w:szCs w:val="24"/>
            <w:lang w:val="pt-PT"/>
          </w:rPr>
          <w:t>da população</w:t>
        </w:r>
      </w:ins>
      <w:r w:rsidR="007D5D59"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del w:id="232" w:author="Lucas Okado" w:date="2018-11-26T22:16:00Z">
        <w:r w:rsidR="007D5D59" w:rsidRPr="00D23691" w:rsidDel="00517663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e </w:delText>
        </w:r>
      </w:del>
      <w:ins w:id="233" w:author="Lucas Okado" w:date="2018-11-26T22:16:00Z">
        <w:r w:rsidR="00517663">
          <w:rPr>
            <w:rFonts w:ascii="Times New Roman" w:hAnsi="Times New Roman" w:cs="Times New Roman"/>
            <w:sz w:val="24"/>
            <w:szCs w:val="24"/>
            <w:lang w:val="pt-PT"/>
          </w:rPr>
          <w:t>é</w:t>
        </w:r>
        <w:r w:rsidR="00517663" w:rsidRPr="00D23691">
          <w:rPr>
            <w:rFonts w:ascii="Times New Roman" w:hAnsi="Times New Roman" w:cs="Times New Roman"/>
            <w:sz w:val="24"/>
            <w:szCs w:val="24"/>
            <w:lang w:val="pt-PT"/>
          </w:rPr>
          <w:t xml:space="preserve"> </w:t>
        </w:r>
      </w:ins>
      <w:r w:rsidR="007D5D59" w:rsidRPr="00D23691">
        <w:rPr>
          <w:rFonts w:ascii="Times New Roman" w:hAnsi="Times New Roman" w:cs="Times New Roman"/>
          <w:sz w:val="24"/>
          <w:szCs w:val="24"/>
          <w:lang w:val="pt-PT"/>
        </w:rPr>
        <w:t>um preditor</w:t>
      </w:r>
      <w:r w:rsidR="007D5D5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del w:id="234" w:author="Lucas Okado" w:date="2018-11-26T22:16:00Z">
        <w:r w:rsidR="007D5D59" w:rsidRPr="00D23691" w:rsidDel="00517663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mais </w:delText>
        </w:r>
      </w:del>
      <w:r w:rsidR="007D5D59" w:rsidRPr="00D23691">
        <w:rPr>
          <w:rFonts w:ascii="Times New Roman" w:hAnsi="Times New Roman" w:cs="Times New Roman"/>
          <w:sz w:val="24"/>
          <w:szCs w:val="24"/>
          <w:lang w:val="pt-PT"/>
        </w:rPr>
        <w:t>consistent</w:t>
      </w:r>
      <w:del w:id="235" w:author="Lucas Okado" w:date="2018-11-26T22:16:00Z">
        <w:r w:rsidR="007D5D59" w:rsidRPr="00D23691" w:rsidDel="00517663">
          <w:rPr>
            <w:rFonts w:ascii="Times New Roman" w:hAnsi="Times New Roman" w:cs="Times New Roman"/>
            <w:sz w:val="24"/>
            <w:szCs w:val="24"/>
            <w:lang w:val="pt-PT"/>
          </w:rPr>
          <w:delText>e</w:delText>
        </w:r>
      </w:del>
      <w:ins w:id="236" w:author="Lucas Okado" w:date="2018-11-26T22:16:00Z">
        <w:r w:rsidR="00517663">
          <w:rPr>
            <w:rFonts w:ascii="Times New Roman" w:hAnsi="Times New Roman" w:cs="Times New Roman"/>
            <w:sz w:val="24"/>
            <w:szCs w:val="24"/>
            <w:lang w:val="pt-PT"/>
          </w:rPr>
          <w:t>e</w:t>
        </w:r>
      </w:ins>
      <w:r w:rsidR="007D5D59"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del w:id="237" w:author="Lucas Okado" w:date="2018-11-26T22:16:00Z">
        <w:r w:rsidR="007D5D59" w:rsidRPr="00D23691" w:rsidDel="00517663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de </w:delText>
        </w:r>
      </w:del>
      <w:ins w:id="238" w:author="Lucas Okado" w:date="2018-11-26T22:16:00Z">
        <w:r w:rsidR="00517663" w:rsidRPr="00D23691">
          <w:rPr>
            <w:rFonts w:ascii="Times New Roman" w:hAnsi="Times New Roman" w:cs="Times New Roman"/>
            <w:sz w:val="24"/>
            <w:szCs w:val="24"/>
            <w:lang w:val="pt-PT"/>
          </w:rPr>
          <w:t>d</w:t>
        </w:r>
        <w:r w:rsidR="00517663">
          <w:rPr>
            <w:rFonts w:ascii="Times New Roman" w:hAnsi="Times New Roman" w:cs="Times New Roman"/>
            <w:sz w:val="24"/>
            <w:szCs w:val="24"/>
            <w:lang w:val="pt-PT"/>
          </w:rPr>
          <w:t>a</w:t>
        </w:r>
        <w:r w:rsidR="00517663" w:rsidRPr="00D23691">
          <w:rPr>
            <w:rFonts w:ascii="Times New Roman" w:hAnsi="Times New Roman" w:cs="Times New Roman"/>
            <w:sz w:val="24"/>
            <w:szCs w:val="24"/>
            <w:lang w:val="pt-PT"/>
          </w:rPr>
          <w:t xml:space="preserve"> </w:t>
        </w:r>
      </w:ins>
      <w:r w:rsidR="007D5D59"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atividade política de grupos </w:t>
      </w:r>
      <w:del w:id="239" w:author="Lucas Okado" w:date="2018-11-26T22:16:00Z">
        <w:r w:rsidR="007D5D59" w:rsidRPr="00D23691" w:rsidDel="00517663">
          <w:rPr>
            <w:rFonts w:ascii="Times New Roman" w:hAnsi="Times New Roman" w:cs="Times New Roman"/>
            <w:sz w:val="24"/>
            <w:szCs w:val="24"/>
            <w:lang w:val="pt-PT"/>
          </w:rPr>
          <w:delText>minores</w:delText>
        </w:r>
      </w:del>
      <w:ins w:id="240" w:author="Lucas Okado" w:date="2018-11-26T22:16:00Z">
        <w:r w:rsidR="00517663">
          <w:rPr>
            <w:rFonts w:ascii="Times New Roman" w:hAnsi="Times New Roman" w:cs="Times New Roman"/>
            <w:sz w:val="24"/>
            <w:szCs w:val="24"/>
            <w:lang w:val="pt-PT"/>
          </w:rPr>
          <w:t>minoritários.</w:t>
        </w:r>
      </w:ins>
      <w:r w:rsidR="007D5D59"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footnoteReference w:id="23"/>
      </w:r>
    </w:p>
    <w:p w14:paraId="49111995" w14:textId="74864BA7" w:rsidR="007D5D59" w:rsidRDefault="007D5D59" w:rsidP="00B85748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del w:id="241" w:author="Lucas Okado" w:date="2018-11-26T22:17:00Z">
        <w:r w:rsidRPr="00D23691" w:rsidDel="00517663">
          <w:rPr>
            <w:rFonts w:ascii="Times New Roman" w:hAnsi="Times New Roman" w:cs="Times New Roman"/>
            <w:sz w:val="24"/>
            <w:szCs w:val="24"/>
            <w:lang w:val="pt-PT"/>
          </w:rPr>
          <w:delText>No outro lado, e</w:delText>
        </w:r>
      </w:del>
      <w:ins w:id="242" w:author="Lucas Okado" w:date="2018-11-26T22:17:00Z">
        <w:r w:rsidR="00517663">
          <w:rPr>
            <w:rFonts w:ascii="Times New Roman" w:hAnsi="Times New Roman" w:cs="Times New Roman"/>
            <w:sz w:val="24"/>
            <w:szCs w:val="24"/>
            <w:lang w:val="pt-PT"/>
          </w:rPr>
          <w:t xml:space="preserve"> E</w:t>
        </w:r>
      </w:ins>
      <w:r w:rsidRPr="00D23691">
        <w:rPr>
          <w:rFonts w:ascii="Times New Roman" w:hAnsi="Times New Roman" w:cs="Times New Roman"/>
          <w:sz w:val="24"/>
          <w:szCs w:val="24"/>
          <w:lang w:val="pt-PT"/>
        </w:rPr>
        <w:t>studos em</w:t>
      </w:r>
      <w:ins w:id="243" w:author="Lucas Okado" w:date="2018-11-26T22:17:00Z">
        <w:r w:rsidR="00517663">
          <w:rPr>
            <w:rFonts w:ascii="Times New Roman" w:hAnsi="Times New Roman" w:cs="Times New Roman"/>
            <w:sz w:val="24"/>
            <w:szCs w:val="24"/>
            <w:lang w:val="pt-PT"/>
          </w:rPr>
          <w:t xml:space="preserve"> diversos</w:t>
        </w:r>
      </w:ins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países </w:t>
      </w:r>
      <w:ins w:id="244" w:author="Lucas Okado" w:date="2018-11-26T22:17:00Z">
        <w:r w:rsidR="00517663">
          <w:rPr>
            <w:rFonts w:ascii="Times New Roman" w:hAnsi="Times New Roman" w:cs="Times New Roman"/>
            <w:sz w:val="24"/>
            <w:szCs w:val="24"/>
            <w:lang w:val="pt-PT"/>
          </w:rPr>
          <w:t>de</w:t>
        </w:r>
      </w:ins>
      <w:del w:id="245" w:author="Lucas Okado" w:date="2018-11-26T22:17:00Z">
        <w:r w:rsidRPr="00D23691" w:rsidDel="00517663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diversos </w:delText>
        </w:r>
      </w:del>
      <w:r w:rsidRPr="00D23691">
        <w:rPr>
          <w:rFonts w:ascii="Times New Roman" w:hAnsi="Times New Roman" w:cs="Times New Roman"/>
          <w:sz w:val="24"/>
          <w:szCs w:val="24"/>
          <w:lang w:val="pt-PT"/>
        </w:rPr>
        <w:t>mostram que distribuição geográfica aumenta o nível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D23691">
        <w:rPr>
          <w:rFonts w:ascii="Times New Roman" w:hAnsi="Times New Roman" w:cs="Times New Roman"/>
          <w:sz w:val="24"/>
          <w:szCs w:val="24"/>
          <w:lang w:val="pt-PT"/>
        </w:rPr>
        <w:t>d</w:t>
      </w:r>
      <w:del w:id="246" w:author="Lucas Okado" w:date="2018-11-26T22:17:00Z">
        <w:r w:rsidRPr="00D23691" w:rsidDel="00517663">
          <w:rPr>
            <w:rFonts w:ascii="Times New Roman" w:hAnsi="Times New Roman" w:cs="Times New Roman"/>
            <w:sz w:val="24"/>
            <w:szCs w:val="24"/>
            <w:lang w:val="pt-PT"/>
          </w:rPr>
          <w:delText>e</w:delText>
        </w:r>
      </w:del>
      <w:ins w:id="247" w:author="Lucas Okado" w:date="2018-11-26T22:17:00Z">
        <w:r w:rsidR="00517663">
          <w:rPr>
            <w:rFonts w:ascii="Times New Roman" w:hAnsi="Times New Roman" w:cs="Times New Roman"/>
            <w:sz w:val="24"/>
            <w:szCs w:val="24"/>
            <w:lang w:val="pt-PT"/>
          </w:rPr>
          <w:t>a</w:t>
        </w:r>
      </w:ins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atividade p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olítica </w:t>
      </w:r>
      <w:del w:id="248" w:author="Lucas Okado" w:date="2018-11-26T22:17:00Z">
        <w:r w:rsidDel="00517663">
          <w:rPr>
            <w:rFonts w:ascii="Times New Roman" w:hAnsi="Times New Roman" w:cs="Times New Roman"/>
            <w:sz w:val="24"/>
            <w:szCs w:val="24"/>
            <w:lang w:val="pt-PT"/>
          </w:rPr>
          <w:delText>nos grupos minorias</w:delText>
        </w:r>
      </w:del>
      <w:ins w:id="249" w:author="Lucas Okado" w:date="2018-11-26T22:17:00Z">
        <w:r w:rsidR="00517663">
          <w:rPr>
            <w:rFonts w:ascii="Times New Roman" w:hAnsi="Times New Roman" w:cs="Times New Roman"/>
            <w:sz w:val="24"/>
            <w:szCs w:val="24"/>
            <w:lang w:val="pt-PT"/>
          </w:rPr>
          <w:t>das minorias</w:t>
        </w:r>
      </w:ins>
      <w:r>
        <w:rPr>
          <w:rFonts w:ascii="Times New Roman" w:hAnsi="Times New Roman" w:cs="Times New Roman"/>
          <w:sz w:val="24"/>
          <w:szCs w:val="24"/>
          <w:lang w:val="pt-PT"/>
        </w:rPr>
        <w:t>.</w:t>
      </w:r>
      <w:r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footnoteReference w:id="24"/>
      </w:r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No Reino Unido, quando a proporção de </w:t>
      </w:r>
      <w:r w:rsidRPr="00D23691">
        <w:rPr>
          <w:rFonts w:ascii="Times New Roman" w:hAnsi="Times New Roman" w:cs="Times New Roman"/>
          <w:sz w:val="24"/>
          <w:szCs w:val="24"/>
          <w:lang w:val="pt-PT"/>
        </w:rPr>
        <w:lastRenderedPageBreak/>
        <w:t>um grupo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ins w:id="250" w:author="Lucas Okado" w:date="2018-11-26T22:17:00Z">
        <w:r w:rsidR="00517663">
          <w:rPr>
            <w:rFonts w:ascii="Times New Roman" w:hAnsi="Times New Roman" w:cs="Times New Roman"/>
            <w:sz w:val="24"/>
            <w:szCs w:val="24"/>
            <w:lang w:val="pt-PT"/>
          </w:rPr>
          <w:t xml:space="preserve">étnico </w:t>
        </w:r>
      </w:ins>
      <w:del w:id="251" w:author="Lucas Okado" w:date="2018-11-26T22:17:00Z">
        <w:r w:rsidRPr="00D23691" w:rsidDel="00517663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minoritário </w:delText>
        </w:r>
      </w:del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aumenta </w:t>
      </w:r>
      <w:del w:id="252" w:author="Lucas Okado" w:date="2018-11-26T22:17:00Z">
        <w:r w:rsidRPr="00D23691" w:rsidDel="00517663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num </w:delText>
        </w:r>
      </w:del>
      <w:ins w:id="253" w:author="Lucas Okado" w:date="2018-11-26T22:17:00Z">
        <w:r w:rsidR="00517663">
          <w:rPr>
            <w:rFonts w:ascii="Times New Roman" w:hAnsi="Times New Roman" w:cs="Times New Roman"/>
            <w:sz w:val="24"/>
            <w:szCs w:val="24"/>
            <w:lang w:val="pt-PT"/>
          </w:rPr>
          <w:t>em um</w:t>
        </w:r>
        <w:r w:rsidR="00517663" w:rsidRPr="00D23691">
          <w:rPr>
            <w:rFonts w:ascii="Times New Roman" w:hAnsi="Times New Roman" w:cs="Times New Roman"/>
            <w:sz w:val="24"/>
            <w:szCs w:val="24"/>
            <w:lang w:val="pt-PT"/>
          </w:rPr>
          <w:t xml:space="preserve"> </w:t>
        </w:r>
      </w:ins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bairro, a probabilidade </w:t>
      </w:r>
      <w:del w:id="254" w:author="Lucas Okado" w:date="2018-11-26T22:18:00Z">
        <w:r w:rsidRPr="00D23691" w:rsidDel="00517663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que </w:delText>
        </w:r>
      </w:del>
      <w:ins w:id="255" w:author="Lucas Okado" w:date="2018-11-26T22:18:00Z">
        <w:r w:rsidR="00517663">
          <w:rPr>
            <w:rFonts w:ascii="Times New Roman" w:hAnsi="Times New Roman" w:cs="Times New Roman"/>
            <w:sz w:val="24"/>
            <w:szCs w:val="24"/>
            <w:lang w:val="pt-PT"/>
          </w:rPr>
          <w:t>de seus</w:t>
        </w:r>
        <w:r w:rsidR="00517663" w:rsidRPr="00D23691">
          <w:rPr>
            <w:rFonts w:ascii="Times New Roman" w:hAnsi="Times New Roman" w:cs="Times New Roman"/>
            <w:sz w:val="24"/>
            <w:szCs w:val="24"/>
            <w:lang w:val="pt-PT"/>
          </w:rPr>
          <w:t xml:space="preserve"> </w:t>
        </w:r>
      </w:ins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membros </w:t>
      </w:r>
      <w:del w:id="256" w:author="Lucas Okado" w:date="2018-11-26T22:18:00Z">
        <w:r w:rsidRPr="00D23691" w:rsidDel="00517663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do grupo </w:delText>
        </w:r>
      </w:del>
      <w:del w:id="257" w:author="Lucas Okado" w:date="2018-11-26T22:17:00Z">
        <w:r w:rsidRPr="00D23691" w:rsidDel="00517663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vai </w:delText>
        </w:r>
      </w:del>
      <w:r w:rsidRPr="00D23691">
        <w:rPr>
          <w:rFonts w:ascii="Times New Roman" w:hAnsi="Times New Roman" w:cs="Times New Roman"/>
          <w:sz w:val="24"/>
          <w:szCs w:val="24"/>
          <w:lang w:val="pt-PT"/>
        </w:rPr>
        <w:t>votar</w:t>
      </w:r>
      <w:ins w:id="258" w:author="Lucas Okado" w:date="2018-11-26T22:18:00Z">
        <w:r w:rsidR="00517663">
          <w:rPr>
            <w:rFonts w:ascii="Times New Roman" w:hAnsi="Times New Roman" w:cs="Times New Roman"/>
            <w:sz w:val="24"/>
            <w:szCs w:val="24"/>
            <w:lang w:val="pt-PT"/>
          </w:rPr>
          <w:t>em</w:t>
        </w:r>
      </w:ins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aumenta.</w:t>
      </w:r>
      <w:r w:rsidRPr="007D5D5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D23691">
        <w:rPr>
          <w:rFonts w:ascii="Times New Roman" w:hAnsi="Times New Roman" w:cs="Times New Roman"/>
          <w:sz w:val="24"/>
          <w:szCs w:val="24"/>
          <w:lang w:val="pt-PT"/>
        </w:rPr>
        <w:t>Estudos sobre os efeitos da participação em associações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del w:id="259" w:author="Lucas Okado" w:date="2018-11-26T22:18:00Z">
        <w:r w:rsidRPr="00D23691" w:rsidDel="00517663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voluntarias </w:delText>
        </w:r>
      </w:del>
      <w:ins w:id="260" w:author="Lucas Okado" w:date="2018-11-26T22:18:00Z">
        <w:r w:rsidR="00517663" w:rsidRPr="00D23691">
          <w:rPr>
            <w:rFonts w:ascii="Times New Roman" w:hAnsi="Times New Roman" w:cs="Times New Roman"/>
            <w:sz w:val="24"/>
            <w:szCs w:val="24"/>
            <w:lang w:val="pt-PT"/>
          </w:rPr>
          <w:t>volunt</w:t>
        </w:r>
        <w:r w:rsidR="00517663">
          <w:rPr>
            <w:rFonts w:ascii="Times New Roman" w:hAnsi="Times New Roman" w:cs="Times New Roman"/>
            <w:sz w:val="24"/>
            <w:szCs w:val="24"/>
            <w:lang w:val="pt-PT"/>
          </w:rPr>
          <w:t>á</w:t>
        </w:r>
        <w:r w:rsidR="00517663" w:rsidRPr="00D23691">
          <w:rPr>
            <w:rFonts w:ascii="Times New Roman" w:hAnsi="Times New Roman" w:cs="Times New Roman"/>
            <w:sz w:val="24"/>
            <w:szCs w:val="24"/>
            <w:lang w:val="pt-PT"/>
          </w:rPr>
          <w:t xml:space="preserve">rias </w:t>
        </w:r>
      </w:ins>
      <w:del w:id="261" w:author="Lucas Okado" w:date="2018-11-26T22:19:00Z">
        <w:r w:rsidRPr="00D23691" w:rsidDel="00517663">
          <w:rPr>
            <w:rFonts w:ascii="Times New Roman" w:hAnsi="Times New Roman" w:cs="Times New Roman"/>
            <w:sz w:val="24"/>
            <w:szCs w:val="24"/>
            <w:lang w:val="pt-PT"/>
          </w:rPr>
          <w:delText>mostram que a participação nessas associações pode</w:delText>
        </w:r>
      </w:del>
      <w:ins w:id="262" w:author="Lucas Okado" w:date="2018-11-26T22:19:00Z">
        <w:r w:rsidR="00517663">
          <w:rPr>
            <w:rFonts w:ascii="Times New Roman" w:hAnsi="Times New Roman" w:cs="Times New Roman"/>
            <w:sz w:val="24"/>
            <w:szCs w:val="24"/>
            <w:lang w:val="pt-PT"/>
          </w:rPr>
          <w:t>podem</w:t>
        </w:r>
      </w:ins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aumentar </w:t>
      </w:r>
      <w:del w:id="263" w:author="Lucas Okado" w:date="2018-11-26T22:19:00Z">
        <w:r w:rsidRPr="00D23691" w:rsidDel="00517663">
          <w:rPr>
            <w:rFonts w:ascii="Times New Roman" w:hAnsi="Times New Roman" w:cs="Times New Roman"/>
            <w:sz w:val="24"/>
            <w:szCs w:val="24"/>
            <w:lang w:val="pt-PT"/>
          </w:rPr>
          <w:delText>a participação</w:delText>
        </w:r>
      </w:del>
      <w:ins w:id="264" w:author="Lucas Okado" w:date="2018-11-26T22:19:00Z">
        <w:r w:rsidR="00517663">
          <w:rPr>
            <w:rFonts w:ascii="Times New Roman" w:hAnsi="Times New Roman" w:cs="Times New Roman"/>
            <w:sz w:val="24"/>
            <w:szCs w:val="24"/>
            <w:lang w:val="pt-PT"/>
          </w:rPr>
          <w:t>o envolvimento</w:t>
        </w:r>
      </w:ins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polític</w:t>
      </w:r>
      <w:ins w:id="265" w:author="Lucas Okado" w:date="2018-11-26T22:19:00Z">
        <w:r w:rsidR="00517663">
          <w:rPr>
            <w:rFonts w:ascii="Times New Roman" w:hAnsi="Times New Roman" w:cs="Times New Roman"/>
            <w:sz w:val="24"/>
            <w:szCs w:val="24"/>
            <w:lang w:val="pt-PT"/>
          </w:rPr>
          <w:t xml:space="preserve">o, </w:t>
        </w:r>
      </w:ins>
      <w:del w:id="266" w:author="Lucas Okado" w:date="2018-11-26T22:19:00Z">
        <w:r w:rsidRPr="00D23691" w:rsidDel="00517663">
          <w:rPr>
            <w:rFonts w:ascii="Times New Roman" w:hAnsi="Times New Roman" w:cs="Times New Roman"/>
            <w:sz w:val="24"/>
            <w:szCs w:val="24"/>
            <w:lang w:val="pt-PT"/>
          </w:rPr>
          <w:delText>a</w:delText>
        </w:r>
        <w:r w:rsidDel="00517663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 </w:delText>
        </w:r>
      </w:del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porque </w:t>
      </w:r>
      <w:del w:id="267" w:author="Lucas Okado" w:date="2018-11-26T22:20:00Z">
        <w:r w:rsidRPr="00D23691" w:rsidDel="00517663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ela </w:delText>
        </w:r>
      </w:del>
      <w:r w:rsidRPr="00D23691">
        <w:rPr>
          <w:rFonts w:ascii="Times New Roman" w:hAnsi="Times New Roman" w:cs="Times New Roman"/>
          <w:sz w:val="24"/>
          <w:szCs w:val="24"/>
          <w:lang w:val="pt-PT"/>
        </w:rPr>
        <w:t>desenvolve habilidades cívicas que facilita</w:t>
      </w:r>
      <w:ins w:id="268" w:author="Lucas Okado" w:date="2018-11-26T22:20:00Z">
        <w:r w:rsidR="00517663">
          <w:rPr>
            <w:rFonts w:ascii="Times New Roman" w:hAnsi="Times New Roman" w:cs="Times New Roman"/>
            <w:sz w:val="24"/>
            <w:szCs w:val="24"/>
            <w:lang w:val="pt-PT"/>
          </w:rPr>
          <w:t>m o</w:t>
        </w:r>
      </w:ins>
      <w:del w:id="269" w:author="Lucas Okado" w:date="2018-11-26T22:20:00Z">
        <w:r w:rsidRPr="00D23691" w:rsidDel="00517663">
          <w:rPr>
            <w:rFonts w:ascii="Times New Roman" w:hAnsi="Times New Roman" w:cs="Times New Roman"/>
            <w:sz w:val="24"/>
            <w:szCs w:val="24"/>
            <w:lang w:val="pt-PT"/>
          </w:rPr>
          <w:delText>r</w:delText>
        </w:r>
      </w:del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del w:id="270" w:author="Lucas Okado" w:date="2018-11-26T22:20:00Z">
        <w:r w:rsidRPr="00D23691" w:rsidDel="00517663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atividade </w:delText>
        </w:r>
      </w:del>
      <w:ins w:id="271" w:author="Lucas Okado" w:date="2018-11-26T22:20:00Z">
        <w:r w:rsidR="00517663">
          <w:rPr>
            <w:rFonts w:ascii="Times New Roman" w:hAnsi="Times New Roman" w:cs="Times New Roman"/>
            <w:sz w:val="24"/>
            <w:szCs w:val="24"/>
            <w:lang w:val="pt-PT"/>
          </w:rPr>
          <w:t>engajamento</w:t>
        </w:r>
      </w:ins>
      <w:del w:id="272" w:author="Lucas Okado" w:date="2018-11-26T22:20:00Z">
        <w:r w:rsidRPr="00D23691" w:rsidDel="00517663">
          <w:rPr>
            <w:rFonts w:ascii="Times New Roman" w:hAnsi="Times New Roman" w:cs="Times New Roman"/>
            <w:sz w:val="24"/>
            <w:szCs w:val="24"/>
            <w:lang w:val="pt-PT"/>
          </w:rPr>
          <w:delText>política</w:delText>
        </w:r>
      </w:del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e mobiliza</w:t>
      </w:r>
      <w:ins w:id="273" w:author="Lucas Okado" w:date="2018-11-26T22:20:00Z">
        <w:r w:rsidR="00517663">
          <w:rPr>
            <w:rFonts w:ascii="Times New Roman" w:hAnsi="Times New Roman" w:cs="Times New Roman"/>
            <w:sz w:val="24"/>
            <w:szCs w:val="24"/>
            <w:lang w:val="pt-PT"/>
          </w:rPr>
          <w:t>m os</w:t>
        </w:r>
      </w:ins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del w:id="274" w:author="Lucas Okado" w:date="2018-11-26T22:20:00Z">
        <w:r w:rsidRPr="00D23691" w:rsidDel="00517663">
          <w:rPr>
            <w:rFonts w:ascii="Times New Roman" w:hAnsi="Times New Roman" w:cs="Times New Roman"/>
            <w:sz w:val="24"/>
            <w:szCs w:val="24"/>
            <w:lang w:val="pt-PT"/>
          </w:rPr>
          <w:delText>individuais</w:delText>
        </w:r>
      </w:del>
      <w:ins w:id="275" w:author="Lucas Okado" w:date="2018-11-26T22:20:00Z">
        <w:r w:rsidR="00517663" w:rsidRPr="00D23691">
          <w:rPr>
            <w:rFonts w:ascii="Times New Roman" w:hAnsi="Times New Roman" w:cs="Times New Roman"/>
            <w:sz w:val="24"/>
            <w:szCs w:val="24"/>
            <w:lang w:val="pt-PT"/>
          </w:rPr>
          <w:t>individu</w:t>
        </w:r>
        <w:r w:rsidR="00517663">
          <w:rPr>
            <w:rFonts w:ascii="Times New Roman" w:hAnsi="Times New Roman" w:cs="Times New Roman"/>
            <w:sz w:val="24"/>
            <w:szCs w:val="24"/>
            <w:lang w:val="pt-PT"/>
          </w:rPr>
          <w:t>o</w:t>
        </w:r>
        <w:r w:rsidR="00517663" w:rsidRPr="00D23691">
          <w:rPr>
            <w:rFonts w:ascii="Times New Roman" w:hAnsi="Times New Roman" w:cs="Times New Roman"/>
            <w:sz w:val="24"/>
            <w:szCs w:val="24"/>
            <w:lang w:val="pt-PT"/>
          </w:rPr>
          <w:t>s</w:t>
        </w:r>
      </w:ins>
      <w:r w:rsidRPr="00D23691">
        <w:rPr>
          <w:rFonts w:ascii="Times New Roman" w:hAnsi="Times New Roman" w:cs="Times New Roman"/>
          <w:sz w:val="24"/>
          <w:szCs w:val="24"/>
          <w:lang w:val="pt-PT"/>
        </w:rPr>
        <w:t>, mas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del w:id="276" w:author="Lucas Okado" w:date="2018-11-26T22:21:00Z">
        <w:r w:rsidRPr="00D23691" w:rsidDel="00517663">
          <w:rPr>
            <w:rFonts w:ascii="Times New Roman" w:hAnsi="Times New Roman" w:cs="Times New Roman"/>
            <w:sz w:val="24"/>
            <w:szCs w:val="24"/>
            <w:lang w:val="pt-PT"/>
          </w:rPr>
          <w:delText>também depende no qual</w:delText>
        </w:r>
      </w:del>
      <w:ins w:id="277" w:author="Lucas Okado" w:date="2018-11-26T22:21:00Z">
        <w:r w:rsidR="00517663">
          <w:rPr>
            <w:rFonts w:ascii="Times New Roman" w:hAnsi="Times New Roman" w:cs="Times New Roman"/>
            <w:sz w:val="24"/>
            <w:szCs w:val="24"/>
            <w:lang w:val="pt-PT"/>
          </w:rPr>
          <w:t>condicionadas ao</w:t>
        </w:r>
      </w:ins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tipo de associação.</w:t>
      </w:r>
      <w:del w:id="278" w:author="Lucas Okado" w:date="2018-11-26T22:21:00Z">
        <w:r w:rsidRPr="00D23691" w:rsidDel="00517663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 </w:delText>
        </w:r>
      </w:del>
      <w:r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footnoteReference w:id="25"/>
      </w:r>
    </w:p>
    <w:p w14:paraId="5F113F80" w14:textId="788BFDF2" w:rsidR="00B85748" w:rsidRPr="00F5325F" w:rsidRDefault="00B85748" w:rsidP="00B8574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Fatores que dificultam a formação de uma identidade coletiva forte incluem</w:t>
      </w:r>
      <w:r w:rsidR="00E6323E">
        <w:rPr>
          <w:rFonts w:ascii="Times New Roman" w:hAnsi="Times New Roman" w:cs="Times New Roman"/>
          <w:sz w:val="24"/>
          <w:szCs w:val="24"/>
          <w:lang w:val="pt-PT"/>
        </w:rPr>
        <w:t xml:space="preserve"> a distribuição geográfica,</w:t>
      </w:r>
      <w:r w:rsidR="00D40709">
        <w:rPr>
          <w:rFonts w:ascii="Times New Roman" w:hAnsi="Times New Roman" w:cs="Times New Roman"/>
          <w:sz w:val="24"/>
          <w:szCs w:val="24"/>
          <w:lang w:val="pt-PT"/>
        </w:rPr>
        <w:t xml:space="preserve"> a capacidade de envergonhar desertores,</w:t>
      </w:r>
      <w:r w:rsidR="00E6323E">
        <w:rPr>
          <w:rFonts w:ascii="Times New Roman" w:hAnsi="Times New Roman" w:cs="Times New Roman"/>
          <w:sz w:val="24"/>
          <w:szCs w:val="24"/>
          <w:lang w:val="pt-PT"/>
        </w:rPr>
        <w:t xml:space="preserve"> o nível de integração na sociedade, </w:t>
      </w:r>
      <w:r w:rsidR="00755729">
        <w:rPr>
          <w:rFonts w:ascii="Times New Roman" w:hAnsi="Times New Roman" w:cs="Times New Roman"/>
          <w:sz w:val="24"/>
          <w:szCs w:val="24"/>
          <w:lang w:val="pt-PT"/>
        </w:rPr>
        <w:t xml:space="preserve">e </w:t>
      </w:r>
      <w:r w:rsidR="00011842">
        <w:rPr>
          <w:rFonts w:ascii="Times New Roman" w:hAnsi="Times New Roman" w:cs="Times New Roman"/>
          <w:sz w:val="24"/>
          <w:szCs w:val="24"/>
          <w:lang w:val="pt-PT"/>
        </w:rPr>
        <w:t>status socioeconômico. Quando um grupo pequeno é distribuído sobre uma área grande, a formação de identidade no grupo é dificultada.</w:t>
      </w:r>
      <w:r w:rsidR="00011842"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footnoteReference w:id="26"/>
      </w:r>
      <w:r w:rsidR="0001184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commentRangeStart w:id="279"/>
      <w:r w:rsidR="00E863F7">
        <w:rPr>
          <w:rFonts w:ascii="Times New Roman" w:hAnsi="Times New Roman" w:cs="Times New Roman"/>
          <w:sz w:val="24"/>
          <w:szCs w:val="24"/>
          <w:lang w:val="pt-PT"/>
        </w:rPr>
        <w:t>Se o grupo étnico tem normas fortes, divergindo da norma combinado com a capacidade de envergonhar o grupo tem custos que individuais têm que considerar.</w:t>
      </w:r>
      <w:commentRangeEnd w:id="279"/>
      <w:r w:rsidR="00057123">
        <w:rPr>
          <w:rStyle w:val="CommentReference"/>
        </w:rPr>
        <w:commentReference w:id="279"/>
      </w:r>
      <w:r w:rsidR="00E863F7">
        <w:rPr>
          <w:rFonts w:ascii="Times New Roman" w:hAnsi="Times New Roman" w:cs="Times New Roman"/>
          <w:sz w:val="24"/>
          <w:szCs w:val="24"/>
          <w:lang w:val="pt-PT"/>
        </w:rPr>
        <w:t xml:space="preserve"> Quando a capacidade de envergonhar é fraca, individu</w:t>
      </w:r>
      <w:r w:rsidR="00057123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E863F7">
        <w:rPr>
          <w:rFonts w:ascii="Times New Roman" w:hAnsi="Times New Roman" w:cs="Times New Roman"/>
          <w:sz w:val="24"/>
          <w:szCs w:val="24"/>
          <w:lang w:val="pt-PT"/>
        </w:rPr>
        <w:t>s sente</w:t>
      </w:r>
      <w:r w:rsidR="00057123">
        <w:rPr>
          <w:rFonts w:ascii="Times New Roman" w:hAnsi="Times New Roman" w:cs="Times New Roman"/>
          <w:sz w:val="24"/>
          <w:szCs w:val="24"/>
          <w:lang w:val="pt-PT"/>
        </w:rPr>
        <w:t>m</w:t>
      </w:r>
      <w:r w:rsidR="00E863F7">
        <w:rPr>
          <w:rFonts w:ascii="Times New Roman" w:hAnsi="Times New Roman" w:cs="Times New Roman"/>
          <w:sz w:val="24"/>
          <w:szCs w:val="24"/>
          <w:lang w:val="pt-PT"/>
        </w:rPr>
        <w:t xml:space="preserve"> mais liberdade ao perseguir seus interesses próprios quando eles divergem do grupo.</w:t>
      </w:r>
      <w:r w:rsidR="00E863F7"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footnoteReference w:id="27"/>
      </w:r>
      <w:r w:rsidR="00E863F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011842">
        <w:rPr>
          <w:rFonts w:ascii="Times New Roman" w:hAnsi="Times New Roman" w:cs="Times New Roman"/>
          <w:sz w:val="24"/>
          <w:szCs w:val="24"/>
          <w:lang w:val="pt-PT"/>
        </w:rPr>
        <w:t xml:space="preserve">O nível de integração na sociedade e status socioeconômico têm uma interação interessante. Quando o grupo não é </w:t>
      </w:r>
      <w:ins w:id="280" w:author="Lucas Okado" w:date="2019-01-14T10:01:00Z">
        <w:r w:rsidR="00057123">
          <w:rPr>
            <w:rFonts w:ascii="Times New Roman" w:hAnsi="Times New Roman" w:cs="Times New Roman"/>
            <w:sz w:val="24"/>
            <w:szCs w:val="24"/>
            <w:lang w:val="pt-PT"/>
          </w:rPr>
          <w:t xml:space="preserve">bem </w:t>
        </w:r>
      </w:ins>
      <w:r w:rsidR="00011842">
        <w:rPr>
          <w:rFonts w:ascii="Times New Roman" w:hAnsi="Times New Roman" w:cs="Times New Roman"/>
          <w:sz w:val="24"/>
          <w:szCs w:val="24"/>
          <w:lang w:val="pt-PT"/>
        </w:rPr>
        <w:t xml:space="preserve">integrado </w:t>
      </w:r>
      <w:del w:id="281" w:author="Lucas Okado" w:date="2019-01-14T10:01:00Z">
        <w:r w:rsidR="00011842" w:rsidDel="00057123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bem </w:delText>
        </w:r>
      </w:del>
      <w:r w:rsidR="00011842">
        <w:rPr>
          <w:rFonts w:ascii="Times New Roman" w:hAnsi="Times New Roman" w:cs="Times New Roman"/>
          <w:sz w:val="24"/>
          <w:szCs w:val="24"/>
          <w:lang w:val="pt-PT"/>
        </w:rPr>
        <w:t>na sociedade e sofre</w:t>
      </w:r>
      <w:del w:id="282" w:author="Lucas Okado" w:date="2019-01-14T10:02:00Z">
        <w:r w:rsidR="00011842" w:rsidDel="00057123">
          <w:rPr>
            <w:rFonts w:ascii="Times New Roman" w:hAnsi="Times New Roman" w:cs="Times New Roman"/>
            <w:sz w:val="24"/>
            <w:szCs w:val="24"/>
            <w:lang w:val="pt-PT"/>
          </w:rPr>
          <w:delText>m</w:delText>
        </w:r>
      </w:del>
      <w:r w:rsidR="00011842">
        <w:rPr>
          <w:rFonts w:ascii="Times New Roman" w:hAnsi="Times New Roman" w:cs="Times New Roman"/>
          <w:sz w:val="24"/>
          <w:szCs w:val="24"/>
          <w:lang w:val="pt-PT"/>
        </w:rPr>
        <w:t xml:space="preserve"> preconceitos, verdadeiros ou percebidos, status socioeconômico alto não enfraquece a unidade do grupo e o grupo étnico </w:t>
      </w:r>
      <w:r w:rsidR="00D40709">
        <w:rPr>
          <w:rFonts w:ascii="Times New Roman" w:hAnsi="Times New Roman" w:cs="Times New Roman"/>
          <w:sz w:val="24"/>
          <w:szCs w:val="24"/>
          <w:lang w:val="pt-PT"/>
        </w:rPr>
        <w:t>continua a</w:t>
      </w:r>
      <w:r w:rsidR="00011842">
        <w:rPr>
          <w:rFonts w:ascii="Times New Roman" w:hAnsi="Times New Roman" w:cs="Times New Roman"/>
          <w:sz w:val="24"/>
          <w:szCs w:val="24"/>
          <w:lang w:val="pt-PT"/>
        </w:rPr>
        <w:t xml:space="preserve"> ser importante para o processo de toma</w:t>
      </w:r>
      <w:ins w:id="283" w:author="Lucas Okado" w:date="2019-01-14T10:02:00Z">
        <w:r w:rsidR="00057123">
          <w:rPr>
            <w:rFonts w:ascii="Times New Roman" w:hAnsi="Times New Roman" w:cs="Times New Roman"/>
            <w:sz w:val="24"/>
            <w:szCs w:val="24"/>
            <w:lang w:val="pt-PT"/>
          </w:rPr>
          <w:t>da de</w:t>
        </w:r>
      </w:ins>
      <w:del w:id="284" w:author="Lucas Okado" w:date="2019-01-14T10:02:00Z">
        <w:r w:rsidR="00011842" w:rsidDel="00057123">
          <w:rPr>
            <w:rFonts w:ascii="Times New Roman" w:hAnsi="Times New Roman" w:cs="Times New Roman"/>
            <w:sz w:val="24"/>
            <w:szCs w:val="24"/>
            <w:lang w:val="pt-PT"/>
          </w:rPr>
          <w:delText>r</w:delText>
        </w:r>
      </w:del>
      <w:r w:rsidR="00011842">
        <w:rPr>
          <w:rFonts w:ascii="Times New Roman" w:hAnsi="Times New Roman" w:cs="Times New Roman"/>
          <w:sz w:val="24"/>
          <w:szCs w:val="24"/>
          <w:lang w:val="pt-PT"/>
        </w:rPr>
        <w:t xml:space="preserve"> decisões dos individuais. Quando o grupo não sofre preconceitos,</w:t>
      </w:r>
      <w:ins w:id="285" w:author="Lucas Okado" w:date="2019-01-14T10:02:00Z">
        <w:r w:rsidR="00057123">
          <w:rPr>
            <w:rFonts w:ascii="Times New Roman" w:hAnsi="Times New Roman" w:cs="Times New Roman"/>
            <w:sz w:val="24"/>
            <w:szCs w:val="24"/>
            <w:lang w:val="pt-PT"/>
          </w:rPr>
          <w:t xml:space="preserve"> o</w:t>
        </w:r>
      </w:ins>
      <w:r w:rsidR="00011842">
        <w:rPr>
          <w:rFonts w:ascii="Times New Roman" w:hAnsi="Times New Roman" w:cs="Times New Roman"/>
          <w:sz w:val="24"/>
          <w:szCs w:val="24"/>
          <w:lang w:val="pt-PT"/>
        </w:rPr>
        <w:t xml:space="preserve"> status socioeconômico enfraquece </w:t>
      </w:r>
      <w:r w:rsidR="0040556D">
        <w:rPr>
          <w:rFonts w:ascii="Times New Roman" w:hAnsi="Times New Roman" w:cs="Times New Roman"/>
          <w:sz w:val="24"/>
          <w:szCs w:val="24"/>
          <w:lang w:val="pt-PT"/>
        </w:rPr>
        <w:t>o apoio para os interesses do grupo</w:t>
      </w:r>
      <w:r w:rsidR="00D40709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01184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14:paraId="43874C47" w14:textId="61088047" w:rsidR="007C4DF3" w:rsidDel="00517663" w:rsidRDefault="007C4DF3" w:rsidP="00F5325F">
      <w:pPr>
        <w:autoSpaceDE w:val="0"/>
        <w:autoSpaceDN w:val="0"/>
        <w:adjustRightInd w:val="0"/>
        <w:spacing w:after="0" w:line="480" w:lineRule="auto"/>
        <w:rPr>
          <w:del w:id="286" w:author="Lucas Okado" w:date="2018-11-26T22:21:00Z"/>
          <w:rFonts w:ascii="Times New Roman" w:hAnsi="Times New Roman" w:cs="Times New Roman"/>
          <w:sz w:val="24"/>
          <w:szCs w:val="24"/>
          <w:lang w:val="pt-PT"/>
        </w:rPr>
      </w:pPr>
    </w:p>
    <w:p w14:paraId="11350B52" w14:textId="1E2E14F0" w:rsidR="00EF4319" w:rsidDel="00517663" w:rsidRDefault="00EF4319" w:rsidP="00F5325F">
      <w:pPr>
        <w:autoSpaceDE w:val="0"/>
        <w:autoSpaceDN w:val="0"/>
        <w:adjustRightInd w:val="0"/>
        <w:spacing w:after="0" w:line="480" w:lineRule="auto"/>
        <w:rPr>
          <w:del w:id="287" w:author="Lucas Okado" w:date="2018-11-26T22:21:00Z"/>
          <w:rFonts w:ascii="Times New Roman" w:hAnsi="Times New Roman" w:cs="Times New Roman"/>
          <w:b/>
          <w:sz w:val="24"/>
          <w:szCs w:val="24"/>
          <w:lang w:val="pt-PT"/>
        </w:rPr>
      </w:pPr>
    </w:p>
    <w:p w14:paraId="0C940AD0" w14:textId="68E6104E" w:rsidR="00EF4319" w:rsidDel="00517663" w:rsidRDefault="00EF4319" w:rsidP="00F5325F">
      <w:pPr>
        <w:autoSpaceDE w:val="0"/>
        <w:autoSpaceDN w:val="0"/>
        <w:adjustRightInd w:val="0"/>
        <w:spacing w:after="0" w:line="480" w:lineRule="auto"/>
        <w:rPr>
          <w:del w:id="288" w:author="Lucas Okado" w:date="2018-11-26T22:21:00Z"/>
          <w:rFonts w:ascii="Times New Roman" w:hAnsi="Times New Roman" w:cs="Times New Roman"/>
          <w:b/>
          <w:sz w:val="24"/>
          <w:szCs w:val="24"/>
          <w:lang w:val="pt-PT"/>
        </w:rPr>
      </w:pPr>
    </w:p>
    <w:p w14:paraId="5D0C675C" w14:textId="7C165FF6" w:rsidR="00517663" w:rsidRDefault="00517663">
      <w:pPr>
        <w:tabs>
          <w:tab w:val="left" w:pos="1224"/>
        </w:tabs>
        <w:autoSpaceDE w:val="0"/>
        <w:autoSpaceDN w:val="0"/>
        <w:adjustRightInd w:val="0"/>
        <w:spacing w:after="0" w:line="480" w:lineRule="auto"/>
        <w:rPr>
          <w:ins w:id="289" w:author="Lucas Okado" w:date="2018-11-26T22:21:00Z"/>
          <w:rFonts w:ascii="Times New Roman" w:hAnsi="Times New Roman" w:cs="Times New Roman"/>
          <w:b/>
          <w:sz w:val="24"/>
          <w:szCs w:val="24"/>
          <w:lang w:val="pt-PT"/>
        </w:rPr>
        <w:pPrChange w:id="290" w:author="Lucas Okado" w:date="2018-11-26T22:21:00Z">
          <w:pPr>
            <w:autoSpaceDE w:val="0"/>
            <w:autoSpaceDN w:val="0"/>
            <w:adjustRightInd w:val="0"/>
            <w:spacing w:after="0" w:line="480" w:lineRule="auto"/>
          </w:pPr>
        </w:pPrChange>
      </w:pPr>
      <w:ins w:id="291" w:author="Lucas Okado" w:date="2018-11-26T22:21:00Z">
        <w:r>
          <w:rPr>
            <w:rFonts w:ascii="Times New Roman" w:hAnsi="Times New Roman" w:cs="Times New Roman"/>
            <w:b/>
            <w:sz w:val="24"/>
            <w:szCs w:val="24"/>
            <w:lang w:val="pt-PT"/>
          </w:rPr>
          <w:tab/>
        </w:r>
      </w:ins>
    </w:p>
    <w:p w14:paraId="5A2B0F5F" w14:textId="266F9233" w:rsidR="006414BE" w:rsidRPr="006414BE" w:rsidRDefault="006414BE" w:rsidP="00F5325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Hipóteses </w:t>
      </w:r>
    </w:p>
    <w:p w14:paraId="3E395A97" w14:textId="6C8A4466" w:rsidR="003D1544" w:rsidRDefault="006414BE" w:rsidP="00EF4319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A </w:t>
      </w:r>
      <w:commentRangeStart w:id="292"/>
      <w:r>
        <w:rPr>
          <w:rFonts w:ascii="Times New Roman" w:hAnsi="Times New Roman" w:cs="Times New Roman"/>
          <w:sz w:val="24"/>
          <w:szCs w:val="24"/>
          <w:lang w:val="pt-PT"/>
        </w:rPr>
        <w:t>se</w:t>
      </w:r>
      <w:ins w:id="293" w:author="Benjamin Zhu" w:date="2018-12-02T20:26:00Z">
        <w:r w:rsidR="00F1458E">
          <w:rPr>
            <w:rFonts w:ascii="Times New Roman" w:hAnsi="Times New Roman" w:cs="Times New Roman"/>
            <w:sz w:val="24"/>
            <w:szCs w:val="24"/>
            <w:lang w:val="pt-PT"/>
          </w:rPr>
          <w:t>c</w:t>
        </w:r>
      </w:ins>
      <w:del w:id="294" w:author="Lucas Okado" w:date="2018-11-26T22:21:00Z">
        <w:r w:rsidDel="00517663">
          <w:rPr>
            <w:rFonts w:ascii="Times New Roman" w:hAnsi="Times New Roman" w:cs="Times New Roman"/>
            <w:sz w:val="24"/>
            <w:szCs w:val="24"/>
            <w:lang w:val="pt-PT"/>
          </w:rPr>
          <w:delText>c</w:delText>
        </w:r>
      </w:del>
      <w:r>
        <w:rPr>
          <w:rFonts w:ascii="Times New Roman" w:hAnsi="Times New Roman" w:cs="Times New Roman"/>
          <w:sz w:val="24"/>
          <w:szCs w:val="24"/>
          <w:lang w:val="pt-PT"/>
        </w:rPr>
        <w:t>ção</w:t>
      </w:r>
      <w:commentRangeEnd w:id="292"/>
      <w:r w:rsidR="00517663">
        <w:rPr>
          <w:rStyle w:val="CommentReference"/>
        </w:rPr>
        <w:commentReference w:id="292"/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seguinte é um resumo dos fatores</w:t>
      </w:r>
      <w:r w:rsidR="00AA0D13">
        <w:rPr>
          <w:rFonts w:ascii="Times New Roman" w:hAnsi="Times New Roman" w:cs="Times New Roman"/>
          <w:sz w:val="24"/>
          <w:szCs w:val="24"/>
          <w:lang w:val="pt-PT"/>
        </w:rPr>
        <w:t xml:space="preserve"> contraditórios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que afetam </w:t>
      </w:r>
      <w:r w:rsidR="00AA0D13">
        <w:rPr>
          <w:rFonts w:ascii="Times New Roman" w:hAnsi="Times New Roman" w:cs="Times New Roman"/>
          <w:sz w:val="24"/>
          <w:szCs w:val="24"/>
          <w:lang w:val="pt-PT"/>
        </w:rPr>
        <w:t xml:space="preserve">os dois eixos que essa pesquisa pretende examinar em relação a comunidade nipo-brasileira. </w:t>
      </w:r>
      <w:r w:rsidR="00D23691"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No Brasil, </w:t>
      </w:r>
      <w:del w:id="295" w:author="Lucas Okado" w:date="2018-11-26T22:22:00Z">
        <w:r w:rsidR="00D23691" w:rsidRPr="00D23691" w:rsidDel="00517663">
          <w:rPr>
            <w:rFonts w:ascii="Times New Roman" w:hAnsi="Times New Roman" w:cs="Times New Roman"/>
            <w:sz w:val="24"/>
            <w:szCs w:val="24"/>
            <w:lang w:val="pt-PT"/>
          </w:rPr>
          <w:delText>nipo-brasileiros</w:delText>
        </w:r>
      </w:del>
      <w:ins w:id="296" w:author="Lucas Okado" w:date="2018-11-26T22:22:00Z">
        <w:r w:rsidR="00517663">
          <w:rPr>
            <w:rFonts w:ascii="Times New Roman" w:hAnsi="Times New Roman" w:cs="Times New Roman"/>
            <w:sz w:val="24"/>
            <w:szCs w:val="24"/>
            <w:lang w:val="pt-PT"/>
          </w:rPr>
          <w:t>este grupo</w:t>
        </w:r>
      </w:ins>
      <w:r w:rsidR="00D23691"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geralmente </w:t>
      </w:r>
      <w:del w:id="297" w:author="Lucas Okado" w:date="2018-11-26T22:22:00Z">
        <w:r w:rsidR="00D23691" w:rsidRPr="00D23691" w:rsidDel="00517663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são </w:delText>
        </w:r>
      </w:del>
      <w:ins w:id="298" w:author="Lucas Okado" w:date="2018-11-26T22:22:00Z">
        <w:r w:rsidR="00517663">
          <w:rPr>
            <w:rFonts w:ascii="Times New Roman" w:hAnsi="Times New Roman" w:cs="Times New Roman"/>
            <w:sz w:val="24"/>
            <w:szCs w:val="24"/>
            <w:lang w:val="pt-PT"/>
          </w:rPr>
          <w:t>é composto por pessoas</w:t>
        </w:r>
        <w:r w:rsidR="00517663" w:rsidRPr="00D23691">
          <w:rPr>
            <w:rFonts w:ascii="Times New Roman" w:hAnsi="Times New Roman" w:cs="Times New Roman"/>
            <w:sz w:val="24"/>
            <w:szCs w:val="24"/>
            <w:lang w:val="pt-PT"/>
          </w:rPr>
          <w:t xml:space="preserve"> </w:t>
        </w:r>
      </w:ins>
      <w:r w:rsidR="00D23691" w:rsidRPr="00D23691">
        <w:rPr>
          <w:rFonts w:ascii="Times New Roman" w:hAnsi="Times New Roman" w:cs="Times New Roman"/>
          <w:sz w:val="24"/>
          <w:szCs w:val="24"/>
          <w:lang w:val="pt-PT"/>
        </w:rPr>
        <w:t>de clas</w:t>
      </w:r>
      <w:r w:rsidR="00F5325F">
        <w:rPr>
          <w:rFonts w:ascii="Times New Roman" w:hAnsi="Times New Roman" w:cs="Times New Roman"/>
          <w:sz w:val="24"/>
          <w:szCs w:val="24"/>
          <w:lang w:val="pt-PT"/>
        </w:rPr>
        <w:t xml:space="preserve">se </w:t>
      </w:r>
      <w:del w:id="299" w:author="Lucas Okado" w:date="2018-11-26T22:22:00Z">
        <w:r w:rsidR="00F5325F" w:rsidDel="00517663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socioeconômico </w:delText>
        </w:r>
      </w:del>
      <w:ins w:id="300" w:author="Lucas Okado" w:date="2018-11-26T22:22:00Z">
        <w:r w:rsidR="00517663">
          <w:rPr>
            <w:rFonts w:ascii="Times New Roman" w:hAnsi="Times New Roman" w:cs="Times New Roman"/>
            <w:sz w:val="24"/>
            <w:szCs w:val="24"/>
            <w:lang w:val="pt-PT"/>
          </w:rPr>
          <w:t xml:space="preserve">social </w:t>
        </w:r>
      </w:ins>
      <w:r w:rsidR="00F5325F">
        <w:rPr>
          <w:rFonts w:ascii="Times New Roman" w:hAnsi="Times New Roman" w:cs="Times New Roman"/>
          <w:sz w:val="24"/>
          <w:szCs w:val="24"/>
          <w:lang w:val="pt-PT"/>
        </w:rPr>
        <w:t xml:space="preserve">mais </w:t>
      </w:r>
      <w:del w:id="301" w:author="Lucas Okado" w:date="2018-11-26T22:22:00Z">
        <w:r w:rsidR="00F5325F" w:rsidDel="00517663">
          <w:rPr>
            <w:rFonts w:ascii="Times New Roman" w:hAnsi="Times New Roman" w:cs="Times New Roman"/>
            <w:sz w:val="24"/>
            <w:szCs w:val="24"/>
            <w:lang w:val="pt-PT"/>
          </w:rPr>
          <w:delText>alta</w:delText>
        </w:r>
      </w:del>
      <w:ins w:id="302" w:author="Lucas Okado" w:date="2018-11-26T22:22:00Z">
        <w:r w:rsidR="00517663">
          <w:rPr>
            <w:rFonts w:ascii="Times New Roman" w:hAnsi="Times New Roman" w:cs="Times New Roman"/>
            <w:sz w:val="24"/>
            <w:szCs w:val="24"/>
            <w:lang w:val="pt-PT"/>
          </w:rPr>
          <w:t>elevada</w:t>
        </w:r>
      </w:ins>
      <w:ins w:id="303" w:author="Lucas Okado" w:date="2018-11-26T22:23:00Z">
        <w:r w:rsidR="00517663">
          <w:rPr>
            <w:rFonts w:ascii="Times New Roman" w:hAnsi="Times New Roman" w:cs="Times New Roman"/>
            <w:sz w:val="24"/>
            <w:szCs w:val="24"/>
            <w:lang w:val="pt-PT"/>
          </w:rPr>
          <w:t xml:space="preserve">, </w:t>
        </w:r>
      </w:ins>
      <w:r w:rsidR="00F5325F"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footnoteReference w:id="28"/>
      </w:r>
      <w:r w:rsidR="00BE4F5E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ins w:id="304" w:author="Lucas Okado" w:date="2018-11-26T22:23:00Z">
        <w:r w:rsidR="00517663">
          <w:rPr>
            <w:rFonts w:ascii="Times New Roman" w:hAnsi="Times New Roman" w:cs="Times New Roman"/>
            <w:sz w:val="24"/>
            <w:szCs w:val="24"/>
            <w:lang w:val="pt-PT"/>
          </w:rPr>
          <w:t>mesmo</w:t>
        </w:r>
      </w:ins>
      <w:del w:id="305" w:author="Lucas Okado" w:date="2018-11-26T22:23:00Z">
        <w:r w:rsidR="00BE4F5E" w:rsidDel="00517663">
          <w:rPr>
            <w:rFonts w:ascii="Times New Roman" w:hAnsi="Times New Roman" w:cs="Times New Roman"/>
            <w:sz w:val="24"/>
            <w:szCs w:val="24"/>
            <w:lang w:val="pt-PT"/>
          </w:rPr>
          <w:delText>e</w:delText>
        </w:r>
      </w:del>
      <w:r w:rsidR="00BE4F5E">
        <w:rPr>
          <w:rFonts w:ascii="Times New Roman" w:hAnsi="Times New Roman" w:cs="Times New Roman"/>
          <w:sz w:val="24"/>
          <w:szCs w:val="24"/>
          <w:lang w:val="pt-PT"/>
        </w:rPr>
        <w:t xml:space="preserve"> a</w:t>
      </w:r>
      <w:r w:rsidR="00D23691"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população dos nipo-brasileiros </w:t>
      </w:r>
      <w:del w:id="306" w:author="Lucas Okado" w:date="2018-11-26T22:24:00Z">
        <w:r w:rsidR="00D23691" w:rsidRPr="00D23691" w:rsidDel="00517663">
          <w:rPr>
            <w:rFonts w:ascii="Times New Roman" w:hAnsi="Times New Roman" w:cs="Times New Roman"/>
            <w:sz w:val="24"/>
            <w:szCs w:val="24"/>
            <w:lang w:val="pt-PT"/>
          </w:rPr>
          <w:delText>é</w:delText>
        </w:r>
        <w:r w:rsidR="00F5325F" w:rsidDel="00517663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 </w:delText>
        </w:r>
        <w:r w:rsidR="00D23691" w:rsidRPr="00D23691" w:rsidDel="00517663">
          <w:rPr>
            <w:rFonts w:ascii="Times New Roman" w:hAnsi="Times New Roman" w:cs="Times New Roman"/>
            <w:sz w:val="24"/>
            <w:szCs w:val="24"/>
            <w:lang w:val="pt-PT"/>
          </w:rPr>
          <w:delText>pequeno</w:delText>
        </w:r>
      </w:del>
      <w:ins w:id="307" w:author="Lucas Okado" w:date="2018-11-26T22:24:00Z">
        <w:r w:rsidR="00517663">
          <w:rPr>
            <w:rFonts w:ascii="Times New Roman" w:hAnsi="Times New Roman" w:cs="Times New Roman"/>
            <w:sz w:val="24"/>
            <w:szCs w:val="24"/>
            <w:lang w:val="pt-PT"/>
          </w:rPr>
          <w:t>sendo meno</w:t>
        </w:r>
      </w:ins>
      <w:ins w:id="308" w:author="Lucas Okado" w:date="2019-01-14T10:02:00Z">
        <w:r w:rsidR="00057123">
          <w:rPr>
            <w:rFonts w:ascii="Times New Roman" w:hAnsi="Times New Roman" w:cs="Times New Roman"/>
            <w:sz w:val="24"/>
            <w:szCs w:val="24"/>
            <w:lang w:val="pt-PT"/>
          </w:rPr>
          <w:t>r</w:t>
        </w:r>
      </w:ins>
      <w:r w:rsidR="00D23691"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 e</w:t>
      </w:r>
      <w:r w:rsidR="00F5325F">
        <w:rPr>
          <w:rFonts w:ascii="Times New Roman" w:hAnsi="Times New Roman" w:cs="Times New Roman"/>
          <w:sz w:val="24"/>
          <w:szCs w:val="24"/>
          <w:lang w:val="pt-PT"/>
        </w:rPr>
        <w:t xml:space="preserve">m relação </w:t>
      </w:r>
      <w:del w:id="309" w:author="Lucas Okado" w:date="2018-11-26T22:24:00Z">
        <w:r w:rsidR="00F5325F" w:rsidDel="00517663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dos </w:delText>
        </w:r>
      </w:del>
      <w:ins w:id="310" w:author="Lucas Okado" w:date="2018-11-26T22:24:00Z">
        <w:r w:rsidR="00517663">
          <w:rPr>
            <w:rFonts w:ascii="Times New Roman" w:hAnsi="Times New Roman" w:cs="Times New Roman"/>
            <w:sz w:val="24"/>
            <w:szCs w:val="24"/>
            <w:lang w:val="pt-PT"/>
          </w:rPr>
          <w:t xml:space="preserve">aos </w:t>
        </w:r>
      </w:ins>
      <w:r w:rsidR="00F5325F">
        <w:rPr>
          <w:rFonts w:ascii="Times New Roman" w:hAnsi="Times New Roman" w:cs="Times New Roman"/>
          <w:sz w:val="24"/>
          <w:szCs w:val="24"/>
          <w:lang w:val="pt-PT"/>
        </w:rPr>
        <w:t>outros grupos</w:t>
      </w:r>
      <w:ins w:id="311" w:author="Lucas Okado" w:date="2018-11-26T22:24:00Z">
        <w:r w:rsidR="00517663">
          <w:rPr>
            <w:rFonts w:ascii="Times New Roman" w:hAnsi="Times New Roman" w:cs="Times New Roman"/>
            <w:sz w:val="24"/>
            <w:szCs w:val="24"/>
            <w:lang w:val="pt-PT"/>
          </w:rPr>
          <w:t xml:space="preserve"> étnicos</w:t>
        </w:r>
      </w:ins>
      <w:r w:rsidR="0013703E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del w:id="312" w:author="Lucas Okado" w:date="2018-11-26T22:24:00Z">
        <w:r w:rsidR="0013703E" w:rsidDel="00517663">
          <w:rPr>
            <w:rFonts w:ascii="Times New Roman" w:hAnsi="Times New Roman" w:cs="Times New Roman"/>
            <w:sz w:val="24"/>
            <w:szCs w:val="24"/>
            <w:lang w:val="pt-PT"/>
          </w:rPr>
          <w:delText>só compor mais ou menos</w:delText>
        </w:r>
      </w:del>
      <w:ins w:id="313" w:author="Lucas Okado" w:date="2018-11-26T22:24:00Z">
        <w:r w:rsidR="00517663">
          <w:rPr>
            <w:rFonts w:ascii="Times New Roman" w:hAnsi="Times New Roman" w:cs="Times New Roman"/>
            <w:sz w:val="24"/>
            <w:szCs w:val="24"/>
            <w:lang w:val="pt-PT"/>
          </w:rPr>
          <w:t>compondo pouco mais de</w:t>
        </w:r>
      </w:ins>
      <w:r w:rsidR="0013703E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del w:id="314" w:author="Lucas Okado" w:date="2018-11-26T22:25:00Z">
        <w:r w:rsidR="0013703E" w:rsidDel="00517663">
          <w:rPr>
            <w:rFonts w:ascii="Times New Roman" w:hAnsi="Times New Roman" w:cs="Times New Roman"/>
            <w:sz w:val="24"/>
            <w:szCs w:val="24"/>
            <w:lang w:val="pt-PT"/>
          </w:rPr>
          <w:delText>um porcento</w:delText>
        </w:r>
      </w:del>
      <w:ins w:id="315" w:author="Lucas Okado" w:date="2018-11-26T22:25:00Z">
        <w:r w:rsidR="00517663">
          <w:rPr>
            <w:rFonts w:ascii="Times New Roman" w:hAnsi="Times New Roman" w:cs="Times New Roman"/>
            <w:sz w:val="24"/>
            <w:szCs w:val="24"/>
            <w:lang w:val="pt-PT"/>
          </w:rPr>
          <w:t>1%</w:t>
        </w:r>
      </w:ins>
      <w:r w:rsidR="0013703E">
        <w:rPr>
          <w:rFonts w:ascii="Times New Roman" w:hAnsi="Times New Roman" w:cs="Times New Roman"/>
          <w:sz w:val="24"/>
          <w:szCs w:val="24"/>
          <w:lang w:val="pt-PT"/>
        </w:rPr>
        <w:t xml:space="preserve"> da população nacional</w:t>
      </w:r>
      <w:r w:rsidR="00BE4F5E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1E461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E23649">
        <w:rPr>
          <w:rFonts w:ascii="Times New Roman" w:hAnsi="Times New Roman" w:cs="Times New Roman"/>
          <w:sz w:val="24"/>
          <w:szCs w:val="24"/>
          <w:lang w:val="pt-PT"/>
        </w:rPr>
        <w:t xml:space="preserve">Essa população pequena diminui os benefícios de racismo institucional contra orientais </w:t>
      </w:r>
      <w:commentRangeStart w:id="316"/>
      <w:r w:rsidR="00E23649">
        <w:rPr>
          <w:rFonts w:ascii="Times New Roman" w:hAnsi="Times New Roman" w:cs="Times New Roman"/>
          <w:sz w:val="24"/>
          <w:szCs w:val="24"/>
          <w:lang w:val="pt-PT"/>
        </w:rPr>
        <w:t>e n</w:t>
      </w:r>
      <w:r w:rsidR="001E461B">
        <w:rPr>
          <w:rFonts w:ascii="Times New Roman" w:hAnsi="Times New Roman" w:cs="Times New Roman"/>
          <w:sz w:val="24"/>
          <w:szCs w:val="24"/>
          <w:lang w:val="pt-PT"/>
        </w:rPr>
        <w:t>a época moderna</w:t>
      </w:r>
      <w:commentRangeEnd w:id="316"/>
      <w:r w:rsidR="00057123">
        <w:rPr>
          <w:rStyle w:val="CommentReference"/>
        </w:rPr>
        <w:commentReference w:id="316"/>
      </w:r>
      <w:r w:rsidR="005B1C91">
        <w:rPr>
          <w:rFonts w:ascii="Times New Roman" w:hAnsi="Times New Roman" w:cs="Times New Roman"/>
          <w:sz w:val="24"/>
          <w:szCs w:val="24"/>
          <w:lang w:val="pt-PT"/>
        </w:rPr>
        <w:t>. N</w:t>
      </w:r>
      <w:r w:rsidR="001E461B">
        <w:rPr>
          <w:rFonts w:ascii="Times New Roman" w:hAnsi="Times New Roman" w:cs="Times New Roman"/>
          <w:sz w:val="24"/>
          <w:szCs w:val="24"/>
          <w:lang w:val="pt-PT"/>
        </w:rPr>
        <w:t>ipo-brasileiros</w:t>
      </w:r>
      <w:r w:rsidR="007823E8">
        <w:rPr>
          <w:rFonts w:ascii="Times New Roman" w:hAnsi="Times New Roman" w:cs="Times New Roman"/>
          <w:sz w:val="24"/>
          <w:szCs w:val="24"/>
          <w:lang w:val="pt-PT"/>
        </w:rPr>
        <w:t xml:space="preserve"> sofrem menos preconceito porque o custo de manter um regime de racismo institucional é maior do que os benefícios de não descriminar.</w:t>
      </w:r>
      <w:r w:rsidR="00E23649"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footnoteReference w:id="29"/>
      </w:r>
      <w:r w:rsidR="00A0618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86BAB">
        <w:rPr>
          <w:rFonts w:ascii="Times New Roman" w:hAnsi="Times New Roman" w:cs="Times New Roman"/>
          <w:sz w:val="24"/>
          <w:szCs w:val="24"/>
          <w:lang w:val="pt-PT"/>
        </w:rPr>
        <w:t>Quando um</w:t>
      </w:r>
      <w:ins w:id="317" w:author="Lucas Okado" w:date="2019-01-14T10:03:00Z">
        <w:r w:rsidR="00057123">
          <w:rPr>
            <w:rFonts w:ascii="Times New Roman" w:hAnsi="Times New Roman" w:cs="Times New Roman"/>
            <w:sz w:val="24"/>
            <w:szCs w:val="24"/>
            <w:lang w:val="pt-PT"/>
          </w:rPr>
          <w:t>a</w:t>
        </w:r>
      </w:ins>
      <w:r w:rsidR="00186B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del w:id="318" w:author="Lucas Okado" w:date="2019-01-14T10:03:00Z">
        <w:r w:rsidR="00186BAB" w:rsidDel="00057123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grupo pequeno </w:delText>
        </w:r>
      </w:del>
      <w:r w:rsidR="00186BAB">
        <w:rPr>
          <w:rFonts w:ascii="Times New Roman" w:hAnsi="Times New Roman" w:cs="Times New Roman"/>
          <w:sz w:val="24"/>
          <w:szCs w:val="24"/>
          <w:lang w:val="pt-PT"/>
        </w:rPr>
        <w:t>minoria obtém níveis altos de um recurso de classe escass</w:t>
      </w:r>
      <w:ins w:id="319" w:author="Lucas Okado" w:date="2019-01-14T10:03:00Z">
        <w:r w:rsidR="00057123">
          <w:rPr>
            <w:rFonts w:ascii="Times New Roman" w:hAnsi="Times New Roman" w:cs="Times New Roman"/>
            <w:sz w:val="24"/>
            <w:szCs w:val="24"/>
            <w:lang w:val="pt-PT"/>
          </w:rPr>
          <w:t>o</w:t>
        </w:r>
      </w:ins>
      <w:del w:id="320" w:author="Lucas Okado" w:date="2019-01-14T10:03:00Z">
        <w:r w:rsidR="00186BAB" w:rsidDel="00057123">
          <w:rPr>
            <w:rFonts w:ascii="Times New Roman" w:hAnsi="Times New Roman" w:cs="Times New Roman"/>
            <w:sz w:val="24"/>
            <w:szCs w:val="24"/>
            <w:lang w:val="pt-PT"/>
          </w:rPr>
          <w:delText>a</w:delText>
        </w:r>
      </w:del>
      <w:r w:rsidR="00186BAB">
        <w:rPr>
          <w:rFonts w:ascii="Times New Roman" w:hAnsi="Times New Roman" w:cs="Times New Roman"/>
          <w:sz w:val="24"/>
          <w:szCs w:val="24"/>
          <w:lang w:val="pt-PT"/>
        </w:rPr>
        <w:t xml:space="preserve">, neste caso educação, </w:t>
      </w:r>
      <w:ins w:id="321" w:author="Lucas Okado" w:date="2019-01-14T10:03:00Z">
        <w:r w:rsidR="00057123">
          <w:rPr>
            <w:rFonts w:ascii="Times New Roman" w:hAnsi="Times New Roman" w:cs="Times New Roman"/>
            <w:sz w:val="24"/>
            <w:szCs w:val="24"/>
            <w:lang w:val="pt-PT"/>
          </w:rPr>
          <w:t xml:space="preserve">o </w:t>
        </w:r>
      </w:ins>
      <w:r w:rsidR="00EC0ED5">
        <w:rPr>
          <w:rFonts w:ascii="Times New Roman" w:hAnsi="Times New Roman" w:cs="Times New Roman"/>
          <w:sz w:val="24"/>
          <w:szCs w:val="24"/>
          <w:lang w:val="pt-PT"/>
        </w:rPr>
        <w:t xml:space="preserve">preconceito no mercado de trabalho pode ser diminuído. Para derivar os benefícios da supremacia branca no longo prazo, empregadores e empregados brancos têm que manter uma frente unida de preconceito. Como </w:t>
      </w:r>
      <w:del w:id="322" w:author="Lucas Okado" w:date="2019-01-14T10:04:00Z">
        <w:r w:rsidR="00EC0ED5" w:rsidDel="00057123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que </w:delText>
        </w:r>
      </w:del>
      <w:ins w:id="323" w:author="Lucas Okado" w:date="2019-01-14T10:04:00Z">
        <w:r w:rsidR="00057123">
          <w:rPr>
            <w:rFonts w:ascii="Times New Roman" w:hAnsi="Times New Roman" w:cs="Times New Roman"/>
            <w:sz w:val="24"/>
            <w:szCs w:val="24"/>
            <w:lang w:val="pt-PT"/>
          </w:rPr>
          <w:t xml:space="preserve">os </w:t>
        </w:r>
      </w:ins>
      <w:r w:rsidR="00EC0ED5">
        <w:rPr>
          <w:rFonts w:ascii="Times New Roman" w:hAnsi="Times New Roman" w:cs="Times New Roman"/>
          <w:sz w:val="24"/>
          <w:szCs w:val="24"/>
          <w:lang w:val="pt-PT"/>
        </w:rPr>
        <w:t>nipo-brasileiros são um grupo proporcionalmente pequeno no Brasil, individu</w:t>
      </w:r>
      <w:ins w:id="324" w:author="Lucas Okado" w:date="2019-01-14T10:04:00Z">
        <w:r w:rsidR="00057123">
          <w:rPr>
            <w:rFonts w:ascii="Times New Roman" w:hAnsi="Times New Roman" w:cs="Times New Roman"/>
            <w:sz w:val="24"/>
            <w:szCs w:val="24"/>
            <w:lang w:val="pt-PT"/>
          </w:rPr>
          <w:t>o</w:t>
        </w:r>
      </w:ins>
      <w:del w:id="325" w:author="Lucas Okado" w:date="2019-01-14T10:04:00Z">
        <w:r w:rsidR="00EC0ED5" w:rsidDel="00057123">
          <w:rPr>
            <w:rFonts w:ascii="Times New Roman" w:hAnsi="Times New Roman" w:cs="Times New Roman"/>
            <w:sz w:val="24"/>
            <w:szCs w:val="24"/>
            <w:lang w:val="pt-PT"/>
          </w:rPr>
          <w:delText>ai</w:delText>
        </w:r>
      </w:del>
      <w:r w:rsidR="00EC0ED5">
        <w:rPr>
          <w:rFonts w:ascii="Times New Roman" w:hAnsi="Times New Roman" w:cs="Times New Roman"/>
          <w:sz w:val="24"/>
          <w:szCs w:val="24"/>
          <w:lang w:val="pt-PT"/>
        </w:rPr>
        <w:t>s branc</w:t>
      </w:r>
      <w:ins w:id="326" w:author="Lucas Okado" w:date="2019-01-14T10:04:00Z">
        <w:r w:rsidR="00057123">
          <w:rPr>
            <w:rFonts w:ascii="Times New Roman" w:hAnsi="Times New Roman" w:cs="Times New Roman"/>
            <w:sz w:val="24"/>
            <w:szCs w:val="24"/>
            <w:lang w:val="pt-PT"/>
          </w:rPr>
          <w:t>o</w:t>
        </w:r>
      </w:ins>
      <w:del w:id="327" w:author="Lucas Okado" w:date="2019-01-14T10:04:00Z">
        <w:r w:rsidR="00EC0ED5" w:rsidDel="00057123">
          <w:rPr>
            <w:rFonts w:ascii="Times New Roman" w:hAnsi="Times New Roman" w:cs="Times New Roman"/>
            <w:sz w:val="24"/>
            <w:szCs w:val="24"/>
            <w:lang w:val="pt-PT"/>
          </w:rPr>
          <w:delText>a</w:delText>
        </w:r>
      </w:del>
      <w:r w:rsidR="00EC0ED5">
        <w:rPr>
          <w:rFonts w:ascii="Times New Roman" w:hAnsi="Times New Roman" w:cs="Times New Roman"/>
          <w:sz w:val="24"/>
          <w:szCs w:val="24"/>
          <w:lang w:val="pt-PT"/>
        </w:rPr>
        <w:t xml:space="preserve">s desertam de manter a frente unida para obter os benefícios no </w:t>
      </w:r>
      <w:del w:id="328" w:author="Lucas Okado" w:date="2019-01-14T10:04:00Z">
        <w:r w:rsidR="00EC0ED5" w:rsidDel="00057123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prazo </w:delText>
        </w:r>
      </w:del>
      <w:r w:rsidR="00EC0ED5">
        <w:rPr>
          <w:rFonts w:ascii="Times New Roman" w:hAnsi="Times New Roman" w:cs="Times New Roman"/>
          <w:sz w:val="24"/>
          <w:szCs w:val="24"/>
          <w:lang w:val="pt-PT"/>
        </w:rPr>
        <w:t xml:space="preserve">curto </w:t>
      </w:r>
      <w:ins w:id="329" w:author="Lucas Okado" w:date="2019-01-14T10:04:00Z">
        <w:r w:rsidR="00057123">
          <w:rPr>
            <w:rFonts w:ascii="Times New Roman" w:hAnsi="Times New Roman" w:cs="Times New Roman"/>
            <w:sz w:val="24"/>
            <w:szCs w:val="24"/>
            <w:lang w:val="pt-PT"/>
          </w:rPr>
          <w:t xml:space="preserve">prazo </w:t>
        </w:r>
      </w:ins>
      <w:r w:rsidR="00EC0ED5">
        <w:rPr>
          <w:rFonts w:ascii="Times New Roman" w:hAnsi="Times New Roman" w:cs="Times New Roman"/>
          <w:sz w:val="24"/>
          <w:szCs w:val="24"/>
          <w:lang w:val="pt-PT"/>
        </w:rPr>
        <w:t>de contratar e transacionar com membros desse grupo.</w:t>
      </w:r>
      <w:r w:rsidR="00EC0ED5"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footnoteReference w:id="30"/>
      </w:r>
      <w:r w:rsidR="00EC0ED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741B7">
        <w:rPr>
          <w:rFonts w:ascii="Times New Roman" w:hAnsi="Times New Roman" w:cs="Times New Roman"/>
          <w:sz w:val="24"/>
          <w:szCs w:val="24"/>
          <w:lang w:val="pt-PT"/>
        </w:rPr>
        <w:t>E</w:t>
      </w:r>
      <w:r w:rsidR="003D1544">
        <w:rPr>
          <w:rFonts w:ascii="Times New Roman" w:hAnsi="Times New Roman" w:cs="Times New Roman"/>
          <w:sz w:val="24"/>
          <w:szCs w:val="24"/>
          <w:lang w:val="pt-PT"/>
        </w:rPr>
        <w:t xml:space="preserve">sses fatores </w:t>
      </w:r>
      <w:r w:rsidR="00635C22">
        <w:rPr>
          <w:rFonts w:ascii="Times New Roman" w:hAnsi="Times New Roman" w:cs="Times New Roman"/>
          <w:sz w:val="24"/>
          <w:szCs w:val="24"/>
          <w:lang w:val="pt-PT"/>
        </w:rPr>
        <w:t>sugerem</w:t>
      </w:r>
      <w:r w:rsidR="003D1544">
        <w:rPr>
          <w:rFonts w:ascii="Times New Roman" w:hAnsi="Times New Roman" w:cs="Times New Roman"/>
          <w:sz w:val="24"/>
          <w:szCs w:val="24"/>
          <w:lang w:val="pt-PT"/>
        </w:rPr>
        <w:t xml:space="preserve"> que nipo-brasileiros teria</w:t>
      </w:r>
      <w:ins w:id="330" w:author="Lucas Okado" w:date="2018-11-26T22:27:00Z">
        <w:r w:rsidR="001A11CC">
          <w:rPr>
            <w:rFonts w:ascii="Times New Roman" w:hAnsi="Times New Roman" w:cs="Times New Roman"/>
            <w:sz w:val="24"/>
            <w:szCs w:val="24"/>
            <w:lang w:val="pt-PT"/>
          </w:rPr>
          <w:t>m</w:t>
        </w:r>
      </w:ins>
      <w:r w:rsidR="003D1544">
        <w:rPr>
          <w:rFonts w:ascii="Times New Roman" w:hAnsi="Times New Roman" w:cs="Times New Roman"/>
          <w:sz w:val="24"/>
          <w:szCs w:val="24"/>
          <w:lang w:val="pt-PT"/>
        </w:rPr>
        <w:t xml:space="preserve"> uma consciência política mais frac</w:t>
      </w:r>
      <w:del w:id="331" w:author="Lucas Okado" w:date="2018-11-26T22:27:00Z">
        <w:r w:rsidR="003D1544" w:rsidDel="001A11CC">
          <w:rPr>
            <w:rFonts w:ascii="Times New Roman" w:hAnsi="Times New Roman" w:cs="Times New Roman"/>
            <w:sz w:val="24"/>
            <w:szCs w:val="24"/>
            <w:lang w:val="pt-PT"/>
          </w:rPr>
          <w:delText>o</w:delText>
        </w:r>
      </w:del>
      <w:ins w:id="332" w:author="Lucas Okado" w:date="2018-11-26T22:27:00Z">
        <w:r w:rsidR="001A11CC">
          <w:rPr>
            <w:rFonts w:ascii="Times New Roman" w:hAnsi="Times New Roman" w:cs="Times New Roman"/>
            <w:sz w:val="24"/>
            <w:szCs w:val="24"/>
            <w:lang w:val="pt-PT"/>
          </w:rPr>
          <w:t>a</w:t>
        </w:r>
      </w:ins>
      <w:r w:rsidR="003D1544">
        <w:rPr>
          <w:rFonts w:ascii="Times New Roman" w:hAnsi="Times New Roman" w:cs="Times New Roman"/>
          <w:sz w:val="24"/>
          <w:szCs w:val="24"/>
          <w:lang w:val="pt-PT"/>
        </w:rPr>
        <w:t xml:space="preserve"> em relação </w:t>
      </w:r>
      <w:ins w:id="333" w:author="Lucas Okado" w:date="2019-01-14T10:04:00Z">
        <w:r w:rsidR="00057123">
          <w:rPr>
            <w:rFonts w:ascii="Times New Roman" w:hAnsi="Times New Roman" w:cs="Times New Roman"/>
            <w:sz w:val="24"/>
            <w:szCs w:val="24"/>
            <w:lang w:val="pt-PT"/>
          </w:rPr>
          <w:t>a</w:t>
        </w:r>
      </w:ins>
      <w:del w:id="334" w:author="Lucas Okado" w:date="2019-01-14T10:04:00Z">
        <w:r w:rsidR="003D1544" w:rsidDel="00057123">
          <w:rPr>
            <w:rFonts w:ascii="Times New Roman" w:hAnsi="Times New Roman" w:cs="Times New Roman"/>
            <w:sz w:val="24"/>
            <w:szCs w:val="24"/>
            <w:lang w:val="pt-PT"/>
          </w:rPr>
          <w:delText>d</w:delText>
        </w:r>
      </w:del>
      <w:r w:rsidR="003D1544">
        <w:rPr>
          <w:rFonts w:ascii="Times New Roman" w:hAnsi="Times New Roman" w:cs="Times New Roman"/>
          <w:sz w:val="24"/>
          <w:szCs w:val="24"/>
          <w:lang w:val="pt-PT"/>
        </w:rPr>
        <w:t xml:space="preserve">os outros grupos. </w:t>
      </w:r>
    </w:p>
    <w:p w14:paraId="10744A64" w14:textId="2D378CE3" w:rsidR="00D23691" w:rsidRDefault="003D154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del w:id="335" w:author="Lucas Okado" w:date="2018-11-26T22:27:00Z">
        <w:r w:rsidDel="001A11CC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No </w:delText>
        </w:r>
      </w:del>
      <w:ins w:id="336" w:author="Lucas Okado" w:date="2018-11-26T22:27:00Z">
        <w:r w:rsidR="001A11CC">
          <w:rPr>
            <w:rFonts w:ascii="Times New Roman" w:hAnsi="Times New Roman" w:cs="Times New Roman"/>
            <w:sz w:val="24"/>
            <w:szCs w:val="24"/>
            <w:lang w:val="pt-PT"/>
          </w:rPr>
          <w:t xml:space="preserve">Por </w:t>
        </w:r>
      </w:ins>
      <w:r>
        <w:rPr>
          <w:rFonts w:ascii="Times New Roman" w:hAnsi="Times New Roman" w:cs="Times New Roman"/>
          <w:sz w:val="24"/>
          <w:szCs w:val="24"/>
          <w:lang w:val="pt-PT"/>
        </w:rPr>
        <w:t>outro lado, nipo-brasileiros</w:t>
      </w:r>
      <w:r w:rsidR="0013703E">
        <w:rPr>
          <w:rFonts w:ascii="Times New Roman" w:hAnsi="Times New Roman" w:cs="Times New Roman"/>
          <w:sz w:val="24"/>
          <w:szCs w:val="24"/>
          <w:lang w:val="pt-PT"/>
        </w:rPr>
        <w:t xml:space="preserve"> são concentrados no sul e sudeste</w:t>
      </w:r>
      <w:del w:id="337" w:author="Lucas Okado" w:date="2018-11-26T22:35:00Z">
        <w:r w:rsidDel="001A11CC">
          <w:rPr>
            <w:rFonts w:ascii="Times New Roman" w:hAnsi="Times New Roman" w:cs="Times New Roman"/>
            <w:sz w:val="24"/>
            <w:szCs w:val="24"/>
            <w:lang w:val="pt-PT"/>
          </w:rPr>
          <w:delText>,</w:delText>
        </w:r>
      </w:del>
      <w:r>
        <w:rPr>
          <w:rFonts w:ascii="Times New Roman" w:hAnsi="Times New Roman" w:cs="Times New Roman"/>
          <w:sz w:val="24"/>
          <w:szCs w:val="24"/>
          <w:lang w:val="pt-PT"/>
        </w:rPr>
        <w:t xml:space="preserve"> e o</w:t>
      </w:r>
      <w:r w:rsidR="00D23691" w:rsidRPr="00D23691">
        <w:rPr>
          <w:rFonts w:ascii="Times New Roman" w:hAnsi="Times New Roman" w:cs="Times New Roman"/>
          <w:sz w:val="24"/>
          <w:szCs w:val="24"/>
          <w:lang w:val="pt-PT"/>
        </w:rPr>
        <w:t>s estados de São Paulo</w:t>
      </w:r>
      <w:r w:rsidR="00F5325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23691"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e Paraná </w:t>
      </w:r>
      <w:del w:id="338" w:author="Lucas Okado" w:date="2018-11-26T22:27:00Z">
        <w:r w:rsidR="00D23691" w:rsidRPr="00D23691" w:rsidDel="001A11CC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têm </w:delText>
        </w:r>
      </w:del>
      <w:ins w:id="339" w:author="Lucas Okado" w:date="2018-11-26T22:27:00Z">
        <w:r w:rsidR="001A11CC">
          <w:rPr>
            <w:rFonts w:ascii="Times New Roman" w:hAnsi="Times New Roman" w:cs="Times New Roman"/>
            <w:sz w:val="24"/>
            <w:szCs w:val="24"/>
            <w:lang w:val="pt-PT"/>
          </w:rPr>
          <w:t>possuem</w:t>
        </w:r>
        <w:r w:rsidR="001A11CC" w:rsidRPr="00D23691">
          <w:rPr>
            <w:rFonts w:ascii="Times New Roman" w:hAnsi="Times New Roman" w:cs="Times New Roman"/>
            <w:sz w:val="24"/>
            <w:szCs w:val="24"/>
            <w:lang w:val="pt-PT"/>
          </w:rPr>
          <w:t xml:space="preserve"> </w:t>
        </w:r>
      </w:ins>
      <w:r w:rsidR="00D23691" w:rsidRPr="00D23691">
        <w:rPr>
          <w:rFonts w:ascii="Times New Roman" w:hAnsi="Times New Roman" w:cs="Times New Roman"/>
          <w:sz w:val="24"/>
          <w:szCs w:val="24"/>
          <w:lang w:val="pt-PT"/>
        </w:rPr>
        <w:t>mais que 90% da população</w:t>
      </w:r>
      <w:del w:id="340" w:author="Lucas Okado" w:date="2018-11-26T22:35:00Z">
        <w:r w:rsidR="00D23691" w:rsidRPr="00D23691" w:rsidDel="001A11CC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 nipo-brasileira</w:delText>
        </w:r>
      </w:del>
      <w:r w:rsidR="00D23691" w:rsidRPr="00D23691">
        <w:rPr>
          <w:rFonts w:ascii="Times New Roman" w:hAnsi="Times New Roman" w:cs="Times New Roman"/>
          <w:sz w:val="24"/>
          <w:szCs w:val="24"/>
          <w:lang w:val="pt-PT"/>
        </w:rPr>
        <w:t>.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635C22">
        <w:rPr>
          <w:rFonts w:ascii="Times New Roman" w:hAnsi="Times New Roman" w:cs="Times New Roman"/>
          <w:sz w:val="24"/>
          <w:szCs w:val="24"/>
          <w:lang w:val="pt-PT"/>
        </w:rPr>
        <w:t xml:space="preserve">Essa concentração geográfica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predicaria mais participação </w:t>
      </w:r>
      <w:r w:rsidR="00635C22">
        <w:rPr>
          <w:rFonts w:ascii="Times New Roman" w:hAnsi="Times New Roman" w:cs="Times New Roman"/>
          <w:sz w:val="24"/>
          <w:szCs w:val="24"/>
          <w:lang w:val="pt-PT"/>
        </w:rPr>
        <w:t>política.</w:t>
      </w:r>
      <w:ins w:id="341" w:author="Benjamin Zhu" w:date="2018-12-02T20:29:00Z">
        <w:r w:rsidR="00F1458E">
          <w:rPr>
            <w:rFonts w:ascii="Times New Roman" w:hAnsi="Times New Roman" w:cs="Times New Roman"/>
            <w:sz w:val="24"/>
            <w:szCs w:val="24"/>
            <w:lang w:val="pt-PT"/>
          </w:rPr>
          <w:t xml:space="preserve"> As comunidades japonesas t</w:t>
        </w:r>
      </w:ins>
      <w:ins w:id="342" w:author="Benjamin Zhu" w:date="2018-12-02T20:31:00Z">
        <w:r w:rsidR="00F1458E">
          <w:rPr>
            <w:rFonts w:ascii="Times New Roman" w:hAnsi="Times New Roman" w:cs="Times New Roman"/>
            <w:sz w:val="24"/>
            <w:szCs w:val="24"/>
            <w:lang w:val="pt-PT"/>
          </w:rPr>
          <w:t>ê</w:t>
        </w:r>
      </w:ins>
      <w:ins w:id="343" w:author="Benjamin Zhu" w:date="2018-12-02T20:29:00Z">
        <w:r w:rsidR="00F1458E">
          <w:rPr>
            <w:rFonts w:ascii="Times New Roman" w:hAnsi="Times New Roman" w:cs="Times New Roman"/>
            <w:sz w:val="24"/>
            <w:szCs w:val="24"/>
            <w:lang w:val="pt-PT"/>
          </w:rPr>
          <w:t>m uma tradiç</w:t>
        </w:r>
      </w:ins>
      <w:ins w:id="344" w:author="Benjamin Zhu" w:date="2018-12-02T20:30:00Z">
        <w:r w:rsidR="00F1458E">
          <w:rPr>
            <w:rFonts w:ascii="Times New Roman" w:hAnsi="Times New Roman" w:cs="Times New Roman"/>
            <w:sz w:val="24"/>
            <w:szCs w:val="24"/>
            <w:lang w:val="pt-PT"/>
          </w:rPr>
          <w:t>ão vivente de participação em associações voluntarias de caráter cultural e esportivo</w:t>
        </w:r>
      </w:ins>
      <w:ins w:id="345" w:author="Benjamin Zhu" w:date="2018-12-02T20:31:00Z">
        <w:r w:rsidR="00F1458E">
          <w:rPr>
            <w:rFonts w:ascii="Times New Roman" w:hAnsi="Times New Roman" w:cs="Times New Roman"/>
            <w:sz w:val="24"/>
            <w:szCs w:val="24"/>
            <w:lang w:val="pt-PT"/>
          </w:rPr>
          <w:t xml:space="preserve">. Escolas </w:t>
        </w:r>
      </w:ins>
      <w:ins w:id="346" w:author="Benjamin Zhu" w:date="2018-12-03T13:24:00Z">
        <w:r w:rsidR="0020677F">
          <w:rPr>
            <w:rFonts w:ascii="Times New Roman" w:hAnsi="Times New Roman" w:cs="Times New Roman"/>
            <w:sz w:val="24"/>
            <w:szCs w:val="24"/>
            <w:lang w:val="pt-PT"/>
          </w:rPr>
          <w:t xml:space="preserve">japonesas </w:t>
        </w:r>
        <w:r w:rsidR="00A748BC">
          <w:rPr>
            <w:rFonts w:ascii="Times New Roman" w:hAnsi="Times New Roman" w:cs="Times New Roman"/>
            <w:sz w:val="24"/>
            <w:szCs w:val="24"/>
            <w:lang w:val="pt-PT"/>
          </w:rPr>
          <w:t xml:space="preserve">existem desde do </w:t>
        </w:r>
      </w:ins>
      <w:ins w:id="347" w:author="Benjamin Zhu" w:date="2018-12-03T13:47:00Z">
        <w:r w:rsidR="00F67E7B">
          <w:rPr>
            <w:rFonts w:ascii="Times New Roman" w:hAnsi="Times New Roman" w:cs="Times New Roman"/>
            <w:sz w:val="24"/>
            <w:szCs w:val="24"/>
            <w:lang w:val="pt-PT"/>
          </w:rPr>
          <w:t xml:space="preserve">primeiro </w:t>
        </w:r>
      </w:ins>
      <w:ins w:id="348" w:author="Benjamin Zhu" w:date="2018-12-03T13:24:00Z">
        <w:r w:rsidR="00A748BC">
          <w:rPr>
            <w:rFonts w:ascii="Times New Roman" w:hAnsi="Times New Roman" w:cs="Times New Roman"/>
            <w:sz w:val="24"/>
            <w:szCs w:val="24"/>
            <w:lang w:val="pt-PT"/>
          </w:rPr>
          <w:t>período de imigração japonesa</w:t>
        </w:r>
      </w:ins>
      <w:ins w:id="349" w:author="Benjamin Zhu" w:date="2018-12-03T13:26:00Z">
        <w:r w:rsidR="00A748BC">
          <w:rPr>
            <w:rFonts w:ascii="Times New Roman" w:hAnsi="Times New Roman" w:cs="Times New Roman"/>
            <w:sz w:val="24"/>
            <w:szCs w:val="24"/>
            <w:lang w:val="pt-PT"/>
          </w:rPr>
          <w:t>.</w:t>
        </w:r>
      </w:ins>
      <w:ins w:id="350" w:author="Benjamin Zhu" w:date="2018-12-03T13:25:00Z">
        <w:r w:rsidR="00A748BC">
          <w:rPr>
            <w:rStyle w:val="FootnoteReference"/>
            <w:rFonts w:ascii="Times New Roman" w:hAnsi="Times New Roman" w:cs="Times New Roman"/>
            <w:sz w:val="24"/>
            <w:szCs w:val="24"/>
            <w:lang w:val="pt-PT"/>
          </w:rPr>
          <w:footnoteReference w:id="31"/>
        </w:r>
      </w:ins>
      <w:ins w:id="353" w:author="Benjamin Zhu" w:date="2018-12-03T13:26:00Z">
        <w:r w:rsidR="00A748BC">
          <w:rPr>
            <w:rFonts w:ascii="Times New Roman" w:hAnsi="Times New Roman" w:cs="Times New Roman"/>
            <w:sz w:val="24"/>
            <w:szCs w:val="24"/>
            <w:lang w:val="pt-PT"/>
          </w:rPr>
          <w:t xml:space="preserve"> Durante a segunda guerra mundial as comunidades </w:t>
        </w:r>
        <w:r w:rsidR="00A748BC">
          <w:rPr>
            <w:rFonts w:ascii="Times New Roman" w:hAnsi="Times New Roman" w:cs="Times New Roman"/>
            <w:sz w:val="24"/>
            <w:szCs w:val="24"/>
            <w:lang w:val="pt-PT"/>
          </w:rPr>
          <w:lastRenderedPageBreak/>
          <w:t xml:space="preserve">japonesas foram </w:t>
        </w:r>
      </w:ins>
      <w:ins w:id="354" w:author="Benjamin Zhu" w:date="2018-12-03T13:27:00Z">
        <w:r w:rsidR="00A748BC">
          <w:rPr>
            <w:rFonts w:ascii="Times New Roman" w:hAnsi="Times New Roman" w:cs="Times New Roman"/>
            <w:sz w:val="24"/>
            <w:szCs w:val="24"/>
            <w:lang w:val="pt-PT"/>
          </w:rPr>
          <w:t>perseguidas</w:t>
        </w:r>
      </w:ins>
      <w:ins w:id="355" w:author="Benjamin Zhu" w:date="2018-12-03T13:26:00Z">
        <w:r w:rsidR="00A748BC">
          <w:rPr>
            <w:rFonts w:ascii="Times New Roman" w:hAnsi="Times New Roman" w:cs="Times New Roman"/>
            <w:sz w:val="24"/>
            <w:szCs w:val="24"/>
            <w:lang w:val="pt-PT"/>
          </w:rPr>
          <w:t xml:space="preserve"> </w:t>
        </w:r>
      </w:ins>
      <w:ins w:id="356" w:author="Benjamin Zhu" w:date="2018-12-03T13:27:00Z">
        <w:r w:rsidR="00A748BC">
          <w:rPr>
            <w:rFonts w:ascii="Times New Roman" w:hAnsi="Times New Roman" w:cs="Times New Roman"/>
            <w:sz w:val="24"/>
            <w:szCs w:val="24"/>
            <w:lang w:val="pt-PT"/>
          </w:rPr>
          <w:t xml:space="preserve">e </w:t>
        </w:r>
      </w:ins>
      <w:r w:rsidR="00265462">
        <w:rPr>
          <w:rFonts w:ascii="Times New Roman" w:hAnsi="Times New Roman" w:cs="Times New Roman"/>
          <w:sz w:val="24"/>
          <w:szCs w:val="24"/>
          <w:lang w:val="pt-PT"/>
        </w:rPr>
        <w:t>havia proibição de ensinar ou falar o idioma de países do eixo. Músicas populares nessa épica tinham líricos anti japoneses e muitas destas escolas foram fechadas.</w:t>
      </w:r>
      <w:r w:rsidR="005668D7">
        <w:rPr>
          <w:rFonts w:ascii="Times New Roman" w:hAnsi="Times New Roman" w:cs="Times New Roman"/>
          <w:sz w:val="24"/>
          <w:szCs w:val="24"/>
          <w:lang w:val="pt-PT"/>
        </w:rPr>
        <w:t xml:space="preserve"> Porém,</w:t>
      </w:r>
      <w:ins w:id="357" w:author="Benjamin Zhu" w:date="2018-12-03T13:27:00Z">
        <w:r w:rsidR="00A748BC">
          <w:rPr>
            <w:rFonts w:ascii="Times New Roman" w:hAnsi="Times New Roman" w:cs="Times New Roman"/>
            <w:sz w:val="24"/>
            <w:szCs w:val="24"/>
            <w:lang w:val="pt-PT"/>
          </w:rPr>
          <w:t xml:space="preserve"> depois da guerra </w:t>
        </w:r>
      </w:ins>
      <w:ins w:id="358" w:author="Benjamin Zhu" w:date="2018-12-03T13:28:00Z">
        <w:r w:rsidR="00A748BC">
          <w:rPr>
            <w:rFonts w:ascii="Times New Roman" w:hAnsi="Times New Roman" w:cs="Times New Roman"/>
            <w:sz w:val="24"/>
            <w:szCs w:val="24"/>
            <w:lang w:val="pt-PT"/>
          </w:rPr>
          <w:t>muitas escolas</w:t>
        </w:r>
      </w:ins>
      <w:ins w:id="359" w:author="Benjamin Zhu" w:date="2018-12-03T13:25:00Z">
        <w:r w:rsidR="00A748BC">
          <w:rPr>
            <w:rFonts w:ascii="Times New Roman" w:hAnsi="Times New Roman" w:cs="Times New Roman"/>
            <w:sz w:val="24"/>
            <w:szCs w:val="24"/>
            <w:lang w:val="pt-PT"/>
          </w:rPr>
          <w:t xml:space="preserve"> </w:t>
        </w:r>
      </w:ins>
      <w:ins w:id="360" w:author="Benjamin Zhu" w:date="2018-12-03T13:43:00Z">
        <w:r w:rsidR="00A748BC">
          <w:rPr>
            <w:rFonts w:ascii="Times New Roman" w:hAnsi="Times New Roman" w:cs="Times New Roman"/>
            <w:sz w:val="24"/>
            <w:szCs w:val="24"/>
            <w:lang w:val="pt-PT"/>
          </w:rPr>
          <w:t>reabrir</w:t>
        </w:r>
      </w:ins>
      <w:ins w:id="361" w:author="Benjamin Zhu" w:date="2018-12-03T13:44:00Z">
        <w:r w:rsidR="00F67E7B">
          <w:rPr>
            <w:rFonts w:ascii="Times New Roman" w:hAnsi="Times New Roman" w:cs="Times New Roman"/>
            <w:sz w:val="24"/>
            <w:szCs w:val="24"/>
            <w:lang w:val="pt-PT"/>
          </w:rPr>
          <w:t>a</w:t>
        </w:r>
      </w:ins>
      <w:ins w:id="362" w:author="Benjamin Zhu" w:date="2018-12-03T13:43:00Z">
        <w:r w:rsidR="00A748BC">
          <w:rPr>
            <w:rFonts w:ascii="Times New Roman" w:hAnsi="Times New Roman" w:cs="Times New Roman"/>
            <w:sz w:val="24"/>
            <w:szCs w:val="24"/>
            <w:lang w:val="pt-PT"/>
          </w:rPr>
          <w:t>m</w:t>
        </w:r>
      </w:ins>
      <w:ins w:id="363" w:author="Benjamin Zhu" w:date="2018-12-03T13:47:00Z">
        <w:r w:rsidR="00F67E7B">
          <w:rPr>
            <w:rFonts w:ascii="Times New Roman" w:hAnsi="Times New Roman" w:cs="Times New Roman"/>
            <w:sz w:val="24"/>
            <w:szCs w:val="24"/>
            <w:lang w:val="pt-PT"/>
          </w:rPr>
          <w:t xml:space="preserve">, representando </w:t>
        </w:r>
        <w:del w:id="364" w:author="Lucas Okado" w:date="2019-01-14T10:05:00Z">
          <w:r w:rsidR="00F67E7B" w:rsidDel="00057123">
            <w:rPr>
              <w:rFonts w:ascii="Times New Roman" w:hAnsi="Times New Roman" w:cs="Times New Roman"/>
              <w:sz w:val="24"/>
              <w:szCs w:val="24"/>
              <w:lang w:val="pt-PT"/>
            </w:rPr>
            <w:delText>um</w:delText>
          </w:r>
        </w:del>
        <w:r w:rsidR="00F67E7B">
          <w:rPr>
            <w:rFonts w:ascii="Times New Roman" w:hAnsi="Times New Roman" w:cs="Times New Roman"/>
            <w:sz w:val="24"/>
            <w:szCs w:val="24"/>
            <w:lang w:val="pt-PT"/>
          </w:rPr>
          <w:t>a força da comunidade</w:t>
        </w:r>
      </w:ins>
      <w:ins w:id="365" w:author="Benjamin Zhu" w:date="2018-12-03T13:46:00Z">
        <w:r w:rsidR="00F67E7B">
          <w:rPr>
            <w:rFonts w:ascii="Times New Roman" w:hAnsi="Times New Roman" w:cs="Times New Roman"/>
            <w:sz w:val="24"/>
            <w:szCs w:val="24"/>
            <w:lang w:val="pt-PT"/>
          </w:rPr>
          <w:t>.</w:t>
        </w:r>
      </w:ins>
      <w:ins w:id="366" w:author="Benjamin Zhu" w:date="2018-12-03T13:47:00Z">
        <w:r w:rsidR="00F67E7B">
          <w:rPr>
            <w:rStyle w:val="FootnoteReference"/>
            <w:rFonts w:ascii="Times New Roman" w:hAnsi="Times New Roman" w:cs="Times New Roman"/>
            <w:sz w:val="24"/>
            <w:szCs w:val="24"/>
            <w:lang w:val="pt-PT"/>
          </w:rPr>
          <w:footnoteReference w:id="32"/>
        </w:r>
      </w:ins>
      <w:ins w:id="369" w:author="Benjamin Zhu" w:date="2018-12-03T13:46:00Z">
        <w:r w:rsidR="00F67E7B">
          <w:rPr>
            <w:rFonts w:ascii="Times New Roman" w:hAnsi="Times New Roman" w:cs="Times New Roman"/>
            <w:sz w:val="24"/>
            <w:szCs w:val="24"/>
            <w:lang w:val="pt-PT"/>
          </w:rPr>
          <w:t xml:space="preserve"> </w:t>
        </w:r>
      </w:ins>
      <w:r w:rsidR="004C2C84">
        <w:rPr>
          <w:rFonts w:ascii="Times New Roman" w:hAnsi="Times New Roman" w:cs="Times New Roman"/>
          <w:sz w:val="24"/>
          <w:szCs w:val="24"/>
          <w:lang w:val="pt-PT"/>
        </w:rPr>
        <w:t>Nos estudos sobre d</w:t>
      </w:r>
      <w:r w:rsidR="004C2C84" w:rsidRPr="00D23691">
        <w:rPr>
          <w:rFonts w:ascii="Times New Roman" w:hAnsi="Times New Roman" w:cs="Times New Roman"/>
          <w:sz w:val="24"/>
          <w:szCs w:val="24"/>
          <w:lang w:val="pt-PT"/>
        </w:rPr>
        <w:t>ekasseguês</w:t>
      </w:r>
      <w:r w:rsidR="004C2C84">
        <w:rPr>
          <w:rFonts w:ascii="Times New Roman" w:hAnsi="Times New Roman" w:cs="Times New Roman"/>
          <w:sz w:val="24"/>
          <w:szCs w:val="24"/>
          <w:lang w:val="pt-PT"/>
        </w:rPr>
        <w:t>, eles frequentemente</w:t>
      </w:r>
      <w:r w:rsidR="00635C2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4C2C84">
        <w:rPr>
          <w:rFonts w:ascii="Times New Roman" w:hAnsi="Times New Roman" w:cs="Times New Roman"/>
          <w:sz w:val="24"/>
          <w:szCs w:val="24"/>
          <w:lang w:val="pt-PT"/>
        </w:rPr>
        <w:t xml:space="preserve">citam </w:t>
      </w:r>
      <w:r w:rsidR="00A550B1">
        <w:rPr>
          <w:rFonts w:ascii="Times New Roman" w:hAnsi="Times New Roman" w:cs="Times New Roman"/>
          <w:sz w:val="24"/>
          <w:szCs w:val="24"/>
          <w:lang w:val="pt-PT"/>
        </w:rPr>
        <w:t>experiencias</w:t>
      </w:r>
      <w:r w:rsidR="004C2C84">
        <w:rPr>
          <w:rFonts w:ascii="Times New Roman" w:hAnsi="Times New Roman" w:cs="Times New Roman"/>
          <w:sz w:val="24"/>
          <w:szCs w:val="24"/>
          <w:lang w:val="pt-PT"/>
        </w:rPr>
        <w:t xml:space="preserve"> de descriminação</w:t>
      </w:r>
      <w:r w:rsidR="00A550B1">
        <w:rPr>
          <w:rFonts w:ascii="Times New Roman" w:hAnsi="Times New Roman" w:cs="Times New Roman"/>
          <w:sz w:val="24"/>
          <w:szCs w:val="24"/>
          <w:lang w:val="pt-PT"/>
        </w:rPr>
        <w:t xml:space="preserve"> e um anseio por identidades</w:t>
      </w:r>
      <w:r w:rsidR="004C2C84">
        <w:rPr>
          <w:rFonts w:ascii="Times New Roman" w:hAnsi="Times New Roman" w:cs="Times New Roman"/>
          <w:sz w:val="24"/>
          <w:szCs w:val="24"/>
          <w:lang w:val="pt-PT"/>
        </w:rPr>
        <w:t xml:space="preserve"> como razões em porque eles </w:t>
      </w:r>
      <w:r w:rsidR="00A550B1">
        <w:rPr>
          <w:rFonts w:ascii="Times New Roman" w:hAnsi="Times New Roman" w:cs="Times New Roman"/>
          <w:sz w:val="24"/>
          <w:szCs w:val="24"/>
          <w:lang w:val="pt-PT"/>
        </w:rPr>
        <w:t>saem</w:t>
      </w:r>
      <w:r w:rsidR="004C2C84">
        <w:rPr>
          <w:rFonts w:ascii="Times New Roman" w:hAnsi="Times New Roman" w:cs="Times New Roman"/>
          <w:sz w:val="24"/>
          <w:szCs w:val="24"/>
          <w:lang w:val="pt-PT"/>
        </w:rPr>
        <w:t xml:space="preserve"> do Brasil</w:t>
      </w:r>
      <w:r w:rsidR="00A550B1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A550B1"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footnoteReference w:id="33"/>
      </w:r>
      <w:del w:id="370" w:author="Benjamin Zhu" w:date="2018-12-03T13:47:00Z">
        <w:r w:rsidR="00D23691" w:rsidRPr="00D23691" w:rsidDel="00F67E7B">
          <w:rPr>
            <w:rFonts w:ascii="Times New Roman" w:hAnsi="Times New Roman" w:cs="Times New Roman"/>
            <w:sz w:val="24"/>
            <w:szCs w:val="24"/>
            <w:lang w:val="pt-PT"/>
          </w:rPr>
          <w:delText>As comunidades japonesas também têm</w:delText>
        </w:r>
        <w:r w:rsidR="00F5325F" w:rsidDel="00F67E7B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 </w:delText>
        </w:r>
        <w:r w:rsidR="00D23691" w:rsidRPr="00D23691" w:rsidDel="00F67E7B">
          <w:rPr>
            <w:rFonts w:ascii="Times New Roman" w:hAnsi="Times New Roman" w:cs="Times New Roman"/>
            <w:sz w:val="24"/>
            <w:szCs w:val="24"/>
            <w:lang w:val="pt-PT"/>
          </w:rPr>
          <w:delText>uma reputação de insularidade e uma tradição vivente de participação em associações voluntarias</w:delText>
        </w:r>
        <w:r w:rsidR="00F5325F" w:rsidDel="00F67E7B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 </w:delText>
        </w:r>
        <w:r w:rsidR="00D23691" w:rsidRPr="00D23691" w:rsidDel="00F67E7B">
          <w:rPr>
            <w:rFonts w:ascii="Times New Roman" w:hAnsi="Times New Roman" w:cs="Times New Roman"/>
            <w:sz w:val="24"/>
            <w:szCs w:val="24"/>
            <w:lang w:val="pt-PT"/>
          </w:rPr>
          <w:delText>como associações culturais e esportivas</w:delText>
        </w:r>
      </w:del>
      <w:ins w:id="371" w:author="Lucas Okado" w:date="2018-11-26T22:36:00Z">
        <w:del w:id="372" w:author="Benjamin Zhu" w:date="2018-12-03T13:47:00Z">
          <w:r w:rsidR="001A11CC" w:rsidDel="00F67E7B">
            <w:rPr>
              <w:rFonts w:ascii="Times New Roman" w:hAnsi="Times New Roman" w:cs="Times New Roman"/>
              <w:sz w:val="24"/>
              <w:szCs w:val="24"/>
              <w:lang w:val="pt-PT"/>
            </w:rPr>
            <w:delText>de caráter cultural e esportivo</w:delText>
          </w:r>
        </w:del>
      </w:ins>
      <w:del w:id="373" w:author="Benjamin Zhu" w:date="2018-12-03T13:47:00Z">
        <w:r w:rsidR="00D23691" w:rsidRPr="00D23691" w:rsidDel="00F67E7B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. </w:delText>
        </w:r>
      </w:del>
    </w:p>
    <w:p w14:paraId="7ED66F04" w14:textId="2F35268A" w:rsidR="00EF4319" w:rsidRDefault="00EF4319" w:rsidP="00EF4319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A confluência desses fatores coloca as questões sobre o primeiro eixo </w:t>
      </w:r>
      <w:del w:id="374" w:author="Lucas Okado" w:date="2018-11-26T22:36:00Z">
        <w:r w:rsidRPr="00D23691" w:rsidDel="001A11CC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sobre </w:delText>
        </w:r>
      </w:del>
      <w:ins w:id="375" w:author="Lucas Okado" w:date="2018-11-26T22:36:00Z">
        <w:r w:rsidR="001A11CC">
          <w:rPr>
            <w:rFonts w:ascii="Times New Roman" w:hAnsi="Times New Roman" w:cs="Times New Roman"/>
            <w:sz w:val="24"/>
            <w:szCs w:val="24"/>
            <w:lang w:val="pt-PT"/>
          </w:rPr>
          <w:t>acerca da</w:t>
        </w:r>
        <w:r w:rsidR="001A11CC" w:rsidRPr="00D23691">
          <w:rPr>
            <w:rFonts w:ascii="Times New Roman" w:hAnsi="Times New Roman" w:cs="Times New Roman"/>
            <w:sz w:val="24"/>
            <w:szCs w:val="24"/>
            <w:lang w:val="pt-PT"/>
          </w:rPr>
          <w:t xml:space="preserve"> </w:t>
        </w:r>
      </w:ins>
      <w:r w:rsidRPr="00D23691">
        <w:rPr>
          <w:rFonts w:ascii="Times New Roman" w:hAnsi="Times New Roman" w:cs="Times New Roman"/>
          <w:sz w:val="24"/>
          <w:szCs w:val="24"/>
          <w:lang w:val="pt-PT"/>
        </w:rPr>
        <w:t xml:space="preserve">orientação cognitiva para a política que essa pesquisa pretende </w:t>
      </w:r>
      <w:del w:id="376" w:author="Lucas Okado" w:date="2018-11-26T22:36:00Z">
        <w:r w:rsidRPr="00D23691" w:rsidDel="001A11CC">
          <w:rPr>
            <w:rFonts w:ascii="Times New Roman" w:hAnsi="Times New Roman" w:cs="Times New Roman"/>
            <w:sz w:val="24"/>
            <w:szCs w:val="24"/>
            <w:lang w:val="pt-PT"/>
          </w:rPr>
          <w:delText>resolver</w:delText>
        </w:r>
      </w:del>
      <w:ins w:id="377" w:author="Lucas Okado" w:date="2018-11-26T22:36:00Z">
        <w:r w:rsidR="001A11CC">
          <w:rPr>
            <w:rFonts w:ascii="Times New Roman" w:hAnsi="Times New Roman" w:cs="Times New Roman"/>
            <w:sz w:val="24"/>
            <w:szCs w:val="24"/>
            <w:lang w:val="pt-PT"/>
          </w:rPr>
          <w:t>investigar</w:t>
        </w:r>
      </w:ins>
      <w:ins w:id="378" w:author="Benjamin Zhu" w:date="2018-12-03T13:54:00Z">
        <w:r w:rsidR="00AC34C5">
          <w:rPr>
            <w:rFonts w:ascii="Times New Roman" w:hAnsi="Times New Roman" w:cs="Times New Roman"/>
            <w:sz w:val="24"/>
            <w:szCs w:val="24"/>
            <w:lang w:val="pt-PT"/>
          </w:rPr>
          <w:t xml:space="preserve">. Num lado, temos fatores como concentração geográfico </w:t>
        </w:r>
      </w:ins>
      <w:ins w:id="379" w:author="Benjamin Zhu" w:date="2018-12-03T13:55:00Z">
        <w:r w:rsidR="00AC34C5">
          <w:rPr>
            <w:rFonts w:ascii="Times New Roman" w:hAnsi="Times New Roman" w:cs="Times New Roman"/>
            <w:sz w:val="24"/>
            <w:szCs w:val="24"/>
            <w:lang w:val="pt-PT"/>
          </w:rPr>
          <w:t xml:space="preserve">e uma tradição em participação em associações voluntarias </w:t>
        </w:r>
      </w:ins>
      <w:ins w:id="380" w:author="Benjamin Zhu" w:date="2018-12-03T13:56:00Z">
        <w:r w:rsidR="00AC34C5">
          <w:rPr>
            <w:rFonts w:ascii="Times New Roman" w:hAnsi="Times New Roman" w:cs="Times New Roman"/>
            <w:sz w:val="24"/>
            <w:szCs w:val="24"/>
            <w:lang w:val="pt-PT"/>
          </w:rPr>
          <w:t>que predicam participação política forte e no outro</w:t>
        </w:r>
      </w:ins>
      <w:ins w:id="381" w:author="Benjamin Zhu" w:date="2018-12-03T13:57:00Z">
        <w:r w:rsidR="00AC34C5">
          <w:rPr>
            <w:rFonts w:ascii="Times New Roman" w:hAnsi="Times New Roman" w:cs="Times New Roman"/>
            <w:sz w:val="24"/>
            <w:szCs w:val="24"/>
            <w:lang w:val="pt-PT"/>
          </w:rPr>
          <w:t xml:space="preserve"> lado temos fatores como classe socioeconómico alta e uma população pequena que teoreticamente enfraquece participa</w:t>
        </w:r>
      </w:ins>
      <w:ins w:id="382" w:author="Benjamin Zhu" w:date="2018-12-03T13:58:00Z">
        <w:r w:rsidR="00AC34C5">
          <w:rPr>
            <w:rFonts w:ascii="Times New Roman" w:hAnsi="Times New Roman" w:cs="Times New Roman"/>
            <w:sz w:val="24"/>
            <w:szCs w:val="24"/>
            <w:lang w:val="pt-PT"/>
          </w:rPr>
          <w:t>ção política</w:t>
        </w:r>
      </w:ins>
      <w:ins w:id="383" w:author="Benjamin Zhu" w:date="2018-12-03T14:04:00Z">
        <w:r w:rsidR="00AC34C5">
          <w:rPr>
            <w:rFonts w:ascii="Times New Roman" w:hAnsi="Times New Roman" w:cs="Times New Roman"/>
            <w:sz w:val="24"/>
            <w:szCs w:val="24"/>
            <w:lang w:val="af-ZA"/>
          </w:rPr>
          <w:t>:</w:t>
        </w:r>
        <w:r w:rsidR="00AC34C5">
          <w:rPr>
            <w:rFonts w:ascii="Times New Roman" w:hAnsi="Times New Roman" w:cs="Times New Roman"/>
            <w:sz w:val="24"/>
            <w:szCs w:val="24"/>
            <w:lang w:val="pt-PT"/>
          </w:rPr>
          <w:t xml:space="preserve"> qual grupo de fatores dominam do outro</w:t>
        </w:r>
      </w:ins>
      <w:r w:rsidR="005B1C91">
        <w:rPr>
          <w:rFonts w:ascii="Times New Roman" w:hAnsi="Times New Roman" w:cs="Times New Roman"/>
          <w:sz w:val="24"/>
          <w:szCs w:val="24"/>
          <w:lang w:val="pt-PT"/>
        </w:rPr>
        <w:t xml:space="preserve">? </w:t>
      </w:r>
      <w:del w:id="384" w:author="Benjamin Zhu" w:date="2018-12-03T13:54:00Z">
        <w:r w:rsidRPr="00D23691" w:rsidDel="00AC34C5">
          <w:rPr>
            <w:rFonts w:ascii="Times New Roman" w:hAnsi="Times New Roman" w:cs="Times New Roman"/>
            <w:sz w:val="24"/>
            <w:szCs w:val="24"/>
            <w:lang w:val="pt-PT"/>
          </w:rPr>
          <w:delText>,</w:delText>
        </w:r>
      </w:del>
      <w:del w:id="385" w:author="Benjamin Zhu" w:date="2018-12-03T13:58:00Z">
        <w:r w:rsidRPr="00D23691" w:rsidDel="00AC34C5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 qual grupo de fatores ganham e nipo-brasileiros tem uma consciência política forte ou fraco em relação do que outros grupos no Brasil.</w:delText>
        </w:r>
      </w:del>
    </w:p>
    <w:p w14:paraId="00635C3E" w14:textId="553DA5AF" w:rsidR="00EF4319" w:rsidRDefault="00EF4319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390A0BE8" w14:textId="51779B3F" w:rsidR="00BA36C1" w:rsidRDefault="00BA36C1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748BA32A" w14:textId="2BFF75F3" w:rsidR="00BA36C1" w:rsidRDefault="00BA36C1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025CB024" w14:textId="1B1BE4CD" w:rsidR="00BA36C1" w:rsidRDefault="00BA36C1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18254246" w14:textId="686C3AF0" w:rsidR="0012561F" w:rsidRDefault="0012561F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1B1DFC48" w14:textId="77777777" w:rsidR="0012561F" w:rsidRDefault="0012561F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3890A60C" w14:textId="203EE36B" w:rsidR="00BA36C1" w:rsidRDefault="00BA36C1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27A7372C" w14:textId="0F53D5BE" w:rsidR="00BA36C1" w:rsidRPr="00BA36C1" w:rsidRDefault="00BA36C1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A36C1">
        <w:rPr>
          <w:rFonts w:ascii="Times New Roman" w:hAnsi="Times New Roman" w:cs="Times New Roman"/>
          <w:sz w:val="24"/>
          <w:szCs w:val="24"/>
        </w:rPr>
        <w:lastRenderedPageBreak/>
        <w:t>We agree with this p</w:t>
      </w:r>
      <w:r>
        <w:rPr>
          <w:rFonts w:ascii="Times New Roman" w:hAnsi="Times New Roman" w:cs="Times New Roman"/>
          <w:sz w:val="24"/>
          <w:szCs w:val="24"/>
        </w:rPr>
        <w:t xml:space="preserve">aper yay: Primary </w:t>
      </w:r>
      <w:r w:rsidR="00265462">
        <w:rPr>
          <w:rFonts w:ascii="Times New Roman" w:hAnsi="Times New Roman" w:cs="Times New Roman"/>
          <w:sz w:val="24"/>
          <w:szCs w:val="24"/>
        </w:rPr>
        <w:t>differentiator</w:t>
      </w:r>
      <w:r>
        <w:rPr>
          <w:rFonts w:ascii="Times New Roman" w:hAnsi="Times New Roman" w:cs="Times New Roman"/>
          <w:sz w:val="24"/>
          <w:szCs w:val="24"/>
        </w:rPr>
        <w:t xml:space="preserve"> between Asian and White Brazilians is education.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4"/>
      </w:r>
    </w:p>
    <w:p w14:paraId="0BAE82D0" w14:textId="77777777" w:rsidR="00D23691" w:rsidRPr="00BA36C1" w:rsidRDefault="00D23691" w:rsidP="00F5325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D23691" w:rsidRPr="00BA3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3" w:author="Lucas Okado" w:date="2018-11-26T21:07:00Z" w:initials="LO">
    <w:p w14:paraId="7A3D4D9E" w14:textId="2D4CFF33" w:rsidR="006A7695" w:rsidRPr="00AD5FC3" w:rsidRDefault="006A7695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AD5FC3">
        <w:rPr>
          <w:lang w:val="pt-BR"/>
        </w:rPr>
        <w:t>Confere esta referência que está</w:t>
      </w:r>
      <w:r w:rsidR="00AD5FC3" w:rsidRPr="00AD5FC3">
        <w:rPr>
          <w:lang w:val="pt-BR"/>
        </w:rPr>
        <w:t xml:space="preserve"> com muitos</w:t>
      </w:r>
      <w:r w:rsidR="00AD5FC3">
        <w:rPr>
          <w:lang w:val="pt-BR"/>
        </w:rPr>
        <w:t>”</w:t>
      </w:r>
      <w:r w:rsidR="00AD5FC3" w:rsidRPr="00AD5FC3">
        <w:rPr>
          <w:lang w:val="pt-BR"/>
        </w:rPr>
        <w:t xml:space="preserve"> _”</w:t>
      </w:r>
    </w:p>
  </w:comment>
  <w:comment w:id="14" w:author="Benjamin Zhu" w:date="2018-12-06T16:45:00Z" w:initials="BZ">
    <w:p w14:paraId="6B105DA9" w14:textId="61D42CF2" w:rsidR="00E6323E" w:rsidRPr="00E6323E" w:rsidRDefault="00E6323E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5B1C91">
        <w:rPr>
          <w:lang w:val="pt-BR"/>
        </w:rPr>
        <w:t xml:space="preserve">Vou adicionar </w:t>
      </w:r>
    </w:p>
  </w:comment>
  <w:comment w:id="15" w:author="Lucas Okado" w:date="2018-11-26T21:06:00Z" w:initials="LO">
    <w:p w14:paraId="15FA7709" w14:textId="1CD998A4" w:rsidR="006A7695" w:rsidRPr="00E72A0F" w:rsidRDefault="006A7695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E72A0F">
        <w:rPr>
          <w:lang w:val="pt-PT"/>
        </w:rPr>
        <w:t>Sei bem como é isto</w:t>
      </w:r>
    </w:p>
  </w:comment>
  <w:comment w:id="16" w:author="Lucas Okado" w:date="2019-01-14T09:51:00Z" w:initials="LO">
    <w:p w14:paraId="43A713C8" w14:textId="3D115138" w:rsidR="005355BD" w:rsidRDefault="005355BD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 w:cs="Times New Roman"/>
          <w:sz w:val="24"/>
          <w:szCs w:val="24"/>
          <w:lang w:val="pt-PT"/>
        </w:rPr>
        <w:t>O sucesso político, social e económico desses grupos lhes deu vantagens para negociar a sua posição social no Brasil.</w:t>
      </w:r>
      <w:r>
        <w:rPr>
          <w:rStyle w:val="CommentReference"/>
        </w:rPr>
        <w:annotationRef/>
      </w:r>
    </w:p>
  </w:comment>
  <w:comment w:id="17" w:author="Lucas Okado" w:date="2019-01-14T09:53:00Z" w:initials="LO">
    <w:p w14:paraId="2E628FFE" w14:textId="7B571D6F" w:rsidR="005355BD" w:rsidRDefault="005355BD">
      <w:pPr>
        <w:pStyle w:val="CommentText"/>
      </w:pPr>
      <w:r>
        <w:rPr>
          <w:rStyle w:val="CommentReference"/>
        </w:rPr>
        <w:annotationRef/>
      </w:r>
      <w:r>
        <w:t xml:space="preserve">Essa </w:t>
      </w:r>
      <w:proofErr w:type="spellStart"/>
      <w:r>
        <w:t>frase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solta</w:t>
      </w:r>
      <w:proofErr w:type="spellEnd"/>
      <w:r>
        <w:t xml:space="preserve">. Ela </w:t>
      </w:r>
      <w:proofErr w:type="spellStart"/>
      <w:r>
        <w:t>não</w:t>
      </w:r>
      <w:proofErr w:type="spellEnd"/>
      <w:r>
        <w:t xml:space="preserve"> se </w:t>
      </w:r>
      <w:proofErr w:type="spellStart"/>
      <w:r>
        <w:t>conecta</w:t>
      </w:r>
      <w:proofErr w:type="spellEnd"/>
      <w:r>
        <w:t xml:space="preserve"> com o restante do </w:t>
      </w:r>
      <w:proofErr w:type="spellStart"/>
      <w:r>
        <w:t>parágrafo</w:t>
      </w:r>
      <w:proofErr w:type="spellEnd"/>
    </w:p>
  </w:comment>
  <w:comment w:id="75" w:author="Lucas Okado" w:date="2018-11-26T21:21:00Z" w:initials="LO">
    <w:p w14:paraId="5A2E9ADA" w14:textId="02B62CFE" w:rsidR="000D6E54" w:rsidRPr="000D6E54" w:rsidRDefault="000D6E54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0D6E54">
        <w:rPr>
          <w:rStyle w:val="CommentReference"/>
          <w:lang w:val="pt-BR"/>
        </w:rPr>
        <w:t>Formalmente adotamos a mesma gramática que Portugal</w:t>
      </w:r>
      <w:r>
        <w:rPr>
          <w:rStyle w:val="CommentReference"/>
          <w:lang w:val="pt-BR"/>
        </w:rPr>
        <w:t xml:space="preserve">. Mas existem algumas diferenças na prática. Existe um dicionário </w:t>
      </w:r>
      <w:r>
        <w:rPr>
          <w:rStyle w:val="CommentReference"/>
          <w:lang w:val="pt-BR"/>
        </w:rPr>
        <w:t>Português BR no word, tente instalá-lo.</w:t>
      </w:r>
    </w:p>
  </w:comment>
  <w:comment w:id="95" w:author="Lucas Okado" w:date="2018-11-26T21:27:00Z" w:initials="LO">
    <w:p w14:paraId="6C8E701C" w14:textId="1D54178D" w:rsidR="000D6E54" w:rsidRPr="000D6E54" w:rsidRDefault="000D6E54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0D6E54">
        <w:rPr>
          <w:lang w:val="pt-BR"/>
        </w:rPr>
        <w:t>Relevância e importância são sinônimos. Mas relev</w:t>
      </w:r>
      <w:r>
        <w:rPr>
          <w:lang w:val="pt-BR"/>
        </w:rPr>
        <w:t>ância tem um sentido de interesse, enquanto importância significa prioridade.</w:t>
      </w:r>
    </w:p>
  </w:comment>
  <w:comment w:id="113" w:author="Lucas Okado" w:date="2018-11-26T21:31:00Z" w:initials="LO">
    <w:p w14:paraId="0BBD6BC0" w14:textId="3ECA8D73" w:rsidR="00F5677C" w:rsidRPr="00F5677C" w:rsidRDefault="00F5677C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F5677C">
        <w:rPr>
          <w:lang w:val="pt-BR"/>
        </w:rPr>
        <w:t>Pioneiro significa aquele que está entre os primeiros</w:t>
      </w:r>
      <w:r>
        <w:rPr>
          <w:lang w:val="pt-BR"/>
        </w:rPr>
        <w:t xml:space="preserve">, desbravador. Usar primeira significaria se referir a </w:t>
      </w:r>
      <w:r>
        <w:rPr>
          <w:lang w:val="pt-BR"/>
        </w:rPr>
        <w:t>primeira obra de almond e verba que não é, necessariamente, aquela que abre o campo do culturalismo.</w:t>
      </w:r>
    </w:p>
  </w:comment>
  <w:comment w:id="171" w:author="Lucas Okado" w:date="2018-11-26T21:50:00Z" w:initials="LO">
    <w:p w14:paraId="1A4E9CE4" w14:textId="48EA0F8D" w:rsidR="00D90E1F" w:rsidRPr="00E72A0F" w:rsidRDefault="00D90E1F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E72A0F">
        <w:rPr>
          <w:lang w:val="pt-PT"/>
        </w:rPr>
        <w:t>Só para não repetir importante</w:t>
      </w:r>
    </w:p>
  </w:comment>
  <w:comment w:id="211" w:author="Lucas Okado" w:date="2018-11-26T22:07:00Z" w:initials="LO">
    <w:p w14:paraId="43C4B0AA" w14:textId="512D5A8E" w:rsidR="00683081" w:rsidRPr="00683081" w:rsidRDefault="00683081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683081">
        <w:rPr>
          <w:lang w:val="pt-BR"/>
        </w:rPr>
        <w:t xml:space="preserve">Esta frase está desconectada </w:t>
      </w:r>
      <w:r>
        <w:rPr>
          <w:lang w:val="pt-BR"/>
        </w:rPr>
        <w:t>n</w:t>
      </w:r>
      <w:r w:rsidRPr="00683081">
        <w:rPr>
          <w:lang w:val="pt-BR"/>
        </w:rPr>
        <w:t>o par</w:t>
      </w:r>
      <w:r>
        <w:rPr>
          <w:lang w:val="pt-BR"/>
        </w:rPr>
        <w:t>ágrafo. Você começa falando de raça e de repente pula para recursos.</w:t>
      </w:r>
    </w:p>
  </w:comment>
  <w:comment w:id="279" w:author="Lucas Okado" w:date="2019-01-14T10:00:00Z" w:initials="LO">
    <w:p w14:paraId="1ACAC7DC" w14:textId="14F2EA93" w:rsidR="00057123" w:rsidRDefault="00057123">
      <w:pPr>
        <w:pStyle w:val="CommentText"/>
      </w:pPr>
      <w:r>
        <w:rPr>
          <w:rStyle w:val="CommentReference"/>
        </w:rPr>
        <w:annotationRef/>
      </w:r>
      <w:r>
        <w:t xml:space="preserve">Essa </w:t>
      </w:r>
      <w:proofErr w:type="spellStart"/>
      <w:r>
        <w:t>frase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estranha</w:t>
      </w:r>
      <w:proofErr w:type="spellEnd"/>
      <w:r>
        <w:t xml:space="preserve">. </w:t>
      </w:r>
      <w:proofErr w:type="spellStart"/>
      <w:r>
        <w:t>Tente</w:t>
      </w:r>
      <w:proofErr w:type="spellEnd"/>
      <w:r>
        <w:t xml:space="preserve"> </w:t>
      </w:r>
      <w:proofErr w:type="spellStart"/>
      <w:r>
        <w:t>reformular</w:t>
      </w:r>
      <w:proofErr w:type="spellEnd"/>
    </w:p>
  </w:comment>
  <w:comment w:id="292" w:author="Lucas Okado" w:date="2018-11-26T22:21:00Z" w:initials="LO">
    <w:p w14:paraId="016C4A2C" w14:textId="33C794B7" w:rsidR="00517663" w:rsidRPr="00517663" w:rsidRDefault="00517663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517663">
        <w:rPr>
          <w:lang w:val="pt-BR"/>
        </w:rPr>
        <w:t xml:space="preserve">Português brasileiro a grafia desta palavra </w:t>
      </w:r>
      <w:r>
        <w:rPr>
          <w:lang w:val="pt-BR"/>
        </w:rPr>
        <w:t>é diferente.</w:t>
      </w:r>
    </w:p>
  </w:comment>
  <w:comment w:id="316" w:author="Lucas Okado" w:date="2019-01-14T10:03:00Z" w:initials="LO">
    <w:p w14:paraId="0C2107E9" w14:textId="6742D303" w:rsidR="00057123" w:rsidRDefault="00057123">
      <w:pPr>
        <w:pStyle w:val="CommentText"/>
      </w:pPr>
      <w:r>
        <w:rPr>
          <w:rStyle w:val="CommentReference"/>
        </w:rPr>
        <w:annotationRef/>
      </w:r>
      <w:proofErr w:type="spellStart"/>
      <w:r>
        <w:t>Não</w:t>
      </w:r>
      <w:proofErr w:type="spellEnd"/>
      <w:r>
        <w:t xml:space="preserve"> </w:t>
      </w:r>
      <w:proofErr w:type="spellStart"/>
      <w:r>
        <w:t>entendi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parte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3D4D9E" w15:done="0"/>
  <w15:commentEx w15:paraId="6B105DA9" w15:paraIdParent="7A3D4D9E" w15:done="0"/>
  <w15:commentEx w15:paraId="15FA7709" w15:done="1"/>
  <w15:commentEx w15:paraId="43A713C8" w15:done="0"/>
  <w15:commentEx w15:paraId="2E628FFE" w15:done="0"/>
  <w15:commentEx w15:paraId="5A2E9ADA" w15:done="1"/>
  <w15:commentEx w15:paraId="6C8E701C" w15:done="1"/>
  <w15:commentEx w15:paraId="0BBD6BC0" w15:done="1"/>
  <w15:commentEx w15:paraId="1A4E9CE4" w15:done="1"/>
  <w15:commentEx w15:paraId="43C4B0AA" w15:done="1"/>
  <w15:commentEx w15:paraId="1ACAC7DC" w15:done="0"/>
  <w15:commentEx w15:paraId="016C4A2C" w15:done="1"/>
  <w15:commentEx w15:paraId="0C2107E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3D4D9E" w16cid:durableId="1FAEB83E"/>
  <w16cid:commentId w16cid:paraId="6B105DA9" w16cid:durableId="1FB3D0B9"/>
  <w16cid:commentId w16cid:paraId="15FA7709" w16cid:durableId="1FAEB83F"/>
  <w16cid:commentId w16cid:paraId="43A713C8" w16cid:durableId="1FFB1A31"/>
  <w16cid:commentId w16cid:paraId="2E628FFE" w16cid:durableId="1FFB1A32"/>
  <w16cid:commentId w16cid:paraId="5A2E9ADA" w16cid:durableId="1FAEB841"/>
  <w16cid:commentId w16cid:paraId="6C8E701C" w16cid:durableId="1FAEB842"/>
  <w16cid:commentId w16cid:paraId="0BBD6BC0" w16cid:durableId="1FAEB843"/>
  <w16cid:commentId w16cid:paraId="1A4E9CE4" w16cid:durableId="1FAEB845"/>
  <w16cid:commentId w16cid:paraId="43C4B0AA" w16cid:durableId="1FAEB846"/>
  <w16cid:commentId w16cid:paraId="1ACAC7DC" w16cid:durableId="1FFB1A38"/>
  <w16cid:commentId w16cid:paraId="016C4A2C" w16cid:durableId="1FAEB847"/>
  <w16cid:commentId w16cid:paraId="0C2107E9" w16cid:durableId="1FFB1A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5ECD3" w14:textId="77777777" w:rsidR="00747908" w:rsidRDefault="00747908" w:rsidP="00E2281A">
      <w:pPr>
        <w:spacing w:after="0" w:line="240" w:lineRule="auto"/>
      </w:pPr>
      <w:r>
        <w:separator/>
      </w:r>
    </w:p>
  </w:endnote>
  <w:endnote w:type="continuationSeparator" w:id="0">
    <w:p w14:paraId="54C9A7FF" w14:textId="77777777" w:rsidR="00747908" w:rsidRDefault="00747908" w:rsidP="00E22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1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3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Linotype-Bold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erif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442AB" w14:textId="77777777" w:rsidR="00747908" w:rsidRDefault="00747908" w:rsidP="00E2281A">
      <w:pPr>
        <w:spacing w:after="0" w:line="240" w:lineRule="auto"/>
      </w:pPr>
      <w:r>
        <w:separator/>
      </w:r>
    </w:p>
  </w:footnote>
  <w:footnote w:type="continuationSeparator" w:id="0">
    <w:p w14:paraId="22384954" w14:textId="77777777" w:rsidR="00747908" w:rsidRDefault="00747908" w:rsidP="00E2281A">
      <w:pPr>
        <w:spacing w:after="0" w:line="240" w:lineRule="auto"/>
      </w:pPr>
      <w:r>
        <w:continuationSeparator/>
      </w:r>
    </w:p>
  </w:footnote>
  <w:footnote w:id="1">
    <w:p w14:paraId="4A417E17" w14:textId="12B18E29" w:rsidR="00EE22C3" w:rsidRPr="00EE22C3" w:rsidRDefault="00EE22C3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 xml:space="preserve">East in the West: Investigating the Asian presence and influence in Brazil from the 16th to 18th centuries. By Clifford Pereira, in Proceedings of the 2nd Asia-Pacific regional Conference on Underwater Cultural Heritage. Ed. Hans Van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Tilberg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Sila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Tripati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, Veronica Walker, Brian Fahy and Jun Kimura. Honolulu, Hawai'i, USA. May 2014.</w:t>
      </w:r>
    </w:p>
  </w:footnote>
  <w:footnote w:id="2">
    <w:p w14:paraId="1C02CD56" w14:textId="77777777" w:rsidR="00E2281A" w:rsidRPr="007940DA" w:rsidRDefault="00E2281A" w:rsidP="00E2281A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  <w:lang w:val="pt-PT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Shari </w:t>
      </w:r>
      <w:proofErr w:type="spellStart"/>
      <w:r>
        <w:rPr>
          <w:rFonts w:ascii="F15" w:hAnsi="F15" w:cs="F15"/>
          <w:sz w:val="20"/>
          <w:szCs w:val="20"/>
        </w:rPr>
        <w:t>Wejsa</w:t>
      </w:r>
      <w:proofErr w:type="spellEnd"/>
      <w:r>
        <w:rPr>
          <w:rFonts w:ascii="F15" w:hAnsi="F15" w:cs="F15"/>
          <w:sz w:val="20"/>
          <w:szCs w:val="20"/>
        </w:rPr>
        <w:t xml:space="preserve"> e Jeffery Lesser. </w:t>
      </w:r>
      <w:r>
        <w:rPr>
          <w:rFonts w:ascii="F38" w:hAnsi="F38" w:cs="F38"/>
          <w:sz w:val="20"/>
          <w:szCs w:val="20"/>
        </w:rPr>
        <w:t>Migration in Brazil: The Making of a Multicultural Society</w:t>
      </w:r>
      <w:r>
        <w:rPr>
          <w:rFonts w:ascii="F15" w:hAnsi="F15" w:cs="F15"/>
          <w:sz w:val="20"/>
          <w:szCs w:val="20"/>
        </w:rPr>
        <w:t xml:space="preserve">. </w:t>
      </w:r>
      <w:r w:rsidRPr="007940DA">
        <w:rPr>
          <w:rFonts w:ascii="F15" w:hAnsi="F15" w:cs="F15"/>
          <w:sz w:val="20"/>
          <w:szCs w:val="20"/>
          <w:lang w:val="pt-PT"/>
        </w:rPr>
        <w:t>Rel.</w:t>
      </w:r>
    </w:p>
    <w:p w14:paraId="328C0A2D" w14:textId="77777777" w:rsidR="00E2281A" w:rsidRPr="00E2281A" w:rsidRDefault="00E2281A" w:rsidP="00E2281A">
      <w:pPr>
        <w:pStyle w:val="FootnoteText"/>
        <w:rPr>
          <w:lang w:val="pt-PT"/>
        </w:rPr>
      </w:pPr>
      <w:r w:rsidRPr="007940DA">
        <w:rPr>
          <w:rFonts w:ascii="F15" w:hAnsi="F15" w:cs="F15"/>
          <w:lang w:val="pt-PT"/>
        </w:rPr>
        <w:t>téc. Migration Policy Institute, 2018.</w:t>
      </w:r>
    </w:p>
  </w:footnote>
  <w:footnote w:id="3">
    <w:p w14:paraId="416F2116" w14:textId="77777777" w:rsidR="00E2281A" w:rsidRDefault="00E2281A" w:rsidP="00E2281A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 w:rsidRPr="00E2281A">
        <w:rPr>
          <w:lang w:val="pt-PT"/>
        </w:rPr>
        <w:t xml:space="preserve"> </w:t>
      </w:r>
      <w:r w:rsidRPr="00E2281A">
        <w:rPr>
          <w:rFonts w:ascii="F15" w:hAnsi="F15" w:cs="F15"/>
          <w:sz w:val="20"/>
          <w:szCs w:val="20"/>
          <w:lang w:val="pt-PT"/>
        </w:rPr>
        <w:t xml:space="preserve">Célia Sakurai. </w:t>
      </w:r>
      <w:r w:rsidRPr="00E2281A">
        <w:rPr>
          <w:rFonts w:ascii="F38" w:hAnsi="F38" w:cs="F38"/>
          <w:sz w:val="20"/>
          <w:szCs w:val="20"/>
          <w:lang w:val="pt-PT"/>
        </w:rPr>
        <w:t>Os Primeiros Políticos de Origem Japonesa do Brasil</w:t>
      </w:r>
      <w:r w:rsidRPr="00E2281A">
        <w:rPr>
          <w:rFonts w:ascii="F15" w:hAnsi="F15" w:cs="F15"/>
          <w:sz w:val="20"/>
          <w:szCs w:val="20"/>
          <w:lang w:val="pt-PT"/>
        </w:rPr>
        <w:t xml:space="preserve">. </w:t>
      </w:r>
      <w:r>
        <w:rPr>
          <w:rFonts w:ascii="F15" w:hAnsi="F15" w:cs="F15"/>
          <w:sz w:val="20"/>
          <w:szCs w:val="20"/>
        </w:rPr>
        <w:t xml:space="preserve">Rel. </w:t>
      </w:r>
      <w:proofErr w:type="spellStart"/>
      <w:r>
        <w:rPr>
          <w:rFonts w:ascii="F15" w:hAnsi="F15" w:cs="F15"/>
          <w:sz w:val="20"/>
          <w:szCs w:val="20"/>
        </w:rPr>
        <w:t>téc</w:t>
      </w:r>
      <w:proofErr w:type="spellEnd"/>
      <w:r>
        <w:rPr>
          <w:rFonts w:ascii="F15" w:hAnsi="F15" w:cs="F15"/>
          <w:sz w:val="20"/>
          <w:szCs w:val="20"/>
        </w:rPr>
        <w:t>. Assembleia</w:t>
      </w:r>
    </w:p>
    <w:p w14:paraId="5F55206F" w14:textId="77777777" w:rsidR="00E2281A" w:rsidRPr="007940DA" w:rsidRDefault="00E2281A" w:rsidP="00E2281A">
      <w:pPr>
        <w:pStyle w:val="FootnoteText"/>
      </w:pPr>
      <w:proofErr w:type="spellStart"/>
      <w:r>
        <w:rPr>
          <w:rFonts w:ascii="F15" w:hAnsi="F15" w:cs="F15"/>
        </w:rPr>
        <w:t>Legislativa</w:t>
      </w:r>
      <w:proofErr w:type="spellEnd"/>
      <w:proofErr w:type="gramStart"/>
      <w:r>
        <w:rPr>
          <w:rFonts w:ascii="F15" w:hAnsi="F15" w:cs="F15"/>
        </w:rPr>
        <w:t>, .</w:t>
      </w:r>
      <w:proofErr w:type="gramEnd"/>
    </w:p>
  </w:footnote>
  <w:footnote w:id="4">
    <w:p w14:paraId="5FCA1B30" w14:textId="77777777" w:rsidR="00E2281A" w:rsidRPr="005B1C91" w:rsidRDefault="00E2281A" w:rsidP="00E2281A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Peter Fry. _The politics of _racial_ </w:t>
      </w:r>
      <w:proofErr w:type="spellStart"/>
      <w:r>
        <w:rPr>
          <w:rFonts w:ascii="F15" w:hAnsi="F15" w:cs="F15"/>
          <w:sz w:val="20"/>
          <w:szCs w:val="20"/>
        </w:rPr>
        <w:t>classi_cation</w:t>
      </w:r>
      <w:proofErr w:type="spellEnd"/>
      <w:r>
        <w:rPr>
          <w:rFonts w:ascii="F15" w:hAnsi="F15" w:cs="F15"/>
          <w:sz w:val="20"/>
          <w:szCs w:val="20"/>
        </w:rPr>
        <w:t xml:space="preserve"> in Brazil_. </w:t>
      </w:r>
      <w:proofErr w:type="spellStart"/>
      <w:r w:rsidRPr="005B1C91">
        <w:rPr>
          <w:rFonts w:ascii="F15" w:hAnsi="F15" w:cs="F15"/>
          <w:sz w:val="20"/>
          <w:szCs w:val="20"/>
        </w:rPr>
        <w:t>Em</w:t>
      </w:r>
      <w:proofErr w:type="spellEnd"/>
      <w:r w:rsidRPr="005B1C91">
        <w:rPr>
          <w:rFonts w:ascii="F15" w:hAnsi="F15" w:cs="F15"/>
          <w:sz w:val="20"/>
          <w:szCs w:val="20"/>
        </w:rPr>
        <w:t xml:space="preserve">: </w:t>
      </w:r>
      <w:r w:rsidRPr="005B1C91">
        <w:rPr>
          <w:rFonts w:ascii="F38" w:hAnsi="F38" w:cs="F38"/>
          <w:sz w:val="20"/>
          <w:szCs w:val="20"/>
        </w:rPr>
        <w:t>Journal de la Société</w:t>
      </w:r>
    </w:p>
    <w:p w14:paraId="6781EA9C" w14:textId="77777777" w:rsidR="00E2281A" w:rsidRPr="005B1C91" w:rsidRDefault="00E2281A" w:rsidP="00E2281A">
      <w:pPr>
        <w:pStyle w:val="FootnoteText"/>
      </w:pPr>
      <w:r w:rsidRPr="005B1C91">
        <w:rPr>
          <w:rFonts w:ascii="F38" w:hAnsi="F38" w:cs="F38"/>
        </w:rPr>
        <w:t xml:space="preserve">des </w:t>
      </w:r>
      <w:proofErr w:type="spellStart"/>
      <w:r w:rsidRPr="005B1C91">
        <w:rPr>
          <w:rFonts w:ascii="F38" w:hAnsi="F38" w:cs="F38"/>
        </w:rPr>
        <w:t>Américanistes</w:t>
      </w:r>
      <w:proofErr w:type="spellEnd"/>
      <w:r w:rsidRPr="005B1C91">
        <w:rPr>
          <w:rFonts w:ascii="F38" w:hAnsi="F38" w:cs="F38"/>
        </w:rPr>
        <w:t xml:space="preserve"> </w:t>
      </w:r>
      <w:r w:rsidRPr="005B1C91">
        <w:rPr>
          <w:rFonts w:ascii="F15" w:hAnsi="F15" w:cs="F15"/>
        </w:rPr>
        <w:t>95.95-2 (2009), pp. 261_282</w:t>
      </w:r>
    </w:p>
  </w:footnote>
  <w:footnote w:id="5">
    <w:p w14:paraId="26207882" w14:textId="77777777" w:rsidR="00F75BB0" w:rsidRDefault="007945BA" w:rsidP="00F75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Style w:val="FootnoteReference"/>
        </w:rPr>
        <w:footnoteRef/>
      </w:r>
      <w:r>
        <w:t xml:space="preserve"> </w:t>
      </w:r>
      <w:r w:rsidR="00F75BB0">
        <w:rPr>
          <w:rFonts w:ascii="Arial" w:hAnsi="Arial" w:cs="Arial"/>
          <w:b/>
          <w:bCs/>
          <w:color w:val="000081"/>
          <w:sz w:val="36"/>
          <w:szCs w:val="36"/>
        </w:rPr>
        <w:t>Negotiating National Identity: Middle Eastern and</w:t>
      </w:r>
    </w:p>
    <w:p w14:paraId="46BBD4B7" w14:textId="77777777" w:rsidR="00F75BB0" w:rsidRDefault="00F75BB0" w:rsidP="00F75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Asian Immigrants and the Struggle for Ethnicity in</w:t>
      </w:r>
    </w:p>
    <w:p w14:paraId="2EDC40E1" w14:textId="77777777" w:rsidR="00F75BB0" w:rsidRDefault="00F75BB0" w:rsidP="00F75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Brazil</w:t>
      </w:r>
    </w:p>
    <w:p w14:paraId="5C334BE9" w14:textId="52B1CDC1" w:rsidR="007945BA" w:rsidRDefault="00F75BB0" w:rsidP="00F75BB0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81"/>
          <w:sz w:val="28"/>
          <w:szCs w:val="28"/>
        </w:rPr>
        <w:t>By Jeffrey Lesser</w:t>
      </w:r>
    </w:p>
  </w:footnote>
  <w:footnote w:id="6">
    <w:p w14:paraId="0C139779" w14:textId="77777777" w:rsidR="00F75BB0" w:rsidRDefault="00F75BB0" w:rsidP="00F75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b/>
          <w:bCs/>
          <w:color w:val="000081"/>
          <w:sz w:val="36"/>
          <w:szCs w:val="36"/>
        </w:rPr>
        <w:t>Negotiating National Identity: Middle Eastern and</w:t>
      </w:r>
    </w:p>
    <w:p w14:paraId="66A6AAD0" w14:textId="77777777" w:rsidR="00F75BB0" w:rsidRDefault="00F75BB0" w:rsidP="00F75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Asian Immigrants and the Struggle for Ethnicity in</w:t>
      </w:r>
    </w:p>
    <w:p w14:paraId="22F3CDB3" w14:textId="77777777" w:rsidR="00F75BB0" w:rsidRDefault="00F75BB0" w:rsidP="00F75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Brazil</w:t>
      </w:r>
    </w:p>
    <w:p w14:paraId="66E1DB37" w14:textId="7E270139" w:rsidR="00F75BB0" w:rsidRDefault="00F75BB0" w:rsidP="00F75BB0">
      <w:pPr>
        <w:pStyle w:val="FootnoteText"/>
      </w:pPr>
      <w:r>
        <w:rPr>
          <w:rFonts w:ascii="Arial" w:hAnsi="Arial" w:cs="Arial"/>
          <w:color w:val="000081"/>
          <w:sz w:val="28"/>
          <w:szCs w:val="28"/>
        </w:rPr>
        <w:t>By Jeffrey Lesser</w:t>
      </w:r>
    </w:p>
  </w:footnote>
  <w:footnote w:id="7">
    <w:p w14:paraId="7E124B45" w14:textId="77777777" w:rsidR="00E2281A" w:rsidRDefault="00E2281A" w:rsidP="00E2281A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 w:rsidRPr="007945BA">
        <w:t xml:space="preserve"> </w:t>
      </w:r>
      <w:proofErr w:type="spellStart"/>
      <w:r w:rsidRPr="007945BA">
        <w:rPr>
          <w:rFonts w:ascii="F15" w:hAnsi="F15" w:cs="F15"/>
          <w:sz w:val="20"/>
          <w:szCs w:val="20"/>
        </w:rPr>
        <w:t>Takeyuki</w:t>
      </w:r>
      <w:proofErr w:type="spellEnd"/>
      <w:r w:rsidRPr="007945BA">
        <w:rPr>
          <w:rFonts w:ascii="F15" w:hAnsi="F15" w:cs="F15"/>
          <w:sz w:val="20"/>
          <w:szCs w:val="20"/>
        </w:rPr>
        <w:t xml:space="preserve"> </w:t>
      </w:r>
      <w:proofErr w:type="spellStart"/>
      <w:r w:rsidRPr="007945BA">
        <w:rPr>
          <w:rFonts w:ascii="F15" w:hAnsi="F15" w:cs="F15"/>
          <w:sz w:val="20"/>
          <w:szCs w:val="20"/>
        </w:rPr>
        <w:t>Gaku</w:t>
      </w:r>
      <w:proofErr w:type="spellEnd"/>
      <w:r w:rsidRPr="007945BA">
        <w:rPr>
          <w:rFonts w:ascii="F15" w:hAnsi="F15" w:cs="F15"/>
          <w:sz w:val="20"/>
          <w:szCs w:val="20"/>
        </w:rPr>
        <w:t xml:space="preserve"> Tsuda. </w:t>
      </w:r>
      <w:del w:id="19" w:author="Lucas Okado" w:date="2018-11-26T21:08:00Z">
        <w:r w:rsidRPr="007945BA" w:rsidDel="00AD5FC3">
          <w:rPr>
            <w:rFonts w:ascii="F15" w:hAnsi="F15" w:cs="F15"/>
            <w:sz w:val="20"/>
            <w:szCs w:val="20"/>
          </w:rPr>
          <w:delText>_</w:delText>
        </w:r>
      </w:del>
      <w:r>
        <w:rPr>
          <w:rFonts w:ascii="F15" w:hAnsi="F15" w:cs="F15"/>
          <w:sz w:val="20"/>
          <w:szCs w:val="20"/>
        </w:rPr>
        <w:t>Japanese-Brazilian ethnic return migration and the making of Japan's</w:t>
      </w:r>
    </w:p>
    <w:p w14:paraId="1EDE85C9" w14:textId="77777777" w:rsidR="00E2281A" w:rsidRPr="0007752C" w:rsidRDefault="00E2281A" w:rsidP="00E2281A">
      <w:pPr>
        <w:pStyle w:val="FootnoteText"/>
      </w:pPr>
      <w:r>
        <w:rPr>
          <w:rFonts w:ascii="F15" w:hAnsi="F15" w:cs="F15"/>
        </w:rPr>
        <w:t xml:space="preserve">newest immigrant minority_.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>Japan's Minorities</w:t>
      </w:r>
      <w:r>
        <w:rPr>
          <w:rFonts w:ascii="F15" w:hAnsi="F15" w:cs="F15"/>
        </w:rPr>
        <w:t xml:space="preserve">. </w:t>
      </w:r>
      <w:r w:rsidRPr="0007752C">
        <w:rPr>
          <w:rFonts w:ascii="F15" w:hAnsi="F15" w:cs="F15"/>
        </w:rPr>
        <w:t>Routledge, 2003, pp. 228_249.</w:t>
      </w:r>
    </w:p>
  </w:footnote>
  <w:footnote w:id="8">
    <w:p w14:paraId="6E3CE3C8" w14:textId="2BEE2A9A" w:rsidR="0007752C" w:rsidRDefault="0007752C">
      <w:pPr>
        <w:pStyle w:val="FootnoteText"/>
      </w:pPr>
      <w:r>
        <w:rPr>
          <w:rStyle w:val="FootnoteReference"/>
        </w:rPr>
        <w:footnoteRef/>
      </w:r>
      <w:r>
        <w:t xml:space="preserve"> Japanese-Brazilians and the Future of Brazilian Migration to Japan David McKenzie* and Alejandrina Salcedo**</w:t>
      </w:r>
    </w:p>
  </w:footnote>
  <w:footnote w:id="9">
    <w:p w14:paraId="59BF4343" w14:textId="77777777" w:rsidR="00E2281A" w:rsidRDefault="00E2281A" w:rsidP="00E2281A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 w:rsidRPr="00E2281A">
        <w:rPr>
          <w:lang w:val="pt-PT"/>
        </w:rPr>
        <w:t xml:space="preserve"> </w:t>
      </w:r>
      <w:r w:rsidRPr="00E2281A">
        <w:rPr>
          <w:rFonts w:ascii="F15" w:hAnsi="F15" w:cs="F15"/>
          <w:sz w:val="20"/>
          <w:szCs w:val="20"/>
          <w:lang w:val="pt-PT"/>
        </w:rPr>
        <w:t xml:space="preserve">Alexander Kuo, Neil Malhotra e Cecilia Mo. </w:t>
      </w:r>
      <w:r>
        <w:rPr>
          <w:rFonts w:ascii="F15" w:hAnsi="F15" w:cs="F15"/>
          <w:sz w:val="20"/>
          <w:szCs w:val="20"/>
        </w:rPr>
        <w:t>_Why Do Asian Americans Identify as Democrats?</w:t>
      </w:r>
    </w:p>
    <w:p w14:paraId="198459FA" w14:textId="77777777" w:rsidR="00E2281A" w:rsidRPr="006A7695" w:rsidRDefault="00E2281A" w:rsidP="00E2281A">
      <w:pPr>
        <w:pStyle w:val="FootnoteText"/>
        <w:rPr>
          <w:lang w:val="pt-BR"/>
          <w:rPrChange w:id="22" w:author="Lucas Okado" w:date="2018-11-26T20:58:00Z">
            <w:rPr/>
          </w:rPrChange>
        </w:rPr>
      </w:pPr>
      <w:r>
        <w:rPr>
          <w:rFonts w:ascii="F15" w:hAnsi="F15" w:cs="F15"/>
        </w:rPr>
        <w:t xml:space="preserve">Testing Theories of Social Exclusion and Intergroup Solidarity_. </w:t>
      </w:r>
      <w:r w:rsidRPr="006A7695">
        <w:rPr>
          <w:rFonts w:ascii="F15" w:hAnsi="F15" w:cs="F15"/>
          <w:lang w:val="pt-BR"/>
          <w:rPrChange w:id="23" w:author="Lucas Okado" w:date="2018-11-26T20:58:00Z">
            <w:rPr>
              <w:rFonts w:ascii="F15" w:hAnsi="F15" w:cs="F15"/>
            </w:rPr>
          </w:rPrChange>
        </w:rPr>
        <w:t>Em: (2014</w:t>
      </w:r>
    </w:p>
  </w:footnote>
  <w:footnote w:id="10">
    <w:p w14:paraId="6898CD2F" w14:textId="05733DD3" w:rsidR="004B3F02" w:rsidRPr="004B3F02" w:rsidRDefault="004B3F02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4B3F02">
        <w:rPr>
          <w:lang w:val="pt-PT"/>
        </w:rPr>
        <w:t xml:space="preserve"> https://www.economist.com/the-americas/2015/11/14/no-golden-door</w:t>
      </w:r>
    </w:p>
  </w:footnote>
  <w:footnote w:id="11">
    <w:p w14:paraId="057C903C" w14:textId="77777777" w:rsidR="00D23691" w:rsidRDefault="00D23691" w:rsidP="00D23691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 w:rsidRPr="004B3F02">
        <w:rPr>
          <w:lang w:val="pt-PT"/>
        </w:rPr>
        <w:t xml:space="preserve"> </w:t>
      </w:r>
      <w:r w:rsidRPr="004B3F02">
        <w:rPr>
          <w:rFonts w:ascii="F15" w:hAnsi="F15" w:cs="F15"/>
          <w:sz w:val="20"/>
          <w:szCs w:val="20"/>
          <w:lang w:val="pt-PT"/>
        </w:rPr>
        <w:t xml:space="preserve">Diana C Mutz. </w:t>
      </w:r>
      <w:r>
        <w:rPr>
          <w:rFonts w:ascii="F15" w:hAnsi="F15" w:cs="F15"/>
          <w:sz w:val="20"/>
          <w:szCs w:val="20"/>
        </w:rPr>
        <w:t>_Status threat, not economic hardship, explains the 2016 presidential vote_.</w:t>
      </w:r>
    </w:p>
    <w:p w14:paraId="16B5FB0E" w14:textId="77777777" w:rsidR="00D23691" w:rsidRPr="00D23691" w:rsidRDefault="00D23691" w:rsidP="00D23691">
      <w:pPr>
        <w:pStyle w:val="FootnoteText"/>
      </w:pP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Proceedings of the National Academy of Sciences </w:t>
      </w:r>
      <w:r>
        <w:rPr>
          <w:rFonts w:ascii="F15" w:hAnsi="F15" w:cs="F15"/>
        </w:rPr>
        <w:t>(2018), p. 201718155.</w:t>
      </w:r>
    </w:p>
  </w:footnote>
  <w:footnote w:id="12">
    <w:p w14:paraId="5E6D16D6" w14:textId="77777777" w:rsidR="00D23691" w:rsidRPr="006A7695" w:rsidRDefault="00D23691" w:rsidP="00D23691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  <w:lang w:val="pt-BR"/>
          <w:rPrChange w:id="108" w:author="Lucas Okado" w:date="2018-11-26T20:58:00Z">
            <w:rPr>
              <w:rFonts w:ascii="F15" w:hAnsi="F15" w:cs="F15"/>
              <w:sz w:val="20"/>
              <w:szCs w:val="20"/>
            </w:rPr>
          </w:rPrChange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Ryan </w:t>
      </w:r>
      <w:proofErr w:type="spellStart"/>
      <w:r>
        <w:rPr>
          <w:rFonts w:ascii="F15" w:hAnsi="F15" w:cs="F15"/>
          <w:sz w:val="20"/>
          <w:szCs w:val="20"/>
        </w:rPr>
        <w:t>Pougiales</w:t>
      </w:r>
      <w:proofErr w:type="spellEnd"/>
      <w:r>
        <w:rPr>
          <w:rFonts w:ascii="F15" w:hAnsi="F15" w:cs="F15"/>
          <w:sz w:val="20"/>
          <w:szCs w:val="20"/>
        </w:rPr>
        <w:t xml:space="preserve"> e Lange Erickson. </w:t>
      </w:r>
      <w:r>
        <w:rPr>
          <w:rFonts w:ascii="F38" w:hAnsi="F38" w:cs="F38"/>
          <w:sz w:val="20"/>
          <w:szCs w:val="20"/>
        </w:rPr>
        <w:t xml:space="preserve">Which Voters Will Be The Deciders of 2020? </w:t>
      </w:r>
      <w:r w:rsidRPr="006A7695">
        <w:rPr>
          <w:rFonts w:ascii="F15" w:hAnsi="F15" w:cs="F15"/>
          <w:sz w:val="20"/>
          <w:szCs w:val="20"/>
          <w:lang w:val="pt-BR"/>
          <w:rPrChange w:id="109" w:author="Lucas Okado" w:date="2018-11-26T20:58:00Z">
            <w:rPr>
              <w:rFonts w:ascii="F15" w:hAnsi="F15" w:cs="F15"/>
              <w:sz w:val="20"/>
              <w:szCs w:val="20"/>
            </w:rPr>
          </w:rPrChange>
        </w:rPr>
        <w:t>Rel. téc.</w:t>
      </w:r>
    </w:p>
    <w:p w14:paraId="1A11E5EA" w14:textId="77777777" w:rsidR="00D23691" w:rsidRPr="006A7695" w:rsidRDefault="00D23691" w:rsidP="00D23691">
      <w:pPr>
        <w:pStyle w:val="FootnoteText"/>
        <w:rPr>
          <w:lang w:val="pt-BR"/>
          <w:rPrChange w:id="110" w:author="Lucas Okado" w:date="2018-11-26T20:58:00Z">
            <w:rPr/>
          </w:rPrChange>
        </w:rPr>
      </w:pPr>
      <w:r w:rsidRPr="006A7695">
        <w:rPr>
          <w:rFonts w:ascii="F15" w:hAnsi="F15" w:cs="F15"/>
          <w:lang w:val="pt-BR"/>
          <w:rPrChange w:id="111" w:author="Lucas Okado" w:date="2018-11-26T20:58:00Z">
            <w:rPr>
              <w:rFonts w:ascii="F15" w:hAnsi="F15" w:cs="F15"/>
            </w:rPr>
          </w:rPrChange>
        </w:rPr>
        <w:t>Third Way, 2018.</w:t>
      </w:r>
    </w:p>
  </w:footnote>
  <w:footnote w:id="13">
    <w:p w14:paraId="552BD22E" w14:textId="77777777" w:rsidR="007C30A7" w:rsidRPr="007C30A7" w:rsidRDefault="007C30A7" w:rsidP="007C30A7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sz w:val="28"/>
          <w:szCs w:val="28"/>
          <w:lang w:val="pt-PT"/>
        </w:rPr>
      </w:pPr>
      <w:r>
        <w:rPr>
          <w:rStyle w:val="FootnoteReference"/>
        </w:rPr>
        <w:footnoteRef/>
      </w:r>
      <w:r w:rsidRPr="007C30A7">
        <w:rPr>
          <w:lang w:val="pt-PT"/>
        </w:rPr>
        <w:t xml:space="preserve"> </w:t>
      </w:r>
      <w:r w:rsidRPr="007C30A7">
        <w:rPr>
          <w:rFonts w:ascii="PalatinoLinotype-Bold" w:hAnsi="PalatinoLinotype-Bold" w:cs="PalatinoLinotype-Bold"/>
          <w:b/>
          <w:bCs/>
          <w:sz w:val="28"/>
          <w:szCs w:val="28"/>
          <w:lang w:val="pt-PT"/>
        </w:rPr>
        <w:t>A Raça na construção de uma identidade política:</w:t>
      </w:r>
    </w:p>
    <w:p w14:paraId="4C3E55A7" w14:textId="5CD1D30C" w:rsidR="007C30A7" w:rsidRPr="007C30A7" w:rsidRDefault="007C30A7" w:rsidP="007C30A7">
      <w:pPr>
        <w:autoSpaceDE w:val="0"/>
        <w:autoSpaceDN w:val="0"/>
        <w:adjustRightInd w:val="0"/>
        <w:spacing w:after="0" w:line="240" w:lineRule="auto"/>
        <w:rPr>
          <w:lang w:val="pt-PT"/>
        </w:rPr>
      </w:pPr>
      <w:r w:rsidRPr="007C30A7">
        <w:rPr>
          <w:rFonts w:ascii="PalatinoLinotype-Bold" w:hAnsi="PalatinoLinotype-Bold" w:cs="PalatinoLinotype-Bold"/>
          <w:b/>
          <w:bCs/>
          <w:sz w:val="28"/>
          <w:szCs w:val="28"/>
          <w:lang w:val="pt-PT"/>
        </w:rPr>
        <w:t>alguns conceitos preliminare</w:t>
      </w:r>
      <w:r>
        <w:rPr>
          <w:rFonts w:ascii="PalatinoLinotype-Bold" w:hAnsi="PalatinoLinotype-Bold" w:cs="PalatinoLinotype-Bold"/>
          <w:b/>
          <w:bCs/>
          <w:sz w:val="28"/>
          <w:szCs w:val="28"/>
          <w:lang w:val="pt-PT"/>
        </w:rPr>
        <w:t xml:space="preserve">s </w:t>
      </w:r>
      <w:r w:rsidRPr="007C30A7">
        <w:rPr>
          <w:rFonts w:ascii="TimesNewRomanPSMT" w:hAnsi="TimesNewRomanPSMT" w:cs="TimesNewRomanPSMT"/>
          <w:lang w:val="pt-PT"/>
        </w:rPr>
        <w:t>Johanna Katiuska Monagreda</w:t>
      </w:r>
      <w:r w:rsidRPr="007C30A7">
        <w:rPr>
          <w:rFonts w:ascii="TimesNewRomanPSMT" w:hAnsi="TimesNewRomanPSMT" w:cs="TimesNewRomanPSMT"/>
          <w:sz w:val="13"/>
          <w:szCs w:val="13"/>
          <w:lang w:val="pt-PT"/>
        </w:rPr>
        <w:t>2</w:t>
      </w:r>
    </w:p>
  </w:footnote>
  <w:footnote w:id="14">
    <w:p w14:paraId="7CFE23F0" w14:textId="77777777" w:rsidR="001B5C5F" w:rsidRPr="001B5C5F" w:rsidRDefault="001B5C5F" w:rsidP="001B5C5F">
      <w:pPr>
        <w:pStyle w:val="FootnoteText"/>
      </w:pPr>
      <w:r>
        <w:rPr>
          <w:rStyle w:val="FootnoteReference"/>
        </w:rPr>
        <w:footnoteRef/>
      </w:r>
      <w:r w:rsidRPr="001B5C5F">
        <w:t xml:space="preserve"> </w:t>
      </w:r>
      <w:proofErr w:type="spellStart"/>
      <w:r w:rsidRPr="001B5C5F">
        <w:rPr>
          <w:rFonts w:ascii="F15" w:hAnsi="F15" w:cs="F15"/>
        </w:rPr>
        <w:t>Jóhanna</w:t>
      </w:r>
      <w:proofErr w:type="spellEnd"/>
      <w:r w:rsidRPr="001B5C5F">
        <w:rPr>
          <w:rFonts w:ascii="F15" w:hAnsi="F15" w:cs="F15"/>
        </w:rPr>
        <w:t xml:space="preserve"> </w:t>
      </w:r>
      <w:proofErr w:type="spellStart"/>
      <w:r w:rsidRPr="001B5C5F">
        <w:rPr>
          <w:rFonts w:ascii="F15" w:hAnsi="F15" w:cs="F15"/>
        </w:rPr>
        <w:t>Krist_n</w:t>
      </w:r>
      <w:proofErr w:type="spellEnd"/>
      <w:r w:rsidRPr="001B5C5F">
        <w:rPr>
          <w:rFonts w:ascii="F15" w:hAnsi="F15" w:cs="F15"/>
        </w:rPr>
        <w:t xml:space="preserve"> </w:t>
      </w:r>
      <w:proofErr w:type="spellStart"/>
      <w:r w:rsidRPr="001B5C5F">
        <w:rPr>
          <w:rFonts w:ascii="F15" w:hAnsi="F15" w:cs="F15"/>
        </w:rPr>
        <w:t>Birnir</w:t>
      </w:r>
      <w:proofErr w:type="spellEnd"/>
      <w:r w:rsidRPr="001B5C5F">
        <w:rPr>
          <w:rFonts w:ascii="F15" w:hAnsi="F15" w:cs="F15"/>
        </w:rPr>
        <w:t xml:space="preserve">. </w:t>
      </w:r>
      <w:r>
        <w:rPr>
          <w:rFonts w:ascii="F38" w:hAnsi="F38" w:cs="F38"/>
        </w:rPr>
        <w:t>Ethnicity and electoral politics</w:t>
      </w:r>
      <w:r>
        <w:rPr>
          <w:rFonts w:ascii="F15" w:hAnsi="F15" w:cs="F15"/>
        </w:rPr>
        <w:t>. Cambridge University Press, 2006</w:t>
      </w:r>
    </w:p>
  </w:footnote>
  <w:footnote w:id="15">
    <w:p w14:paraId="3CB5B908" w14:textId="77777777" w:rsidR="001B5C5F" w:rsidRDefault="001B5C5F" w:rsidP="001B5C5F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Kanchan Chandra. _What is ethnic identity and does it </w:t>
      </w:r>
      <w:proofErr w:type="gramStart"/>
      <w:r>
        <w:rPr>
          <w:rFonts w:ascii="F15" w:hAnsi="F15" w:cs="F15"/>
          <w:sz w:val="20"/>
          <w:szCs w:val="20"/>
        </w:rPr>
        <w:t>matter?_</w:t>
      </w:r>
      <w:proofErr w:type="gramEnd"/>
      <w:r>
        <w:rPr>
          <w:rFonts w:ascii="F15" w:hAnsi="F15" w:cs="F15"/>
          <w:sz w:val="20"/>
          <w:szCs w:val="20"/>
        </w:rPr>
        <w:t xml:space="preserve"> </w:t>
      </w:r>
      <w:proofErr w:type="spellStart"/>
      <w:r>
        <w:rPr>
          <w:rFonts w:ascii="F15" w:hAnsi="F15" w:cs="F15"/>
          <w:sz w:val="20"/>
          <w:szCs w:val="20"/>
        </w:rPr>
        <w:t>Em</w:t>
      </w:r>
      <w:proofErr w:type="spellEnd"/>
      <w:r>
        <w:rPr>
          <w:rFonts w:ascii="F15" w:hAnsi="F15" w:cs="F15"/>
          <w:sz w:val="20"/>
          <w:szCs w:val="20"/>
        </w:rPr>
        <w:t xml:space="preserve">: </w:t>
      </w:r>
      <w:proofErr w:type="spellStart"/>
      <w:r>
        <w:rPr>
          <w:rFonts w:ascii="F38" w:hAnsi="F38" w:cs="F38"/>
          <w:sz w:val="20"/>
          <w:szCs w:val="20"/>
        </w:rPr>
        <w:t>Annu</w:t>
      </w:r>
      <w:proofErr w:type="spellEnd"/>
      <w:r>
        <w:rPr>
          <w:rFonts w:ascii="F38" w:hAnsi="F38" w:cs="F38"/>
          <w:sz w:val="20"/>
          <w:szCs w:val="20"/>
        </w:rPr>
        <w:t>. Rev. Polit. Sci.</w:t>
      </w:r>
    </w:p>
    <w:p w14:paraId="228831B6" w14:textId="77777777" w:rsidR="001B5C5F" w:rsidRPr="007940DA" w:rsidRDefault="001B5C5F" w:rsidP="001B5C5F">
      <w:pPr>
        <w:pStyle w:val="FootnoteText"/>
      </w:pPr>
      <w:r>
        <w:rPr>
          <w:rFonts w:ascii="F15" w:hAnsi="F15" w:cs="F15"/>
        </w:rPr>
        <w:t>9 (2006), pp. 397_424.</w:t>
      </w:r>
    </w:p>
  </w:footnote>
  <w:footnote w:id="16">
    <w:p w14:paraId="5DE7E9BC" w14:textId="77777777" w:rsidR="001B5C5F" w:rsidRDefault="001B5C5F" w:rsidP="001B5C5F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Matthew R Cleary. _Democracy and indigenous rebellion in Latin America_. </w:t>
      </w:r>
      <w:proofErr w:type="spellStart"/>
      <w:r>
        <w:rPr>
          <w:rFonts w:ascii="F15" w:hAnsi="F15" w:cs="F15"/>
          <w:sz w:val="20"/>
          <w:szCs w:val="20"/>
        </w:rPr>
        <w:t>Em</w:t>
      </w:r>
      <w:proofErr w:type="spellEnd"/>
      <w:r>
        <w:rPr>
          <w:rFonts w:ascii="F15" w:hAnsi="F15" w:cs="F15"/>
          <w:sz w:val="20"/>
          <w:szCs w:val="20"/>
        </w:rPr>
        <w:t xml:space="preserve">: </w:t>
      </w:r>
      <w:r>
        <w:rPr>
          <w:rFonts w:ascii="F38" w:hAnsi="F38" w:cs="F38"/>
          <w:sz w:val="20"/>
          <w:szCs w:val="20"/>
        </w:rPr>
        <w:t>Comparative</w:t>
      </w:r>
    </w:p>
    <w:p w14:paraId="24FEAA3D" w14:textId="77777777" w:rsidR="001B5C5F" w:rsidRPr="007940DA" w:rsidRDefault="001B5C5F" w:rsidP="001B5C5F">
      <w:pPr>
        <w:pStyle w:val="FootnoteText"/>
      </w:pPr>
      <w:r>
        <w:rPr>
          <w:rFonts w:ascii="F38" w:hAnsi="F38" w:cs="F38"/>
        </w:rPr>
        <w:t xml:space="preserve">Political Studies </w:t>
      </w:r>
      <w:r>
        <w:rPr>
          <w:rFonts w:ascii="F15" w:hAnsi="F15" w:cs="F15"/>
        </w:rPr>
        <w:t>33.9 (2000), pp. 1123_1153.</w:t>
      </w:r>
    </w:p>
  </w:footnote>
  <w:footnote w:id="17">
    <w:p w14:paraId="58D5B0F0" w14:textId="77777777" w:rsidR="001B5C5F" w:rsidRDefault="001B5C5F" w:rsidP="001B5C5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Dennis Chong e </w:t>
      </w:r>
      <w:proofErr w:type="spellStart"/>
      <w:r>
        <w:rPr>
          <w:rFonts w:ascii="F15" w:hAnsi="F15" w:cs="F15"/>
          <w:sz w:val="20"/>
          <w:szCs w:val="20"/>
        </w:rPr>
        <w:t>Dukhong</w:t>
      </w:r>
      <w:proofErr w:type="spellEnd"/>
      <w:r>
        <w:rPr>
          <w:rFonts w:ascii="F15" w:hAnsi="F15" w:cs="F15"/>
          <w:sz w:val="20"/>
          <w:szCs w:val="20"/>
        </w:rPr>
        <w:t xml:space="preserve"> Kim. _The experiences and </w:t>
      </w:r>
      <w:proofErr w:type="spellStart"/>
      <w:r>
        <w:rPr>
          <w:rFonts w:ascii="F15" w:hAnsi="F15" w:cs="F15"/>
          <w:sz w:val="20"/>
          <w:szCs w:val="20"/>
        </w:rPr>
        <w:t>e_ects</w:t>
      </w:r>
      <w:proofErr w:type="spellEnd"/>
      <w:r>
        <w:rPr>
          <w:rFonts w:ascii="F15" w:hAnsi="F15" w:cs="F15"/>
          <w:sz w:val="20"/>
          <w:szCs w:val="20"/>
        </w:rPr>
        <w:t xml:space="preserve"> of economic status among racial</w:t>
      </w:r>
    </w:p>
    <w:p w14:paraId="18F1CBAB" w14:textId="77777777" w:rsidR="001B5C5F" w:rsidRPr="00D23691" w:rsidRDefault="001B5C5F" w:rsidP="001B5C5F">
      <w:pPr>
        <w:pStyle w:val="FootnoteText"/>
      </w:pPr>
      <w:r>
        <w:rPr>
          <w:rFonts w:ascii="F15" w:hAnsi="F15" w:cs="F15"/>
        </w:rPr>
        <w:t xml:space="preserve">and ethnic minorities_.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American Political Science Review </w:t>
      </w:r>
      <w:r>
        <w:rPr>
          <w:rFonts w:ascii="F15" w:hAnsi="F15" w:cs="F15"/>
        </w:rPr>
        <w:t>100.3 (2006), pp. 335_351.</w:t>
      </w:r>
    </w:p>
  </w:footnote>
  <w:footnote w:id="18">
    <w:p w14:paraId="27EA6D6A" w14:textId="77777777" w:rsidR="001B5C5F" w:rsidRPr="005B1C91" w:rsidRDefault="001B5C5F" w:rsidP="001B5C5F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David Sanders et al. _The Calculus of Ethnic Minority Voting in B </w:t>
      </w:r>
      <w:proofErr w:type="spellStart"/>
      <w:r>
        <w:rPr>
          <w:rFonts w:ascii="F15" w:hAnsi="F15" w:cs="F15"/>
          <w:sz w:val="20"/>
          <w:szCs w:val="20"/>
        </w:rPr>
        <w:t>ritain</w:t>
      </w:r>
      <w:proofErr w:type="spellEnd"/>
      <w:r>
        <w:rPr>
          <w:rFonts w:ascii="F15" w:hAnsi="F15" w:cs="F15"/>
          <w:sz w:val="20"/>
          <w:szCs w:val="20"/>
        </w:rPr>
        <w:t xml:space="preserve">_. </w:t>
      </w:r>
      <w:proofErr w:type="spellStart"/>
      <w:r w:rsidRPr="005B1C91">
        <w:rPr>
          <w:rFonts w:ascii="F15" w:hAnsi="F15" w:cs="F15"/>
          <w:sz w:val="20"/>
          <w:szCs w:val="20"/>
        </w:rPr>
        <w:t>Em</w:t>
      </w:r>
      <w:proofErr w:type="spellEnd"/>
      <w:r w:rsidRPr="005B1C91">
        <w:rPr>
          <w:rFonts w:ascii="F15" w:hAnsi="F15" w:cs="F15"/>
          <w:sz w:val="20"/>
          <w:szCs w:val="20"/>
        </w:rPr>
        <w:t xml:space="preserve">: </w:t>
      </w:r>
      <w:r w:rsidRPr="005B1C91">
        <w:rPr>
          <w:rFonts w:ascii="F38" w:hAnsi="F38" w:cs="F38"/>
          <w:sz w:val="20"/>
          <w:szCs w:val="20"/>
        </w:rPr>
        <w:t>Political</w:t>
      </w:r>
    </w:p>
    <w:p w14:paraId="677441DD" w14:textId="77777777" w:rsidR="001B5C5F" w:rsidRPr="005B1C91" w:rsidRDefault="001B5C5F" w:rsidP="001B5C5F">
      <w:pPr>
        <w:pStyle w:val="FootnoteText"/>
      </w:pPr>
      <w:r w:rsidRPr="005B1C91">
        <w:rPr>
          <w:rFonts w:ascii="F38" w:hAnsi="F38" w:cs="F38"/>
        </w:rPr>
        <w:t xml:space="preserve">Studies </w:t>
      </w:r>
      <w:r w:rsidRPr="005B1C91">
        <w:rPr>
          <w:rFonts w:ascii="F15" w:hAnsi="F15" w:cs="F15"/>
        </w:rPr>
        <w:t>62.2 (2014), pp. 230_251.</w:t>
      </w:r>
    </w:p>
  </w:footnote>
  <w:footnote w:id="19">
    <w:p w14:paraId="25D89D87" w14:textId="77777777" w:rsidR="00D40709" w:rsidRPr="006A7695" w:rsidRDefault="00D40709" w:rsidP="00D40709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  <w:lang w:val="pt-BR"/>
          <w:rPrChange w:id="205" w:author="Lucas Okado" w:date="2018-11-26T20:58:00Z">
            <w:rPr>
              <w:rFonts w:ascii="F38" w:hAnsi="F38" w:cs="F38"/>
              <w:sz w:val="20"/>
              <w:szCs w:val="20"/>
            </w:rPr>
          </w:rPrChange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David Sanders et al. _The Calculus of Ethnic Minority Voting in B </w:t>
      </w:r>
      <w:proofErr w:type="spellStart"/>
      <w:r>
        <w:rPr>
          <w:rFonts w:ascii="F15" w:hAnsi="F15" w:cs="F15"/>
          <w:sz w:val="20"/>
          <w:szCs w:val="20"/>
        </w:rPr>
        <w:t>ritain</w:t>
      </w:r>
      <w:proofErr w:type="spellEnd"/>
      <w:r>
        <w:rPr>
          <w:rFonts w:ascii="F15" w:hAnsi="F15" w:cs="F15"/>
          <w:sz w:val="20"/>
          <w:szCs w:val="20"/>
        </w:rPr>
        <w:t xml:space="preserve">_. </w:t>
      </w:r>
      <w:r w:rsidRPr="006A7695">
        <w:rPr>
          <w:rFonts w:ascii="F15" w:hAnsi="F15" w:cs="F15"/>
          <w:sz w:val="20"/>
          <w:szCs w:val="20"/>
          <w:lang w:val="pt-BR"/>
          <w:rPrChange w:id="206" w:author="Lucas Okado" w:date="2018-11-26T20:58:00Z">
            <w:rPr>
              <w:rFonts w:ascii="F15" w:hAnsi="F15" w:cs="F15"/>
              <w:sz w:val="20"/>
              <w:szCs w:val="20"/>
            </w:rPr>
          </w:rPrChange>
        </w:rPr>
        <w:t xml:space="preserve">Em: </w:t>
      </w:r>
      <w:r w:rsidRPr="006A7695">
        <w:rPr>
          <w:rFonts w:ascii="F38" w:hAnsi="F38" w:cs="F38"/>
          <w:sz w:val="20"/>
          <w:szCs w:val="20"/>
          <w:lang w:val="pt-BR"/>
          <w:rPrChange w:id="207" w:author="Lucas Okado" w:date="2018-11-26T20:58:00Z">
            <w:rPr>
              <w:rFonts w:ascii="F38" w:hAnsi="F38" w:cs="F38"/>
              <w:sz w:val="20"/>
              <w:szCs w:val="20"/>
            </w:rPr>
          </w:rPrChange>
        </w:rPr>
        <w:t>Political</w:t>
      </w:r>
    </w:p>
    <w:p w14:paraId="02200815" w14:textId="77777777" w:rsidR="00D40709" w:rsidRPr="006A7695" w:rsidRDefault="00D40709" w:rsidP="00D40709">
      <w:pPr>
        <w:pStyle w:val="FootnoteText"/>
        <w:rPr>
          <w:lang w:val="pt-BR"/>
          <w:rPrChange w:id="208" w:author="Lucas Okado" w:date="2018-11-26T20:58:00Z">
            <w:rPr/>
          </w:rPrChange>
        </w:rPr>
      </w:pPr>
      <w:r w:rsidRPr="006A7695">
        <w:rPr>
          <w:rFonts w:ascii="F38" w:hAnsi="F38" w:cs="F38"/>
          <w:lang w:val="pt-BR"/>
          <w:rPrChange w:id="209" w:author="Lucas Okado" w:date="2018-11-26T20:58:00Z">
            <w:rPr>
              <w:rFonts w:ascii="F38" w:hAnsi="F38" w:cs="F38"/>
            </w:rPr>
          </w:rPrChange>
        </w:rPr>
        <w:t xml:space="preserve">Studies </w:t>
      </w:r>
      <w:r w:rsidRPr="006A7695">
        <w:rPr>
          <w:rFonts w:ascii="F15" w:hAnsi="F15" w:cs="F15"/>
          <w:lang w:val="pt-BR"/>
          <w:rPrChange w:id="210" w:author="Lucas Okado" w:date="2018-11-26T20:58:00Z">
            <w:rPr>
              <w:rFonts w:ascii="F15" w:hAnsi="F15" w:cs="F15"/>
            </w:rPr>
          </w:rPrChange>
        </w:rPr>
        <w:t>62.2 (2014), pp. 230_251.</w:t>
      </w:r>
    </w:p>
  </w:footnote>
  <w:footnote w:id="20">
    <w:p w14:paraId="425AA451" w14:textId="77777777" w:rsidR="007D5D59" w:rsidRPr="007940DA" w:rsidRDefault="007D5D59" w:rsidP="007D5D59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 w:rsidRPr="00F5325F">
        <w:rPr>
          <w:lang w:val="pt-PT"/>
        </w:rPr>
        <w:t xml:space="preserve"> </w:t>
      </w:r>
      <w:r w:rsidRPr="00F5325F">
        <w:rPr>
          <w:rFonts w:ascii="F15" w:hAnsi="F15" w:cs="F15"/>
          <w:sz w:val="20"/>
          <w:szCs w:val="20"/>
          <w:lang w:val="pt-PT"/>
        </w:rPr>
        <w:t xml:space="preserve">Natália Salgado Bueno e Fabr_cio Mendes Fialho. </w:t>
      </w:r>
      <w:r w:rsidRPr="007940DA">
        <w:rPr>
          <w:rFonts w:ascii="F15" w:hAnsi="F15" w:cs="F15"/>
          <w:sz w:val="20"/>
          <w:szCs w:val="20"/>
        </w:rPr>
        <w:t>_Race, resources, and political participation</w:t>
      </w:r>
    </w:p>
    <w:p w14:paraId="2A5E958A" w14:textId="77777777" w:rsidR="007D5D59" w:rsidRPr="00F5325F" w:rsidRDefault="007D5D59" w:rsidP="007D5D59">
      <w:pPr>
        <w:pStyle w:val="FootnoteText"/>
      </w:pPr>
      <w:r>
        <w:rPr>
          <w:rFonts w:ascii="F15" w:hAnsi="F15" w:cs="F15"/>
        </w:rPr>
        <w:t xml:space="preserve">in a Brazilian city_.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Latin American Research Review </w:t>
      </w:r>
      <w:r>
        <w:rPr>
          <w:rFonts w:ascii="F15" w:hAnsi="F15" w:cs="F15"/>
        </w:rPr>
        <w:t>(2009), pp. 59_83.</w:t>
      </w:r>
    </w:p>
  </w:footnote>
  <w:footnote w:id="21">
    <w:p w14:paraId="099B8802" w14:textId="77777777" w:rsidR="007D5D59" w:rsidRDefault="007D5D59" w:rsidP="007D5D59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Sidney </w:t>
      </w:r>
      <w:proofErr w:type="spellStart"/>
      <w:r>
        <w:rPr>
          <w:rFonts w:ascii="F15" w:hAnsi="F15" w:cs="F15"/>
          <w:sz w:val="20"/>
          <w:szCs w:val="20"/>
        </w:rPr>
        <w:t>Verba</w:t>
      </w:r>
      <w:proofErr w:type="spellEnd"/>
      <w:r>
        <w:rPr>
          <w:rFonts w:ascii="F15" w:hAnsi="F15" w:cs="F15"/>
          <w:sz w:val="20"/>
          <w:szCs w:val="20"/>
        </w:rPr>
        <w:t xml:space="preserve"> et al. _Race, ethnicity and political resources: Participation in the United States</w:t>
      </w:r>
    </w:p>
    <w:p w14:paraId="2EBD6309" w14:textId="77777777" w:rsidR="007D5D59" w:rsidRPr="00F5325F" w:rsidRDefault="007D5D59" w:rsidP="007D5D59">
      <w:pPr>
        <w:pStyle w:val="FootnoteText"/>
      </w:pPr>
      <w:r>
        <w:rPr>
          <w:rFonts w:ascii="F15" w:hAnsi="F15" w:cs="F15"/>
        </w:rPr>
        <w:t xml:space="preserve">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British Journal of Political Science </w:t>
      </w:r>
      <w:r>
        <w:rPr>
          <w:rFonts w:ascii="F15" w:hAnsi="F15" w:cs="F15"/>
        </w:rPr>
        <w:t>23.4 (1993), pp. 453_497.</w:t>
      </w:r>
    </w:p>
  </w:footnote>
  <w:footnote w:id="22">
    <w:p w14:paraId="720FAAA0" w14:textId="77777777" w:rsidR="001B5C5F" w:rsidRDefault="001B5C5F" w:rsidP="001B5C5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Dennis Chong e </w:t>
      </w:r>
      <w:proofErr w:type="spellStart"/>
      <w:r>
        <w:rPr>
          <w:rFonts w:ascii="F15" w:hAnsi="F15" w:cs="F15"/>
          <w:sz w:val="20"/>
          <w:szCs w:val="20"/>
        </w:rPr>
        <w:t>Dukhong</w:t>
      </w:r>
      <w:proofErr w:type="spellEnd"/>
      <w:r>
        <w:rPr>
          <w:rFonts w:ascii="F15" w:hAnsi="F15" w:cs="F15"/>
          <w:sz w:val="20"/>
          <w:szCs w:val="20"/>
        </w:rPr>
        <w:t xml:space="preserve"> Kim. _The experiences and </w:t>
      </w:r>
      <w:proofErr w:type="spellStart"/>
      <w:r>
        <w:rPr>
          <w:rFonts w:ascii="F15" w:hAnsi="F15" w:cs="F15"/>
          <w:sz w:val="20"/>
          <w:szCs w:val="20"/>
        </w:rPr>
        <w:t>e_ects</w:t>
      </w:r>
      <w:proofErr w:type="spellEnd"/>
      <w:r>
        <w:rPr>
          <w:rFonts w:ascii="F15" w:hAnsi="F15" w:cs="F15"/>
          <w:sz w:val="20"/>
          <w:szCs w:val="20"/>
        </w:rPr>
        <w:t xml:space="preserve"> of economic status among racial</w:t>
      </w:r>
    </w:p>
    <w:p w14:paraId="5E11B92E" w14:textId="77777777" w:rsidR="001B5C5F" w:rsidRPr="00F5325F" w:rsidRDefault="001B5C5F" w:rsidP="001B5C5F">
      <w:pPr>
        <w:pStyle w:val="FootnoteText"/>
      </w:pPr>
      <w:r>
        <w:rPr>
          <w:rFonts w:ascii="F15" w:hAnsi="F15" w:cs="F15"/>
        </w:rPr>
        <w:t xml:space="preserve">and ethnic minorities_.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American Political Science Review </w:t>
      </w:r>
      <w:r>
        <w:rPr>
          <w:rFonts w:ascii="F15" w:hAnsi="F15" w:cs="F15"/>
        </w:rPr>
        <w:t>100.3 (2006), pp. 335_351.</w:t>
      </w:r>
    </w:p>
  </w:footnote>
  <w:footnote w:id="23">
    <w:p w14:paraId="5D20EE5E" w14:textId="77777777" w:rsidR="007D5D59" w:rsidRDefault="007D5D59" w:rsidP="007D5D59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Aida Just. _Race, ethnicity, and political behavior_. </w:t>
      </w:r>
      <w:proofErr w:type="spellStart"/>
      <w:r>
        <w:rPr>
          <w:rFonts w:ascii="F15" w:hAnsi="F15" w:cs="F15"/>
          <w:sz w:val="20"/>
          <w:szCs w:val="20"/>
        </w:rPr>
        <w:t>Em</w:t>
      </w:r>
      <w:proofErr w:type="spellEnd"/>
      <w:r>
        <w:rPr>
          <w:rFonts w:ascii="F15" w:hAnsi="F15" w:cs="F15"/>
          <w:sz w:val="20"/>
          <w:szCs w:val="20"/>
        </w:rPr>
        <w:t xml:space="preserve">: </w:t>
      </w:r>
      <w:r>
        <w:rPr>
          <w:rFonts w:ascii="F38" w:hAnsi="F38" w:cs="F38"/>
          <w:sz w:val="20"/>
          <w:szCs w:val="20"/>
        </w:rPr>
        <w:t>Oxford Research Encyclopedia of</w:t>
      </w:r>
    </w:p>
    <w:p w14:paraId="536573D9" w14:textId="77777777" w:rsidR="007D5D59" w:rsidRPr="00F5325F" w:rsidRDefault="007D5D59" w:rsidP="007D5D59">
      <w:pPr>
        <w:pStyle w:val="FootnoteText"/>
      </w:pPr>
      <w:r>
        <w:rPr>
          <w:rFonts w:ascii="F38" w:hAnsi="F38" w:cs="F38"/>
        </w:rPr>
        <w:t>Politics</w:t>
      </w:r>
      <w:r>
        <w:rPr>
          <w:rFonts w:ascii="F15" w:hAnsi="F15" w:cs="F15"/>
        </w:rPr>
        <w:t>. 2017.</w:t>
      </w:r>
    </w:p>
  </w:footnote>
  <w:footnote w:id="24">
    <w:p w14:paraId="4853207A" w14:textId="77777777" w:rsidR="007D5D59" w:rsidRDefault="007D5D59" w:rsidP="007D5D59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Matthew R Cleary. _Democracy and indigenous rebellion in Latin America_. </w:t>
      </w:r>
      <w:proofErr w:type="spellStart"/>
      <w:r>
        <w:rPr>
          <w:rFonts w:ascii="F15" w:hAnsi="F15" w:cs="F15"/>
          <w:sz w:val="20"/>
          <w:szCs w:val="20"/>
        </w:rPr>
        <w:t>Em</w:t>
      </w:r>
      <w:proofErr w:type="spellEnd"/>
      <w:r>
        <w:rPr>
          <w:rFonts w:ascii="F15" w:hAnsi="F15" w:cs="F15"/>
          <w:sz w:val="20"/>
          <w:szCs w:val="20"/>
        </w:rPr>
        <w:t xml:space="preserve">: </w:t>
      </w:r>
      <w:r>
        <w:rPr>
          <w:rFonts w:ascii="F38" w:hAnsi="F38" w:cs="F38"/>
          <w:sz w:val="20"/>
          <w:szCs w:val="20"/>
        </w:rPr>
        <w:t>Comparative</w:t>
      </w:r>
    </w:p>
    <w:p w14:paraId="3811BE90" w14:textId="77777777" w:rsidR="007D5D59" w:rsidRPr="00F5325F" w:rsidRDefault="007D5D59" w:rsidP="007D5D59">
      <w:pPr>
        <w:pStyle w:val="FootnoteText"/>
      </w:pPr>
      <w:r>
        <w:rPr>
          <w:rFonts w:ascii="F38" w:hAnsi="F38" w:cs="F38"/>
        </w:rPr>
        <w:t xml:space="preserve">Political Studies </w:t>
      </w:r>
      <w:r>
        <w:rPr>
          <w:rFonts w:ascii="F15" w:hAnsi="F15" w:cs="F15"/>
        </w:rPr>
        <w:t>33.9 (2000), pp. 1123_1153.</w:t>
      </w:r>
    </w:p>
  </w:footnote>
  <w:footnote w:id="25">
    <w:p w14:paraId="300F4A2A" w14:textId="77777777" w:rsidR="007D5D59" w:rsidRDefault="007D5D59" w:rsidP="007D5D59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Per </w:t>
      </w:r>
      <w:proofErr w:type="spellStart"/>
      <w:r>
        <w:rPr>
          <w:rFonts w:ascii="F15" w:hAnsi="F15" w:cs="F15"/>
          <w:sz w:val="20"/>
          <w:szCs w:val="20"/>
        </w:rPr>
        <w:t>Strömblad</w:t>
      </w:r>
      <w:proofErr w:type="spellEnd"/>
      <w:r>
        <w:rPr>
          <w:rFonts w:ascii="F15" w:hAnsi="F15" w:cs="F15"/>
          <w:sz w:val="20"/>
          <w:szCs w:val="20"/>
        </w:rPr>
        <w:t xml:space="preserve"> e Per Adman. _Political integration through ethnic or nonethnic voluntary</w:t>
      </w:r>
    </w:p>
    <w:p w14:paraId="559CE959" w14:textId="77777777" w:rsidR="007D5D59" w:rsidRPr="00F5325F" w:rsidRDefault="007D5D59" w:rsidP="007D5D59">
      <w:pPr>
        <w:pStyle w:val="FootnoteText"/>
      </w:pPr>
      <w:proofErr w:type="gramStart"/>
      <w:r>
        <w:rPr>
          <w:rFonts w:ascii="F15" w:hAnsi="F15" w:cs="F15"/>
        </w:rPr>
        <w:t>associations?_</w:t>
      </w:r>
      <w:proofErr w:type="gramEnd"/>
      <w:r>
        <w:rPr>
          <w:rFonts w:ascii="F15" w:hAnsi="F15" w:cs="F15"/>
        </w:rPr>
        <w:t xml:space="preserve">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Political Research Quarterly </w:t>
      </w:r>
      <w:r>
        <w:rPr>
          <w:rFonts w:ascii="F15" w:hAnsi="F15" w:cs="F15"/>
        </w:rPr>
        <w:t>63.4 (2010), pp. 721_730.</w:t>
      </w:r>
    </w:p>
  </w:footnote>
  <w:footnote w:id="26">
    <w:p w14:paraId="28FD79DC" w14:textId="77777777" w:rsidR="00011842" w:rsidRDefault="00011842" w:rsidP="00011842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Matthew R Cleary. _Democracy and indigenous rebellion in Latin America_. </w:t>
      </w:r>
      <w:proofErr w:type="spellStart"/>
      <w:r>
        <w:rPr>
          <w:rFonts w:ascii="F15" w:hAnsi="F15" w:cs="F15"/>
          <w:sz w:val="20"/>
          <w:szCs w:val="20"/>
        </w:rPr>
        <w:t>Em</w:t>
      </w:r>
      <w:proofErr w:type="spellEnd"/>
      <w:r>
        <w:rPr>
          <w:rFonts w:ascii="F15" w:hAnsi="F15" w:cs="F15"/>
          <w:sz w:val="20"/>
          <w:szCs w:val="20"/>
        </w:rPr>
        <w:t xml:space="preserve">: </w:t>
      </w:r>
      <w:r>
        <w:rPr>
          <w:rFonts w:ascii="F38" w:hAnsi="F38" w:cs="F38"/>
          <w:sz w:val="20"/>
          <w:szCs w:val="20"/>
        </w:rPr>
        <w:t>Comparative</w:t>
      </w:r>
    </w:p>
    <w:p w14:paraId="1F38B4A1" w14:textId="77777777" w:rsidR="00011842" w:rsidRPr="00F5325F" w:rsidRDefault="00011842" w:rsidP="00011842">
      <w:pPr>
        <w:pStyle w:val="FootnoteText"/>
      </w:pPr>
      <w:r>
        <w:rPr>
          <w:rFonts w:ascii="F38" w:hAnsi="F38" w:cs="F38"/>
        </w:rPr>
        <w:t xml:space="preserve">Political Studies </w:t>
      </w:r>
      <w:r>
        <w:rPr>
          <w:rFonts w:ascii="F15" w:hAnsi="F15" w:cs="F15"/>
        </w:rPr>
        <w:t>33.9 (2000), pp. 1123_1153.</w:t>
      </w:r>
    </w:p>
  </w:footnote>
  <w:footnote w:id="27">
    <w:p w14:paraId="1258FF8A" w14:textId="77777777" w:rsidR="00D90B85" w:rsidRDefault="00E863F7" w:rsidP="00D90B85">
      <w:pPr>
        <w:autoSpaceDE w:val="0"/>
        <w:autoSpaceDN w:val="0"/>
        <w:adjustRightInd w:val="0"/>
        <w:spacing w:after="0" w:line="240" w:lineRule="auto"/>
        <w:rPr>
          <w:rFonts w:ascii="DejaVu Serif" w:hAnsi="DejaVu Serif" w:cs="DejaVu Serif"/>
          <w:sz w:val="21"/>
          <w:szCs w:val="21"/>
        </w:rPr>
      </w:pPr>
      <w:r>
        <w:rPr>
          <w:rStyle w:val="FootnoteReference"/>
        </w:rPr>
        <w:footnoteRef/>
      </w:r>
      <w:r>
        <w:t xml:space="preserve"> </w:t>
      </w:r>
      <w:r w:rsidR="00D90B85">
        <w:rPr>
          <w:rFonts w:ascii="DejaVu Serif" w:hAnsi="DejaVu Serif" w:cs="DejaVu Serif"/>
          <w:sz w:val="21"/>
          <w:szCs w:val="21"/>
        </w:rPr>
        <w:t>White, I. K., Laird, C. N., &amp; Allen, T. D. (2014). Selling out? The politics of navigating</w:t>
      </w:r>
    </w:p>
    <w:p w14:paraId="7B5012B1" w14:textId="77777777" w:rsidR="00D90B85" w:rsidRDefault="00D90B85" w:rsidP="00D90B85">
      <w:pPr>
        <w:autoSpaceDE w:val="0"/>
        <w:autoSpaceDN w:val="0"/>
        <w:adjustRightInd w:val="0"/>
        <w:spacing w:after="0" w:line="240" w:lineRule="auto"/>
        <w:rPr>
          <w:rFonts w:ascii="DejaVu Serif" w:hAnsi="DejaVu Serif" w:cs="DejaVu Serif"/>
          <w:i/>
          <w:iCs/>
          <w:sz w:val="21"/>
          <w:szCs w:val="21"/>
        </w:rPr>
      </w:pPr>
      <w:r>
        <w:rPr>
          <w:rFonts w:ascii="DejaVu Serif" w:hAnsi="DejaVu Serif" w:cs="DejaVu Serif"/>
          <w:sz w:val="21"/>
          <w:szCs w:val="21"/>
        </w:rPr>
        <w:t xml:space="preserve">conflicts between racial group interest and self-interest. </w:t>
      </w:r>
      <w:r>
        <w:rPr>
          <w:rFonts w:ascii="DejaVu Serif" w:hAnsi="DejaVu Serif" w:cs="DejaVu Serif"/>
          <w:i/>
          <w:iCs/>
          <w:sz w:val="21"/>
          <w:szCs w:val="21"/>
        </w:rPr>
        <w:t>American Political Science</w:t>
      </w:r>
    </w:p>
    <w:p w14:paraId="713F285A" w14:textId="49EA0E08" w:rsidR="00E863F7" w:rsidRDefault="00D90B85" w:rsidP="00D90B85">
      <w:pPr>
        <w:pStyle w:val="FootnoteText"/>
      </w:pPr>
      <w:r>
        <w:rPr>
          <w:rFonts w:ascii="DejaVu Serif" w:hAnsi="DejaVu Serif" w:cs="DejaVu Serif"/>
          <w:i/>
          <w:iCs/>
          <w:sz w:val="21"/>
          <w:szCs w:val="21"/>
        </w:rPr>
        <w:t>Review</w:t>
      </w:r>
      <w:r>
        <w:rPr>
          <w:rFonts w:ascii="DejaVu Serif" w:hAnsi="DejaVu Serif" w:cs="DejaVu Serif"/>
          <w:sz w:val="21"/>
          <w:szCs w:val="21"/>
        </w:rPr>
        <w:t xml:space="preserve">, </w:t>
      </w:r>
      <w:r>
        <w:rPr>
          <w:rFonts w:ascii="DejaVu Serif" w:hAnsi="DejaVu Serif" w:cs="DejaVu Serif"/>
          <w:i/>
          <w:iCs/>
          <w:sz w:val="21"/>
          <w:szCs w:val="21"/>
        </w:rPr>
        <w:t>108</w:t>
      </w:r>
      <w:r>
        <w:rPr>
          <w:rFonts w:ascii="DejaVu Serif" w:hAnsi="DejaVu Serif" w:cs="DejaVu Serif"/>
          <w:sz w:val="21"/>
          <w:szCs w:val="21"/>
        </w:rPr>
        <w:t>(4), 783–800.</w:t>
      </w:r>
    </w:p>
  </w:footnote>
  <w:footnote w:id="28">
    <w:p w14:paraId="2C7906E6" w14:textId="77777777" w:rsidR="00F5325F" w:rsidRDefault="00F5325F" w:rsidP="00F5325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 w:rsidRPr="00F5325F">
        <w:t xml:space="preserve"> </w:t>
      </w:r>
      <w:r>
        <w:rPr>
          <w:rFonts w:ascii="F15" w:hAnsi="F15" w:cs="F15"/>
          <w:sz w:val="20"/>
          <w:szCs w:val="20"/>
        </w:rPr>
        <w:t xml:space="preserve">Carlos </w:t>
      </w:r>
      <w:proofErr w:type="spellStart"/>
      <w:r>
        <w:rPr>
          <w:rFonts w:ascii="F15" w:hAnsi="F15" w:cs="F15"/>
          <w:sz w:val="20"/>
          <w:szCs w:val="20"/>
        </w:rPr>
        <w:t>Grad_n</w:t>
      </w:r>
      <w:proofErr w:type="spellEnd"/>
      <w:r>
        <w:rPr>
          <w:rFonts w:ascii="F15" w:hAnsi="F15" w:cs="F15"/>
          <w:sz w:val="20"/>
          <w:szCs w:val="20"/>
        </w:rPr>
        <w:t>. _Race and Income Distribution: Evidence from the USA, Brazil and South A</w:t>
      </w:r>
    </w:p>
    <w:p w14:paraId="3A0A7F3F" w14:textId="77777777" w:rsidR="00F5325F" w:rsidRPr="00F5325F" w:rsidRDefault="00F5325F" w:rsidP="00F5325F">
      <w:pPr>
        <w:pStyle w:val="FootnoteText"/>
      </w:pPr>
      <w:proofErr w:type="spellStart"/>
      <w:r>
        <w:rPr>
          <w:rFonts w:ascii="F15" w:hAnsi="F15" w:cs="F15"/>
        </w:rPr>
        <w:t>frica</w:t>
      </w:r>
      <w:proofErr w:type="spellEnd"/>
      <w:r>
        <w:rPr>
          <w:rFonts w:ascii="F15" w:hAnsi="F15" w:cs="F15"/>
        </w:rPr>
        <w:t xml:space="preserve">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Review of Development Economics </w:t>
      </w:r>
      <w:r>
        <w:rPr>
          <w:rFonts w:ascii="F15" w:hAnsi="F15" w:cs="F15"/>
        </w:rPr>
        <w:t>18.1 (2014), pp. 73_92.</w:t>
      </w:r>
    </w:p>
  </w:footnote>
  <w:footnote w:id="29">
    <w:p w14:paraId="38FEC10C" w14:textId="315372DC" w:rsidR="00E23649" w:rsidRDefault="00E23649">
      <w:pPr>
        <w:pStyle w:val="FootnoteText"/>
      </w:pPr>
      <w:r>
        <w:rPr>
          <w:rStyle w:val="FootnoteReference"/>
        </w:rPr>
        <w:footnoteRef/>
      </w:r>
      <w:r>
        <w:t xml:space="preserve"> Socioeconomic Attainments of Japanese Brazilians and Japanese Americans Alexandre Gori Maia1 , Arthur Sakamoto2 , and Sharron </w:t>
      </w:r>
      <w:proofErr w:type="spellStart"/>
      <w:r>
        <w:t>Xuanren</w:t>
      </w:r>
      <w:proofErr w:type="spellEnd"/>
      <w:r>
        <w:t xml:space="preserve"> Wang2</w:t>
      </w:r>
    </w:p>
  </w:footnote>
  <w:footnote w:id="30">
    <w:p w14:paraId="7774C707" w14:textId="0ADA6B6F" w:rsidR="00EC0ED5" w:rsidRDefault="00EC0ED5" w:rsidP="00EC0ED5">
      <w:pPr>
        <w:pStyle w:val="FootnoteText"/>
      </w:pPr>
      <w:r>
        <w:rPr>
          <w:rStyle w:val="FootnoteReference"/>
        </w:rPr>
        <w:footnoteRef/>
      </w:r>
      <w:r>
        <w:t xml:space="preserve"> Socioeconomic Attainments of Japanese Brazilians and Japanese Americans Alexandre Gori Maia1 , Arthur Sakamoto2 , and Sharron </w:t>
      </w:r>
      <w:proofErr w:type="spellStart"/>
      <w:r>
        <w:t>Xuanren</w:t>
      </w:r>
      <w:proofErr w:type="spellEnd"/>
      <w:r>
        <w:t xml:space="preserve"> Wang2</w:t>
      </w:r>
    </w:p>
  </w:footnote>
  <w:footnote w:id="31">
    <w:p w14:paraId="6AC919F1" w14:textId="45643104" w:rsidR="00A748BC" w:rsidRPr="00A748BC" w:rsidRDefault="00A748BC">
      <w:pPr>
        <w:pStyle w:val="FootnoteText"/>
        <w:rPr>
          <w:lang w:val="pt-BR"/>
          <w:rPrChange w:id="351" w:author="Benjamin Zhu" w:date="2018-12-03T13:25:00Z">
            <w:rPr/>
          </w:rPrChange>
        </w:rPr>
      </w:pPr>
      <w:ins w:id="352" w:author="Benjamin Zhu" w:date="2018-12-03T13:25:00Z">
        <w:r>
          <w:rPr>
            <w:rStyle w:val="FootnoteReference"/>
          </w:rPr>
          <w:footnoteRef/>
        </w:r>
        <w:r>
          <w:t xml:space="preserve"> </w:t>
        </w:r>
        <w:r>
          <w:rPr>
            <w:rFonts w:ascii="Arial" w:hAnsi="Arial" w:cs="Arial"/>
            <w:color w:val="222222"/>
            <w:sz w:val="19"/>
            <w:szCs w:val="19"/>
            <w:shd w:val="clear" w:color="auto" w:fill="EAF3FF"/>
          </w:rPr>
          <w:t> </w:t>
        </w:r>
        <w:proofErr w:type="spellStart"/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t>Goto</w:t>
        </w:r>
        <w:proofErr w:type="spellEnd"/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t>, Junichi (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begin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instrText xml:space="preserve"> HYPERLINK "https://en.wikipedia.org/wiki/Kyoto_University" \o "Kyoto University" </w:instrTex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separate"/>
        </w:r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Kyoto University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end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t>). </w:t>
        </w:r>
        <w:r>
          <w:rPr>
            <w:rStyle w:val="reference-text"/>
            <w:rFonts w:ascii="Arial" w:hAnsi="Arial" w:cs="Arial"/>
            <w:i/>
            <w:iCs/>
            <w:color w:val="222222"/>
            <w:sz w:val="19"/>
            <w:szCs w:val="19"/>
          </w:rPr>
          <w:t>Latin Americans of Japanese Origin (Nikkeijin) Working in Japan: A Survey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t>. 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begin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instrText xml:space="preserve"> HYPERLINK "https://en.wikipedia.org/wiki/World_Bank_Publications" \o "World Bank Publications" </w:instrTex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separate"/>
        </w:r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World Bank Publications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end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t>, 2007. p. 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begin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instrText xml:space="preserve"> HYPERLINK "https://books.google.com/books?id=vTzUFpa10z0C&amp;pg=PA7" </w:instrTex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separate"/>
        </w:r>
        <w:r>
          <w:rPr>
            <w:rStyle w:val="Hyperlink"/>
            <w:rFonts w:ascii="Arial" w:hAnsi="Arial" w:cs="Arial"/>
            <w:color w:val="663366"/>
            <w:sz w:val="19"/>
            <w:szCs w:val="19"/>
          </w:rPr>
          <w:t>7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end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t>-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begin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instrText xml:space="preserve"> HYPERLINK "https://books.google.com/books?id=vTzUFpa10z0C&amp;pg=PA8" </w:instrTex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separate"/>
        </w:r>
        <w:r>
          <w:rPr>
            <w:rStyle w:val="Hyperlink"/>
            <w:rFonts w:ascii="Arial" w:hAnsi="Arial" w:cs="Arial"/>
            <w:color w:val="663366"/>
            <w:sz w:val="19"/>
            <w:szCs w:val="19"/>
          </w:rPr>
          <w:t>8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end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t>.</w:t>
        </w:r>
      </w:ins>
    </w:p>
  </w:footnote>
  <w:footnote w:id="32">
    <w:p w14:paraId="7B88AC22" w14:textId="65AD9286" w:rsidR="00F67E7B" w:rsidRPr="005B1C91" w:rsidRDefault="00F67E7B">
      <w:pPr>
        <w:pStyle w:val="FootnoteText"/>
      </w:pPr>
      <w:ins w:id="367" w:author="Benjamin Zhu" w:date="2018-12-03T13:47:00Z">
        <w:r>
          <w:rPr>
            <w:rStyle w:val="FootnoteReference"/>
          </w:rPr>
          <w:footnoteRef/>
        </w:r>
        <w:r>
          <w:t xml:space="preserve"> </w:t>
        </w:r>
      </w:ins>
      <w:ins w:id="368" w:author="Benjamin Zhu" w:date="2018-12-03T13:48:00Z">
        <w:r>
          <w:rPr>
            <w:rFonts w:ascii="Arial" w:hAnsi="Arial" w:cs="Arial"/>
            <w:color w:val="222222"/>
            <w:sz w:val="19"/>
            <w:szCs w:val="19"/>
            <w:shd w:val="clear" w:color="auto" w:fill="EAF3FF"/>
          </w:rPr>
          <w:t>Carvalho, Daniela de. </w:t>
        </w:r>
        <w:r>
          <w:rPr>
            <w:rFonts w:ascii="Arial" w:hAnsi="Arial" w:cs="Arial"/>
            <w:i/>
            <w:iCs/>
            <w:color w:val="222222"/>
            <w:sz w:val="19"/>
            <w:szCs w:val="19"/>
            <w:shd w:val="clear" w:color="auto" w:fill="EAF3FF"/>
          </w:rPr>
          <w:t>Migrants and Identity in Japan and Brazil: The Nikkeijin</w:t>
        </w:r>
        <w:r>
          <w:rPr>
            <w:rFonts w:ascii="Arial" w:hAnsi="Arial" w:cs="Arial"/>
            <w:color w:val="222222"/>
            <w:sz w:val="19"/>
            <w:szCs w:val="19"/>
            <w:shd w:val="clear" w:color="auto" w:fill="EAF3FF"/>
          </w:rPr>
          <w:t>. </w:t>
        </w:r>
        <w:r>
          <w:fldChar w:fldCharType="begin"/>
        </w:r>
        <w:r>
          <w:instrText xml:space="preserve"> HYPERLINK "https://en.wikipedia.org/wiki/Routledge" \o "Routledge" </w:instrText>
        </w:r>
        <w:r>
          <w:fldChar w:fldCharType="separate"/>
        </w:r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EAF3FF"/>
          </w:rPr>
          <w:t>Routledge</w:t>
        </w:r>
        <w:r>
          <w:fldChar w:fldCharType="end"/>
        </w:r>
        <w:r>
          <w:rPr>
            <w:rFonts w:ascii="Arial" w:hAnsi="Arial" w:cs="Arial"/>
            <w:color w:val="222222"/>
            <w:sz w:val="19"/>
            <w:szCs w:val="19"/>
            <w:shd w:val="clear" w:color="auto" w:fill="EAF3FF"/>
          </w:rPr>
          <w:t>, August 27, 2003. </w:t>
        </w:r>
        <w:r>
          <w:fldChar w:fldCharType="begin"/>
        </w:r>
        <w:r>
          <w:instrText xml:space="preserve"> HYPERLINK "https://en.wikipedia.org/wiki/International_Standard_Book_Number" \o "International Standard Book Number" </w:instrText>
        </w:r>
        <w:r>
          <w:fldChar w:fldCharType="separate"/>
        </w:r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EAF3FF"/>
          </w:rPr>
          <w:t>ISBN</w:t>
        </w:r>
        <w:r>
          <w:fldChar w:fldCharType="end"/>
        </w:r>
        <w:r>
          <w:rPr>
            <w:rFonts w:ascii="Arial" w:hAnsi="Arial" w:cs="Arial"/>
            <w:color w:val="222222"/>
            <w:sz w:val="19"/>
            <w:szCs w:val="19"/>
            <w:shd w:val="clear" w:color="auto" w:fill="EAF3FF"/>
          </w:rPr>
          <w:t> </w:t>
        </w:r>
        <w:r>
          <w:fldChar w:fldCharType="begin"/>
        </w:r>
        <w:r>
          <w:instrText xml:space="preserve"> HYPERLINK "https://en.wikipedia.org/wiki/Special:BookSources/1135787654" \o "Special:BookSources/1135787654" </w:instrText>
        </w:r>
        <w:r>
          <w:fldChar w:fldCharType="separate"/>
        </w:r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EAF3FF"/>
          </w:rPr>
          <w:t>1135787654</w:t>
        </w:r>
        <w:r>
          <w:fldChar w:fldCharType="end"/>
        </w:r>
        <w:r>
          <w:rPr>
            <w:rFonts w:ascii="Arial" w:hAnsi="Arial" w:cs="Arial"/>
            <w:color w:val="222222"/>
            <w:sz w:val="19"/>
            <w:szCs w:val="19"/>
            <w:shd w:val="clear" w:color="auto" w:fill="EAF3FF"/>
          </w:rPr>
          <w:t>, 9781135787653.</w:t>
        </w:r>
      </w:ins>
    </w:p>
  </w:footnote>
  <w:footnote w:id="33">
    <w:p w14:paraId="17754E94" w14:textId="77777777" w:rsidR="00A550B1" w:rsidRDefault="00A550B1" w:rsidP="00A55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b/>
          <w:bCs/>
          <w:color w:val="000081"/>
          <w:sz w:val="36"/>
          <w:szCs w:val="36"/>
        </w:rPr>
        <w:t>Negotiating National Identity: Middle Eastern and</w:t>
      </w:r>
    </w:p>
    <w:p w14:paraId="0A543D8A" w14:textId="77777777" w:rsidR="00A550B1" w:rsidRDefault="00A550B1" w:rsidP="00A55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Asian Immigrants and the Struggle for Ethnicity in</w:t>
      </w:r>
    </w:p>
    <w:p w14:paraId="5CC98C55" w14:textId="77777777" w:rsidR="00A550B1" w:rsidRDefault="00A550B1" w:rsidP="00A55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Brazil</w:t>
      </w:r>
    </w:p>
    <w:p w14:paraId="1F47DE24" w14:textId="3B19715F" w:rsidR="00A550B1" w:rsidRDefault="00A550B1" w:rsidP="00A550B1">
      <w:pPr>
        <w:pStyle w:val="FootnoteText"/>
      </w:pPr>
      <w:r>
        <w:rPr>
          <w:rFonts w:ascii="Arial" w:hAnsi="Arial" w:cs="Arial"/>
          <w:color w:val="000081"/>
          <w:sz w:val="28"/>
          <w:szCs w:val="28"/>
        </w:rPr>
        <w:t>By Jeffrey Lesser</w:t>
      </w:r>
    </w:p>
  </w:footnote>
  <w:footnote w:id="34">
    <w:p w14:paraId="01AC8BCC" w14:textId="575472E9" w:rsidR="00BA36C1" w:rsidRDefault="00BA36C1">
      <w:pPr>
        <w:pStyle w:val="FootnoteText"/>
      </w:pPr>
      <w:r>
        <w:rPr>
          <w:rStyle w:val="FootnoteReference"/>
        </w:rPr>
        <w:footnoteRef/>
      </w:r>
      <w:r>
        <w:t xml:space="preserve"> Socioeconomic Attainments of Japanese Brazilians and Japanese Americans Alexandre Gori Maia1 , Arthur Sakamoto2 , and Sharron </w:t>
      </w:r>
      <w:proofErr w:type="spellStart"/>
      <w:r>
        <w:t>Xuanren</w:t>
      </w:r>
      <w:proofErr w:type="spellEnd"/>
      <w:r>
        <w:t xml:space="preserve"> Wang2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njamin Zhu">
    <w15:presenceInfo w15:providerId="Windows Live" w15:userId="f6dcddd67b74f243"/>
  </w15:person>
  <w15:person w15:author="Lucas Okado">
    <w15:presenceInfo w15:providerId="Windows Live" w15:userId="fe3da4934f5689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81A"/>
    <w:rsid w:val="00011842"/>
    <w:rsid w:val="00014018"/>
    <w:rsid w:val="000245CA"/>
    <w:rsid w:val="00057123"/>
    <w:rsid w:val="0007349E"/>
    <w:rsid w:val="0007752C"/>
    <w:rsid w:val="000D6E54"/>
    <w:rsid w:val="000E4FEB"/>
    <w:rsid w:val="000F2B65"/>
    <w:rsid w:val="0012561F"/>
    <w:rsid w:val="0013703E"/>
    <w:rsid w:val="00186BAB"/>
    <w:rsid w:val="00187577"/>
    <w:rsid w:val="001A11CC"/>
    <w:rsid w:val="001A378F"/>
    <w:rsid w:val="001B5C5F"/>
    <w:rsid w:val="001E461B"/>
    <w:rsid w:val="001F2727"/>
    <w:rsid w:val="0020677F"/>
    <w:rsid w:val="00265462"/>
    <w:rsid w:val="002C13E6"/>
    <w:rsid w:val="002D1975"/>
    <w:rsid w:val="00353AA4"/>
    <w:rsid w:val="00357C45"/>
    <w:rsid w:val="00370CDA"/>
    <w:rsid w:val="003A6F0D"/>
    <w:rsid w:val="003D1544"/>
    <w:rsid w:val="0040556D"/>
    <w:rsid w:val="00455607"/>
    <w:rsid w:val="004B3F02"/>
    <w:rsid w:val="004C2C84"/>
    <w:rsid w:val="00517663"/>
    <w:rsid w:val="005355BD"/>
    <w:rsid w:val="005668D7"/>
    <w:rsid w:val="005B1C91"/>
    <w:rsid w:val="005C4308"/>
    <w:rsid w:val="00635C22"/>
    <w:rsid w:val="006364DA"/>
    <w:rsid w:val="006414BE"/>
    <w:rsid w:val="00683081"/>
    <w:rsid w:val="006A7695"/>
    <w:rsid w:val="006A7ECA"/>
    <w:rsid w:val="006D6BB9"/>
    <w:rsid w:val="00740704"/>
    <w:rsid w:val="00747908"/>
    <w:rsid w:val="00755729"/>
    <w:rsid w:val="007823E8"/>
    <w:rsid w:val="007940DA"/>
    <w:rsid w:val="007945BA"/>
    <w:rsid w:val="007C30A7"/>
    <w:rsid w:val="007C4DF3"/>
    <w:rsid w:val="007D5D59"/>
    <w:rsid w:val="0083611F"/>
    <w:rsid w:val="00846DA9"/>
    <w:rsid w:val="008F7389"/>
    <w:rsid w:val="00906186"/>
    <w:rsid w:val="00946071"/>
    <w:rsid w:val="00947350"/>
    <w:rsid w:val="00991F80"/>
    <w:rsid w:val="009A1E61"/>
    <w:rsid w:val="009F56A1"/>
    <w:rsid w:val="00A0618C"/>
    <w:rsid w:val="00A3691C"/>
    <w:rsid w:val="00A51234"/>
    <w:rsid w:val="00A52687"/>
    <w:rsid w:val="00A550B1"/>
    <w:rsid w:val="00A748BC"/>
    <w:rsid w:val="00AA0D13"/>
    <w:rsid w:val="00AA7D10"/>
    <w:rsid w:val="00AC34C5"/>
    <w:rsid w:val="00AD5FC3"/>
    <w:rsid w:val="00AF2FA9"/>
    <w:rsid w:val="00B4566C"/>
    <w:rsid w:val="00B55885"/>
    <w:rsid w:val="00B85748"/>
    <w:rsid w:val="00B96FB4"/>
    <w:rsid w:val="00BA36C1"/>
    <w:rsid w:val="00BE4F5E"/>
    <w:rsid w:val="00C01BEA"/>
    <w:rsid w:val="00C741B7"/>
    <w:rsid w:val="00C8568C"/>
    <w:rsid w:val="00C904F8"/>
    <w:rsid w:val="00CA4B60"/>
    <w:rsid w:val="00CE2D79"/>
    <w:rsid w:val="00D23691"/>
    <w:rsid w:val="00D40709"/>
    <w:rsid w:val="00D90B85"/>
    <w:rsid w:val="00D90E1F"/>
    <w:rsid w:val="00DB60C4"/>
    <w:rsid w:val="00E2281A"/>
    <w:rsid w:val="00E23649"/>
    <w:rsid w:val="00E6323E"/>
    <w:rsid w:val="00E72A0F"/>
    <w:rsid w:val="00E863F7"/>
    <w:rsid w:val="00EC0ED5"/>
    <w:rsid w:val="00EE22C3"/>
    <w:rsid w:val="00EF1B9A"/>
    <w:rsid w:val="00EF4319"/>
    <w:rsid w:val="00F1458E"/>
    <w:rsid w:val="00F5062D"/>
    <w:rsid w:val="00F5325F"/>
    <w:rsid w:val="00F5677C"/>
    <w:rsid w:val="00F67D0D"/>
    <w:rsid w:val="00F67E7B"/>
    <w:rsid w:val="00F75BB0"/>
    <w:rsid w:val="00F8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E8C3"/>
  <w15:chartTrackingRefBased/>
  <w15:docId w15:val="{E53820D5-ADC0-49F9-A15F-DA916F03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5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228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281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281A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A76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76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76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6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6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6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695"/>
    <w:rPr>
      <w:rFonts w:ascii="Segoe UI" w:hAnsi="Segoe UI" w:cs="Segoe UI"/>
      <w:sz w:val="18"/>
      <w:szCs w:val="18"/>
    </w:rPr>
  </w:style>
  <w:style w:type="character" w:customStyle="1" w:styleId="reference-text">
    <w:name w:val="reference-text"/>
    <w:basedOn w:val="DefaultParagraphFont"/>
    <w:rsid w:val="00A748BC"/>
  </w:style>
  <w:style w:type="character" w:styleId="Hyperlink">
    <w:name w:val="Hyperlink"/>
    <w:basedOn w:val="DefaultParagraphFont"/>
    <w:uiPriority w:val="99"/>
    <w:semiHidden/>
    <w:unhideWhenUsed/>
    <w:rsid w:val="00A748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0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7A01B-9920-4682-B2A8-C1529436E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2012</Words>
  <Characters>11474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Zhu</dc:creator>
  <cp:keywords/>
  <dc:description/>
  <cp:lastModifiedBy>Benjamin Zhu</cp:lastModifiedBy>
  <cp:revision>2</cp:revision>
  <dcterms:created xsi:type="dcterms:W3CDTF">2019-01-30T02:30:00Z</dcterms:created>
  <dcterms:modified xsi:type="dcterms:W3CDTF">2019-01-30T02:30:00Z</dcterms:modified>
</cp:coreProperties>
</file>