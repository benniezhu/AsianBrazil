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5DD9" w14:textId="77777777" w:rsidR="00357C45" w:rsidRPr="00381AB4" w:rsidRDefault="0007349E" w:rsidP="00F5325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32022B1E" w14:textId="748881FC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Brasil é um país de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imigrantes e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aqueles oriundos do contine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nte asiático têm sido uma parte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importante na história nacional. O seu início ocorreu no período colonial</w:t>
      </w:r>
      <w:r w:rsidR="00EE22C3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60C4" w:rsidRPr="00381AB4">
        <w:rPr>
          <w:rFonts w:ascii="Times New Roman" w:hAnsi="Times New Roman" w:cs="Times New Roman"/>
          <w:sz w:val="24"/>
          <w:szCs w:val="24"/>
          <w:lang w:val="pt-BR"/>
        </w:rPr>
        <w:t>mas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ano 1907, o governo do</w:t>
      </w:r>
      <w:ins w:id="0" w:author="Ednaldo Ribeiro" w:date="2020-05-07T09:20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 xml:space="preserve"> estado de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Paulo autorizou a imigração </w:t>
      </w:r>
      <w:ins w:id="1" w:author="Ednaldo Ribeiro" w:date="2020-05-07T09:20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japonesa</w:t>
        </w:r>
      </w:ins>
      <w:del w:id="2" w:author="Ednaldo Ribeiro" w:date="2020-05-07T09:20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>do Japão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 </w:t>
      </w:r>
      <w:del w:id="3" w:author="Ednaldo Ribeiro" w:date="2020-05-07T09:21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eventualmente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criaria a maior comunidade </w:t>
      </w:r>
      <w:del w:id="4" w:author="Ednaldo Ribeiro" w:date="2020-05-07T09:21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japonesa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fora do 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Japão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Hoje em dia,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japoneses formam </w:t>
      </w:r>
      <w:del w:id="5" w:author="Ednaldo Ribeiro" w:date="2020-05-07T09:21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 </w:delText>
        </w:r>
      </w:del>
      <w:ins w:id="6" w:author="Ednaldo Ribeiro" w:date="2020-05-07T09:21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7" w:author="Ednaldo Ribeiro" w:date="2020-05-07T09:21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segunda </w:delText>
        </w:r>
      </w:del>
      <w:ins w:id="8" w:author="Ednaldo Ribeiro" w:date="2020-05-07T09:21:00Z"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>segund</w:t>
        </w:r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maior co</w:t>
      </w:r>
      <w:ins w:id="9" w:author="Ednaldo Ribeiro" w:date="2020-05-07T09:21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ntingente</w:t>
        </w:r>
      </w:ins>
      <w:del w:id="10" w:author="Ednaldo Ribeiro" w:date="2020-05-07T09:21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>munidade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imigrante no território brasileiro e a chinesa a nona.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maior parte descendentes de imigrantes do Japão, e esse grupo está crescendo mais rápido do que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os outros grupos étnicos. Na sociedade brasileira, desde 1947 a presença de políticos relevantes 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ascendência japonesa é uma constante.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183CFD36" w14:textId="487F5E88" w:rsidR="00E2281A" w:rsidRPr="00381AB4" w:rsidRDefault="00E72A0F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11" w:author="Benjamin Zhu" w:date="2018-12-02T20:01:00Z">
        <w:r w:rsidRPr="00381AB4">
          <w:rPr>
            <w:lang w:val="pt-BR"/>
          </w:rPr>
          <w:t>Raça é uma parte importante da identidade individual e a sua relação com a política é, obviamente, bastante íntima</w:t>
        </w:r>
      </w:ins>
      <w:r w:rsidR="00381AB4">
        <w:rPr>
          <w:lang w:val="pt-BR"/>
        </w:rPr>
        <w:t>.</w:t>
      </w:r>
      <w:ins w:id="12" w:author="Benjamin Zhu" w:date="2018-12-02T20:01:00Z">
        <w:r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3" w:author="Benjamin Zhu" w:date="2018-12-02T20:01:00Z">
        <w:r w:rsidR="00E2281A"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Raça é uma parte importante da identidade individual e as relações existentes entre raça e política são, obviamente, bastante íntimas. </w:delText>
        </w:r>
      </w:del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</w:t>
      </w:r>
      <w:del w:id="14" w:author="Lucas Okado" w:date="2018-11-26T21:02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15" w:author="Lucas Okado" w:date="2018-11-26T21:02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têm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debruçado especificamente sobre esse grupo de imigrantes asiáticos, principalmente na ciência política brasileira ou sobre o Brasil. Estudos sobre </w:t>
      </w:r>
      <w:del w:id="16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temáticas </w:delText>
        </w:r>
      </w:del>
      <w:ins w:id="17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questões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raciais são quase exclusivamente </w:t>
      </w:r>
      <w:del w:id="18" w:author="Ednaldo Ribeiro" w:date="2020-05-07T09:23:00Z">
        <w:r w:rsidR="00E2281A"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dedicadas </w:delText>
        </w:r>
      </w:del>
      <w:ins w:id="19" w:author="Ednaldo Ribeiro" w:date="2020-05-07T09:23:00Z"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>dedicad</w:t>
        </w:r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as relações entre negros, pardos e brancos e discutem </w:t>
      </w:r>
      <w:del w:id="20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questões </w:delText>
        </w:r>
      </w:del>
      <w:ins w:id="21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temas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sociais como cotas, violência do estado e pobreza. Desde o começo dos estudos </w:t>
      </w:r>
      <w:del w:id="22" w:author="Lucas Okado" w:date="2018-11-26T21:05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23" w:author="Lucas Okado" w:date="2018-11-26T21:05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no Brasil, Costa Pinto excluiu a categoria “amarelos” da classificação “de cor” </w:t>
      </w:r>
      <w:del w:id="24" w:author="Lucas Okado" w:date="2018-11-26T21:06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>nos seus estudos sobre raça no Brasil</w:delText>
        </w:r>
      </w:del>
      <w:ins w:id="25" w:author="Lucas Okado" w:date="2018-11-26T21:06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>em seus trabalhos</w:t>
        </w:r>
      </w:ins>
      <w:commentRangeStart w:id="26"/>
      <w:commentRangeStart w:id="27"/>
      <w:r w:rsidR="00E2281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="006C0DF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5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End w:id="26"/>
      <w:r w:rsidR="006A7695" w:rsidRPr="00381AB4">
        <w:rPr>
          <w:rStyle w:val="CommentReference"/>
          <w:lang w:val="pt-BR"/>
        </w:rPr>
        <w:commentReference w:id="26"/>
      </w:r>
      <w:commentRangeEnd w:id="27"/>
      <w:r w:rsidR="00E6323E" w:rsidRPr="00381AB4">
        <w:rPr>
          <w:rStyle w:val="CommentReference"/>
          <w:lang w:val="pt-BR"/>
        </w:rPr>
        <w:commentReference w:id="27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no qual </w:t>
      </w:r>
      <w:commentRangeStart w:id="28"/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esse grupo teria uma posição ambígua, nem completamente branco, nem completamente </w:t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“de cor.”</w:t>
      </w:r>
      <w:commentRangeEnd w:id="28"/>
      <w:r w:rsidR="006A7695" w:rsidRPr="00381AB4">
        <w:rPr>
          <w:rStyle w:val="CommentReference"/>
          <w:lang w:val="pt-BR"/>
        </w:rPr>
        <w:commentReference w:id="28"/>
      </w:r>
      <w:r w:rsidR="0074070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</w:t>
      </w:r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história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discussões </w:t>
      </w:r>
      <w:del w:id="29" w:author="Ednaldo Ribeiro" w:date="2020-04-24T15:25:00Z">
        <w:r w:rsidR="00946071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públicos </w:delText>
        </w:r>
      </w:del>
      <w:ins w:id="30" w:author="Ednaldo Ribeiro" w:date="2020-04-24T15:25:00Z">
        <w:r w:rsidR="002D558C" w:rsidRPr="00381AB4">
          <w:rPr>
            <w:rFonts w:ascii="Times New Roman" w:hAnsi="Times New Roman" w:cs="Times New Roman"/>
            <w:sz w:val="24"/>
            <w:szCs w:val="24"/>
            <w:lang w:val="pt-BR"/>
          </w:rPr>
          <w:t>públic</w:t>
        </w:r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  <w:r w:rsidR="002D558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 </w:t>
        </w:r>
      </w:ins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sobre japoneses frequentemente incluem grupos aparentemente diferentes como os judeus e árabes</w:t>
      </w:r>
      <w:ins w:id="31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del w:id="32" w:author="Ednaldo Ribeiro" w:date="2020-04-24T15:26:00Z">
        <w:r w:rsidR="00946071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quem são </w:delText>
        </w:r>
      </w:del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excluído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s do sistema negro e branco que domina o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estudos de raça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5B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="00C904F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>Durante o período antes da segunda guerra mundial, a identidade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nacional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brasileira 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>mudou bastante e esses grupos ambíguos desafiam noções sobre identidade brasileira da elite.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 w:rsidR="006C0DF4" w:rsidRPr="00381AB4">
        <w:rPr>
          <w:rFonts w:ascii="Times New Roman" w:hAnsi="Times New Roman" w:cs="Times New Roman"/>
          <w:sz w:val="24"/>
          <w:szCs w:val="24"/>
          <w:lang w:val="pt-BR"/>
        </w:rPr>
        <w:t>sucesso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político, social, e econ</w:t>
      </w:r>
      <w:del w:id="33" w:author="Ednaldo Ribeiro" w:date="2020-04-24T15:26:00Z">
        <w:r w:rsidR="00116B8D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>ó</w:delText>
        </w:r>
      </w:del>
      <w:ins w:id="34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</w:ins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mico desses grupos lhes deu vantagens para negociar a sua posição social </w:t>
      </w:r>
      <w:del w:id="35" w:author="Ednaldo Ribeiro" w:date="2020-05-07T09:24:00Z">
        <w:r w:rsidR="00116B8D"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>no Brasil</w:delText>
        </w:r>
        <w:r w:rsidR="00B84E75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ins w:id="36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integrou </w:t>
      </w:r>
      <w:del w:id="37" w:author="Ednaldo Ribeiro" w:date="2020-04-24T15:26:00Z">
        <w:r w:rsidR="00B84E75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eles 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>no sistema negro e branco</w:t>
      </w:r>
      <w:ins w:id="38" w:author="Ednaldo Ribeiro" w:date="2020-04-24T15:27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 nessa última categoria</w:t>
        </w:r>
      </w:ins>
      <w:del w:id="39" w:author="Ednaldo Ribeiro" w:date="2020-04-24T15:27:00Z">
        <w:r w:rsidR="00B84E75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onde eles foram considerados brancos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B84E75" w:rsidRP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7"/>
      </w:r>
    </w:p>
    <w:p w14:paraId="76CAB5E3" w14:textId="2F1452F9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</w:t>
      </w:r>
      <w:del w:id="40" w:author="Ednaldo Ribeiro" w:date="2020-04-24T15:27:00Z">
        <w:r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41" w:author="Ednaldo Ribeiro" w:date="2020-04-24T15:27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m se dedicado a imigração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entre Japão e Brasil e, mais recentemente</w:t>
      </w:r>
      <w:ins w:id="42" w:author="Lucas Okado" w:date="2018-11-26T21:08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ao fenômeno dos Dekasseguês.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="0007752C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também ganharam destaque, principalmente </w:t>
      </w:r>
      <w:del w:id="44" w:author="Lucas Okado" w:date="2018-11-26T21:09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na literatura e</w:delText>
        </w:r>
      </w:del>
      <w:ins w:id="45" w:author="Lucas Okado" w:date="2018-11-26T21:09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nos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estudos literários. Nos EUA a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literatura tem enfocado questões parecidas, mas o seu volume é um pouco maior. No campo dos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valores e atitudes políticas, sabe-se já que Estadunidenses de ascendênci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asiática se identificam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predominantemente com o </w:t>
      </w:r>
      <w:del w:id="46" w:author="Ednaldo Ribeiro" w:date="2020-05-07T09:25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partido </w:delText>
        </w:r>
      </w:del>
      <w:ins w:id="47" w:author="Ednaldo Ribeiro" w:date="2020-05-07T09:25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P</w:t>
        </w:r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artido </w:t>
        </w:r>
      </w:ins>
      <w:del w:id="48" w:author="Ednaldo Ribeiro" w:date="2020-05-07T09:25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>democrático</w:delText>
        </w:r>
      </w:del>
      <w:ins w:id="49" w:author="Ednaldo Ribeiro" w:date="2020-05-07T09:25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D</w:t>
        </w:r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>emocr</w:t>
        </w:r>
      </w:ins>
      <w:ins w:id="50" w:author="Ednaldo Ribeiro" w:date="2020-05-07T09:26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51" w:author="Ednaldo Ribeiro" w:date="2020-05-07T09:25:00Z">
        <w:r w:rsidR="00116D7E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ins w:id="54" w:author="Benjamin Zhu" w:date="2018-12-02T20:16:00Z">
        <w:r w:rsidR="00CE2D79"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55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Porém, a exceção dos artigos ainda são sobre a relação entre negros e brancos.</w:delText>
        </w:r>
      </w:del>
    </w:p>
    <w:p w14:paraId="59B0CB49" w14:textId="551A9078" w:rsidR="00E2281A" w:rsidRPr="00381AB4" w:rsidDel="00167D98" w:rsidRDefault="00E2281A" w:rsidP="00F5325F">
      <w:pPr>
        <w:autoSpaceDE w:val="0"/>
        <w:autoSpaceDN w:val="0"/>
        <w:adjustRightInd w:val="0"/>
        <w:spacing w:after="0" w:line="480" w:lineRule="auto"/>
        <w:rPr>
          <w:del w:id="56" w:author="Benjamin Zhu" w:date="2020-05-04T21:28:00Z"/>
          <w:rFonts w:ascii="Times New Roman" w:hAnsi="Times New Roman" w:cs="Times New Roman"/>
          <w:sz w:val="24"/>
          <w:szCs w:val="24"/>
          <w:lang w:val="pt-BR"/>
        </w:rPr>
      </w:pPr>
      <w:commentRangeStart w:id="57"/>
      <w:del w:id="58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tab/>
          <w:delText xml:space="preserve">Imigração no mundo está crescendo por causas diversas como globalização e </w:delText>
        </w:r>
        <w:commentRangeEnd w:id="57"/>
        <w:r w:rsidR="002D558C" w:rsidDel="00167D98">
          <w:rPr>
            <w:rStyle w:val="CommentReference"/>
          </w:rPr>
          <w:commentReference w:id="57"/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desenvolvimento econômico. Na Europa, </w:delText>
        </w:r>
      </w:del>
      <w:ins w:id="59" w:author="Lucas Okado" w:date="2018-11-26T21:11:00Z">
        <w:del w:id="60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del w:id="6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colonialismo deixou uma legacia </w:delText>
        </w:r>
      </w:del>
      <w:ins w:id="62" w:author="Lucas Okado" w:date="2018-11-26T21:11:00Z">
        <w:del w:id="63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legado </w:delText>
          </w:r>
        </w:del>
      </w:ins>
      <w:del w:id="64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da imigração desde</w:delText>
        </w:r>
      </w:del>
      <w:ins w:id="65" w:author="Lucas Okado" w:date="2018-11-26T21:12:00Z">
        <w:del w:id="66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a</w:delText>
          </w:r>
        </w:del>
      </w:ins>
      <w:del w:id="67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B84E75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África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o</w:delText>
        </w:r>
      </w:del>
      <w:ins w:id="68" w:author="Lucas Okado" w:date="2018-11-26T21:12:00Z">
        <w:del w:id="69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até</w:delText>
          </w:r>
        </w:del>
      </w:ins>
      <w:del w:id="70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71" w:author="Lucas Okado" w:date="2018-11-26T21:12:00Z">
        <w:del w:id="72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del w:id="73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74" w:author="Lucas Okado" w:date="2018-11-26T21:12:00Z">
        <w:del w:id="75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del w:id="76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riente media </w:delText>
        </w:r>
      </w:del>
      <w:ins w:id="77" w:author="Lucas Okado" w:date="2018-11-26T21:12:00Z">
        <w:del w:id="78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Médio </w:delText>
          </w:r>
        </w:del>
      </w:ins>
      <w:del w:id="79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e os EUA</w:delText>
        </w:r>
        <w:r w:rsidR="00B84E75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 Nos EUA,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tem </w:delText>
        </w:r>
      </w:del>
      <w:ins w:id="80" w:author="Lucas Okado" w:date="2018-11-26T21:12:00Z">
        <w:del w:id="81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há </w:delText>
          </w:r>
        </w:del>
      </w:ins>
      <w:del w:id="82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bastante imigração desde </w:delText>
        </w:r>
      </w:del>
      <w:ins w:id="83" w:author="Lucas Okado" w:date="2018-11-26T21:12:00Z">
        <w:del w:id="84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de origem </w:delText>
          </w:r>
        </w:del>
      </w:ins>
      <w:del w:id="85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Asia </w:delText>
        </w:r>
      </w:del>
      <w:ins w:id="86" w:author="Lucas Okado" w:date="2018-11-26T21:12:00Z">
        <w:del w:id="87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asiática </w:delText>
          </w:r>
        </w:del>
      </w:ins>
      <w:del w:id="88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uma minoria </w:delText>
        </w:r>
      </w:del>
      <w:ins w:id="89" w:author="Lucas Okado" w:date="2018-11-26T21:13:00Z">
        <w:del w:id="90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grande </w:delText>
          </w:r>
        </w:del>
      </w:ins>
      <w:del w:id="9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grande </w:delText>
        </w:r>
      </w:del>
      <w:ins w:id="92" w:author="Lucas Okado" w:date="2018-11-26T21:13:00Z">
        <w:del w:id="93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minoria </w:delText>
          </w:r>
        </w:del>
      </w:ins>
      <w:del w:id="94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ins w:id="95" w:author="Lucas Okado" w:date="2018-11-26T21:13:00Z">
        <w:del w:id="96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e</w:delText>
          </w:r>
        </w:del>
      </w:ins>
      <w:del w:id="97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os negros e </w:delText>
        </w:r>
      </w:del>
      <w:del w:id="98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>hisp</w:delText>
        </w:r>
      </w:del>
      <w:ins w:id="99" w:author="Lucas Okado" w:date="2018-11-26T21:13:00Z">
        <w:del w:id="100" w:author="Benjamin Zhu" w:date="2018-12-02T20:16:00Z">
          <w:r w:rsidR="00AD5FC3" w:rsidRPr="00381AB4" w:rsidDel="00CE2D79">
            <w:rPr>
              <w:rFonts w:ascii="Times New Roman" w:hAnsi="Times New Roman" w:cs="Times New Roman"/>
              <w:sz w:val="24"/>
              <w:szCs w:val="24"/>
              <w:lang w:val="pt-BR"/>
            </w:rPr>
            <w:delText>ânicos</w:delText>
          </w:r>
        </w:del>
      </w:ins>
      <w:del w:id="10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anos.</w:delText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O Brasil recebeu 128 mil imigrantes por ano entre 2008 e 2013</w:delText>
        </w:r>
        <w:r w:rsidR="004B3F02" w:rsidRPr="00381AB4" w:rsidDel="00167D9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11"/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de vários países como Haiti, Bolívia, e outros países em desenvolvimento</w:delText>
        </w:r>
      </w:del>
      <w:ins w:id="104" w:author="Lucas Okado" w:date="2018-11-26T21:19:00Z">
        <w:del w:id="105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, como Haiti e Bolívia</w:delText>
          </w:r>
        </w:del>
      </w:ins>
      <w:del w:id="106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da américa latina</w:delText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</w:delText>
        </w:r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07" w:author="Lucas Okado" w:date="2018-11-26T21:20:00Z">
        <w:del w:id="108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A </w:delText>
          </w:r>
        </w:del>
      </w:ins>
      <w:del w:id="109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110" w:author="Lucas Okado" w:date="2018-11-26T21:20:00Z">
        <w:del w:id="111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i</w:delText>
          </w:r>
        </w:del>
      </w:ins>
      <w:del w:id="112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migração chinesa aumentou bastante </w:delText>
        </w:r>
      </w:del>
      <w:ins w:id="113" w:author="Lucas Okado" w:date="2018-11-26T21:20:00Z">
        <w:del w:id="114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muito </w:delText>
          </w:r>
        </w:del>
      </w:ins>
      <w:del w:id="115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por causa </w:delText>
        </w:r>
      </w:del>
      <w:ins w:id="116" w:author="Lucas Okado" w:date="2018-11-26T21:20:00Z">
        <w:del w:id="11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conta </w:delText>
          </w:r>
        </w:del>
      </w:ins>
      <w:del w:id="118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</w:delText>
        </w:r>
      </w:del>
      <w:ins w:id="119" w:author="Lucas Okado" w:date="2018-11-26T21:20:00Z">
        <w:del w:id="12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da </w:delText>
          </w:r>
        </w:del>
      </w:ins>
      <w:del w:id="121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reforma e abertura</w:delText>
        </w:r>
      </w:del>
      <w:ins w:id="122" w:author="Lucas Okado" w:date="2018-11-26T21:22:00Z">
        <w:del w:id="123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da China</w:delText>
          </w:r>
        </w:del>
      </w:ins>
      <w:ins w:id="124" w:author="Lucas Okado" w:date="2018-11-26T21:20:00Z">
        <w:del w:id="125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, </w:delText>
          </w:r>
        </w:del>
      </w:ins>
      <w:del w:id="126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chinesa e</w:delText>
        </w:r>
      </w:del>
      <w:ins w:id="127" w:author="Lucas Okado" w:date="2018-11-26T21:21:00Z">
        <w:del w:id="128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bem como dos</w:delText>
          </w:r>
        </w:del>
      </w:ins>
      <w:ins w:id="129" w:author="Lucas Okado" w:date="2018-11-26T21:23:00Z">
        <w:del w:id="13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seus</w:delText>
          </w:r>
        </w:del>
      </w:ins>
      <w:del w:id="131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vínculos económicos </w:delText>
        </w:r>
      </w:del>
      <w:ins w:id="132" w:author="Lucas Okado" w:date="2018-11-26T21:21:00Z">
        <w:del w:id="133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econ</w:delText>
          </w:r>
          <w:commentRangeStart w:id="134"/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ô</w:delText>
          </w:r>
          <w:commentRangeEnd w:id="134"/>
          <w:r w:rsidR="000D6E54" w:rsidRPr="00381AB4" w:rsidDel="00167D98">
            <w:rPr>
              <w:rStyle w:val="CommentReference"/>
              <w:lang w:val="pt-BR"/>
            </w:rPr>
            <w:commentReference w:id="134"/>
          </w:r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micos </w:delText>
          </w:r>
        </w:del>
      </w:ins>
      <w:del w:id="135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entre </w:delText>
        </w:r>
      </w:del>
      <w:ins w:id="136" w:author="Lucas Okado" w:date="2018-11-26T21:24:00Z">
        <w:del w:id="13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com </w:delText>
          </w:r>
        </w:del>
      </w:ins>
      <w:del w:id="138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o Brasil e China.</w:delText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Isso levou a</w:delText>
        </w:r>
      </w:del>
      <w:ins w:id="139" w:author="Lucas Okado" w:date="2018-11-26T21:24:00Z">
        <w:del w:id="14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o aumento do</w:delText>
          </w:r>
        </w:del>
      </w:ins>
      <w:del w:id="14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interesse</w:delText>
        </w:r>
      </w:del>
      <w:ins w:id="142" w:author="Lucas Okado" w:date="2018-11-26T21:24:00Z">
        <w:del w:id="143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</w:ins>
      <w:del w:id="144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aumentada sobre o efeito das minorias nas democracias ocidentais e a cultura política das comunidades dos </w:delText>
        </w:r>
      </w:del>
      <w:ins w:id="145" w:author="Lucas Okado" w:date="2018-11-26T21:25:00Z">
        <w:del w:id="146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de</w:delText>
          </w:r>
        </w:del>
      </w:ins>
      <w:ins w:id="147" w:author="Lucas Okado" w:date="2018-11-26T21:24:00Z">
        <w:del w:id="148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</w:ins>
      <w:del w:id="149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imigrantes. Porque </w:delText>
        </w:r>
      </w:del>
      <w:ins w:id="150" w:author="Lucas Okado" w:date="2018-11-26T21:26:00Z">
        <w:del w:id="151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Pelo fato de </w:delText>
          </w:r>
        </w:del>
      </w:ins>
      <w:del w:id="152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imigrantes frequentemente têm </w:delText>
        </w:r>
      </w:del>
      <w:ins w:id="153" w:author="Lucas Okado" w:date="2018-11-26T21:26:00Z">
        <w:del w:id="154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terem </w:delText>
          </w:r>
        </w:del>
      </w:ins>
      <w:del w:id="155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uma identidade racial diferente do que</w:delText>
        </w:r>
      </w:del>
      <w:ins w:id="156" w:author="Lucas Okado" w:date="2018-11-26T21:26:00Z">
        <w:del w:id="15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d</w:delText>
          </w:r>
        </w:del>
      </w:ins>
      <w:del w:id="158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 maioria nos países onde eles chegaram, o </w:delText>
        </w:r>
      </w:del>
      <w:ins w:id="159" w:author="Lucas Okado" w:date="2018-11-26T21:26:00Z">
        <w:del w:id="16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seu </w:delText>
          </w:r>
        </w:del>
      </w:ins>
      <w:del w:id="16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comportamento político das minorias vai </w:delText>
        </w:r>
        <w:r w:rsidR="00F5325F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continuar a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ser </w:delText>
        </w:r>
        <w:commentRangeStart w:id="162"/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importante</w:delText>
        </w:r>
      </w:del>
      <w:ins w:id="163" w:author="Lucas Okado" w:date="2018-11-26T21:27:00Z">
        <w:del w:id="164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relevante</w:delText>
          </w:r>
          <w:commentRangeEnd w:id="162"/>
          <w:r w:rsidR="000D6E54" w:rsidRPr="00381AB4" w:rsidDel="00167D98">
            <w:rPr>
              <w:rStyle w:val="CommentReference"/>
              <w:lang w:val="pt-BR"/>
            </w:rPr>
            <w:commentReference w:id="162"/>
          </w:r>
        </w:del>
      </w:ins>
      <w:del w:id="165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 Raça e questões sobre a integração dos imigrantes e outras minorias vão continuar sendo um assunto controverso. Nos EUA, tem</w:delText>
        </w:r>
      </w:del>
      <w:ins w:id="166" w:author="Lucas Okado" w:date="2018-11-26T21:28:00Z">
        <w:del w:id="16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</w:ins>
      <w:ins w:id="168" w:author="Lucas Okado" w:date="2018-11-26T21:29:00Z">
        <w:del w:id="169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existem</w:delText>
          </w:r>
        </w:del>
      </w:ins>
      <w:del w:id="170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evidencia </w:delText>
        </w:r>
      </w:del>
      <w:ins w:id="171" w:author="Lucas Okado" w:date="2018-11-26T21:29:00Z">
        <w:del w:id="172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evidências de </w:delText>
          </w:r>
        </w:del>
      </w:ins>
      <w:del w:id="173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que raça, e não a economia, foi a maio</w:delText>
        </w:r>
        <w:r w:rsidR="007940DA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r questão</w:delText>
        </w:r>
      </w:del>
      <w:ins w:id="174" w:author="Lucas Okado" w:date="2018-11-26T21:29:00Z">
        <w:del w:id="175" w:author="Benjamin Zhu" w:date="2020-05-04T21:28:00Z">
          <w:r w:rsidR="00F5677C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mais importante dos</w:delText>
          </w:r>
        </w:del>
      </w:ins>
      <w:del w:id="176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7940DA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pelos eleitores do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77" w:author="Lucas Okado" w:date="2018-11-26T21:29:00Z">
        <w:del w:id="178" w:author="Benjamin Zhu" w:date="2020-05-04T21:28:00Z">
          <w:r w:rsidR="00F5677C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de </w:delText>
          </w:r>
        </w:del>
      </w:ins>
      <w:del w:id="179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Donald Trump </w:delText>
        </w:r>
        <w:r w:rsidR="007940DA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eleição 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do 2016</w:delText>
        </w:r>
        <w:r w:rsidR="00D23691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</w:delText>
        </w:r>
        <w:r w:rsidR="00D23691" w:rsidRPr="00381AB4" w:rsidDel="00167D9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12"/>
        </w:r>
        <w:r w:rsidR="00D23691" w:rsidRPr="00381AB4" w:rsidDel="00167D9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13"/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</w:p>
    <w:p w14:paraId="6E73993E" w14:textId="68B3386F" w:rsidR="00D23691" w:rsidRPr="00381AB4" w:rsidDel="00F5677C" w:rsidRDefault="00D23691" w:rsidP="00F5325F">
      <w:pPr>
        <w:autoSpaceDE w:val="0"/>
        <w:autoSpaceDN w:val="0"/>
        <w:adjustRightInd w:val="0"/>
        <w:spacing w:after="0" w:line="480" w:lineRule="auto"/>
        <w:rPr>
          <w:del w:id="194" w:author="Lucas Okado" w:date="2018-11-26T21:29:00Z"/>
          <w:rFonts w:ascii="Times New Roman" w:hAnsi="Times New Roman" w:cs="Times New Roman"/>
          <w:sz w:val="24"/>
          <w:szCs w:val="24"/>
          <w:lang w:val="pt-BR"/>
        </w:rPr>
      </w:pPr>
    </w:p>
    <w:p w14:paraId="63CAC4AD" w14:textId="63EDD2C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de tudo isso, desde a obra </w:t>
      </w:r>
      <w:commentRangeStart w:id="195"/>
      <w:del w:id="196" w:author="Lucas Okado" w:date="2018-11-26T21:30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primeira </w:delText>
        </w:r>
      </w:del>
      <w:ins w:id="197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pioneira</w:t>
        </w:r>
      </w:ins>
      <w:commentRangeEnd w:id="195"/>
      <w:ins w:id="198" w:author="Lucas Okado" w:date="2018-11-26T21:31:00Z">
        <w:r w:rsidR="00F5677C" w:rsidRPr="00381AB4">
          <w:rPr>
            <w:rStyle w:val="CommentReference"/>
            <w:lang w:val="pt-BR"/>
          </w:rPr>
          <w:commentReference w:id="195"/>
        </w:r>
      </w:ins>
      <w:ins w:id="199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Almond e Verba, pesquisas sobre raça e cultura política são </w:t>
      </w:r>
      <w:del w:id="200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raros </w:delText>
        </w:r>
      </w:del>
      <w:ins w:id="201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escassas</w:t>
        </w:r>
      </w:ins>
      <w:ins w:id="202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203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04" w:author="Lucas Okado" w:date="2018-11-26T21:37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del w:id="205" w:author="Lucas Okado" w:date="2018-11-26T21:36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artigos sobre amarelos e cultura política</w:delText>
        </w:r>
      </w:del>
      <w:ins w:id="206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</w:t>
        </w:r>
      </w:ins>
      <w:ins w:id="207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ainda mais raros</w:t>
        </w:r>
      </w:ins>
      <w:ins w:id="208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209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trabalhos</w:t>
        </w:r>
      </w:ins>
      <w:ins w:id="210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envolvendo asiáticos</w:t>
        </w:r>
      </w:ins>
      <w:del w:id="211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são raras demais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Procurando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colaborar para a superação dessa lacuna nos estudos sobre </w:t>
      </w:r>
      <w:del w:id="212" w:author="Lucas Okado" w:date="2018-11-26T21:38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cultura política</w:delText>
        </w:r>
      </w:del>
      <w:ins w:id="213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tema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, nes</w:t>
      </w:r>
      <w:ins w:id="214" w:author="Lucas Okado" w:date="2018-11-26T21:3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215" w:author="Lucas Okado" w:date="2018-11-26T21:3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artigo analisamos </w:t>
      </w:r>
      <w:ins w:id="216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cultura política</w:t>
        </w:r>
      </w:ins>
      <w:del w:id="217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valores</w:delText>
        </w:r>
      </w:del>
      <w:del w:id="218" w:author="Lucas Okado" w:date="2018-11-26T21:39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sobre cultura política, analisando os valores e atitudes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dos brasileiros de ascendência oriental a partir de dois eixos: a orientação cognitiva para a política e a 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confiança institucional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 Usamos dados coletados pelo Latin American Public Opinion Project (LAPOP) para propor índices representativos des</w:t>
      </w:r>
      <w:ins w:id="219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220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es dois eixos</w:t>
      </w:r>
      <w:del w:id="221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das</w:delText>
        </w:r>
      </w:del>
      <w:ins w:id="222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, usados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23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atitudes e valores políticos que foram utilizados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como variáveis dependente</w:t>
      </w:r>
      <w:ins w:id="224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modelos de regressão com preditores sociodemográficos, 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74E80313" w14:textId="053C98AA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Para alcançar esse objetivo, dividimos o presente artigo em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três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partes. </w:t>
      </w:r>
      <w:del w:id="225" w:author="Ednaldo Ribeiro" w:date="2020-05-07T09:26:00Z">
        <w:r w:rsidRPr="00381AB4" w:rsidDel="00116D7E">
          <w:rPr>
            <w:rFonts w:ascii="Times New Roman" w:hAnsi="Times New Roman" w:cs="Times New Roman"/>
            <w:sz w:val="24"/>
            <w:szCs w:val="24"/>
            <w:lang w:val="pt-BR"/>
          </w:rPr>
          <w:delText>Nós c</w:delText>
        </w:r>
      </w:del>
      <w:ins w:id="226" w:author="Ednaldo Ribeiro" w:date="2020-05-07T09:26:00Z">
        <w:r w:rsidR="00116D7E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omeçamos com </w:t>
      </w:r>
      <w:r w:rsidR="0007349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abordagem </w:t>
      </w:r>
      <w:del w:id="227" w:author="Lucas Okado" w:date="2018-11-26T21:42:00Z">
        <w:r w:rsidR="0007349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teorética</w:delText>
        </w:r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228" w:author="Lucas Okado" w:date="2018-11-26T21:42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teórica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uma revisão da literatura</w:t>
      </w:r>
      <w:del w:id="229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del w:id="230" w:author="Lucas Okado" w:date="2018-11-26T21:42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limitada </w:delText>
        </w:r>
      </w:del>
      <w:del w:id="231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sobre esse assunto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Na segunda parte apresentamos a metodologia </w:t>
      </w:r>
      <w:ins w:id="232" w:author="Lucas Okado" w:date="2018-11-26T21:44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utilizada para a construção dos índices</w:t>
        </w:r>
      </w:ins>
      <w:del w:id="233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de analise fatorial para reduzir a dimensionalidade dos dados e propor o índice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os modelos de regressão já mencionados</w:t>
      </w:r>
      <w:ins w:id="234" w:author="Ednaldo Ribeiro" w:date="2020-04-24T15:32:00Z">
        <w:r w:rsidR="00B10298">
          <w:rPr>
            <w:rFonts w:ascii="Times New Roman" w:hAnsi="Times New Roman" w:cs="Times New Roman"/>
            <w:sz w:val="24"/>
            <w:szCs w:val="24"/>
            <w:lang w:val="pt-BR"/>
          </w:rPr>
          <w:t xml:space="preserve">. Por fim, </w:t>
        </w:r>
      </w:ins>
      <w:del w:id="235" w:author="Ednaldo Ribeiro" w:date="2020-04-24T15:32:00Z">
        <w:r w:rsidR="003D74AE" w:rsidDel="00B102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</w:delText>
        </w:r>
      </w:del>
      <w:r w:rsidR="003D74A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 terceira parte</w:t>
      </w:r>
      <w:del w:id="236" w:author="Ednaldo Ribeiro" w:date="2020-04-24T15:32:00Z">
        <w:r w:rsidRPr="00381AB4" w:rsidDel="00B102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nós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apresentamos</w:t>
      </w:r>
      <w:ins w:id="237" w:author="Ednaldo Ribeiro" w:date="2020-05-07T09:27:00Z">
        <w:r w:rsidR="00F11E8C">
          <w:rPr>
            <w:rFonts w:ascii="Times New Roman" w:hAnsi="Times New Roman" w:cs="Times New Roman"/>
            <w:sz w:val="24"/>
            <w:szCs w:val="24"/>
            <w:lang w:val="pt-BR"/>
          </w:rPr>
          <w:t xml:space="preserve"> e discutimos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os resultados e</w:t>
      </w:r>
      <w:ins w:id="238" w:author="Ednaldo Ribeiro" w:date="2020-05-07T09:27:00Z">
        <w:r w:rsidR="00F11E8C">
          <w:rPr>
            <w:rFonts w:ascii="Times New Roman" w:hAnsi="Times New Roman" w:cs="Times New Roman"/>
            <w:sz w:val="24"/>
            <w:szCs w:val="24"/>
            <w:lang w:val="pt-BR"/>
          </w:rPr>
          <w:t>ncontrados</w:t>
        </w:r>
      </w:ins>
      <w:del w:id="239" w:author="Ednaldo Ribeiro" w:date="2020-05-07T09:27:00Z">
        <w:r w:rsidRPr="00381AB4" w:rsidDel="00F11E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uma discussão sobre os resultados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3CAF521" w14:textId="77777777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C2AA4F8" w14:textId="316F35AF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Abordagem </w:t>
      </w:r>
      <w:del w:id="240" w:author="Lucas Okado" w:date="2018-11-26T21:46:00Z">
        <w:r w:rsidRPr="00381AB4" w:rsidDel="009A1E61">
          <w:rPr>
            <w:rFonts w:ascii="Times New Roman" w:hAnsi="Times New Roman" w:cs="Times New Roman"/>
            <w:b/>
            <w:sz w:val="24"/>
            <w:szCs w:val="24"/>
            <w:lang w:val="pt-BR"/>
          </w:rPr>
          <w:delText>Teorética</w:delText>
        </w:r>
      </w:del>
      <w:ins w:id="241" w:author="Lucas Okado" w:date="2018-11-26T21:46:00Z">
        <w:r w:rsidR="009A1E61"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>Teórica</w:t>
        </w:r>
      </w:ins>
    </w:p>
    <w:p w14:paraId="2C23A88E" w14:textId="2FDE6D78" w:rsidR="006414BE" w:rsidRPr="00381AB4" w:rsidRDefault="003A6F0D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e política são ligadas intimamente e grupo étnico é uma das caraterísticas mais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proeminentes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01BE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não mudáveis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uma pessoa.</w:t>
      </w:r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sociedades onde não existem impedimentos formais associado</w:t>
      </w:r>
      <w:ins w:id="242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 raça, o racismo ainda permeia a vida política e constitui uma lente mediante </w:t>
      </w:r>
      <w:del w:id="243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quais</w:delText>
        </w:r>
      </w:del>
      <w:ins w:id="244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qual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pessoa olha e </w:t>
      </w:r>
      <w:del w:id="245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ser </w:delText>
        </w:r>
      </w:del>
      <w:ins w:id="246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del w:id="247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olhado </w:delText>
        </w:r>
      </w:del>
      <w:ins w:id="248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olhada 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>no mundo.</w:t>
      </w:r>
      <w:r w:rsidR="007C30A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4"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49" w:author="Lucas Okado" w:date="2018-11-26T21:47:00Z">
        <w:r w:rsidR="00BE4F5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Adicionando a</w:delText>
        </w:r>
      </w:del>
    </w:p>
    <w:p w14:paraId="6EB3A642" w14:textId="57FD887B" w:rsidR="001B5C5F" w:rsidRPr="00381AB4" w:rsidRDefault="00D90E1F" w:rsidP="001B5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250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251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G</w:delText>
        </w:r>
      </w:del>
      <w:ins w:id="252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g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rupo étnico forma uma consciência coletiva importante e </w:t>
      </w:r>
      <w:ins w:id="253" w:author="Ednaldo Ribeiro" w:date="2020-04-24T15:33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 xml:space="preserve">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254" w:author="Ednaldo Ribeiro" w:date="2020-04-24T15:33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normalmente têm experiências compartilhad</w:t>
      </w:r>
      <w:ins w:id="255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256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5"/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6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257"/>
      <w:del w:id="258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importante </w:delText>
        </w:r>
      </w:del>
      <w:ins w:id="259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significativa</w:t>
        </w:r>
        <w:commentRangeEnd w:id="257"/>
        <w:r w:rsidRPr="00381AB4">
          <w:rPr>
            <w:rStyle w:val="CommentReference"/>
            <w:lang w:val="pt-BR"/>
          </w:rPr>
          <w:commentReference w:id="257"/>
        </w:r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260" w:author="Ednaldo Ribeiro" w:date="2020-04-24T15:34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 xml:space="preserve">desse compartilhamento envolve </w:t>
        </w:r>
      </w:ins>
      <w:del w:id="261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delText>dessa consciência coletiva é</w:delText>
        </w:r>
      </w:del>
      <w:ins w:id="262" w:author="Ednaldo Ribeiro" w:date="2020-04-24T15:34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percepções</w:t>
        </w:r>
      </w:ins>
      <w:ins w:id="263" w:author="Lucas Okado" w:date="2018-11-26T21:51:00Z">
        <w:del w:id="264" w:author="Ednaldo Ribeiro" w:date="2020-04-24T15:34:00Z">
          <w:r w:rsidRPr="00381AB4" w:rsidDel="00626B07">
            <w:rPr>
              <w:rFonts w:ascii="Times New Roman" w:hAnsi="Times New Roman" w:cs="Times New Roman"/>
              <w:sz w:val="24"/>
              <w:szCs w:val="24"/>
              <w:lang w:val="pt-BR"/>
            </w:rPr>
            <w:delText>disto reside</w:delText>
          </w:r>
        </w:del>
      </w:ins>
      <w:del w:id="265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266" w:author="Lucas Okado" w:date="2018-11-26T21:51:00Z">
        <w:del w:id="267" w:author="Ednaldo Ribeiro" w:date="2020-04-24T15:34:00Z">
          <w:r w:rsidRPr="00381AB4" w:rsidDel="00626B07">
            <w:rPr>
              <w:rFonts w:ascii="Times New Roman" w:hAnsi="Times New Roman" w:cs="Times New Roman"/>
              <w:sz w:val="24"/>
              <w:szCs w:val="24"/>
              <w:lang w:val="pt-BR"/>
            </w:rPr>
            <w:delText>n</w:delText>
          </w:r>
        </w:del>
      </w:ins>
      <w:del w:id="268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 tratamento e </w:delText>
        </w:r>
        <w:r w:rsidR="00B84E75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>percepção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grupo </w:t>
      </w:r>
      <w:del w:id="269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</w:delText>
        </w:r>
      </w:del>
      <w:ins w:id="270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sociedade</w:t>
      </w:r>
      <w:ins w:id="271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 geral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72" w:author="Lucas Okado" w:date="2018-11-26T21:52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geral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ins w:id="273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interesses polític</w:t>
      </w:r>
      <w:del w:id="274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ins w:id="275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</w:t>
      </w:r>
      <w:ins w:id="276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especific</w:t>
      </w:r>
      <w:ins w:id="277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278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as do grupo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Organizações que lutam pelos diretos das minorias são </w:t>
      </w:r>
      <w:del w:id="279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uma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instituiç</w:t>
      </w:r>
      <w:ins w:id="280" w:author="Ednaldo Ribeiro" w:date="2020-04-24T15:35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ões</w:t>
        </w:r>
      </w:ins>
      <w:del w:id="281" w:author="Ednaldo Ribeiro" w:date="2020-04-24T15:35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>ão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importante</w:t>
      </w:r>
      <w:ins w:id="282" w:author="Ednaldo Ribeiro" w:date="2020-04-24T15:35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nas democracias ocidentais e fatores como classe socioeconômica, distribuição geográfica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7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normas do grupo e 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 a relação entre raça e política.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8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BA07BF7" w14:textId="29CBCA45" w:rsidR="00C96AC4" w:rsidRPr="00EB2878" w:rsidRDefault="006D6BB9" w:rsidP="00B85748">
      <w:pPr>
        <w:autoSpaceDE w:val="0"/>
        <w:autoSpaceDN w:val="0"/>
        <w:adjustRightInd w:val="0"/>
        <w:spacing w:after="0" w:line="480" w:lineRule="auto"/>
        <w:ind w:firstLine="720"/>
        <w:rPr>
          <w:ins w:id="283" w:author="Benjamin Zhu" w:date="2020-05-04T22:25:00Z"/>
          <w:rFonts w:ascii="Times New Roman" w:hAnsi="Times New Roman" w:cs="Times New Roman"/>
          <w:sz w:val="24"/>
          <w:szCs w:val="24"/>
          <w:lang w:val="pt-BR"/>
        </w:rPr>
      </w:pPr>
      <w:del w:id="284" w:author="Benjamin Zhu" w:date="2020-05-04T23:10:00Z"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Fatores que</w:delText>
        </w:r>
        <w:r w:rsidR="00F5062D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afetam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 construção de uma identidade grupo incluem </w:delText>
        </w:r>
        <w:r w:rsidR="00B85748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experiências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de </w:delText>
        </w:r>
        <w:r w:rsidR="00B84E75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discriminação</w:delText>
        </w:r>
        <w:r w:rsidR="00B85748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status socioeconômico</w:delText>
        </w:r>
        <w:r w:rsidR="00B85748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, distribuição geográfica e participação em associações voluntarias relacionadas com o grupo ético.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percepções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commentRangeStart w:id="285"/>
      <w:commentRangeStart w:id="286"/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oportunidades iguais numa sociedade são importantes </w:t>
      </w:r>
      <w:del w:id="287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288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para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construir uma </w:t>
      </w:r>
      <w:ins w:id="289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identidade </w:t>
      </w:r>
      <w:del w:id="290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forte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del w:id="291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grupo</w:t>
      </w:r>
      <w:ins w:id="292" w:author="Benjamin Zhu" w:date="2020-05-04T22:10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 xml:space="preserve">. Além disso, </w:t>
        </w:r>
      </w:ins>
      <w:ins w:id="293" w:author="Benjamin Zhu" w:date="2020-05-04T21:59:00Z">
        <w:r w:rsidR="00997E32">
          <w:rPr>
            <w:rFonts w:ascii="Times New Roman" w:hAnsi="Times New Roman" w:cs="Times New Roman"/>
            <w:sz w:val="24"/>
            <w:szCs w:val="24"/>
            <w:lang w:val="pt-BR"/>
          </w:rPr>
          <w:t>el</w:t>
        </w:r>
      </w:ins>
      <w:ins w:id="294" w:author="Benjamin Zhu" w:date="2020-05-04T22:09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295" w:author="Benjamin Zhu" w:date="2020-05-04T21:59:00Z">
        <w:r w:rsidR="00997E32">
          <w:rPr>
            <w:rFonts w:ascii="Times New Roman" w:hAnsi="Times New Roman" w:cs="Times New Roman"/>
            <w:sz w:val="24"/>
            <w:szCs w:val="24"/>
            <w:lang w:val="pt-BR"/>
          </w:rPr>
          <w:t xml:space="preserve">s dão um sentimento de </w:t>
        </w:r>
      </w:ins>
      <w:ins w:id="296" w:author="Benjamin Zhu" w:date="2020-05-04T22:00:00Z">
        <w:r w:rsidR="00997E32">
          <w:rPr>
            <w:rFonts w:ascii="Times New Roman" w:hAnsi="Times New Roman" w:cs="Times New Roman"/>
            <w:sz w:val="24"/>
            <w:szCs w:val="24"/>
            <w:lang w:val="pt-BR"/>
          </w:rPr>
          <w:t>alienação da sociedade</w:t>
        </w:r>
      </w:ins>
      <w:ins w:id="297" w:author="Benjamin Zhu" w:date="2020-05-04T22:11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 xml:space="preserve"> que pode diminuir a confianças nas instituições e </w:t>
        </w:r>
      </w:ins>
      <w:ins w:id="298" w:author="Benjamin Zhu" w:date="2020-05-04T22:12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>mediar a participação ou abstenção na pol</w:t>
        </w:r>
      </w:ins>
      <w:ins w:id="299" w:author="Benjamin Zhu" w:date="2020-05-04T22:13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>ítica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Pessoas de um grupo étnico que acreditam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sofrer</w:t>
      </w:r>
      <w:del w:id="300" w:author="Ednaldo Ribeiro" w:date="2020-04-24T15:35:00Z">
        <w:r w:rsidR="00B84E75" w:rsidDel="0069247B">
          <w:rPr>
            <w:rFonts w:ascii="Times New Roman" w:hAnsi="Times New Roman" w:cs="Times New Roman"/>
            <w:sz w:val="24"/>
            <w:szCs w:val="24"/>
            <w:lang w:val="pt-BR"/>
          </w:rPr>
          <w:delText>-lhes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discriminação</w:t>
      </w:r>
      <w:del w:id="301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num país,</w:delText>
        </w:r>
      </w:del>
      <w:ins w:id="302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mais prováveis a apoiar um partido que tem uma tradição de defender direitos de minorias.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9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Porém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, experi</w:t>
      </w:r>
      <w:del w:id="303" w:author="Ednaldo Ribeiro" w:date="2020-04-24T15:35:00Z">
        <w:r w:rsidR="00D40709" w:rsidRPr="00381AB4" w:rsidDel="0069247B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304" w:author="Ednaldo Ribeiro" w:date="2020-04-24T15:35:00Z">
        <w:r w:rsidR="0069247B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ncias pessoais de descriminação motivam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ins w:id="305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del w:id="306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ais</w:delText>
        </w:r>
      </w:del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castigar o partido </w:t>
      </w:r>
      <w:del w:id="307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308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no 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poder, </w:t>
      </w:r>
      <w:del w:id="309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apesar se o ele normalmente é um partido com</w:delText>
        </w:r>
      </w:del>
      <w:ins w:id="310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>mesmo se ele possuir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tradição de defender minorias.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311" w:author="Benjamin Zhu" w:date="2020-05-04T22:46:00Z"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>Além disso, experiências de d</w:t>
        </w:r>
      </w:ins>
      <w:ins w:id="312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i</w:t>
        </w:r>
      </w:ins>
      <w:ins w:id="313" w:author="Benjamin Zhu" w:date="2020-05-04T22:46:00Z"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>sc</w:t>
        </w:r>
      </w:ins>
      <w:ins w:id="314" w:author="Benjamin Zhu" w:date="2020-05-04T22:47:00Z"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>riminação não s</w:t>
        </w:r>
        <w:r w:rsidR="00EB2878" w:rsidRPr="00EB2878">
          <w:rPr>
            <w:rFonts w:ascii="Times New Roman" w:hAnsi="Times New Roman" w:cs="Times New Roman"/>
            <w:sz w:val="24"/>
            <w:szCs w:val="24"/>
            <w:lang w:val="pt-BR"/>
            <w:rPrChange w:id="315" w:author="Benjamin Zhu" w:date="2020-05-04T22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ã</w:t>
        </w:r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 xml:space="preserve">o iguais. </w:t>
        </w:r>
      </w:ins>
      <w:ins w:id="316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Discriminação</w:t>
        </w:r>
      </w:ins>
      <w:ins w:id="317" w:author="Benjamin Zhu" w:date="2020-05-04T23:12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política </w:t>
        </w:r>
      </w:ins>
      <w:ins w:id="318" w:author="Benjamin Zhu" w:date="2020-05-04T23:13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tipicamente</w:t>
        </w:r>
      </w:ins>
      <w:ins w:id="319" w:author="Benjamin Zhu" w:date="2020-05-04T23:12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se manifesta </w:t>
        </w:r>
      </w:ins>
      <w:ins w:id="320" w:author="Benjamin Zhu" w:date="2020-05-04T23:13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como leis, políticas e outras medidas sistêmicas </w:t>
        </w:r>
      </w:ins>
      <w:ins w:id="321" w:author="Benjamin Zhu" w:date="2020-05-04T23:14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pode motivar individuais para participar em política.</w:t>
        </w:r>
        <w:r w:rsidR="00446B6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1"/>
        </w:r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24" w:author="Benjamin Zhu" w:date="2020-05-04T23:15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Em contraste, </w:t>
        </w:r>
      </w:ins>
      <w:ins w:id="325" w:author="Benjamin Zhu" w:date="2020-05-04T23:14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discriminação</w:t>
        </w:r>
      </w:ins>
      <w:ins w:id="326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27" w:author="Benjamin Zhu" w:date="2020-05-04T23:12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societ</w:t>
        </w:r>
      </w:ins>
      <w:ins w:id="328" w:author="Benjamin Zhu" w:date="2020-05-04T23:15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al tipicamente se manifesta em formas interpessoais como</w:t>
        </w:r>
      </w:ins>
      <w:ins w:id="329" w:author="Benjamin Zhu" w:date="2020-05-04T23:16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ataques verbais dos colegas </w:t>
        </w:r>
      </w:ins>
      <w:ins w:id="330" w:author="Benjamin Zhu" w:date="2020-05-06T00:30:00Z">
        <w:r w:rsidR="00456DB0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ins w:id="331" w:author="Benjamin Zhu" w:date="2020-05-04T23:17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 xml:space="preserve"> pode diminuir sentimentos de </w:t>
        </w:r>
      </w:ins>
      <w:ins w:id="332" w:author="Benjamin Zhu" w:date="2020-05-04T23:18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>eficácia</w:t>
        </w:r>
      </w:ins>
      <w:ins w:id="333" w:author="Benjamin Zhu" w:date="2020-05-04T23:17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34" w:author="Benjamin Zhu" w:date="2020-05-06T00:18:00Z">
        <w:r w:rsidR="000A4EC1">
          <w:rPr>
            <w:rFonts w:ascii="Times New Roman" w:hAnsi="Times New Roman" w:cs="Times New Roman"/>
            <w:sz w:val="24"/>
            <w:szCs w:val="24"/>
            <w:lang w:val="pt-BR"/>
          </w:rPr>
          <w:t xml:space="preserve">que pode, por sua vez, </w:t>
        </w:r>
      </w:ins>
      <w:ins w:id="335" w:author="Benjamin Zhu" w:date="2020-05-06T00:19:00Z">
        <w:r w:rsidR="000A4EC1">
          <w:rPr>
            <w:rFonts w:ascii="Times New Roman" w:hAnsi="Times New Roman" w:cs="Times New Roman"/>
            <w:sz w:val="24"/>
            <w:szCs w:val="24"/>
            <w:lang w:val="pt-BR"/>
          </w:rPr>
          <w:t>diminuir</w:t>
        </w:r>
      </w:ins>
      <w:ins w:id="336" w:author="Benjamin Zhu" w:date="2020-05-04T23:17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 xml:space="preserve"> a participação política.</w:t>
        </w:r>
      </w:ins>
      <w:ins w:id="337" w:author="Benjamin Zhu" w:date="2020-05-04T23:18:00Z">
        <w:r w:rsidR="00A833B6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2"/>
        </w:r>
      </w:ins>
      <w:ins w:id="342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</w:p>
    <w:p w14:paraId="5200DA4A" w14:textId="38BE0662" w:rsidR="00C96AC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ins w:id="343" w:author="Benjamin Zhu" w:date="2020-05-04T22:27:00Z"/>
          <w:rFonts w:ascii="Times New Roman" w:hAnsi="Times New Roman" w:cs="Times New Roman"/>
          <w:sz w:val="24"/>
          <w:szCs w:val="24"/>
          <w:lang w:val="pt-BR"/>
        </w:rPr>
      </w:pPr>
      <w:commentRangeStart w:id="344"/>
      <w:del w:id="345" w:author="Lucas Okado" w:date="2018-11-26T21:55:00Z">
        <w:r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delText>Es</w:delText>
        </w:r>
      </w:del>
      <w:ins w:id="346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ta</w:t>
      </w:r>
      <w:ins w:id="347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us </w:t>
      </w:r>
      <w:del w:id="348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classe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socioeconômic</w:t>
      </w:r>
      <w:ins w:id="349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50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51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alta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é particularmente importante porque </w:t>
      </w:r>
      <w:del w:id="352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 importância de</w:delText>
        </w:r>
      </w:del>
      <w:ins w:id="353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recursos</w:t>
      </w:r>
      <w:ins w:id="354" w:author="Benjamin Zhu" w:date="2020-05-04T22:25:00Z">
        <w:r w:rsidR="00C96AC4">
          <w:rPr>
            <w:rFonts w:ascii="Times New Roman" w:hAnsi="Times New Roman" w:cs="Times New Roman"/>
            <w:sz w:val="24"/>
            <w:szCs w:val="24"/>
            <w:lang w:val="pt-BR"/>
          </w:rPr>
          <w:t>, como educação,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55" w:author="Lucas Okado" w:date="2018-11-26T22:07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facilitam a participação política e pode</w:t>
      </w:r>
      <w:ins w:id="356" w:author="Lucas Okado" w:date="2018-11-26T22:07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ter um efeito moderado</w:t>
      </w:r>
      <w:commentRangeEnd w:id="344"/>
      <w:r w:rsidR="00683081" w:rsidRPr="00381AB4">
        <w:rPr>
          <w:rStyle w:val="CommentReference"/>
          <w:lang w:val="pt-BR"/>
        </w:rPr>
        <w:commentReference w:id="344"/>
      </w:r>
      <w:ins w:id="357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3"/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4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60" w:author="Lucas Okado" w:date="2018-11-26T22:13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Também, c</w:delText>
        </w:r>
        <w:r w:rsidR="001B5C5F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lasse socioeconômico tem um efeito moderado e enfraquece apoio para interesses do grupo étnico ou seja, quando socioeconômico tornar mais alto, apoio para interesses do grupo diminui</w:delText>
        </w:r>
      </w:del>
      <w:ins w:id="361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Isto ocorre porque quanto m</w:t>
        </w:r>
      </w:ins>
      <w:ins w:id="362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ais central é a posição social, menor é o</w:t>
        </w:r>
      </w:ins>
      <w:ins w:id="363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</w:t>
        </w:r>
      </w:ins>
      <w:ins w:id="364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apoio para</w:t>
        </w:r>
      </w:ins>
      <w:ins w:id="365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questões de interesse do grupo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5"/>
      </w:r>
      <w:del w:id="366" w:author="Benjamin Zhu" w:date="2020-05-04T22:20:00Z">
        <w:r w:rsidR="00B85748" w:rsidRPr="00381AB4" w:rsidDel="00C96AC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367" w:author="Benjamin Zhu" w:date="2020-05-04T23:29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68" w:author="Benjamin Zhu" w:date="2020-05-05T00:07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Pessoas com classe alta normalmente são melhor tratados pelos colegas</w:t>
        </w:r>
      </w:ins>
      <w:ins w:id="369" w:author="Benjamin Zhu" w:date="2020-05-05T00:08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e têm </w:t>
        </w:r>
      </w:ins>
      <w:ins w:id="370" w:author="Benjamin Zhu" w:date="2020-05-05T00:09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>níveis de confiança maior</w:t>
        </w:r>
      </w:ins>
      <w:ins w:id="371" w:author="Benjamin Zhu" w:date="2020-05-05T00:08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enquanto pessoas com classe baixo podem ter mais exper</w:t>
        </w:r>
      </w:ins>
      <w:ins w:id="372" w:author="Ednaldo Ribeiro" w:date="2020-05-07T09:31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>iên</w:t>
        </w:r>
      </w:ins>
      <w:ins w:id="373" w:author="Benjamin Zhu" w:date="2020-05-05T00:08:00Z">
        <w:del w:id="374" w:author="Ednaldo Ribeiro" w:date="2020-05-07T09:31:00Z">
          <w:r w:rsidR="001817C2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>en</w:delText>
          </w:r>
        </w:del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>cias de ser enganadas</w:t>
        </w:r>
      </w:ins>
      <w:ins w:id="375" w:author="Benjamin Zhu" w:date="2020-05-05T00:09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>, levando ao níveis menores de confiança.</w:t>
        </w:r>
      </w:ins>
      <w:ins w:id="376" w:author="Benjamin Zhu" w:date="2020-05-05T00:10:00Z">
        <w:r w:rsidR="001817C2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6"/>
        </w:r>
      </w:ins>
      <w:ins w:id="378" w:author="Benjamin Zhu" w:date="2020-05-05T00:09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79" w:author="Benjamin Zhu" w:date="2020-05-05T00:08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80" w:author="Benjamin Zhu" w:date="2020-05-04T23:33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Porém</w:t>
        </w:r>
      </w:ins>
      <w:ins w:id="381" w:author="Ednaldo Ribeiro" w:date="2020-05-07T09:31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382" w:author="Benjamin Zhu" w:date="2020-05-04T23:33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é importante </w:t>
        </w:r>
        <w:del w:id="383" w:author="Ednaldo Ribeiro" w:date="2020-05-07T09:31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para </w:delText>
          </w:r>
        </w:del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distinguir os efeitos de renda e </w:t>
        </w:r>
        <w:del w:id="384" w:author="Ednaldo Ribeiro" w:date="2020-05-07T09:31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da </w:delText>
          </w:r>
        </w:del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educação, os componentes mais proeminentes de status socioeconômico. Renda é geralmente vinculado ao apoio às autoridades estabelecidas</w:t>
        </w:r>
        <w:del w:id="385" w:author="Ednaldo Ribeiro" w:date="2020-05-07T09:31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>,</w:delText>
          </w:r>
        </w:del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e</w:t>
        </w:r>
      </w:ins>
      <w:ins w:id="386" w:author="Ednaldo Ribeiro" w:date="2020-05-07T09:32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 xml:space="preserve"> maior </w:t>
        </w:r>
      </w:ins>
      <w:ins w:id="387" w:author="Benjamin Zhu" w:date="2020-05-04T23:33:00Z">
        <w:del w:id="388" w:author="Ednaldo Ribeiro" w:date="2020-05-07T09:32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por sua vez, é </w:delText>
          </w:r>
        </w:del>
        <w:del w:id="389" w:author="Ednaldo Ribeiro" w:date="2020-05-07T09:31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>vinculado com</w:delText>
          </w:r>
        </w:del>
        <w:del w:id="390" w:author="Ednaldo Ribeiro" w:date="2020-05-07T09:32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confiança institucional</w:t>
        </w:r>
      </w:ins>
      <w:ins w:id="391" w:author="Ednaldo Ribeiro" w:date="2020-05-07T09:32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392" w:author="Benjamin Zhu" w:date="2020-05-04T23:33:00Z">
        <w:del w:id="393" w:author="Ednaldo Ribeiro" w:date="2020-05-07T09:32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maior</w:delText>
          </w:r>
        </w:del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enquanto educação</w:t>
        </w:r>
      </w:ins>
      <w:ins w:id="394" w:author="Ednaldo Ribeiro" w:date="2020-05-07T09:32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395" w:author="Benjamin Zhu" w:date="2020-05-04T23:33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como um mobilizador cognitiv</w:t>
        </w:r>
        <w:del w:id="396" w:author="Ednaldo Ribeiro" w:date="2020-05-07T09:32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>a</w:delText>
          </w:r>
        </w:del>
      </w:ins>
      <w:ins w:id="397" w:author="Ednaldo Ribeiro" w:date="2020-05-07T09:32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ins w:id="398" w:author="Benjamin Zhu" w:date="2020-05-04T23:33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, é ligada </w:t>
        </w:r>
      </w:ins>
      <w:ins w:id="399" w:author="Ednaldo Ribeiro" w:date="2020-05-07T09:33:00Z">
        <w:r w:rsidR="009274EE">
          <w:rPr>
            <w:rFonts w:ascii="Times New Roman" w:hAnsi="Times New Roman" w:cs="Times New Roman"/>
            <w:sz w:val="24"/>
            <w:szCs w:val="24"/>
            <w:lang w:val="pt-BR"/>
          </w:rPr>
          <w:t xml:space="preserve">à menor confiança </w:t>
        </w:r>
      </w:ins>
      <w:ins w:id="400" w:author="Benjamin Zhu" w:date="2020-05-04T23:33:00Z">
        <w:del w:id="401" w:author="Ednaldo Ribeiro" w:date="2020-05-07T09:33:00Z">
          <w:r w:rsidR="0092163B" w:rsidDel="009274EE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com confiança institucional menor </w:delText>
          </w:r>
        </w:del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e mais participação política.</w:t>
        </w:r>
        <w:r w:rsidR="0092163B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7"/>
        </w:r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404" w:author="Benjamin Zhu" w:date="2020-05-04T23:29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Pessoas com renda baixa normalmente tem menos </w:t>
        </w:r>
      </w:ins>
      <w:ins w:id="405" w:author="Benjamin Zhu" w:date="2020-05-04T23:30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recursos para criar e manter associações cívicas e como um resultado, têm menos oportunidades para participação política.</w:t>
        </w:r>
        <w:r w:rsidR="0092163B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8"/>
        </w:r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</w:p>
    <w:p w14:paraId="0A8553BC" w14:textId="7AB3779E" w:rsidR="001B5C5F" w:rsidRPr="00381AB4" w:rsidDel="00517663" w:rsidRDefault="00B85748" w:rsidP="00B85748">
      <w:pPr>
        <w:autoSpaceDE w:val="0"/>
        <w:autoSpaceDN w:val="0"/>
        <w:adjustRightInd w:val="0"/>
        <w:spacing w:after="0" w:line="480" w:lineRule="auto"/>
        <w:ind w:firstLine="720"/>
        <w:rPr>
          <w:del w:id="408" w:author="Lucas Okado" w:date="2018-11-26T22:16:00Z"/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tamanho </w:t>
      </w:r>
      <w:del w:id="409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do grupo</w:delText>
        </w:r>
      </w:del>
      <w:ins w:id="410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 população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11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ins w:id="412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preditor </w:t>
      </w:r>
      <w:del w:id="413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mais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consistent</w:t>
      </w:r>
      <w:del w:id="414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415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16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417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atividade política de grupos </w:t>
      </w:r>
      <w:del w:id="418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minores</w:delText>
        </w:r>
      </w:del>
      <w:ins w:id="419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minoritários.</w:t>
        </w:r>
      </w:ins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9"/>
      </w:r>
    </w:p>
    <w:p w14:paraId="49111995" w14:textId="37B173C2" w:rsidR="007D5D59" w:rsidRPr="00381AB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420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 outro lado, e</w:delText>
        </w:r>
      </w:del>
      <w:ins w:id="421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studos em</w:t>
      </w:r>
      <w:ins w:id="422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diversos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países </w:t>
      </w:r>
      <w:ins w:id="423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del w:id="424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diversos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mostram que distribuição geográfica aumenta o nível d</w:t>
      </w:r>
      <w:del w:id="425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426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atividade política </w:t>
      </w:r>
      <w:del w:id="427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nos grupos minorias</w:delText>
        </w:r>
      </w:del>
      <w:ins w:id="428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das minorias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Reino Unido, quando a proporção de </w:t>
      </w:r>
      <w:commentRangeEnd w:id="285"/>
      <w:r w:rsidR="0069247B">
        <w:rPr>
          <w:rStyle w:val="CommentReference"/>
        </w:rPr>
        <w:commentReference w:id="285"/>
      </w:r>
      <w:commentRangeEnd w:id="286"/>
      <w:r w:rsidR="00456DB0">
        <w:rPr>
          <w:rStyle w:val="CommentReference"/>
        </w:rPr>
        <w:commentReference w:id="286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grupo </w:t>
      </w:r>
      <w:ins w:id="430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 xml:space="preserve">étnico </w:t>
        </w:r>
      </w:ins>
      <w:del w:id="431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minoritário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aumenta </w:t>
      </w:r>
      <w:del w:id="432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num </w:delText>
        </w:r>
      </w:del>
      <w:ins w:id="433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em um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bairro, a probabilidade </w:t>
      </w:r>
      <w:del w:id="434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435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seus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436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del w:id="437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vai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votar</w:t>
      </w:r>
      <w:ins w:id="438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aumenta. Estudos sobre os efeitos da participação em associações </w:t>
      </w:r>
      <w:del w:id="439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voluntarias </w:delText>
        </w:r>
      </w:del>
      <w:ins w:id="440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voluntárias </w:t>
        </w:r>
      </w:ins>
      <w:del w:id="441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mostram que a participação nessas associações pode</w:delText>
        </w:r>
      </w:del>
      <w:ins w:id="442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podem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aumentar </w:t>
      </w:r>
      <w:del w:id="443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 participação</w:delText>
        </w:r>
      </w:del>
      <w:ins w:id="444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o envolvimento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</w:t>
      </w:r>
      <w:ins w:id="445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o, </w:t>
        </w:r>
      </w:ins>
      <w:del w:id="446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porque </w:t>
      </w:r>
      <w:del w:id="447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desenvolve habilidades cívicas que facilita</w:t>
      </w:r>
      <w:ins w:id="448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</w:t>
        </w:r>
      </w:ins>
      <w:del w:id="449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50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atividade </w:delText>
        </w:r>
      </w:del>
      <w:ins w:id="451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engajamento</w:t>
        </w:r>
      </w:ins>
      <w:del w:id="452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política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mobiliza</w:t>
      </w:r>
      <w:ins w:id="453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54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individuais</w:delText>
        </w:r>
      </w:del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mas </w:t>
      </w:r>
      <w:del w:id="455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também depende no qual</w:delText>
        </w:r>
      </w:del>
      <w:ins w:id="456" w:author="Lucas Okado" w:date="2018-11-26T22:21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condicionadas ao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tipo de associação.</w:t>
      </w:r>
      <w:del w:id="457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1"/>
      </w:r>
    </w:p>
    <w:p w14:paraId="5F113F80" w14:textId="76A41F3A" w:rsidR="00B85748" w:rsidRPr="00381AB4" w:rsidRDefault="00B85748" w:rsidP="00B857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distribuição geográfica,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capacidade de envergonhar desertores,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sociedade, </w:t>
      </w:r>
      <w:r w:rsidR="0075572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status socioeconômico. Quando um grupo pequeno é distribuído sobre uma área grande, a formação de identidade no grupo é dificultada.</w:t>
      </w:r>
      <w:r w:rsidR="00011842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2"/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>Se o grupo étnico tem normas fortes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e a capacidade de sancionar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individuais têm que considerar os custos de divergir das normas do grupo.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Quando a capacidade de envergonhar é fraca, </w:t>
      </w:r>
      <w:r w:rsidR="00112338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sente</w:t>
      </w:r>
      <w:r w:rsidR="00057123" w:rsidRPr="00381AB4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mais liberdade ao perseguir seus interesses próprios quando eles divergem do grupo.</w:t>
      </w:r>
      <w:r w:rsidR="00E863F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3"/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O nível de integração na sociedade e</w:t>
      </w:r>
      <w:r w:rsidR="00883E13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têm uma interação interessante. Quando o grupo não é </w:t>
      </w:r>
      <w:ins w:id="458" w:author="Lucas Okado" w:date="2019-01-14T10:01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bem 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integrado </w:t>
      </w:r>
      <w:del w:id="459" w:author="Lucas Okado" w:date="2019-01-14T10:01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bem 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na sociedade e sofre</w:t>
      </w:r>
      <w:del w:id="460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m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preconceitos, verdadeiros ou percebidos, status socioeconômico alto não enfraquece a unidade do grupo e o grupo étnico 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continua a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importante para o processo de toma</w:t>
      </w:r>
      <w:ins w:id="461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da de</w:t>
        </w:r>
      </w:ins>
      <w:del w:id="462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decisões dos individuais. Quando o grupo não sofre preconceitos,</w:t>
      </w:r>
      <w:ins w:id="463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o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enfraquece </w:t>
      </w:r>
      <w:r w:rsidR="0040556D" w:rsidRPr="00381AB4">
        <w:rPr>
          <w:rFonts w:ascii="Times New Roman" w:hAnsi="Times New Roman" w:cs="Times New Roman"/>
          <w:sz w:val="24"/>
          <w:szCs w:val="24"/>
          <w:lang w:val="pt-BR"/>
        </w:rPr>
        <w:t>o apoio para os interesses do grupo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3874C47" w14:textId="61088047" w:rsidR="007C4DF3" w:rsidRPr="00381AB4" w:rsidDel="00517663" w:rsidRDefault="007C4DF3" w:rsidP="00F5325F">
      <w:pPr>
        <w:autoSpaceDE w:val="0"/>
        <w:autoSpaceDN w:val="0"/>
        <w:adjustRightInd w:val="0"/>
        <w:spacing w:after="0" w:line="480" w:lineRule="auto"/>
        <w:rPr>
          <w:del w:id="464" w:author="Lucas Okado" w:date="2018-11-26T22:21:00Z"/>
          <w:rFonts w:ascii="Times New Roman" w:hAnsi="Times New Roman" w:cs="Times New Roman"/>
          <w:sz w:val="24"/>
          <w:szCs w:val="24"/>
          <w:lang w:val="pt-BR"/>
        </w:rPr>
      </w:pPr>
    </w:p>
    <w:p w14:paraId="11350B52" w14:textId="1E2E14F0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465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0C940AD0" w14:textId="68E6104E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466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5D0C675C" w14:textId="7C165FF6" w:rsidR="00517663" w:rsidRPr="00381AB4" w:rsidRDefault="00517663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ins w:id="467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  <w:pPrChange w:id="468" w:author="Lucas Okado" w:date="2018-11-26T22:21:00Z">
          <w:pPr>
            <w:autoSpaceDE w:val="0"/>
            <w:autoSpaceDN w:val="0"/>
            <w:adjustRightInd w:val="0"/>
            <w:spacing w:after="0" w:line="480" w:lineRule="auto"/>
          </w:pPr>
        </w:pPrChange>
      </w:pPr>
      <w:ins w:id="469" w:author="Lucas Okado" w:date="2018-11-26T22:21:00Z">
        <w:r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ab/>
        </w:r>
      </w:ins>
    </w:p>
    <w:p w14:paraId="5A2B0F5F" w14:textId="266F9233" w:rsidR="006414BE" w:rsidRPr="00381AB4" w:rsidRDefault="006414BE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3E395A97" w14:textId="3A2766D2" w:rsidR="003D1544" w:rsidRPr="00381AB4" w:rsidRDefault="006414BE" w:rsidP="000E57F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 </w:t>
      </w:r>
      <w:commentRangeStart w:id="470"/>
      <w:r w:rsidRPr="00381AB4">
        <w:rPr>
          <w:rFonts w:ascii="Times New Roman" w:hAnsi="Times New Roman" w:cs="Times New Roman"/>
          <w:sz w:val="24"/>
          <w:szCs w:val="24"/>
          <w:lang w:val="pt-BR"/>
        </w:rPr>
        <w:t>se</w:t>
      </w:r>
      <w:ins w:id="471" w:author="Benjamin Zhu" w:date="2018-12-02T20:26:00Z">
        <w:del w:id="472" w:author="Ednaldo Ribeiro" w:date="2020-05-07T09:39:00Z">
          <w:r w:rsidR="00F1458E" w:rsidRPr="00381AB4" w:rsidDel="003A6BBB">
            <w:rPr>
              <w:rFonts w:ascii="Times New Roman" w:hAnsi="Times New Roman" w:cs="Times New Roman"/>
              <w:sz w:val="24"/>
              <w:szCs w:val="24"/>
              <w:lang w:val="pt-BR"/>
            </w:rPr>
            <w:delText>c</w:delText>
          </w:r>
        </w:del>
      </w:ins>
      <w:del w:id="473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c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ção</w:t>
      </w:r>
      <w:commentRangeEnd w:id="470"/>
      <w:r w:rsidR="00517663" w:rsidRPr="00381AB4">
        <w:rPr>
          <w:rStyle w:val="CommentReference"/>
          <w:lang w:val="pt-BR"/>
        </w:rPr>
        <w:commentReference w:id="47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seguinte é um resumo dos fatores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às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vezes,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contraditórios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afetam 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dois eixos que essa pesquisa pretende examinar em relação a comunidade nipo-brasileira.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No Brasil, </w:t>
      </w:r>
      <w:del w:id="474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nipo-brasileiros</w:delText>
        </w:r>
      </w:del>
      <w:ins w:id="475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grupo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geralmente </w:t>
      </w:r>
      <w:del w:id="476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são </w:delText>
        </w:r>
      </w:del>
      <w:ins w:id="477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composto por pessoas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clas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del w:id="478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socioeconômico </w:delText>
        </w:r>
      </w:del>
      <w:ins w:id="479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social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</w:t>
      </w:r>
      <w:del w:id="480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alta</w:delText>
        </w:r>
      </w:del>
      <w:ins w:id="481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elevada</w:t>
        </w:r>
      </w:ins>
      <w:r w:rsidR="00806E4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532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4"/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>No geral, individuais que têm menos recursos socioeconômicos ou de educação têm níveis de confiança institucional menores.</w:t>
      </w:r>
      <w:r w:rsidR="00961217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5"/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>M</w:t>
      </w:r>
      <w:ins w:id="482" w:author="Lucas Okado" w:date="2018-11-26T22:23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esmo</w:t>
        </w:r>
      </w:ins>
      <w:del w:id="483" w:author="Lucas Okado" w:date="2018-11-26T22:23:00Z">
        <w:r w:rsidR="00BE4F5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população dos nipo-brasileiros </w:t>
      </w:r>
      <w:del w:id="484" w:author="Lucas Okado" w:date="2018-11-26T22:24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pequeno</w:delText>
        </w:r>
      </w:del>
      <w:ins w:id="485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 meno</w:t>
        </w:r>
      </w:ins>
      <w:ins w:id="486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 relação </w:t>
      </w:r>
      <w:del w:id="487" w:author="Lucas Okado" w:date="2018-11-26T22:24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488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aos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outros grupos</w:t>
      </w:r>
      <w:ins w:id="489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étnicos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del w:id="490" w:author="Lucas Okado" w:date="2018-11-26T22:24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só compor mais ou menos</w:delText>
        </w:r>
      </w:del>
      <w:ins w:id="491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compondo pouco mais de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92" w:author="Lucas Okado" w:date="2018-11-26T22:25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um porcento</w:delText>
        </w:r>
      </w:del>
      <w:ins w:id="493" w:author="Lucas Okado" w:date="2018-11-26T22:2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1%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da população nacional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3649" w:rsidRPr="00381AB4">
        <w:rPr>
          <w:rFonts w:ascii="Times New Roman" w:hAnsi="Times New Roman" w:cs="Times New Roman"/>
          <w:sz w:val="24"/>
          <w:szCs w:val="24"/>
          <w:lang w:val="pt-BR"/>
        </w:rPr>
        <w:t>Essa população pequena diminui os benefícios de racismo institucional contra orientai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s. </w:t>
      </w:r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>ipo-brasileiros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sofrem menos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em </w:t>
      </w:r>
      <w:ins w:id="494" w:author="Ednaldo Ribeiro" w:date="2020-04-24T15:38:00Z">
        <w:r w:rsidR="00110B33">
          <w:rPr>
            <w:rFonts w:ascii="Times New Roman" w:hAnsi="Times New Roman" w:cs="Times New Roman"/>
            <w:sz w:val="24"/>
            <w:szCs w:val="24"/>
            <w:lang w:val="pt-BR"/>
          </w:rPr>
          <w:t xml:space="preserve">comparação </w:t>
        </w:r>
      </w:ins>
      <w:del w:id="495" w:author="Ednaldo Ribeiro" w:date="2020-04-24T15:38:00Z">
        <w:r w:rsidR="003D1F9D" w:rsidDel="00110B3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relação </w:delText>
        </w:r>
      </w:del>
      <w:r w:rsidR="003D1F9D">
        <w:rPr>
          <w:rFonts w:ascii="Times New Roman" w:hAnsi="Times New Roman" w:cs="Times New Roman"/>
          <w:sz w:val="24"/>
          <w:szCs w:val="24"/>
          <w:lang w:val="pt-BR"/>
        </w:rPr>
        <w:t>com outros grupos minori</w:t>
      </w:r>
      <w:ins w:id="496" w:author="Ednaldo Ribeiro" w:date="2020-04-24T15:38:00Z">
        <w:r w:rsidR="004739D2">
          <w:rPr>
            <w:rFonts w:ascii="Times New Roman" w:hAnsi="Times New Roman" w:cs="Times New Roman"/>
            <w:sz w:val="24"/>
            <w:szCs w:val="24"/>
            <w:lang w:val="pt-BR"/>
          </w:rPr>
          <w:t>tários</w:t>
        </w:r>
      </w:ins>
      <w:del w:id="497" w:author="Ednaldo Ribeiro" w:date="2020-04-24T15:38:00Z">
        <w:r w:rsidR="003D1F9D" w:rsidDel="004739D2">
          <w:rPr>
            <w:rFonts w:ascii="Times New Roman" w:hAnsi="Times New Roman" w:cs="Times New Roman"/>
            <w:sz w:val="24"/>
            <w:szCs w:val="24"/>
            <w:lang w:val="pt-BR"/>
          </w:rPr>
          <w:delText>as</w:delText>
        </w:r>
      </w:del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>porque o custo de manter um regime de racismo institucional é maior do que os benefícios de não descriminar.</w:t>
      </w:r>
      <w:r w:rsidR="00E2364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6"/>
      </w:r>
      <w:r w:rsidR="00A0618C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Quando um</w:t>
      </w:r>
      <w:ins w:id="498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99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grupo pequeno 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minoria obtém níveis altos de um recurso de classe escass</w:t>
      </w:r>
      <w:ins w:id="500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501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, neste caso educação</w:t>
      </w:r>
      <w:r w:rsidR="00534FB8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7"/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ins w:id="502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no mercado de trabalho pode ser diminuído. Para derivar os benefícios da supremacia branca no longo prazo, empregadores e empregados brancos têm que manter uma frente unida de preconceito. Como </w:t>
      </w:r>
      <w:del w:id="503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504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nipo-brasileiros são um grupo proporcionalmente pequeno no Brasil, </w:t>
      </w:r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branc</w:t>
      </w:r>
      <w:ins w:id="505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506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desertam de manter a frente unida para obter os benefícios no </w:t>
      </w:r>
      <w:del w:id="507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prazo 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curto </w:t>
      </w:r>
      <w:ins w:id="508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prazo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>de contratar e transacionar com membros desse grupo.</w:t>
      </w:r>
      <w:r w:rsidR="00EC0ED5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8"/>
      </w:r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="00C741B7" w:rsidRPr="00381AB4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sses fatores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sugerem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 nipo-brasileiros teria</w:t>
      </w:r>
      <w:ins w:id="509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consciência política mais frac</w:t>
      </w:r>
      <w:del w:id="510" w:author="Lucas Okado" w:date="2018-11-26T22:27:00Z">
        <w:r w:rsidR="003D1544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511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e mais confiança nas instituições 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em relação </w:t>
      </w:r>
      <w:ins w:id="512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513" w:author="Lucas Okado" w:date="2019-01-14T10:04:00Z">
        <w:r w:rsidR="003D1544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outros grupos. </w:t>
      </w:r>
    </w:p>
    <w:p w14:paraId="10744A64" w14:textId="3D8A362C" w:rsidR="00D23691" w:rsidRPr="00381AB4" w:rsidRDefault="003D154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514" w:author="Lucas Okado" w:date="2018-11-26T22:27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delText xml:space="preserve">No </w:delText>
        </w:r>
      </w:del>
      <w:ins w:id="515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Por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outro lado, nipo-brasileiros</w:t>
      </w:r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concentrados no sul e sudeste</w:t>
      </w:r>
      <w:del w:id="516" w:author="Lucas Okado" w:date="2018-11-26T22:35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s estados de São Paulo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Paraná </w:t>
      </w:r>
      <w:del w:id="517" w:author="Lucas Okado" w:date="2018-11-26T22:27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518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possuem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mais que 90% d</w:t>
      </w:r>
      <w:ins w:id="519" w:author="Ednaldo Ribeiro" w:date="2020-04-24T15:39:00Z">
        <w:r w:rsidR="00420E0B">
          <w:rPr>
            <w:rFonts w:ascii="Times New Roman" w:hAnsi="Times New Roman" w:cs="Times New Roman"/>
            <w:sz w:val="24"/>
            <w:szCs w:val="24"/>
            <w:lang w:val="pt-BR"/>
          </w:rPr>
          <w:t>ess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a população</w:t>
      </w:r>
      <w:del w:id="520" w:author="Lucas Okado" w:date="2018-11-26T22:35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nipo-brasileira</w:delText>
        </w:r>
      </w:del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Essa concentração geográfica </w:t>
      </w:r>
      <w:commentRangeStart w:id="521"/>
      <w:commentRangeStart w:id="522"/>
      <w:r w:rsidRPr="00381AB4">
        <w:rPr>
          <w:rFonts w:ascii="Times New Roman" w:hAnsi="Times New Roman" w:cs="Times New Roman"/>
          <w:sz w:val="24"/>
          <w:szCs w:val="24"/>
          <w:lang w:val="pt-BR"/>
        </w:rPr>
        <w:t>pre</w:t>
      </w:r>
      <w:ins w:id="523" w:author="Benjamin Zhu" w:date="2020-05-04T21:29:00Z">
        <w:r w:rsidR="00167D98">
          <w:rPr>
            <w:rFonts w:ascii="Times New Roman" w:hAnsi="Times New Roman" w:cs="Times New Roman"/>
            <w:sz w:val="24"/>
            <w:szCs w:val="24"/>
            <w:lang w:val="pt-BR"/>
          </w:rPr>
          <w:t xml:space="preserve">veria </w:t>
        </w:r>
      </w:ins>
      <w:del w:id="524" w:author="Benjamin Zhu" w:date="2020-05-04T21:29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dicaria</w:delText>
        </w:r>
        <w:commentRangeEnd w:id="521"/>
        <w:r w:rsidR="00273CD5" w:rsidDel="00167D98">
          <w:rPr>
            <w:rStyle w:val="CommentReference"/>
          </w:rPr>
          <w:commentReference w:id="521"/>
        </w:r>
      </w:del>
      <w:commentRangeEnd w:id="522"/>
      <w:r w:rsidR="00167D98">
        <w:rPr>
          <w:rStyle w:val="CommentReference"/>
        </w:rPr>
        <w:commentReference w:id="522"/>
      </w:r>
      <w:del w:id="525" w:author="Benjamin Zhu" w:date="2020-05-04T21:29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participação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política.</w:t>
      </w:r>
      <w:ins w:id="526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As comunidades japonesas t</w:t>
        </w:r>
      </w:ins>
      <w:ins w:id="527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ins w:id="528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 uma </w:t>
        </w:r>
      </w:ins>
      <w:ins w:id="529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ins w:id="530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tradiç</w:t>
        </w:r>
      </w:ins>
      <w:ins w:id="531" w:author="Benjamin Zhu" w:date="2018-12-02T20:30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ão </w:t>
        </w:r>
        <w:del w:id="532" w:author="Ednaldo Ribeiro" w:date="2020-04-24T15:40:00Z">
          <w:r w:rsidR="00F1458E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vivente </w:delText>
          </w:r>
        </w:del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de participação em associações voluntarias de caráter cultural e esportivo</w:t>
        </w:r>
      </w:ins>
      <w:ins w:id="533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Escolas </w:t>
        </w:r>
      </w:ins>
      <w:ins w:id="534" w:author="Benjamin Zhu" w:date="2018-12-03T13:24:00Z">
        <w:r w:rsidR="0020677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japonesas </w:t>
        </w:r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existem desde </w:t>
        </w:r>
      </w:ins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ins w:id="535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536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primeiro </w:t>
        </w:r>
      </w:ins>
      <w:ins w:id="537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período de imigração japonesa</w:t>
        </w:r>
      </w:ins>
      <w:ins w:id="538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539" w:author="Benjamin Zhu" w:date="2018-12-03T13:25:00Z">
        <w:r w:rsidR="00A748BC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39"/>
        </w:r>
      </w:ins>
      <w:ins w:id="542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Durante a segunda guerra mundial as comunidades japonesas foram </w:t>
        </w:r>
      </w:ins>
      <w:ins w:id="543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perseguidas</w:t>
        </w:r>
      </w:ins>
      <w:ins w:id="544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545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havia proibição de ensinar ou falar o idioma de países do eixo. Músicas populares nessa </w:t>
      </w:r>
      <w:del w:id="546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</w:del>
      <w:ins w:id="547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é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p</w:t>
      </w:r>
      <w:del w:id="548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549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ca </w:t>
      </w:r>
      <w:ins w:id="550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 xml:space="preserve">continuam versos </w:t>
        </w:r>
      </w:ins>
      <w:del w:id="551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tinham líricos </w:delText>
        </w:r>
      </w:del>
      <w:proofErr w:type="spellStart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anti</w:t>
      </w:r>
      <w:proofErr w:type="spellEnd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japoneses e muitas destas escolas foram fechadas.</w:t>
      </w:r>
      <w:r w:rsidR="005668D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Porém,</w:t>
      </w:r>
      <w:ins w:id="552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depois da guerra </w:t>
        </w:r>
      </w:ins>
      <w:ins w:id="553" w:author="Benjamin Zhu" w:date="2018-12-03T13:28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muitas escolas</w:t>
        </w:r>
      </w:ins>
      <w:ins w:id="554" w:author="Benjamin Zhu" w:date="2018-12-03T13:25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555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reabrir</w:t>
        </w:r>
      </w:ins>
      <w:ins w:id="556" w:author="Benjamin Zhu" w:date="2018-12-03T13:44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557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ins w:id="558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representando </w:t>
        </w:r>
        <w:del w:id="559" w:author="Lucas Okado" w:date="2019-01-14T10:05:00Z">
          <w:r w:rsidR="00F67E7B" w:rsidRPr="00381AB4" w:rsidDel="00057123">
            <w:rPr>
              <w:rFonts w:ascii="Times New Roman" w:hAnsi="Times New Roman" w:cs="Times New Roman"/>
              <w:sz w:val="24"/>
              <w:szCs w:val="24"/>
              <w:lang w:val="pt-BR"/>
            </w:rPr>
            <w:delText>um</w:delText>
          </w:r>
        </w:del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 força da comunidade</w:t>
        </w:r>
      </w:ins>
      <w:ins w:id="560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561" w:author="Benjamin Zhu" w:date="2018-12-03T13:47:00Z">
        <w:r w:rsidR="00F67E7B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40"/>
        </w:r>
      </w:ins>
      <w:ins w:id="564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>Nos estudos sobre dekasseguês, eles frequentemente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citam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experiencias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descriminação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um anseio por identidades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como razões em porque eles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saem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Brasil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550B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1"/>
      </w:r>
      <w:del w:id="565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As comunidades japonesas também têm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uma reputação de insularidade e uma tradição vivente de participação em associações voluntarias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como associações culturais e esportivas</w:delText>
        </w:r>
      </w:del>
      <w:ins w:id="566" w:author="Lucas Okado" w:date="2018-11-26T22:36:00Z">
        <w:del w:id="567" w:author="Benjamin Zhu" w:date="2018-12-03T13:47:00Z">
          <w:r w:rsidR="001A11CC" w:rsidRPr="00381AB4" w:rsidDel="00F67E7B">
            <w:rPr>
              <w:rFonts w:ascii="Times New Roman" w:hAnsi="Times New Roman" w:cs="Times New Roman"/>
              <w:sz w:val="24"/>
              <w:szCs w:val="24"/>
              <w:lang w:val="pt-BR"/>
            </w:rPr>
            <w:delText>de caráter cultural e esportivo</w:delText>
          </w:r>
        </w:del>
      </w:ins>
      <w:del w:id="568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. </w:delText>
        </w:r>
      </w:del>
    </w:p>
    <w:p w14:paraId="7ED66F04" w14:textId="52C96FD8" w:rsidR="00EF4319" w:rsidRDefault="00EF4319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 confluência desses fatores coloca as questões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569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sobre </w:delText>
        </w:r>
      </w:del>
      <w:ins w:id="570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acerca da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orientação cognitiva para a política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e confiança institucional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essa pesquisa pretende </w:t>
      </w:r>
      <w:del w:id="571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resolver</w:delText>
        </w:r>
      </w:del>
      <w:ins w:id="572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investigar</w:t>
        </w:r>
      </w:ins>
      <w:ins w:id="573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</w:t>
        </w:r>
      </w:ins>
      <w:ins w:id="574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De um lado</w:t>
        </w:r>
      </w:ins>
      <w:ins w:id="575" w:author="Benjamin Zhu" w:date="2018-12-03T13:54:00Z">
        <w:del w:id="576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Num lado,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temos fatores como concentração geográfic</w:t>
        </w:r>
        <w:del w:id="577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ins w:id="578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579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580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e uma tradição em participação em associações volunt</w:t>
        </w:r>
        <w:del w:id="581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a</w:delText>
          </w:r>
        </w:del>
      </w:ins>
      <w:ins w:id="582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á</w:t>
        </w:r>
      </w:ins>
      <w:ins w:id="583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rias </w:t>
        </w:r>
      </w:ins>
      <w:ins w:id="584" w:author="Benjamin Zhu" w:date="2018-12-03T13:56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 </w:t>
        </w:r>
      </w:ins>
      <w:ins w:id="585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favorecem a</w:t>
        </w:r>
      </w:ins>
      <w:ins w:id="586" w:author="Benjamin Zhu" w:date="2018-12-03T13:56:00Z">
        <w:del w:id="587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predicam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participação política forte e</w:t>
        </w:r>
      </w:ins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menos confiança institucional. </w:t>
      </w:r>
      <w:del w:id="588" w:author="Ednaldo Ribeiro" w:date="2020-04-24T15:42:00Z">
        <w:r w:rsidR="00534FB8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N</w:delText>
        </w:r>
      </w:del>
      <w:ins w:id="589" w:author="Benjamin Zhu" w:date="2018-12-03T13:56:00Z">
        <w:del w:id="590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ins w:id="591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De outro</w:t>
        </w:r>
      </w:ins>
      <w:ins w:id="592" w:author="Benjamin Zhu" w:date="2018-12-03T13:56:00Z">
        <w:del w:id="593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outro</w:delText>
          </w:r>
        </w:del>
      </w:ins>
      <w:ins w:id="594" w:author="Benjamin Zhu" w:date="2018-12-03T13:57:00Z">
        <w:del w:id="595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lado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temos fatores como classe socioecon</w:t>
        </w:r>
        <w:del w:id="596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ó</w:delText>
          </w:r>
        </w:del>
      </w:ins>
      <w:ins w:id="597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</w:ins>
      <w:ins w:id="598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mic</w:t>
        </w:r>
        <w:del w:id="599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ins w:id="600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601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alta e uma população pequena que </w:t>
        </w:r>
      </w:ins>
      <w:r w:rsidR="00381AB4" w:rsidRPr="00381AB4">
        <w:rPr>
          <w:rFonts w:ascii="Times New Roman" w:hAnsi="Times New Roman" w:cs="Times New Roman"/>
          <w:sz w:val="24"/>
          <w:szCs w:val="24"/>
          <w:lang w:val="pt-BR"/>
        </w:rPr>
        <w:t>te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oricamente</w:t>
      </w:r>
      <w:ins w:id="602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enfraquece participa</w:t>
        </w:r>
      </w:ins>
      <w:ins w:id="603" w:author="Benjamin Zhu" w:date="2018-12-03T13:58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ção política</w:t>
        </w:r>
      </w:ins>
      <w:ins w:id="604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. Cabe então a pergunta</w:t>
        </w:r>
      </w:ins>
      <w:ins w:id="605" w:author="Benjamin Zhu" w:date="2018-12-03T14:0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: qual grupo de fatores </w:t>
        </w:r>
      </w:ins>
      <w:ins w:id="606" w:author="Ednaldo Ribeiro" w:date="2020-05-07T09:40:00Z">
        <w:r w:rsidR="009B6A88">
          <w:rPr>
            <w:rFonts w:ascii="Times New Roman" w:hAnsi="Times New Roman" w:cs="Times New Roman"/>
            <w:sz w:val="24"/>
            <w:szCs w:val="24"/>
            <w:lang w:val="pt-BR"/>
          </w:rPr>
          <w:t>predomina</w:t>
        </w:r>
      </w:ins>
      <w:ins w:id="607" w:author="Benjamin Zhu" w:date="2018-12-03T14:04:00Z">
        <w:del w:id="608" w:author="Ednaldo Ribeiro" w:date="2020-05-07T09:40:00Z">
          <w:r w:rsidR="00AC34C5" w:rsidRPr="00381AB4" w:rsidDel="009B6A88">
            <w:rPr>
              <w:rFonts w:ascii="Times New Roman" w:hAnsi="Times New Roman" w:cs="Times New Roman"/>
              <w:sz w:val="24"/>
              <w:szCs w:val="24"/>
              <w:lang w:val="pt-BR"/>
            </w:rPr>
            <w:delText>dominam do outro</w:delText>
          </w:r>
        </w:del>
      </w:ins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? </w:t>
      </w:r>
      <w:del w:id="609" w:author="Benjamin Zhu" w:date="2018-12-03T13:54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del w:id="610" w:author="Benjamin Zhu" w:date="2018-12-03T13:58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qual grupo de fatores ganham e nipo-brasileiros tem uma consciência política forte ou fraco em relação do que outros grupos no Brasil.</w:delText>
        </w:r>
      </w:del>
    </w:p>
    <w:p w14:paraId="00635C3E" w14:textId="553DA5AF" w:rsidR="00EF4319" w:rsidRPr="00381AB4" w:rsidRDefault="00EF4319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90A0BE8" w14:textId="51779B3F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48BA32A" w14:textId="2BFF75F3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25CB024" w14:textId="1B1BE4CD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8254246" w14:textId="161D31AB" w:rsidR="0012561F" w:rsidRPr="002737FB" w:rsidRDefault="00D73830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1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2737FB">
        <w:rPr>
          <w:rFonts w:ascii="Times New Roman" w:hAnsi="Times New Roman" w:cs="Times New Roman"/>
          <w:sz w:val="24"/>
          <w:szCs w:val="24"/>
          <w:lang w:val="pt-BR"/>
          <w:rPrChange w:id="612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Notes below: </w:t>
      </w:r>
    </w:p>
    <w:p w14:paraId="74C1237C" w14:textId="307B48E1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3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4A7AAE5" w14:textId="2F53CDC9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4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D0A7382" w14:textId="54FE13BF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5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2487834" w14:textId="2138395C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6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4FD496E" w14:textId="03F6AD9F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7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96F6A21" w14:textId="324744C3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8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325BF55" w14:textId="0A2A1F8F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19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D097836" w14:textId="3F555921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0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8491297" w14:textId="365B0F43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1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E654019" w14:textId="6D58F936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2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95D8FAC" w14:textId="655D611F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3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A63BF79" w14:textId="6FB55D4B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4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BC90C5F" w14:textId="0AEC5163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5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6FAF146" w14:textId="0406C7A6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6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325EE25" w14:textId="312DB5D1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7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1A4EB7E" w14:textId="6EEB0F12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8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AAE1E9F" w14:textId="14D9A7FC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29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D0E2970" w14:textId="2358A50D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30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AC0A4D7" w14:textId="6B8079A9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31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AC83305" w14:textId="77777777" w:rsidR="00A10A64" w:rsidRPr="002737FB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32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B1DFC48" w14:textId="77777777" w:rsidR="0012561F" w:rsidRPr="002737FB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33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890A60C" w14:textId="203EE36B" w:rsidR="00BA36C1" w:rsidRPr="002737FB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  <w:rPrChange w:id="634" w:author="Benjamin Zhu" w:date="2020-05-08T1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7A7372C" w14:textId="0F53D5BE" w:rsidR="00BA36C1" w:rsidRPr="003D1F9D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1F9D">
        <w:rPr>
          <w:rFonts w:ascii="Times New Roman" w:hAnsi="Times New Roman" w:cs="Times New Roman"/>
          <w:sz w:val="24"/>
          <w:szCs w:val="24"/>
        </w:rPr>
        <w:t xml:space="preserve">We agree with this paper yay: Primary </w:t>
      </w:r>
      <w:r w:rsidR="00265462" w:rsidRPr="003D1F9D">
        <w:rPr>
          <w:rFonts w:ascii="Times New Roman" w:hAnsi="Times New Roman" w:cs="Times New Roman"/>
          <w:sz w:val="24"/>
          <w:szCs w:val="24"/>
        </w:rPr>
        <w:t>differentiator</w:t>
      </w:r>
      <w:r w:rsidRPr="003D1F9D">
        <w:rPr>
          <w:rFonts w:ascii="Times New Roman" w:hAnsi="Times New Roman" w:cs="Times New Roman"/>
          <w:sz w:val="24"/>
          <w:szCs w:val="24"/>
        </w:rPr>
        <w:t xml:space="preserve"> between Asian and White Brazilians is education.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2"/>
      </w:r>
    </w:p>
    <w:p w14:paraId="0BAE82D0" w14:textId="77777777" w:rsidR="00D23691" w:rsidRPr="003D1F9D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23691" w:rsidRPr="003D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Lucas Okado" w:date="2018-11-26T21:07:00Z" w:initials="LO">
    <w:p w14:paraId="7A3D4D9E" w14:textId="2D4CFF33" w:rsidR="006A7695" w:rsidRPr="00AD5FC3" w:rsidRDefault="006A769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</w:t>
      </w:r>
      <w:r w:rsidR="00AD5FC3" w:rsidRPr="00AD5FC3">
        <w:rPr>
          <w:lang w:val="pt-BR"/>
        </w:rPr>
        <w:t xml:space="preserve"> com muitos</w:t>
      </w:r>
      <w:r w:rsidR="00AD5FC3">
        <w:rPr>
          <w:lang w:val="pt-BR"/>
        </w:rPr>
        <w:t>”</w:t>
      </w:r>
      <w:r w:rsidR="00AD5FC3" w:rsidRPr="00AD5FC3">
        <w:rPr>
          <w:lang w:val="pt-BR"/>
        </w:rPr>
        <w:t xml:space="preserve"> _”</w:t>
      </w:r>
    </w:p>
  </w:comment>
  <w:comment w:id="27" w:author="Benjamin Zhu" w:date="2018-12-06T16:45:00Z" w:initials="BZ">
    <w:p w14:paraId="6B105DA9" w14:textId="61D42CF2" w:rsidR="00E6323E" w:rsidRPr="00E6323E" w:rsidRDefault="00E6323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28" w:author="Lucas Okado" w:date="2018-11-26T21:06:00Z" w:initials="LO">
    <w:p w14:paraId="15FA7709" w14:textId="1CD998A4" w:rsidR="006A7695" w:rsidRPr="00E72A0F" w:rsidRDefault="006A769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57" w:author="Ednaldo Ribeiro" w:date="2020-04-24T15:28:00Z" w:initials="ER">
    <w:p w14:paraId="229B9251" w14:textId="4AAD40DD" w:rsidR="002D558C" w:rsidRPr="002D558C" w:rsidRDefault="002D558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2D558C">
        <w:rPr>
          <w:lang w:val="pt-BR"/>
        </w:rPr>
        <w:t>Aqui parece que houve uma qu</w:t>
      </w:r>
      <w:r>
        <w:rPr>
          <w:lang w:val="pt-BR"/>
        </w:rPr>
        <w:t xml:space="preserve">ebra de argumento. Estava discutindo a falta de literatura sobre o grupo e, abruptamente, passou para o tema da imigração. Precisa suavizar essa passagem. </w:t>
      </w:r>
    </w:p>
  </w:comment>
  <w:comment w:id="134" w:author="Lucas Okado" w:date="2018-11-26T21:21:00Z" w:initials="LO">
    <w:p w14:paraId="5A2E9ADA" w14:textId="02B62CFE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rStyle w:val="CommentReference"/>
          <w:lang w:val="pt-BR"/>
        </w:rPr>
        <w:t>Formalmente adotamos a mesma gramática que Portugal</w:t>
      </w:r>
      <w:r>
        <w:rPr>
          <w:rStyle w:val="CommentReference"/>
          <w:lang w:val="pt-BR"/>
        </w:rPr>
        <w:t xml:space="preserve">. Mas existem algumas diferenças na prática. Existe um dicionário </w:t>
      </w:r>
      <w:proofErr w:type="gramStart"/>
      <w:r>
        <w:rPr>
          <w:rStyle w:val="CommentReference"/>
          <w:lang w:val="pt-BR"/>
        </w:rPr>
        <w:t>Português</w:t>
      </w:r>
      <w:proofErr w:type="gramEnd"/>
      <w:r>
        <w:rPr>
          <w:rStyle w:val="CommentReference"/>
          <w:lang w:val="pt-BR"/>
        </w:rPr>
        <w:t xml:space="preserve"> BR no word, tente instalá-lo.</w:t>
      </w:r>
    </w:p>
  </w:comment>
  <w:comment w:id="162" w:author="Lucas Okado" w:date="2018-11-26T21:27:00Z" w:initials="LO">
    <w:p w14:paraId="6C8E701C" w14:textId="1D54178D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lang w:val="pt-BR"/>
        </w:rPr>
        <w:t xml:space="preserve">Relevância e importância são </w:t>
      </w:r>
      <w:proofErr w:type="gramStart"/>
      <w:r w:rsidRPr="000D6E54">
        <w:rPr>
          <w:lang w:val="pt-BR"/>
        </w:rPr>
        <w:t>sinônimos</w:t>
      </w:r>
      <w:proofErr w:type="gramEnd"/>
      <w:r w:rsidRPr="000D6E54">
        <w:rPr>
          <w:lang w:val="pt-BR"/>
        </w:rPr>
        <w:t>. Mas relev</w:t>
      </w:r>
      <w:r>
        <w:rPr>
          <w:lang w:val="pt-BR"/>
        </w:rPr>
        <w:t>ância tem um sentido de interesse, enquanto importância significa prioridade.</w:t>
      </w:r>
    </w:p>
  </w:comment>
  <w:comment w:id="195" w:author="Lucas Okado" w:date="2018-11-26T21:31:00Z" w:initials="LO">
    <w:p w14:paraId="0BBD6BC0" w14:textId="3ECA8D73" w:rsidR="00F5677C" w:rsidRPr="00F5677C" w:rsidRDefault="00F5677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>, desbravador. Usar primeira significaria se referir a primeira obra de almond e verba que não é, necessariamente, aquela que abre o campo do culturalismo.</w:t>
      </w:r>
    </w:p>
  </w:comment>
  <w:comment w:id="257" w:author="Lucas Okado" w:date="2018-11-26T21:50:00Z" w:initials="LO">
    <w:p w14:paraId="1A4E9CE4" w14:textId="48EA0F8D" w:rsidR="00D90E1F" w:rsidRPr="00E72A0F" w:rsidRDefault="00D90E1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344" w:author="Lucas Okado" w:date="2018-11-26T22:07:00Z" w:initials="LO">
    <w:p w14:paraId="43C4B0AA" w14:textId="512D5A8E" w:rsidR="00683081" w:rsidRPr="00683081" w:rsidRDefault="00683081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85" w:author="Ednaldo Ribeiro" w:date="2020-04-24T15:36:00Z" w:initials="ER">
    <w:p w14:paraId="5D064C2A" w14:textId="01AD2CBE" w:rsidR="0069247B" w:rsidRPr="0069247B" w:rsidRDefault="0069247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9247B">
        <w:rPr>
          <w:lang w:val="pt-BR"/>
        </w:rPr>
        <w:t xml:space="preserve">A </w:t>
      </w:r>
      <w:r>
        <w:rPr>
          <w:lang w:val="pt-BR"/>
        </w:rPr>
        <w:t xml:space="preserve">apresentação desses condicionantes ou fatores explicativas para a participação estão apresentados de forma muito rápida, quase telegráfica. Sugiro desenvolver um pouco mais, pelo menos os mais relevantes. </w:t>
      </w:r>
    </w:p>
  </w:comment>
  <w:comment w:id="286" w:author="Benjamin Zhu" w:date="2020-05-06T00:30:00Z" w:initials="BZ">
    <w:p w14:paraId="2AA3F35D" w14:textId="6D484DAF" w:rsidR="00456DB0" w:rsidRPr="00456DB0" w:rsidRDefault="00456DB0">
      <w:pPr>
        <w:pStyle w:val="CommentText"/>
        <w:rPr>
          <w:lang w:val="pt-BR"/>
        </w:rPr>
      </w:pPr>
      <w:bookmarkStart w:id="429" w:name="_GoBack"/>
      <w:r>
        <w:rPr>
          <w:rStyle w:val="CommentReference"/>
        </w:rPr>
        <w:annotationRef/>
      </w:r>
      <w:r w:rsidRPr="00456DB0">
        <w:rPr>
          <w:lang w:val="pt-BR"/>
        </w:rPr>
        <w:t xml:space="preserve">Tentei desenvolver mais as partes </w:t>
      </w:r>
      <w:r>
        <w:rPr>
          <w:lang w:val="pt-BR"/>
        </w:rPr>
        <w:t xml:space="preserve">sobre discriminação e classe socioeconômico </w:t>
      </w:r>
      <w:bookmarkEnd w:id="429"/>
    </w:p>
  </w:comment>
  <w:comment w:id="470" w:author="Lucas Okado" w:date="2018-11-26T22:21:00Z" w:initials="LO">
    <w:p w14:paraId="016C4A2C" w14:textId="33C794B7" w:rsidR="00517663" w:rsidRPr="00517663" w:rsidRDefault="0051766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521" w:author="Ednaldo Ribeiro" w:date="2020-04-24T15:39:00Z" w:initials="ER">
    <w:p w14:paraId="68A8BCCC" w14:textId="25B3A502" w:rsidR="00273CD5" w:rsidRDefault="00273CD5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522" w:author="Benjamin Zhu" w:date="2020-05-04T21:29:00Z" w:initials="BZ">
    <w:p w14:paraId="7A4CFC54" w14:textId="47B53487" w:rsidR="00167D98" w:rsidRPr="00167D98" w:rsidRDefault="00167D98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gramStart"/>
      <w:r>
        <w:t>A</w:t>
      </w:r>
      <w:proofErr w:type="gramEnd"/>
      <w:r>
        <w:t xml:space="preserve"> </w:t>
      </w:r>
      <w:proofErr w:type="spellStart"/>
      <w:r>
        <w:t>inten</w:t>
      </w:r>
      <w:r>
        <w:rPr>
          <w:lang w:val="pt-BR"/>
        </w:rPr>
        <w:t>ção</w:t>
      </w:r>
      <w:proofErr w:type="spellEnd"/>
      <w:r>
        <w:rPr>
          <w:lang w:val="pt-BR"/>
        </w:rPr>
        <w:t xml:space="preserve"> foi </w:t>
      </w:r>
      <w:proofErr w:type="spellStart"/>
      <w:r>
        <w:rPr>
          <w:lang w:val="pt-BR"/>
        </w:rPr>
        <w:t>would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predict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D4D9E" w15:done="1"/>
  <w15:commentEx w15:paraId="6B105DA9" w15:paraIdParent="7A3D4D9E" w15:done="1"/>
  <w15:commentEx w15:paraId="15FA7709" w15:done="1"/>
  <w15:commentEx w15:paraId="229B9251" w15:done="0"/>
  <w15:commentEx w15:paraId="5A2E9ADA" w15:done="1"/>
  <w15:commentEx w15:paraId="6C8E701C" w15:done="1"/>
  <w15:commentEx w15:paraId="0BBD6BC0" w15:done="1"/>
  <w15:commentEx w15:paraId="1A4E9CE4" w15:done="1"/>
  <w15:commentEx w15:paraId="43C4B0AA" w15:done="1"/>
  <w15:commentEx w15:paraId="5D064C2A" w15:done="1"/>
  <w15:commentEx w15:paraId="2AA3F35D" w15:paraIdParent="5D064C2A" w15:done="1"/>
  <w15:commentEx w15:paraId="016C4A2C" w15:done="1"/>
  <w15:commentEx w15:paraId="68A8BCCC" w15:done="1"/>
  <w15:commentEx w15:paraId="7A4CFC54" w15:paraIdParent="68A8BCC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D4D9E" w16cid:durableId="1FAEB83E"/>
  <w16cid:commentId w16cid:paraId="6B105DA9" w16cid:durableId="1FB3D0B9"/>
  <w16cid:commentId w16cid:paraId="15FA7709" w16cid:durableId="1FAEB83F"/>
  <w16cid:commentId w16cid:paraId="229B9251" w16cid:durableId="224D8419"/>
  <w16cid:commentId w16cid:paraId="5A2E9ADA" w16cid:durableId="1FAEB841"/>
  <w16cid:commentId w16cid:paraId="6C8E701C" w16cid:durableId="1FAEB842"/>
  <w16cid:commentId w16cid:paraId="0BBD6BC0" w16cid:durableId="1FAEB843"/>
  <w16cid:commentId w16cid:paraId="1A4E9CE4" w16cid:durableId="1FAEB845"/>
  <w16cid:commentId w16cid:paraId="43C4B0AA" w16cid:durableId="1FAEB846"/>
  <w16cid:commentId w16cid:paraId="5D064C2A" w16cid:durableId="224D8609"/>
  <w16cid:commentId w16cid:paraId="2AA3F35D" w16cid:durableId="225C83A6"/>
  <w16cid:commentId w16cid:paraId="016C4A2C" w16cid:durableId="1FAEB847"/>
  <w16cid:commentId w16cid:paraId="68A8BCCC" w16cid:durableId="224D86C5"/>
  <w16cid:commentId w16cid:paraId="7A4CFC54" w16cid:durableId="225B07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AB507" w14:textId="77777777" w:rsidR="002807A0" w:rsidRDefault="002807A0" w:rsidP="00E2281A">
      <w:pPr>
        <w:spacing w:after="0" w:line="240" w:lineRule="auto"/>
      </w:pPr>
      <w:r>
        <w:separator/>
      </w:r>
    </w:p>
  </w:endnote>
  <w:endnote w:type="continuationSeparator" w:id="0">
    <w:p w14:paraId="5C824640" w14:textId="77777777" w:rsidR="002807A0" w:rsidRDefault="002807A0" w:rsidP="00E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8C489" w14:textId="77777777" w:rsidR="002807A0" w:rsidRDefault="002807A0" w:rsidP="00E2281A">
      <w:pPr>
        <w:spacing w:after="0" w:line="240" w:lineRule="auto"/>
      </w:pPr>
      <w:r>
        <w:separator/>
      </w:r>
    </w:p>
  </w:footnote>
  <w:footnote w:type="continuationSeparator" w:id="0">
    <w:p w14:paraId="150E0AD0" w14:textId="77777777" w:rsidR="002807A0" w:rsidRDefault="002807A0" w:rsidP="00E2281A">
      <w:pPr>
        <w:spacing w:after="0" w:line="240" w:lineRule="auto"/>
      </w:pPr>
      <w:r>
        <w:continuationSeparator/>
      </w:r>
    </w:p>
  </w:footnote>
  <w:footnote w:id="1">
    <w:p w14:paraId="4A417E17" w14:textId="12B18E29" w:rsidR="00EE22C3" w:rsidRPr="00116B8D" w:rsidRDefault="00EE22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1C02CD56" w14:textId="77777777" w:rsidR="00E2281A" w:rsidRPr="007940D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28C0A2D" w14:textId="77777777" w:rsidR="00E2281A" w:rsidRPr="00E2281A" w:rsidRDefault="00E2281A" w:rsidP="00E2281A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416F2116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5F55206F" w14:textId="77777777" w:rsidR="00E2281A" w:rsidRPr="007940DA" w:rsidRDefault="00E2281A" w:rsidP="00E2281A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r>
        <w:rPr>
          <w:rFonts w:ascii="F15" w:hAnsi="F15" w:cs="F15"/>
        </w:rPr>
        <w:t>, .</w:t>
      </w:r>
    </w:p>
  </w:footnote>
  <w:footnote w:id="4">
    <w:p w14:paraId="5FCA1B30" w14:textId="2EBC52C6" w:rsidR="00E2281A" w:rsidRPr="003D1F9D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>Peter Fry. The politics of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racial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classi</w:t>
      </w:r>
      <w:r w:rsidR="00116B8D">
        <w:rPr>
          <w:rFonts w:ascii="F15" w:hAnsi="F15" w:cs="F15"/>
          <w:sz w:val="20"/>
          <w:szCs w:val="20"/>
        </w:rPr>
        <w:t>fi</w:t>
      </w:r>
      <w:r>
        <w:rPr>
          <w:rFonts w:ascii="F15" w:hAnsi="F15" w:cs="F15"/>
          <w:sz w:val="20"/>
          <w:szCs w:val="20"/>
        </w:rPr>
        <w:t xml:space="preserve">cation in Brazil. </w:t>
      </w:r>
      <w:r w:rsidRPr="003D1F9D">
        <w:rPr>
          <w:rFonts w:ascii="F15" w:hAnsi="F15" w:cs="F15"/>
          <w:sz w:val="20"/>
          <w:szCs w:val="20"/>
          <w:lang w:val="pt-BR"/>
        </w:rPr>
        <w:t xml:space="preserve">Em: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Journal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de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la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Société</w:t>
      </w:r>
    </w:p>
    <w:p w14:paraId="6781EA9C" w14:textId="77777777" w:rsidR="00E2281A" w:rsidRPr="003D1F9D" w:rsidRDefault="00E2281A" w:rsidP="00E2281A">
      <w:pPr>
        <w:pStyle w:val="FootnoteText"/>
        <w:rPr>
          <w:lang w:val="pt-BR"/>
        </w:rPr>
      </w:pPr>
      <w:proofErr w:type="spellStart"/>
      <w:r w:rsidRPr="003D1F9D">
        <w:rPr>
          <w:rFonts w:ascii="F38" w:hAnsi="F38" w:cs="F38"/>
          <w:lang w:val="pt-BR"/>
        </w:rPr>
        <w:t>des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proofErr w:type="spellStart"/>
      <w:r w:rsidRPr="003D1F9D">
        <w:rPr>
          <w:rFonts w:ascii="F38" w:hAnsi="F38" w:cs="F38"/>
          <w:lang w:val="pt-BR"/>
        </w:rPr>
        <w:t>Américanistes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r w:rsidRPr="003D1F9D">
        <w:rPr>
          <w:rFonts w:ascii="F15" w:hAnsi="F15" w:cs="F15"/>
          <w:lang w:val="pt-BR"/>
        </w:rPr>
        <w:t>95.95-2 (2009), pp. 261_282</w:t>
      </w:r>
    </w:p>
  </w:footnote>
  <w:footnote w:id="5">
    <w:p w14:paraId="1BC7C432" w14:textId="51823B02" w:rsidR="006C0DF4" w:rsidRPr="006C0DF4" w:rsidRDefault="006C0DF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C0DF4">
        <w:rPr>
          <w:lang w:val="pt-BR"/>
        </w:rPr>
        <w:t xml:space="preserve"> 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26207882" w14:textId="77777777" w:rsidR="00F75BB0" w:rsidRDefault="007945BA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 w:rsidR="00F75BB0"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6BBD4B7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EDC40E1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C334BE9" w14:textId="52B1CDC1" w:rsidR="007945BA" w:rsidRDefault="00F75BB0" w:rsidP="00F75BB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7CC3BCD4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7C30035A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8FD9B17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433A3E4" w14:textId="77777777" w:rsidR="00B84E75" w:rsidRDefault="00B84E75" w:rsidP="00B84E75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7E124B45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del w:id="43" w:author="Lucas Okado" w:date="2018-11-26T21:08:00Z">
        <w:r w:rsidRPr="007945BA" w:rsidDel="00AD5FC3">
          <w:rPr>
            <w:rFonts w:ascii="F15" w:hAnsi="F15" w:cs="F15"/>
            <w:sz w:val="20"/>
            <w:szCs w:val="20"/>
          </w:rPr>
          <w:delText>_</w:delText>
        </w:r>
      </w:del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1EDE85C9" w14:textId="77777777" w:rsidR="00E2281A" w:rsidRPr="0007752C" w:rsidRDefault="00E2281A" w:rsidP="00E2281A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6E3CE3C8" w14:textId="2BEE2A9A" w:rsidR="0007752C" w:rsidRDefault="000775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Japanese-Brazilians</w:t>
      </w:r>
      <w:proofErr w:type="gramEnd"/>
      <w:r>
        <w:t xml:space="preserve"> and the Future of Brazilian Migration to Japan David McKenzie* and Alejandrina Salcedo**</w:t>
      </w:r>
    </w:p>
  </w:footnote>
  <w:footnote w:id="10">
    <w:p w14:paraId="59BF4343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198459FA" w14:textId="77777777" w:rsidR="00E2281A" w:rsidRPr="006A7695" w:rsidRDefault="00E2281A" w:rsidP="00E2281A">
      <w:pPr>
        <w:pStyle w:val="FootnoteText"/>
        <w:rPr>
          <w:lang w:val="pt-BR"/>
          <w:rPrChange w:id="52" w:author="Lucas Okado" w:date="2018-11-26T20:58:00Z">
            <w:rPr/>
          </w:rPrChange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6A7695">
        <w:rPr>
          <w:rFonts w:ascii="F15" w:hAnsi="F15" w:cs="F15"/>
          <w:lang w:val="pt-BR"/>
          <w:rPrChange w:id="53" w:author="Lucas Okado" w:date="2018-11-26T20:58:00Z">
            <w:rPr>
              <w:rFonts w:ascii="F15" w:hAnsi="F15" w:cs="F15"/>
            </w:rPr>
          </w:rPrChange>
        </w:rPr>
        <w:t>Em: (2014</w:t>
      </w:r>
    </w:p>
  </w:footnote>
  <w:footnote w:id="11">
    <w:p w14:paraId="6898CD2F" w14:textId="05733DD3" w:rsidR="004B3F02" w:rsidRPr="004B3F02" w:rsidDel="00167D98" w:rsidRDefault="004B3F02">
      <w:pPr>
        <w:pStyle w:val="FootnoteText"/>
        <w:rPr>
          <w:del w:id="102" w:author="Benjamin Zhu" w:date="2020-05-04T21:28:00Z"/>
          <w:lang w:val="pt-PT"/>
        </w:rPr>
      </w:pPr>
      <w:del w:id="103" w:author="Benjamin Zhu" w:date="2020-05-04T21:28:00Z">
        <w:r w:rsidDel="00167D98">
          <w:rPr>
            <w:rStyle w:val="FootnoteReference"/>
          </w:rPr>
          <w:footnoteRef/>
        </w:r>
        <w:r w:rsidRPr="004B3F02" w:rsidDel="00167D98">
          <w:rPr>
            <w:lang w:val="pt-PT"/>
          </w:rPr>
          <w:delText xml:space="preserve"> https://www.economist.com/the-americas/2015/11/14/no-golden-door</w:delText>
        </w:r>
      </w:del>
    </w:p>
  </w:footnote>
  <w:footnote w:id="12">
    <w:p w14:paraId="057C903C" w14:textId="77777777" w:rsidR="00D23691" w:rsidDel="00167D98" w:rsidRDefault="00D23691" w:rsidP="00D23691">
      <w:pPr>
        <w:autoSpaceDE w:val="0"/>
        <w:autoSpaceDN w:val="0"/>
        <w:adjustRightInd w:val="0"/>
        <w:spacing w:after="0" w:line="240" w:lineRule="auto"/>
        <w:rPr>
          <w:del w:id="180" w:author="Benjamin Zhu" w:date="2020-05-04T21:28:00Z"/>
          <w:rFonts w:ascii="F15" w:hAnsi="F15" w:cs="F15"/>
          <w:sz w:val="20"/>
          <w:szCs w:val="20"/>
        </w:rPr>
      </w:pPr>
      <w:del w:id="181" w:author="Benjamin Zhu" w:date="2020-05-04T21:28:00Z">
        <w:r w:rsidDel="00167D98">
          <w:rPr>
            <w:rStyle w:val="FootnoteReference"/>
          </w:rPr>
          <w:footnoteRef/>
        </w:r>
        <w:r w:rsidRPr="004B3F02" w:rsidDel="00167D98">
          <w:rPr>
            <w:lang w:val="pt-PT"/>
          </w:rPr>
          <w:delText xml:space="preserve"> </w:delText>
        </w:r>
        <w:r w:rsidRPr="004B3F02" w:rsidDel="00167D98">
          <w:rPr>
            <w:rFonts w:ascii="F15" w:hAnsi="F15" w:cs="F15"/>
            <w:sz w:val="20"/>
            <w:szCs w:val="20"/>
            <w:lang w:val="pt-PT"/>
          </w:rPr>
          <w:delText xml:space="preserve">Diana C Mutz. </w:delText>
        </w:r>
        <w:r w:rsidDel="00167D98">
          <w:rPr>
            <w:rFonts w:ascii="F15" w:hAnsi="F15" w:cs="F15"/>
            <w:sz w:val="20"/>
            <w:szCs w:val="20"/>
          </w:rPr>
          <w:delText>_Status threat, not economic hardship, explains the 2016 presidential vote_.</w:delText>
        </w:r>
      </w:del>
    </w:p>
    <w:p w14:paraId="16B5FB0E" w14:textId="77777777" w:rsidR="00D23691" w:rsidRPr="00D23691" w:rsidDel="00167D98" w:rsidRDefault="00D23691" w:rsidP="00D23691">
      <w:pPr>
        <w:pStyle w:val="FootnoteText"/>
        <w:rPr>
          <w:del w:id="182" w:author="Benjamin Zhu" w:date="2020-05-04T21:28:00Z"/>
        </w:rPr>
      </w:pPr>
      <w:del w:id="183" w:author="Benjamin Zhu" w:date="2020-05-04T21:28:00Z">
        <w:r w:rsidDel="00167D98">
          <w:rPr>
            <w:rFonts w:ascii="F15" w:hAnsi="F15" w:cs="F15"/>
          </w:rPr>
          <w:delText xml:space="preserve">Em: </w:delText>
        </w:r>
        <w:r w:rsidDel="00167D98">
          <w:rPr>
            <w:rFonts w:ascii="F38" w:hAnsi="F38" w:cs="F38"/>
          </w:rPr>
          <w:delText xml:space="preserve">Proceedings of the National Academy of Sciences </w:delText>
        </w:r>
        <w:r w:rsidDel="00167D98">
          <w:rPr>
            <w:rFonts w:ascii="F15" w:hAnsi="F15" w:cs="F15"/>
          </w:rPr>
          <w:delText>(2018), p. 201718155.</w:delText>
        </w:r>
      </w:del>
    </w:p>
  </w:footnote>
  <w:footnote w:id="13">
    <w:p w14:paraId="5E6D16D6" w14:textId="77777777" w:rsidR="00D23691" w:rsidRPr="006A7695" w:rsidDel="00167D98" w:rsidRDefault="00D23691" w:rsidP="00D23691">
      <w:pPr>
        <w:autoSpaceDE w:val="0"/>
        <w:autoSpaceDN w:val="0"/>
        <w:adjustRightInd w:val="0"/>
        <w:spacing w:after="0" w:line="240" w:lineRule="auto"/>
        <w:rPr>
          <w:del w:id="184" w:author="Benjamin Zhu" w:date="2020-05-04T21:28:00Z"/>
          <w:rFonts w:ascii="F15" w:hAnsi="F15" w:cs="F15"/>
          <w:sz w:val="20"/>
          <w:szCs w:val="20"/>
          <w:lang w:val="pt-BR"/>
          <w:rPrChange w:id="185" w:author="Lucas Okado" w:date="2018-11-26T20:58:00Z">
            <w:rPr>
              <w:del w:id="186" w:author="Benjamin Zhu" w:date="2020-05-04T21:28:00Z"/>
              <w:rFonts w:ascii="F15" w:hAnsi="F15" w:cs="F15"/>
              <w:sz w:val="20"/>
              <w:szCs w:val="20"/>
            </w:rPr>
          </w:rPrChange>
        </w:rPr>
      </w:pPr>
      <w:del w:id="187" w:author="Benjamin Zhu" w:date="2020-05-04T21:28:00Z">
        <w:r w:rsidDel="00167D98">
          <w:rPr>
            <w:rStyle w:val="FootnoteReference"/>
          </w:rPr>
          <w:footnoteRef/>
        </w:r>
        <w:r w:rsidDel="00167D98">
          <w:delText xml:space="preserve"> </w:delText>
        </w:r>
        <w:r w:rsidDel="00167D98">
          <w:rPr>
            <w:rFonts w:ascii="F15" w:hAnsi="F15" w:cs="F15"/>
            <w:sz w:val="20"/>
            <w:szCs w:val="20"/>
          </w:rPr>
          <w:delText xml:space="preserve">Ryan Pougiales e Lange Erickson. </w:delText>
        </w:r>
        <w:r w:rsidDel="00167D98">
          <w:rPr>
            <w:rFonts w:ascii="F38" w:hAnsi="F38" w:cs="F38"/>
            <w:sz w:val="20"/>
            <w:szCs w:val="20"/>
          </w:rPr>
          <w:delText xml:space="preserve">Which Voters Will Be The Deciders of 2020? </w:delText>
        </w:r>
        <w:r w:rsidRPr="006A7695" w:rsidDel="00167D98">
          <w:rPr>
            <w:rFonts w:ascii="F15" w:hAnsi="F15" w:cs="F15"/>
            <w:sz w:val="20"/>
            <w:szCs w:val="20"/>
            <w:lang w:val="pt-BR"/>
            <w:rPrChange w:id="188" w:author="Lucas Okado" w:date="2018-11-26T20:58:00Z">
              <w:rPr>
                <w:rFonts w:ascii="F15" w:hAnsi="F15" w:cs="F15"/>
                <w:sz w:val="20"/>
                <w:szCs w:val="20"/>
              </w:rPr>
            </w:rPrChange>
          </w:rPr>
          <w:delText>Rel. téc.</w:delText>
        </w:r>
      </w:del>
    </w:p>
    <w:p w14:paraId="1A11E5EA" w14:textId="77777777" w:rsidR="00D23691" w:rsidRPr="006A7695" w:rsidDel="00167D98" w:rsidRDefault="00D23691" w:rsidP="00D23691">
      <w:pPr>
        <w:pStyle w:val="FootnoteText"/>
        <w:rPr>
          <w:del w:id="189" w:author="Benjamin Zhu" w:date="2020-05-04T21:28:00Z"/>
          <w:lang w:val="pt-BR"/>
          <w:rPrChange w:id="190" w:author="Lucas Okado" w:date="2018-11-26T20:58:00Z">
            <w:rPr>
              <w:del w:id="191" w:author="Benjamin Zhu" w:date="2020-05-04T21:28:00Z"/>
            </w:rPr>
          </w:rPrChange>
        </w:rPr>
      </w:pPr>
      <w:del w:id="192" w:author="Benjamin Zhu" w:date="2020-05-04T21:28:00Z">
        <w:r w:rsidRPr="006A7695" w:rsidDel="00167D98">
          <w:rPr>
            <w:rFonts w:ascii="F15" w:hAnsi="F15" w:cs="F15"/>
            <w:lang w:val="pt-BR"/>
            <w:rPrChange w:id="193" w:author="Lucas Okado" w:date="2018-11-26T20:58:00Z">
              <w:rPr>
                <w:rFonts w:ascii="F15" w:hAnsi="F15" w:cs="F15"/>
              </w:rPr>
            </w:rPrChange>
          </w:rPr>
          <w:delText>Third Way, 2018.</w:delText>
        </w:r>
      </w:del>
    </w:p>
  </w:footnote>
  <w:footnote w:id="14">
    <w:p w14:paraId="552BD22E" w14:textId="77777777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C3E55A7" w14:textId="5CD1D30C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5">
    <w:p w14:paraId="7CFE23F0" w14:textId="77777777" w:rsidR="001B5C5F" w:rsidRPr="001B5C5F" w:rsidRDefault="001B5C5F" w:rsidP="001B5C5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6">
    <w:p w14:paraId="3CB5B908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</w:t>
      </w:r>
      <w:proofErr w:type="gramStart"/>
      <w:r>
        <w:rPr>
          <w:rFonts w:ascii="F15" w:hAnsi="F15" w:cs="F15"/>
          <w:sz w:val="20"/>
          <w:szCs w:val="20"/>
        </w:rPr>
        <w:t>matter?_</w:t>
      </w:r>
      <w:proofErr w:type="gramEnd"/>
      <w:r>
        <w:rPr>
          <w:rFonts w:ascii="F15" w:hAnsi="F15" w:cs="F15"/>
          <w:sz w:val="20"/>
          <w:szCs w:val="20"/>
        </w:rPr>
        <w:t xml:space="preserve">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228831B6" w14:textId="77777777" w:rsidR="001B5C5F" w:rsidRPr="007940DA" w:rsidRDefault="001B5C5F" w:rsidP="001B5C5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7">
    <w:p w14:paraId="5DE7E9BC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4FEAA3D" w14:textId="77777777" w:rsidR="001B5C5F" w:rsidRPr="007940DA" w:rsidRDefault="001B5C5F" w:rsidP="001B5C5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8">
    <w:p w14:paraId="58D5B0F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18F1CBAB" w14:textId="77777777" w:rsidR="001B5C5F" w:rsidRPr="00D23691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9">
    <w:p w14:paraId="27EA6D6A" w14:textId="77777777" w:rsidR="001B5C5F" w:rsidRPr="005B1C91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77441DD" w14:textId="77777777" w:rsidR="001B5C5F" w:rsidRPr="005B1C91" w:rsidRDefault="001B5C5F" w:rsidP="001B5C5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20">
    <w:p w14:paraId="25D89D87" w14:textId="77777777" w:rsidR="00D40709" w:rsidRPr="000A4EC1" w:rsidRDefault="00D40709" w:rsidP="00D4070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r w:rsidRPr="000A4EC1">
        <w:rPr>
          <w:rFonts w:ascii="F15" w:hAnsi="F15" w:cs="F15"/>
          <w:sz w:val="20"/>
          <w:szCs w:val="20"/>
        </w:rPr>
        <w:t xml:space="preserve">Em: </w:t>
      </w:r>
      <w:r w:rsidRPr="000A4EC1">
        <w:rPr>
          <w:rFonts w:ascii="F38" w:hAnsi="F38" w:cs="F38"/>
          <w:sz w:val="20"/>
          <w:szCs w:val="20"/>
        </w:rPr>
        <w:t>Political</w:t>
      </w:r>
    </w:p>
    <w:p w14:paraId="02200815" w14:textId="77777777" w:rsidR="00D40709" w:rsidRPr="000A4EC1" w:rsidRDefault="00D40709" w:rsidP="00D40709">
      <w:pPr>
        <w:pStyle w:val="FootnoteText"/>
      </w:pPr>
      <w:r w:rsidRPr="000A4EC1">
        <w:rPr>
          <w:rFonts w:ascii="F38" w:hAnsi="F38" w:cs="F38"/>
        </w:rPr>
        <w:t xml:space="preserve">Studies </w:t>
      </w:r>
      <w:r w:rsidRPr="000A4EC1">
        <w:rPr>
          <w:rFonts w:ascii="F15" w:hAnsi="F15" w:cs="F15"/>
        </w:rPr>
        <w:t>62.2 (2014), pp. 230_251.</w:t>
      </w:r>
    </w:p>
  </w:footnote>
  <w:footnote w:id="21">
    <w:p w14:paraId="5A94F4C0" w14:textId="13E52A3D" w:rsidR="00446B68" w:rsidRPr="00A833B6" w:rsidRDefault="00446B68">
      <w:pPr>
        <w:pStyle w:val="FootnoteText"/>
      </w:pPr>
      <w:ins w:id="322" w:author="Benjamin Zhu" w:date="2020-05-04T23:14:00Z">
        <w:r>
          <w:rPr>
            <w:rStyle w:val="FootnoteReference"/>
          </w:rPr>
          <w:footnoteRef/>
        </w:r>
        <w:r w:rsidRPr="00446B68">
          <w:t xml:space="preserve"> </w:t>
        </w:r>
      </w:ins>
      <w:proofErr w:type="spellStart"/>
      <w:ins w:id="323" w:author="Benjamin Zhu" w:date="2020-05-04T23:15:00Z">
        <w:r>
          <w:rPr>
            <w:rFonts w:ascii="Helvetica" w:hAnsi="Helvetica"/>
            <w:color w:val="181817"/>
            <w:shd w:val="clear" w:color="auto" w:fill="FFFFFF"/>
          </w:rPr>
          <w:t>Oskooii</w:t>
        </w:r>
        <w:proofErr w:type="spellEnd"/>
        <w:r>
          <w:rPr>
            <w:rFonts w:ascii="Helvetica" w:hAnsi="Helvetica"/>
            <w:color w:val="181817"/>
            <w:shd w:val="clear" w:color="auto" w:fill="FFFFFF"/>
          </w:rPr>
          <w:t>, K. (2018). Perceived Discrimination and Political Behavior. </w:t>
        </w:r>
        <w:r>
          <w:rPr>
            <w:rFonts w:ascii="Helvetica" w:hAnsi="Helvetica"/>
            <w:i/>
            <w:iCs/>
            <w:color w:val="181817"/>
            <w:bdr w:val="none" w:sz="0" w:space="0" w:color="auto" w:frame="1"/>
            <w:shd w:val="clear" w:color="auto" w:fill="FFFFFF"/>
          </w:rPr>
          <w:t>British Journal of Political Science,</w:t>
        </w:r>
        <w:r>
          <w:rPr>
            <w:rFonts w:ascii="Helvetica" w:hAnsi="Helvetica"/>
            <w:color w:val="181817"/>
            <w:shd w:val="clear" w:color="auto" w:fill="FFFFFF"/>
          </w:rPr>
          <w:t> 1-26. doi:10.1017/S0007123418000133</w:t>
        </w:r>
      </w:ins>
    </w:p>
  </w:footnote>
  <w:footnote w:id="22">
    <w:p w14:paraId="21D5706E" w14:textId="3C0F571A" w:rsidR="00A833B6" w:rsidRPr="002737FB" w:rsidRDefault="00A833B6">
      <w:pPr>
        <w:pStyle w:val="FootnoteText"/>
        <w:rPr>
          <w:rPrChange w:id="338" w:author="Benjamin Zhu" w:date="2020-05-08T10:54:00Z">
            <w:rPr/>
          </w:rPrChange>
        </w:rPr>
      </w:pPr>
      <w:ins w:id="339" w:author="Benjamin Zhu" w:date="2020-05-04T23:18:00Z">
        <w:r>
          <w:rPr>
            <w:rStyle w:val="FootnoteReference"/>
          </w:rPr>
          <w:footnoteRef/>
        </w:r>
        <w:r>
          <w:t xml:space="preserve"> </w:t>
        </w:r>
        <w:proofErr w:type="spellStart"/>
        <w:r>
          <w:rPr>
            <w:rFonts w:ascii="Helvetica" w:hAnsi="Helvetica"/>
            <w:color w:val="181817"/>
            <w:shd w:val="clear" w:color="auto" w:fill="FFFFFF"/>
          </w:rPr>
          <w:t>Oskooii</w:t>
        </w:r>
        <w:proofErr w:type="spellEnd"/>
        <w:r>
          <w:rPr>
            <w:rFonts w:ascii="Helvetica" w:hAnsi="Helvetica"/>
            <w:color w:val="181817"/>
            <w:shd w:val="clear" w:color="auto" w:fill="FFFFFF"/>
          </w:rPr>
          <w:t>, K. (2018). Perceived Discrimination and Political Behavior. </w:t>
        </w:r>
        <w:r w:rsidRPr="002737FB">
          <w:rPr>
            <w:rFonts w:ascii="Helvetica" w:hAnsi="Helvetica"/>
            <w:i/>
            <w:iCs/>
            <w:color w:val="181817"/>
            <w:bdr w:val="none" w:sz="0" w:space="0" w:color="auto" w:frame="1"/>
            <w:shd w:val="clear" w:color="auto" w:fill="FFFFFF"/>
            <w:rPrChange w:id="340" w:author="Benjamin Zhu" w:date="2020-05-08T10:54:00Z">
              <w:rPr>
                <w:rFonts w:ascii="Helvetica" w:hAnsi="Helvetica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</w:rPrChange>
          </w:rPr>
          <w:t>British Journal of Political Science,</w:t>
        </w:r>
        <w:r w:rsidRPr="002737FB">
          <w:rPr>
            <w:rFonts w:ascii="Helvetica" w:hAnsi="Helvetica"/>
            <w:color w:val="181817"/>
            <w:shd w:val="clear" w:color="auto" w:fill="FFFFFF"/>
            <w:rPrChange w:id="341" w:author="Benjamin Zhu" w:date="2020-05-08T10:54:00Z">
              <w:rPr>
                <w:rFonts w:ascii="Helvetica" w:hAnsi="Helvetica"/>
                <w:color w:val="181817"/>
                <w:shd w:val="clear" w:color="auto" w:fill="FFFFFF"/>
              </w:rPr>
            </w:rPrChange>
          </w:rPr>
          <w:t> 1-26. doi:10.1017/S0007123418000133</w:t>
        </w:r>
      </w:ins>
    </w:p>
  </w:footnote>
  <w:footnote w:id="23">
    <w:p w14:paraId="425AA451" w14:textId="77777777" w:rsidR="007D5D59" w:rsidRPr="007940DA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2737FB">
        <w:rPr>
          <w:rPrChange w:id="358" w:author="Benjamin Zhu" w:date="2020-05-08T10:54:00Z">
            <w:rPr>
              <w:lang w:val="pt-PT"/>
            </w:rPr>
          </w:rPrChange>
        </w:rPr>
        <w:t xml:space="preserve"> </w:t>
      </w:r>
      <w:r w:rsidRPr="002737FB">
        <w:rPr>
          <w:rFonts w:ascii="F15" w:hAnsi="F15" w:cs="F15"/>
          <w:sz w:val="20"/>
          <w:szCs w:val="20"/>
          <w:rPrChange w:id="359" w:author="Benjamin Zhu" w:date="2020-05-08T10:54:00Z">
            <w:rPr>
              <w:rFonts w:ascii="F15" w:hAnsi="F15" w:cs="F15"/>
              <w:sz w:val="20"/>
              <w:szCs w:val="20"/>
              <w:lang w:val="pt-PT"/>
            </w:rPr>
          </w:rPrChange>
        </w:rPr>
        <w:t xml:space="preserve">Natália Salgado Bueno e Fabr_cio Mendes Fialho.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2A5E958A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4">
    <w:p w14:paraId="099B8802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2EBD630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5">
    <w:p w14:paraId="720FAAA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5E11B92E" w14:textId="77777777" w:rsidR="001B5C5F" w:rsidRPr="00F5325F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6">
    <w:p w14:paraId="35E13984" w14:textId="02D6ED5C" w:rsidR="001817C2" w:rsidRDefault="001817C2">
      <w:pPr>
        <w:pStyle w:val="FootnoteText"/>
      </w:pPr>
      <w:ins w:id="377" w:author="Benjamin Zhu" w:date="2020-05-05T00:10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hd w:val="clear" w:color="auto" w:fill="FFFFFF"/>
          </w:rPr>
          <w:t>Brandt, M. J., Wetherell, G., &amp; Henry, P. J. (2015). Changes in income predict change in social trust: A longitudinal analysis.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Political Psychology</w:t>
        </w:r>
        <w:r>
          <w:rPr>
            <w:rFonts w:ascii="Arial" w:hAnsi="Arial" w:cs="Arial"/>
            <w:color w:val="222222"/>
            <w:shd w:val="clear" w:color="auto" w:fill="FFFFFF"/>
          </w:rPr>
          <w:t>,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36</w:t>
        </w:r>
        <w:r>
          <w:rPr>
            <w:rFonts w:ascii="Arial" w:hAnsi="Arial" w:cs="Arial"/>
            <w:color w:val="222222"/>
            <w:shd w:val="clear" w:color="auto" w:fill="FFFFFF"/>
          </w:rPr>
          <w:t>(6), 761-768.</w:t>
        </w:r>
      </w:ins>
    </w:p>
  </w:footnote>
  <w:footnote w:id="27">
    <w:p w14:paraId="0A026EB7" w14:textId="77777777" w:rsidR="0092163B" w:rsidRDefault="0092163B" w:rsidP="0092163B">
      <w:pPr>
        <w:pStyle w:val="FootnoteText"/>
        <w:rPr>
          <w:ins w:id="402" w:author="Benjamin Zhu" w:date="2020-05-04T23:33:00Z"/>
        </w:rPr>
      </w:pPr>
      <w:ins w:id="403" w:author="Benjamin Zhu" w:date="2020-05-04T23:33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 xml:space="preserve">Gabriela </w:t>
        </w:r>
        <w:proofErr w:type="spellStart"/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>Catterberg</w:t>
        </w:r>
        <w:proofErr w:type="spellEnd"/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>, Alejandro Moreno, The Individual Bases of Political Trust: Trends in New and Established Democracies, </w:t>
        </w:r>
        <w:r>
          <w:rPr>
            <w:rStyle w:val="Emphasis"/>
            <w:rFonts w:ascii="Source Sans Pro" w:hAnsi="Source Sans Pro"/>
            <w:color w:val="2A2A2A"/>
            <w:sz w:val="23"/>
            <w:szCs w:val="23"/>
            <w:bdr w:val="none" w:sz="0" w:space="0" w:color="auto" w:frame="1"/>
            <w:shd w:val="clear" w:color="auto" w:fill="FFFFFF"/>
          </w:rPr>
          <w:t>International Journal of Public Opinion Research</w:t>
        </w:r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>, Volume 18, Issue 1, Spring 2006, Pages 31–48, </w:t>
        </w:r>
        <w:r>
          <w:fldChar w:fldCharType="begin"/>
        </w:r>
        <w:r>
          <w:instrText xml:space="preserve"> HYPERLINK "https://doi.org/10.1093/ijpor/edh081" </w:instrText>
        </w:r>
        <w:r>
          <w:fldChar w:fldCharType="separate"/>
        </w:r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https://doi.org/10.1093/ijpor/edh081</w:t>
        </w:r>
        <w:r>
          <w:fldChar w:fldCharType="end"/>
        </w:r>
      </w:ins>
    </w:p>
  </w:footnote>
  <w:footnote w:id="28">
    <w:p w14:paraId="0D9F700B" w14:textId="223AC286" w:rsidR="0092163B" w:rsidRDefault="0092163B">
      <w:pPr>
        <w:pStyle w:val="FootnoteText"/>
      </w:pPr>
      <w:ins w:id="406" w:author="Benjamin Zhu" w:date="2020-05-04T23:30:00Z">
        <w:r>
          <w:rPr>
            <w:rStyle w:val="FootnoteReference"/>
          </w:rPr>
          <w:footnoteRef/>
        </w:r>
        <w:r>
          <w:t xml:space="preserve"> </w:t>
        </w:r>
      </w:ins>
      <w:ins w:id="407" w:author="Benjamin Zhu" w:date="2020-05-04T23:31:00Z">
        <w:r>
          <w:rPr>
            <w:rFonts w:ascii="Segoe UI" w:hAnsi="Segoe UI" w:cs="Segoe UI"/>
            <w:color w:val="333333"/>
            <w:shd w:val="clear" w:color="auto" w:fill="FCFCFC"/>
          </w:rPr>
          <w:t>Stoll, M.A. Race, Neighborhood Poverty, and Participation in Voluntary Associations. </w:t>
        </w:r>
        <w:r>
          <w:rPr>
            <w:rFonts w:ascii="Segoe UI" w:hAnsi="Segoe UI" w:cs="Segoe UI"/>
            <w:i/>
            <w:iCs/>
            <w:color w:val="333333"/>
            <w:shd w:val="clear" w:color="auto" w:fill="FCFCFC"/>
          </w:rPr>
          <w:t>Sociological Forum</w:t>
        </w:r>
        <w:r>
          <w:rPr>
            <w:rFonts w:ascii="Segoe UI" w:hAnsi="Segoe UI" w:cs="Segoe UI"/>
            <w:color w:val="333333"/>
            <w:shd w:val="clear" w:color="auto" w:fill="FCFCFC"/>
          </w:rPr>
          <w:t> </w:t>
        </w:r>
        <w:r>
          <w:rPr>
            <w:rFonts w:ascii="Segoe UI" w:hAnsi="Segoe UI" w:cs="Segoe UI"/>
            <w:b/>
            <w:bCs/>
            <w:color w:val="333333"/>
            <w:shd w:val="clear" w:color="auto" w:fill="FCFCFC"/>
          </w:rPr>
          <w:t>16, </w:t>
        </w:r>
        <w:r>
          <w:rPr>
            <w:rFonts w:ascii="Segoe UI" w:hAnsi="Segoe UI" w:cs="Segoe UI"/>
            <w:color w:val="333333"/>
            <w:shd w:val="clear" w:color="auto" w:fill="FCFCFC"/>
          </w:rPr>
          <w:t>529–557 (2001). https://doi.org/10.1023/A:1011956632018</w:t>
        </w:r>
      </w:ins>
    </w:p>
  </w:footnote>
  <w:footnote w:id="29">
    <w:p w14:paraId="5D20EE5E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536573D9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30">
    <w:p w14:paraId="4853207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811BE90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31">
    <w:p w14:paraId="300F4A2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559CE95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associations?_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32">
    <w:p w14:paraId="28FD79DC" w14:textId="77777777" w:rsidR="00011842" w:rsidRDefault="00011842" w:rsidP="00011842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1F38B4A1" w14:textId="77777777" w:rsidR="00011842" w:rsidRPr="00F5325F" w:rsidRDefault="00011842" w:rsidP="00011842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33">
    <w:p w14:paraId="1258FF8A" w14:textId="77777777" w:rsidR="00D90B85" w:rsidRDefault="00E863F7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="00D90B85"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7B5012B1" w14:textId="77777777" w:rsidR="00D90B85" w:rsidRDefault="00D90B85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713F285A" w14:textId="49EA0E08" w:rsidR="00E863F7" w:rsidRDefault="00D90B85" w:rsidP="00D90B85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34">
    <w:p w14:paraId="2C7906E6" w14:textId="77777777" w:rsidR="00F5325F" w:rsidRDefault="00F5325F" w:rsidP="00F532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3A0A7F3F" w14:textId="77777777" w:rsidR="00F5325F" w:rsidRPr="00F5325F" w:rsidRDefault="00F5325F" w:rsidP="00F5325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5">
    <w:p w14:paraId="16A00670" w14:textId="2348A1F9" w:rsidR="00961217" w:rsidRDefault="009612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Schoon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I., &amp; Cheng, H. (2011). Determinants of political trust: A lifetime learning model.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Developmental Psychology, 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(3), 619–631. </w:t>
      </w:r>
      <w:hyperlink r:id="rId1" w:tgtFrame="_blank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https://doi.org/10.1037/a0021817</w:t>
        </w:r>
      </w:hyperlink>
    </w:p>
  </w:footnote>
  <w:footnote w:id="36">
    <w:p w14:paraId="38FEC10C" w14:textId="315372DC" w:rsidR="00E23649" w:rsidRDefault="00E23649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7">
    <w:p w14:paraId="47B46E15" w14:textId="6F67CCF0" w:rsidR="00534FB8" w:rsidRDefault="00534FB8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8">
    <w:p w14:paraId="7774C707" w14:textId="0ADA6B6F" w:rsidR="00EC0ED5" w:rsidRDefault="00EC0ED5" w:rsidP="00EC0ED5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9">
    <w:p w14:paraId="6AC919F1" w14:textId="45643104" w:rsidR="00A748BC" w:rsidRPr="00A748BC" w:rsidRDefault="00A748BC">
      <w:pPr>
        <w:pStyle w:val="FootnoteText"/>
        <w:rPr>
          <w:lang w:val="pt-BR"/>
          <w:rPrChange w:id="540" w:author="Benjamin Zhu" w:date="2018-12-03T13:25:00Z">
            <w:rPr/>
          </w:rPrChange>
        </w:rPr>
      </w:pPr>
      <w:ins w:id="541" w:author="Benjamin Zhu" w:date="2018-12-03T13:25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proofErr w:type="spellStart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Goto</w:t>
        </w:r>
        <w:proofErr w:type="spellEnd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Junichi (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"https://en.wikipedia.org/wiki/Kyoto_University" \o "Kyoto University"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). </w:t>
        </w:r>
        <w:r>
          <w:rPr>
            <w:rStyle w:val="reference-text"/>
            <w:rFonts w:ascii="Arial" w:hAnsi="Arial" w:cs="Arial"/>
            <w:i/>
            <w:iCs/>
            <w:color w:val="222222"/>
            <w:sz w:val="19"/>
            <w:szCs w:val="19"/>
          </w:rPr>
          <w:t>Latin Americans of Japanese Origin (Nikkeijin) Working in Japan: A Survey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"https://en.wikipedia.org/wiki/World_Bank_Publications" \o "World Bank Publications"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2007. p.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"https://books.google.com/books?id=vTzUFpa10z0C&amp;pg=PA7"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-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"https://books.google.com/books?id=vTzUFpa10z0C&amp;pg=PA8"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</w:t>
        </w:r>
      </w:ins>
    </w:p>
  </w:footnote>
  <w:footnote w:id="40">
    <w:p w14:paraId="7B88AC22" w14:textId="65AD9286" w:rsidR="00F67E7B" w:rsidRPr="005B1C91" w:rsidRDefault="00F67E7B">
      <w:pPr>
        <w:pStyle w:val="FootnoteText"/>
      </w:pPr>
      <w:ins w:id="562" w:author="Benjamin Zhu" w:date="2018-12-03T13:47:00Z">
        <w:r>
          <w:rPr>
            <w:rStyle w:val="FootnoteReference"/>
          </w:rPr>
          <w:footnoteRef/>
        </w:r>
        <w:r>
          <w:t xml:space="preserve"> </w:t>
        </w:r>
      </w:ins>
      <w:ins w:id="563" w:author="Benjamin Zhu" w:date="2018-12-03T13:48:00Z"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Carvalho, Daniela de. </w:t>
        </w:r>
        <w:r>
          <w:rPr>
            <w:rFonts w:ascii="Arial" w:hAnsi="Arial" w:cs="Arial"/>
            <w:i/>
            <w:iCs/>
            <w:color w:val="222222"/>
            <w:sz w:val="19"/>
            <w:szCs w:val="19"/>
            <w:shd w:val="clear" w:color="auto" w:fill="EAF3FF"/>
          </w:rPr>
          <w:t>Migrants and Identity in Japan and Brazil: The Nikkeijin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. </w:t>
        </w:r>
        <w:r>
          <w:fldChar w:fldCharType="begin"/>
        </w:r>
        <w:r>
          <w:instrText xml:space="preserve"> HYPERLINK "https://en.wikipedia.org/wiki/Routledge" \o "Routledge"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August 27, 2003. </w:t>
        </w:r>
        <w:r>
          <w:fldChar w:fldCharType="begin"/>
        </w:r>
        <w:r>
          <w:instrText xml:space="preserve"> HYPERLINK "https://en.wikipedia.org/wiki/International_Standard_Book_Number" \o "International Standard Book Number"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r>
          <w:fldChar w:fldCharType="begin"/>
        </w:r>
        <w:r>
          <w:instrText xml:space="preserve"> HYPERLINK "https://en.wikipedia.org/wiki/Special:BookSources/1135787654" \o "Special:BookSources/1135787654"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9781135787653.</w:t>
        </w:r>
      </w:ins>
    </w:p>
  </w:footnote>
  <w:footnote w:id="41">
    <w:p w14:paraId="17754E94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0A543D8A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CC98C55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F47DE24" w14:textId="3B19715F" w:rsidR="00A550B1" w:rsidRDefault="00A550B1" w:rsidP="00A550B1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42">
    <w:p w14:paraId="01AC8BCC" w14:textId="575472E9" w:rsidR="00BA36C1" w:rsidRDefault="00BA36C1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naldo Ribeiro">
    <w15:presenceInfo w15:providerId="Windows Live" w15:userId="2ae5bb6342fd839d"/>
  </w15:person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A"/>
    <w:rsid w:val="00011842"/>
    <w:rsid w:val="00014018"/>
    <w:rsid w:val="000245CA"/>
    <w:rsid w:val="00057123"/>
    <w:rsid w:val="0006238F"/>
    <w:rsid w:val="0007349E"/>
    <w:rsid w:val="0007752C"/>
    <w:rsid w:val="000A4EC1"/>
    <w:rsid w:val="000D6E54"/>
    <w:rsid w:val="000E4FEB"/>
    <w:rsid w:val="000E57FF"/>
    <w:rsid w:val="000F2B65"/>
    <w:rsid w:val="00110B33"/>
    <w:rsid w:val="00112338"/>
    <w:rsid w:val="00116B8D"/>
    <w:rsid w:val="00116D7E"/>
    <w:rsid w:val="0012561F"/>
    <w:rsid w:val="0013703E"/>
    <w:rsid w:val="00154100"/>
    <w:rsid w:val="00167D98"/>
    <w:rsid w:val="001817C2"/>
    <w:rsid w:val="00186BAB"/>
    <w:rsid w:val="00187577"/>
    <w:rsid w:val="001A11CC"/>
    <w:rsid w:val="001A378F"/>
    <w:rsid w:val="001B5C5F"/>
    <w:rsid w:val="001E461B"/>
    <w:rsid w:val="001F2727"/>
    <w:rsid w:val="0020677F"/>
    <w:rsid w:val="00265462"/>
    <w:rsid w:val="002737FB"/>
    <w:rsid w:val="00273CD5"/>
    <w:rsid w:val="002807A0"/>
    <w:rsid w:val="002C13E6"/>
    <w:rsid w:val="002D1975"/>
    <w:rsid w:val="002D558C"/>
    <w:rsid w:val="00321A66"/>
    <w:rsid w:val="00353AA4"/>
    <w:rsid w:val="00357C45"/>
    <w:rsid w:val="00370CDA"/>
    <w:rsid w:val="00381AB4"/>
    <w:rsid w:val="003A6BBB"/>
    <w:rsid w:val="003A6F0D"/>
    <w:rsid w:val="003D1544"/>
    <w:rsid w:val="003D1F9D"/>
    <w:rsid w:val="003D74AE"/>
    <w:rsid w:val="0040556D"/>
    <w:rsid w:val="00420E0B"/>
    <w:rsid w:val="00446B68"/>
    <w:rsid w:val="00455607"/>
    <w:rsid w:val="00456DB0"/>
    <w:rsid w:val="004739D2"/>
    <w:rsid w:val="004B3F02"/>
    <w:rsid w:val="004C113C"/>
    <w:rsid w:val="004C2C84"/>
    <w:rsid w:val="00517663"/>
    <w:rsid w:val="00534FB8"/>
    <w:rsid w:val="005355BD"/>
    <w:rsid w:val="005668D7"/>
    <w:rsid w:val="005B1C91"/>
    <w:rsid w:val="005C4308"/>
    <w:rsid w:val="00626B07"/>
    <w:rsid w:val="00635C22"/>
    <w:rsid w:val="006364DA"/>
    <w:rsid w:val="006414BE"/>
    <w:rsid w:val="00683081"/>
    <w:rsid w:val="0069247B"/>
    <w:rsid w:val="006A7695"/>
    <w:rsid w:val="006A7ECA"/>
    <w:rsid w:val="006C0DF4"/>
    <w:rsid w:val="006D6BB9"/>
    <w:rsid w:val="00740704"/>
    <w:rsid w:val="00747908"/>
    <w:rsid w:val="00755729"/>
    <w:rsid w:val="007823E8"/>
    <w:rsid w:val="007940DA"/>
    <w:rsid w:val="007945BA"/>
    <w:rsid w:val="007C30A7"/>
    <w:rsid w:val="007C4DF3"/>
    <w:rsid w:val="007D5D59"/>
    <w:rsid w:val="00806E4E"/>
    <w:rsid w:val="0083611F"/>
    <w:rsid w:val="00846DA9"/>
    <w:rsid w:val="00871EE7"/>
    <w:rsid w:val="00883E13"/>
    <w:rsid w:val="0088601A"/>
    <w:rsid w:val="008C28FC"/>
    <w:rsid w:val="008F7389"/>
    <w:rsid w:val="00906186"/>
    <w:rsid w:val="00907A82"/>
    <w:rsid w:val="0092163B"/>
    <w:rsid w:val="009274EE"/>
    <w:rsid w:val="00946071"/>
    <w:rsid w:val="00947350"/>
    <w:rsid w:val="00961217"/>
    <w:rsid w:val="00991F80"/>
    <w:rsid w:val="00997E32"/>
    <w:rsid w:val="009A1E61"/>
    <w:rsid w:val="009B6A88"/>
    <w:rsid w:val="009D3EBB"/>
    <w:rsid w:val="009F56A1"/>
    <w:rsid w:val="00A0618C"/>
    <w:rsid w:val="00A10A64"/>
    <w:rsid w:val="00A3691C"/>
    <w:rsid w:val="00A51234"/>
    <w:rsid w:val="00A52687"/>
    <w:rsid w:val="00A550B1"/>
    <w:rsid w:val="00A748BC"/>
    <w:rsid w:val="00A833B6"/>
    <w:rsid w:val="00A92439"/>
    <w:rsid w:val="00A96658"/>
    <w:rsid w:val="00AA0D13"/>
    <w:rsid w:val="00AA7D10"/>
    <w:rsid w:val="00AC34C5"/>
    <w:rsid w:val="00AD5FC3"/>
    <w:rsid w:val="00AF2FA9"/>
    <w:rsid w:val="00B05D3B"/>
    <w:rsid w:val="00B10298"/>
    <w:rsid w:val="00B4566C"/>
    <w:rsid w:val="00B55885"/>
    <w:rsid w:val="00B84E75"/>
    <w:rsid w:val="00B85748"/>
    <w:rsid w:val="00B96FB4"/>
    <w:rsid w:val="00BA36C1"/>
    <w:rsid w:val="00BE4F5E"/>
    <w:rsid w:val="00C01BEA"/>
    <w:rsid w:val="00C44634"/>
    <w:rsid w:val="00C741B7"/>
    <w:rsid w:val="00C8568C"/>
    <w:rsid w:val="00C904F8"/>
    <w:rsid w:val="00C96AC4"/>
    <w:rsid w:val="00CA4B60"/>
    <w:rsid w:val="00CE2D79"/>
    <w:rsid w:val="00D23691"/>
    <w:rsid w:val="00D40709"/>
    <w:rsid w:val="00D73830"/>
    <w:rsid w:val="00D90B85"/>
    <w:rsid w:val="00D90E1F"/>
    <w:rsid w:val="00DB60C4"/>
    <w:rsid w:val="00DC1879"/>
    <w:rsid w:val="00E2281A"/>
    <w:rsid w:val="00E23649"/>
    <w:rsid w:val="00E6323E"/>
    <w:rsid w:val="00E72A0F"/>
    <w:rsid w:val="00E80BE6"/>
    <w:rsid w:val="00E863F7"/>
    <w:rsid w:val="00EB2878"/>
    <w:rsid w:val="00EC0ED5"/>
    <w:rsid w:val="00ED767D"/>
    <w:rsid w:val="00EE22C3"/>
    <w:rsid w:val="00EF1B9A"/>
    <w:rsid w:val="00EF4319"/>
    <w:rsid w:val="00EF5FE0"/>
    <w:rsid w:val="00F11E8C"/>
    <w:rsid w:val="00F1458E"/>
    <w:rsid w:val="00F37998"/>
    <w:rsid w:val="00F5062D"/>
    <w:rsid w:val="00F5325F"/>
    <w:rsid w:val="00F5677C"/>
    <w:rsid w:val="00F67D0D"/>
    <w:rsid w:val="00F67E7B"/>
    <w:rsid w:val="00F75BB0"/>
    <w:rsid w:val="00F82728"/>
    <w:rsid w:val="00F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E8C3"/>
  <w15:chartTrackingRefBased/>
  <w15:docId w15:val="{E53820D5-ADC0-49F9-A15F-DA916F0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228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8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8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95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DefaultParagraphFont"/>
    <w:rsid w:val="00A748BC"/>
  </w:style>
  <w:style w:type="character" w:styleId="Hyperlink">
    <w:name w:val="Hyperlink"/>
    <w:basedOn w:val="DefaultParagraphFont"/>
    <w:uiPriority w:val="99"/>
    <w:semiHidden/>
    <w:unhideWhenUsed/>
    <w:rsid w:val="00A748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sycnet.apa.org/doi/10.1037/a0021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7DA14-251E-407B-B907-E3330DA2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2270</Words>
  <Characters>12940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4</cp:revision>
  <dcterms:created xsi:type="dcterms:W3CDTF">2020-05-07T12:42:00Z</dcterms:created>
  <dcterms:modified xsi:type="dcterms:W3CDTF">2020-05-08T14:54:00Z</dcterms:modified>
</cp:coreProperties>
</file>